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75A57" w14:textId="39931952" w:rsidR="00C81D94" w:rsidRPr="000829DC" w:rsidRDefault="00630CD1" w:rsidP="00EB247F">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8240"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CB5849" w:rsidRPr="00E91BE1" w:rsidRDefault="00CB5849"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68B8C5F4" w:rsidR="00CB5849" w:rsidRPr="00E91BE1" w:rsidRDefault="00CB5849"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 xml:space="preserve">Electric </w:t>
                            </w:r>
                            <w:r w:rsidR="00727DD5">
                              <w:rPr>
                                <w:rFonts w:cs="Times New Roman"/>
                                <w:b/>
                                <w:smallCaps/>
                                <w:color w:val="404040" w:themeColor="text1" w:themeTint="BF"/>
                                <w:sz w:val="48"/>
                                <w:szCs w:val="48"/>
                              </w:rPr>
                              <w:t>car</w:t>
                            </w:r>
                            <w:r>
                              <w:rPr>
                                <w:rFonts w:cs="Times New Roman"/>
                                <w:b/>
                                <w:smallCaps/>
                                <w:color w:val="404040" w:themeColor="text1" w:themeTint="BF"/>
                                <w:sz w:val="48"/>
                                <w:szCs w:val="48"/>
                              </w:rPr>
                              <w:t>s</w:t>
                            </w:r>
                          </w:p>
                          <w:p w14:paraId="6774E85B" w14:textId="77777777" w:rsidR="00CB5849" w:rsidRPr="00EB247F" w:rsidRDefault="00CB5849" w:rsidP="00EB247F">
                            <w:pPr>
                              <w:spacing w:line="240" w:lineRule="auto"/>
                              <w:jc w:val="center"/>
                              <w:rPr>
                                <w:rFonts w:cs="Times New Roman"/>
                                <w:smallCaps/>
                                <w:color w:val="404040" w:themeColor="text1" w:themeTint="BF"/>
                                <w:sz w:val="36"/>
                                <w:szCs w:val="36"/>
                              </w:rPr>
                            </w:pPr>
                          </w:p>
                          <w:p w14:paraId="4699D449" w14:textId="40528C4A" w:rsidR="00CB5849" w:rsidRPr="00E91BE1" w:rsidRDefault="00CB584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Transportation</w:t>
                            </w:r>
                          </w:p>
                          <w:p w14:paraId="1671E118" w14:textId="6A65829F" w:rsidR="00CB5849" w:rsidRPr="00E91BE1" w:rsidRDefault="00CB584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Individual</w:t>
                            </w:r>
                          </w:p>
                          <w:p w14:paraId="29D510C4" w14:textId="22DE6661" w:rsidR="00CB5849" w:rsidRPr="00E91BE1" w:rsidRDefault="00CB584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sidR="007D407B">
                              <w:rPr>
                                <w:rFonts w:cs="Times New Roman"/>
                                <w:smallCaps/>
                                <w:color w:val="404040" w:themeColor="text1" w:themeTint="BF"/>
                                <w:sz w:val="36"/>
                                <w:szCs w:val="36"/>
                              </w:rPr>
                              <w:t xml:space="preserve"> Electrification</w:t>
                            </w:r>
                            <w:r>
                              <w:rPr>
                                <w:rFonts w:cs="Times New Roman"/>
                                <w:smallCaps/>
                                <w:color w:val="404040" w:themeColor="text1" w:themeTint="BF"/>
                                <w:sz w:val="36"/>
                                <w:szCs w:val="36"/>
                              </w:rPr>
                              <w:t xml:space="preserve">, </w:t>
                            </w:r>
                            <w:r w:rsidR="007D407B">
                              <w:rPr>
                                <w:rFonts w:cs="Times New Roman"/>
                                <w:smallCaps/>
                                <w:color w:val="404040" w:themeColor="text1" w:themeTint="BF"/>
                                <w:sz w:val="36"/>
                                <w:szCs w:val="36"/>
                              </w:rPr>
                              <w:t>Efficiency</w:t>
                            </w:r>
                            <w:r>
                              <w:rPr>
                                <w:rFonts w:cs="Times New Roman"/>
                                <w:smallCaps/>
                                <w:color w:val="404040" w:themeColor="text1" w:themeTint="BF"/>
                                <w:sz w:val="36"/>
                                <w:szCs w:val="36"/>
                              </w:rPr>
                              <w:t xml:space="preserve">, </w:t>
                            </w:r>
                            <w:r w:rsidR="007D407B">
                              <w:rPr>
                                <w:rFonts w:cs="Times New Roman"/>
                                <w:smallCaps/>
                                <w:color w:val="404040" w:themeColor="text1" w:themeTint="BF"/>
                                <w:sz w:val="36"/>
                                <w:szCs w:val="36"/>
                              </w:rPr>
                              <w:t>Battery</w:t>
                            </w:r>
                          </w:p>
                          <w:p w14:paraId="6DF0E7C6" w14:textId="77777777" w:rsidR="00CB5849" w:rsidRDefault="00CB5849" w:rsidP="00FB2C53"/>
                          <w:p w14:paraId="4DF87617" w14:textId="77777777" w:rsidR="00CB5849" w:rsidRDefault="00CB5849" w:rsidP="00FB2C53"/>
                          <w:p w14:paraId="4FD71E35" w14:textId="77777777" w:rsidR="00CB5849" w:rsidRDefault="00CB5849" w:rsidP="00FB2C53"/>
                          <w:p w14:paraId="0AAEA688" w14:textId="77777777" w:rsidR="00CB5849" w:rsidRDefault="00CB5849" w:rsidP="00FB2C53"/>
                          <w:p w14:paraId="693769A0" w14:textId="34EF4AEA" w:rsidR="00CB5849" w:rsidRPr="00E91BE1" w:rsidRDefault="00CB5849"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 xml:space="preserve">Version </w:t>
                            </w:r>
                            <w:r w:rsidR="008B7576">
                              <w:rPr>
                                <w:rFonts w:cs="Times New Roman"/>
                                <w:smallCaps/>
                                <w:color w:val="404040" w:themeColor="text1" w:themeTint="BF"/>
                                <w:sz w:val="36"/>
                                <w:szCs w:val="36"/>
                              </w:rPr>
                              <w:t>3</w:t>
                            </w:r>
                          </w:p>
                          <w:p w14:paraId="0DDBFE23" w14:textId="77777777" w:rsidR="00CB5849" w:rsidRPr="000829DC" w:rsidRDefault="00CB5849" w:rsidP="00FB2C53"/>
                          <w:p w14:paraId="4BB1447A" w14:textId="77777777" w:rsidR="00CB5849" w:rsidRDefault="00CB5849" w:rsidP="00FB2C53"/>
                          <w:p w14:paraId="2F48DE38" w14:textId="77777777" w:rsidR="00CB5849" w:rsidRPr="000829DC" w:rsidRDefault="00CB5849" w:rsidP="00FB2C53"/>
                          <w:p w14:paraId="3F2031AA" w14:textId="0DD2285E" w:rsidR="00CB5849" w:rsidRPr="00E91BE1" w:rsidRDefault="00CB5849" w:rsidP="00D66C01">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r w:rsidRPr="00D66C01">
                              <w:rPr>
                                <w:rFonts w:cs="Times New Roman"/>
                                <w:b/>
                                <w:smallCaps/>
                                <w:color w:val="404040" w:themeColor="text1" w:themeTint="BF"/>
                                <w:sz w:val="28"/>
                                <w:szCs w:val="28"/>
                              </w:rPr>
                              <w:t xml:space="preserve"> </w:t>
                            </w:r>
                          </w:p>
                          <w:p w14:paraId="208A55FA" w14:textId="7C8A4AEC" w:rsidR="007D407B" w:rsidRDefault="007D407B" w:rsidP="007D407B">
                            <w:pPr>
                              <w:spacing w:after="0" w:line="240" w:lineRule="auto"/>
                              <w:rPr>
                                <w:smallCaps/>
                                <w:color w:val="404040" w:themeColor="text1" w:themeTint="BF"/>
                                <w:sz w:val="28"/>
                                <w:szCs w:val="28"/>
                              </w:rPr>
                            </w:pPr>
                            <w:r>
                              <w:rPr>
                                <w:smallCaps/>
                                <w:color w:val="404040" w:themeColor="text1" w:themeTint="BF"/>
                                <w:sz w:val="28"/>
                                <w:szCs w:val="28"/>
                              </w:rPr>
                              <w:t>Wu Chen, Research Fellow</w:t>
                            </w:r>
                          </w:p>
                          <w:p w14:paraId="77DF9A5A" w14:textId="5990BC08" w:rsidR="007D407B" w:rsidRDefault="007D407B" w:rsidP="007D407B">
                            <w:pPr>
                              <w:spacing w:after="0" w:line="240" w:lineRule="auto"/>
                              <w:rPr>
                                <w:smallCaps/>
                                <w:color w:val="404040" w:themeColor="text1" w:themeTint="BF"/>
                                <w:sz w:val="28"/>
                                <w:szCs w:val="28"/>
                              </w:rPr>
                            </w:pPr>
                            <w:r>
                              <w:rPr>
                                <w:smallCaps/>
                                <w:color w:val="404040" w:themeColor="text1" w:themeTint="BF"/>
                                <w:sz w:val="28"/>
                                <w:szCs w:val="28"/>
                              </w:rPr>
                              <w:t>Anna Goldstein</w:t>
                            </w:r>
                            <w:r w:rsidRPr="000829DC">
                              <w:rPr>
                                <w:smallCaps/>
                                <w:color w:val="404040" w:themeColor="text1" w:themeTint="BF"/>
                                <w:sz w:val="28"/>
                                <w:szCs w:val="28"/>
                              </w:rPr>
                              <w:t>, Research Fellow</w:t>
                            </w:r>
                          </w:p>
                          <w:p w14:paraId="5831757D" w14:textId="77777777" w:rsidR="007D407B" w:rsidRPr="000829DC" w:rsidRDefault="007D407B" w:rsidP="007D407B">
                            <w:pPr>
                              <w:spacing w:after="0" w:line="240" w:lineRule="auto"/>
                              <w:rPr>
                                <w:smallCaps/>
                                <w:color w:val="404040" w:themeColor="text1" w:themeTint="BF"/>
                                <w:sz w:val="28"/>
                                <w:szCs w:val="28"/>
                              </w:rPr>
                            </w:pPr>
                            <w:r>
                              <w:rPr>
                                <w:smallCaps/>
                                <w:color w:val="404040" w:themeColor="text1" w:themeTint="BF"/>
                                <w:sz w:val="28"/>
                                <w:szCs w:val="28"/>
                              </w:rPr>
                              <w:t>Michelle Pedraza, Research Fellow</w:t>
                            </w:r>
                            <w:r w:rsidRPr="000829DC">
                              <w:rPr>
                                <w:smallCaps/>
                                <w:color w:val="404040" w:themeColor="text1" w:themeTint="BF"/>
                                <w:sz w:val="28"/>
                                <w:szCs w:val="28"/>
                              </w:rPr>
                              <w:t xml:space="preserve"> </w:t>
                            </w:r>
                          </w:p>
                          <w:p w14:paraId="552E9A3B" w14:textId="74DD3548" w:rsidR="007D407B" w:rsidRDefault="007D407B" w:rsidP="007D407B">
                            <w:pPr>
                              <w:spacing w:after="0" w:line="240" w:lineRule="auto"/>
                              <w:rPr>
                                <w:smallCaps/>
                                <w:color w:val="404040" w:themeColor="text1" w:themeTint="BF"/>
                                <w:sz w:val="28"/>
                                <w:szCs w:val="28"/>
                              </w:rPr>
                            </w:pPr>
                            <w:r w:rsidRPr="008E453D">
                              <w:rPr>
                                <w:smallCaps/>
                                <w:color w:val="404040" w:themeColor="text1" w:themeTint="BF"/>
                                <w:sz w:val="28"/>
                                <w:szCs w:val="28"/>
                              </w:rPr>
                              <w:t>Ryan Allard, Senior Fellow</w:t>
                            </w:r>
                          </w:p>
                          <w:p w14:paraId="6551F627" w14:textId="041FCCB1" w:rsidR="008B7576" w:rsidRDefault="008B7576" w:rsidP="007D407B">
                            <w:pPr>
                              <w:spacing w:after="0" w:line="240" w:lineRule="auto"/>
                              <w:rPr>
                                <w:rFonts w:cs="Times New Roman"/>
                                <w:smallCaps/>
                                <w:color w:val="404040" w:themeColor="text1" w:themeTint="BF"/>
                                <w:sz w:val="28"/>
                                <w:szCs w:val="28"/>
                              </w:rPr>
                            </w:pPr>
                            <w:r>
                              <w:rPr>
                                <w:smallCaps/>
                                <w:color w:val="404040" w:themeColor="text1" w:themeTint="BF"/>
                                <w:sz w:val="28"/>
                                <w:szCs w:val="28"/>
                              </w:rPr>
                              <w:t xml:space="preserve">Chad </w:t>
                            </w:r>
                            <w:proofErr w:type="spellStart"/>
                            <w:r>
                              <w:rPr>
                                <w:smallCaps/>
                                <w:color w:val="404040" w:themeColor="text1" w:themeTint="BF"/>
                                <w:sz w:val="28"/>
                                <w:szCs w:val="28"/>
                              </w:rPr>
                              <w:t>Frischmann</w:t>
                            </w:r>
                            <w:proofErr w:type="spellEnd"/>
                            <w:r>
                              <w:rPr>
                                <w:smallCaps/>
                                <w:color w:val="404040" w:themeColor="text1" w:themeTint="BF"/>
                                <w:sz w:val="28"/>
                                <w:szCs w:val="28"/>
                              </w:rPr>
                              <w:t>, Senior Director</w:t>
                            </w:r>
                          </w:p>
                          <w:p w14:paraId="6C4588F0" w14:textId="1BA25EEC" w:rsidR="00CB5849" w:rsidRPr="00EB247F" w:rsidRDefault="00CB5849" w:rsidP="00D66C01">
                            <w:pPr>
                              <w:spacing w:after="0" w:line="240" w:lineRule="auto"/>
                              <w:rPr>
                                <w:rFonts w:cs="Times New Roman"/>
                                <w:smallCaps/>
                                <w:color w:val="404040" w:themeColor="text1" w:themeTint="BF"/>
                              </w:rPr>
                            </w:pPr>
                          </w:p>
                          <w:p w14:paraId="1C3CFB47" w14:textId="77777777" w:rsidR="00CB5849" w:rsidRPr="00EB247F" w:rsidRDefault="00CB5849" w:rsidP="007864AB">
                            <w:pPr>
                              <w:rPr>
                                <w:rFonts w:cs="Times New Roman"/>
                                <w:smallCaps/>
                                <w:color w:val="404040" w:themeColor="text1" w:themeTint="BF"/>
                              </w:rPr>
                            </w:pPr>
                          </w:p>
                          <w:p w14:paraId="4481356F" w14:textId="6C098178" w:rsidR="00CB5849" w:rsidRPr="00EB247F" w:rsidRDefault="00CB5849"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31F090B7" w:rsidR="00CB5849" w:rsidRPr="00D66C01" w:rsidRDefault="00D82F45" w:rsidP="007864AB">
                            <w:pPr>
                              <w:rPr>
                                <w:rFonts w:asciiTheme="minorHAnsi" w:hAnsiTheme="minorHAnsi"/>
                                <w:smallCaps/>
                                <w:color w:val="000000" w:themeColor="text1"/>
                                <w:sz w:val="20"/>
                                <w:szCs w:val="20"/>
                              </w:rPr>
                            </w:pPr>
                            <w:hyperlink r:id="rId10" w:history="1">
                              <w:r w:rsidR="00CB5849" w:rsidRPr="00D66C01">
                                <w:rPr>
                                  <w:rFonts w:asciiTheme="minorHAnsi" w:hAnsiTheme="minorHAnsi"/>
                                  <w:color w:val="000000" w:themeColor="text1"/>
                                </w:rPr>
                                <w:t>info@drawdown.org</w:t>
                              </w:r>
                            </w:hyperlink>
                            <w:r w:rsidR="00CB5849" w:rsidRPr="00D66C01">
                              <w:rPr>
                                <w:rFonts w:asciiTheme="minorHAnsi" w:hAnsiTheme="minorHAnsi"/>
                                <w:smallCaps/>
                                <w:color w:val="000000" w:themeColor="text1"/>
                                <w:sz w:val="20"/>
                                <w:szCs w:val="20"/>
                              </w:rPr>
                              <w:t xml:space="preserve">             </w:t>
                            </w:r>
                            <w:hyperlink r:id="rId11" w:history="1">
                              <w:r w:rsidR="00CB5849" w:rsidRPr="00D66C01">
                                <w:rPr>
                                  <w:rFonts w:asciiTheme="minorHAnsi" w:hAnsiTheme="minorHAnsi"/>
                                  <w:color w:val="000000" w:themeColor="text1"/>
                                </w:rPr>
                                <w:t>www.drawdown.org</w:t>
                              </w:r>
                            </w:hyperlink>
                            <w:r w:rsidR="00CB5849" w:rsidRPr="00D66C01">
                              <w:rPr>
                                <w:rFonts w:asciiTheme="minorHAnsi" w:hAnsiTheme="minorHAnsi"/>
                                <w:smallCaps/>
                                <w:color w:val="000000" w:themeColor="text1"/>
                                <w:sz w:val="20"/>
                                <w:szCs w:val="20"/>
                              </w:rPr>
                              <w:t xml:space="preserve">  </w:t>
                            </w:r>
                          </w:p>
                          <w:p w14:paraId="05DAFFE7" w14:textId="77777777" w:rsidR="00CB5849" w:rsidRPr="00D66C01" w:rsidRDefault="00CB5849" w:rsidP="00C81D94">
                            <w:pPr>
                              <w:rPr>
                                <w:rFonts w:cs="Times New Roman"/>
                                <w:smallCaps/>
                                <w:color w:val="404040" w:themeColor="text1" w:themeTint="BF"/>
                                <w:sz w:val="36"/>
                                <w:szCs w:val="36"/>
                              </w:rPr>
                            </w:pPr>
                          </w:p>
                          <w:p w14:paraId="3D97FBF6" w14:textId="77777777" w:rsidR="00CB5849" w:rsidRPr="00D66C01" w:rsidRDefault="00CB5849" w:rsidP="00C81D94">
                            <w:pPr>
                              <w:rPr>
                                <w:rFonts w:cs="Times New Roman"/>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" filled="f" stroked="f" strokeweight=".5pt">
                <v:textbox inset=",0,54pt,0">
                  <w:txbxContent>
                    <w:p w14:paraId="3A69A438" w14:textId="77777777" w:rsidR="00CB5849" w:rsidRPr="00E91BE1" w:rsidRDefault="00CB5849"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68B8C5F4" w:rsidR="00CB5849" w:rsidRPr="00E91BE1" w:rsidRDefault="00CB5849"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 xml:space="preserve">Electric </w:t>
                      </w:r>
                      <w:r w:rsidR="00727DD5">
                        <w:rPr>
                          <w:rFonts w:cs="Times New Roman"/>
                          <w:b/>
                          <w:smallCaps/>
                          <w:color w:val="404040" w:themeColor="text1" w:themeTint="BF"/>
                          <w:sz w:val="48"/>
                          <w:szCs w:val="48"/>
                        </w:rPr>
                        <w:t>car</w:t>
                      </w:r>
                      <w:r>
                        <w:rPr>
                          <w:rFonts w:cs="Times New Roman"/>
                          <w:b/>
                          <w:smallCaps/>
                          <w:color w:val="404040" w:themeColor="text1" w:themeTint="BF"/>
                          <w:sz w:val="48"/>
                          <w:szCs w:val="48"/>
                        </w:rPr>
                        <w:t>s</w:t>
                      </w:r>
                    </w:p>
                    <w:p w14:paraId="6774E85B" w14:textId="77777777" w:rsidR="00CB5849" w:rsidRPr="00EB247F" w:rsidRDefault="00CB5849" w:rsidP="00EB247F">
                      <w:pPr>
                        <w:spacing w:line="240" w:lineRule="auto"/>
                        <w:jc w:val="center"/>
                        <w:rPr>
                          <w:rFonts w:cs="Times New Roman"/>
                          <w:smallCaps/>
                          <w:color w:val="404040" w:themeColor="text1" w:themeTint="BF"/>
                          <w:sz w:val="36"/>
                          <w:szCs w:val="36"/>
                        </w:rPr>
                      </w:pPr>
                    </w:p>
                    <w:p w14:paraId="4699D449" w14:textId="40528C4A" w:rsidR="00CB5849" w:rsidRPr="00E91BE1" w:rsidRDefault="00CB584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Transportation</w:t>
                      </w:r>
                    </w:p>
                    <w:p w14:paraId="1671E118" w14:textId="6A65829F" w:rsidR="00CB5849" w:rsidRPr="00E91BE1" w:rsidRDefault="00CB584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Individual</w:t>
                      </w:r>
                    </w:p>
                    <w:p w14:paraId="29D510C4" w14:textId="22DE6661" w:rsidR="00CB5849" w:rsidRPr="00E91BE1" w:rsidRDefault="00CB5849"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sidR="007D407B">
                        <w:rPr>
                          <w:rFonts w:cs="Times New Roman"/>
                          <w:smallCaps/>
                          <w:color w:val="404040" w:themeColor="text1" w:themeTint="BF"/>
                          <w:sz w:val="36"/>
                          <w:szCs w:val="36"/>
                        </w:rPr>
                        <w:t xml:space="preserve"> Electrification</w:t>
                      </w:r>
                      <w:r>
                        <w:rPr>
                          <w:rFonts w:cs="Times New Roman"/>
                          <w:smallCaps/>
                          <w:color w:val="404040" w:themeColor="text1" w:themeTint="BF"/>
                          <w:sz w:val="36"/>
                          <w:szCs w:val="36"/>
                        </w:rPr>
                        <w:t xml:space="preserve">, </w:t>
                      </w:r>
                      <w:r w:rsidR="007D407B">
                        <w:rPr>
                          <w:rFonts w:cs="Times New Roman"/>
                          <w:smallCaps/>
                          <w:color w:val="404040" w:themeColor="text1" w:themeTint="BF"/>
                          <w:sz w:val="36"/>
                          <w:szCs w:val="36"/>
                        </w:rPr>
                        <w:t>Efficiency</w:t>
                      </w:r>
                      <w:r>
                        <w:rPr>
                          <w:rFonts w:cs="Times New Roman"/>
                          <w:smallCaps/>
                          <w:color w:val="404040" w:themeColor="text1" w:themeTint="BF"/>
                          <w:sz w:val="36"/>
                          <w:szCs w:val="36"/>
                        </w:rPr>
                        <w:t xml:space="preserve">, </w:t>
                      </w:r>
                      <w:r w:rsidR="007D407B">
                        <w:rPr>
                          <w:rFonts w:cs="Times New Roman"/>
                          <w:smallCaps/>
                          <w:color w:val="404040" w:themeColor="text1" w:themeTint="BF"/>
                          <w:sz w:val="36"/>
                          <w:szCs w:val="36"/>
                        </w:rPr>
                        <w:t>Battery</w:t>
                      </w:r>
                    </w:p>
                    <w:p w14:paraId="6DF0E7C6" w14:textId="77777777" w:rsidR="00CB5849" w:rsidRDefault="00CB5849" w:rsidP="00FB2C53"/>
                    <w:p w14:paraId="4DF87617" w14:textId="77777777" w:rsidR="00CB5849" w:rsidRDefault="00CB5849" w:rsidP="00FB2C53"/>
                    <w:p w14:paraId="4FD71E35" w14:textId="77777777" w:rsidR="00CB5849" w:rsidRDefault="00CB5849" w:rsidP="00FB2C53"/>
                    <w:p w14:paraId="0AAEA688" w14:textId="77777777" w:rsidR="00CB5849" w:rsidRDefault="00CB5849" w:rsidP="00FB2C53"/>
                    <w:p w14:paraId="693769A0" w14:textId="34EF4AEA" w:rsidR="00CB5849" w:rsidRPr="00E91BE1" w:rsidRDefault="00CB5849"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 xml:space="preserve">Version </w:t>
                      </w:r>
                      <w:r w:rsidR="008B7576">
                        <w:rPr>
                          <w:rFonts w:cs="Times New Roman"/>
                          <w:smallCaps/>
                          <w:color w:val="404040" w:themeColor="text1" w:themeTint="BF"/>
                          <w:sz w:val="36"/>
                          <w:szCs w:val="36"/>
                        </w:rPr>
                        <w:t>3</w:t>
                      </w:r>
                    </w:p>
                    <w:p w14:paraId="0DDBFE23" w14:textId="77777777" w:rsidR="00CB5849" w:rsidRPr="000829DC" w:rsidRDefault="00CB5849" w:rsidP="00FB2C53"/>
                    <w:p w14:paraId="4BB1447A" w14:textId="77777777" w:rsidR="00CB5849" w:rsidRDefault="00CB5849" w:rsidP="00FB2C53"/>
                    <w:p w14:paraId="2F48DE38" w14:textId="77777777" w:rsidR="00CB5849" w:rsidRPr="000829DC" w:rsidRDefault="00CB5849" w:rsidP="00FB2C53"/>
                    <w:p w14:paraId="3F2031AA" w14:textId="0DD2285E" w:rsidR="00CB5849" w:rsidRPr="00E91BE1" w:rsidRDefault="00CB5849" w:rsidP="00D66C01">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r w:rsidRPr="00D66C01">
                        <w:rPr>
                          <w:rFonts w:cs="Times New Roman"/>
                          <w:b/>
                          <w:smallCaps/>
                          <w:color w:val="404040" w:themeColor="text1" w:themeTint="BF"/>
                          <w:sz w:val="28"/>
                          <w:szCs w:val="28"/>
                        </w:rPr>
                        <w:t xml:space="preserve"> </w:t>
                      </w:r>
                    </w:p>
                    <w:p w14:paraId="208A55FA" w14:textId="7C8A4AEC" w:rsidR="007D407B" w:rsidRDefault="007D407B" w:rsidP="007D407B">
                      <w:pPr>
                        <w:spacing w:after="0" w:line="240" w:lineRule="auto"/>
                        <w:rPr>
                          <w:smallCaps/>
                          <w:color w:val="404040" w:themeColor="text1" w:themeTint="BF"/>
                          <w:sz w:val="28"/>
                          <w:szCs w:val="28"/>
                        </w:rPr>
                      </w:pPr>
                      <w:r>
                        <w:rPr>
                          <w:smallCaps/>
                          <w:color w:val="404040" w:themeColor="text1" w:themeTint="BF"/>
                          <w:sz w:val="28"/>
                          <w:szCs w:val="28"/>
                        </w:rPr>
                        <w:t>Wu Chen, Research Fellow</w:t>
                      </w:r>
                    </w:p>
                    <w:p w14:paraId="77DF9A5A" w14:textId="5990BC08" w:rsidR="007D407B" w:rsidRDefault="007D407B" w:rsidP="007D407B">
                      <w:pPr>
                        <w:spacing w:after="0" w:line="240" w:lineRule="auto"/>
                        <w:rPr>
                          <w:smallCaps/>
                          <w:color w:val="404040" w:themeColor="text1" w:themeTint="BF"/>
                          <w:sz w:val="28"/>
                          <w:szCs w:val="28"/>
                        </w:rPr>
                      </w:pPr>
                      <w:r>
                        <w:rPr>
                          <w:smallCaps/>
                          <w:color w:val="404040" w:themeColor="text1" w:themeTint="BF"/>
                          <w:sz w:val="28"/>
                          <w:szCs w:val="28"/>
                        </w:rPr>
                        <w:t>Anna Goldstein</w:t>
                      </w:r>
                      <w:r w:rsidRPr="000829DC">
                        <w:rPr>
                          <w:smallCaps/>
                          <w:color w:val="404040" w:themeColor="text1" w:themeTint="BF"/>
                          <w:sz w:val="28"/>
                          <w:szCs w:val="28"/>
                        </w:rPr>
                        <w:t>, Research Fellow</w:t>
                      </w:r>
                    </w:p>
                    <w:p w14:paraId="5831757D" w14:textId="77777777" w:rsidR="007D407B" w:rsidRPr="000829DC" w:rsidRDefault="007D407B" w:rsidP="007D407B">
                      <w:pPr>
                        <w:spacing w:after="0" w:line="240" w:lineRule="auto"/>
                        <w:rPr>
                          <w:smallCaps/>
                          <w:color w:val="404040" w:themeColor="text1" w:themeTint="BF"/>
                          <w:sz w:val="28"/>
                          <w:szCs w:val="28"/>
                        </w:rPr>
                      </w:pPr>
                      <w:r>
                        <w:rPr>
                          <w:smallCaps/>
                          <w:color w:val="404040" w:themeColor="text1" w:themeTint="BF"/>
                          <w:sz w:val="28"/>
                          <w:szCs w:val="28"/>
                        </w:rPr>
                        <w:t>Michelle Pedraza, Research Fellow</w:t>
                      </w:r>
                      <w:r w:rsidRPr="000829DC">
                        <w:rPr>
                          <w:smallCaps/>
                          <w:color w:val="404040" w:themeColor="text1" w:themeTint="BF"/>
                          <w:sz w:val="28"/>
                          <w:szCs w:val="28"/>
                        </w:rPr>
                        <w:t xml:space="preserve"> </w:t>
                      </w:r>
                    </w:p>
                    <w:p w14:paraId="552E9A3B" w14:textId="74DD3548" w:rsidR="007D407B" w:rsidRDefault="007D407B" w:rsidP="007D407B">
                      <w:pPr>
                        <w:spacing w:after="0" w:line="240" w:lineRule="auto"/>
                        <w:rPr>
                          <w:smallCaps/>
                          <w:color w:val="404040" w:themeColor="text1" w:themeTint="BF"/>
                          <w:sz w:val="28"/>
                          <w:szCs w:val="28"/>
                        </w:rPr>
                      </w:pPr>
                      <w:r w:rsidRPr="008E453D">
                        <w:rPr>
                          <w:smallCaps/>
                          <w:color w:val="404040" w:themeColor="text1" w:themeTint="BF"/>
                          <w:sz w:val="28"/>
                          <w:szCs w:val="28"/>
                        </w:rPr>
                        <w:t>Ryan Allard, Senior Fellow</w:t>
                      </w:r>
                    </w:p>
                    <w:p w14:paraId="6551F627" w14:textId="041FCCB1" w:rsidR="008B7576" w:rsidRDefault="008B7576" w:rsidP="007D407B">
                      <w:pPr>
                        <w:spacing w:after="0" w:line="240" w:lineRule="auto"/>
                        <w:rPr>
                          <w:rFonts w:cs="Times New Roman"/>
                          <w:smallCaps/>
                          <w:color w:val="404040" w:themeColor="text1" w:themeTint="BF"/>
                          <w:sz w:val="28"/>
                          <w:szCs w:val="28"/>
                        </w:rPr>
                      </w:pPr>
                      <w:r>
                        <w:rPr>
                          <w:smallCaps/>
                          <w:color w:val="404040" w:themeColor="text1" w:themeTint="BF"/>
                          <w:sz w:val="28"/>
                          <w:szCs w:val="28"/>
                        </w:rPr>
                        <w:t xml:space="preserve">Chad </w:t>
                      </w:r>
                      <w:proofErr w:type="spellStart"/>
                      <w:r>
                        <w:rPr>
                          <w:smallCaps/>
                          <w:color w:val="404040" w:themeColor="text1" w:themeTint="BF"/>
                          <w:sz w:val="28"/>
                          <w:szCs w:val="28"/>
                        </w:rPr>
                        <w:t>Frischmann</w:t>
                      </w:r>
                      <w:proofErr w:type="spellEnd"/>
                      <w:r>
                        <w:rPr>
                          <w:smallCaps/>
                          <w:color w:val="404040" w:themeColor="text1" w:themeTint="BF"/>
                          <w:sz w:val="28"/>
                          <w:szCs w:val="28"/>
                        </w:rPr>
                        <w:t>, Senior Director</w:t>
                      </w:r>
                    </w:p>
                    <w:p w14:paraId="6C4588F0" w14:textId="1BA25EEC" w:rsidR="00CB5849" w:rsidRPr="00EB247F" w:rsidRDefault="00CB5849" w:rsidP="00D66C01">
                      <w:pPr>
                        <w:spacing w:after="0" w:line="240" w:lineRule="auto"/>
                        <w:rPr>
                          <w:rFonts w:cs="Times New Roman"/>
                          <w:smallCaps/>
                          <w:color w:val="404040" w:themeColor="text1" w:themeTint="BF"/>
                        </w:rPr>
                      </w:pPr>
                    </w:p>
                    <w:p w14:paraId="1C3CFB47" w14:textId="77777777" w:rsidR="00CB5849" w:rsidRPr="00EB247F" w:rsidRDefault="00CB5849" w:rsidP="007864AB">
                      <w:pPr>
                        <w:rPr>
                          <w:rFonts w:cs="Times New Roman"/>
                          <w:smallCaps/>
                          <w:color w:val="404040" w:themeColor="text1" w:themeTint="BF"/>
                        </w:rPr>
                      </w:pPr>
                    </w:p>
                    <w:p w14:paraId="4481356F" w14:textId="6C098178" w:rsidR="00CB5849" w:rsidRPr="00EB247F" w:rsidRDefault="00CB5849"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31F090B7" w:rsidR="00CB5849" w:rsidRPr="00D66C01" w:rsidRDefault="00D82F45" w:rsidP="007864AB">
                      <w:pPr>
                        <w:rPr>
                          <w:rFonts w:asciiTheme="minorHAnsi" w:hAnsiTheme="minorHAnsi"/>
                          <w:smallCaps/>
                          <w:color w:val="000000" w:themeColor="text1"/>
                          <w:sz w:val="20"/>
                          <w:szCs w:val="20"/>
                        </w:rPr>
                      </w:pPr>
                      <w:hyperlink r:id="rId12" w:history="1">
                        <w:r w:rsidR="00CB5849" w:rsidRPr="00D66C01">
                          <w:rPr>
                            <w:rFonts w:asciiTheme="minorHAnsi" w:hAnsiTheme="minorHAnsi"/>
                            <w:color w:val="000000" w:themeColor="text1"/>
                          </w:rPr>
                          <w:t>info@drawdown.org</w:t>
                        </w:r>
                      </w:hyperlink>
                      <w:r w:rsidR="00CB5849" w:rsidRPr="00D66C01">
                        <w:rPr>
                          <w:rFonts w:asciiTheme="minorHAnsi" w:hAnsiTheme="minorHAnsi"/>
                          <w:smallCaps/>
                          <w:color w:val="000000" w:themeColor="text1"/>
                          <w:sz w:val="20"/>
                          <w:szCs w:val="20"/>
                        </w:rPr>
                        <w:t xml:space="preserve">             </w:t>
                      </w:r>
                      <w:hyperlink r:id="rId13" w:history="1">
                        <w:r w:rsidR="00CB5849" w:rsidRPr="00D66C01">
                          <w:rPr>
                            <w:rFonts w:asciiTheme="minorHAnsi" w:hAnsiTheme="minorHAnsi"/>
                            <w:color w:val="000000" w:themeColor="text1"/>
                          </w:rPr>
                          <w:t>www.drawdown.org</w:t>
                        </w:r>
                      </w:hyperlink>
                      <w:r w:rsidR="00CB5849" w:rsidRPr="00D66C01">
                        <w:rPr>
                          <w:rFonts w:asciiTheme="minorHAnsi" w:hAnsiTheme="minorHAnsi"/>
                          <w:smallCaps/>
                          <w:color w:val="000000" w:themeColor="text1"/>
                          <w:sz w:val="20"/>
                          <w:szCs w:val="20"/>
                        </w:rPr>
                        <w:t xml:space="preserve">  </w:t>
                      </w:r>
                    </w:p>
                    <w:p w14:paraId="05DAFFE7" w14:textId="77777777" w:rsidR="00CB5849" w:rsidRPr="00D66C01" w:rsidRDefault="00CB5849" w:rsidP="00C81D94">
                      <w:pPr>
                        <w:rPr>
                          <w:rFonts w:cs="Times New Roman"/>
                          <w:smallCaps/>
                          <w:color w:val="404040" w:themeColor="text1" w:themeTint="BF"/>
                          <w:sz w:val="36"/>
                          <w:szCs w:val="36"/>
                        </w:rPr>
                      </w:pPr>
                    </w:p>
                    <w:p w14:paraId="3D97FBF6" w14:textId="77777777" w:rsidR="00CB5849" w:rsidRPr="00D66C01" w:rsidRDefault="00CB5849" w:rsidP="00C81D94">
                      <w:pPr>
                        <w:rPr>
                          <w:rFonts w:cs="Times New Roman"/>
                          <w:smallCaps/>
                          <w:color w:val="404040" w:themeColor="text1" w:themeTint="BF"/>
                          <w:sz w:val="36"/>
                          <w:szCs w:val="36"/>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EB247F">
          <w:pPr>
            <w:rPr>
              <w:rStyle w:val="Heading1Char"/>
            </w:rPr>
          </w:pPr>
          <w:r w:rsidRPr="00C44058">
            <w:rPr>
              <w:rStyle w:val="Heading1Char"/>
            </w:rPr>
            <w:t>Table of Contents</w:t>
          </w:r>
        </w:p>
        <w:p w14:paraId="0242EB70" w14:textId="74A267E5" w:rsidR="001E1B22" w:rsidRDefault="00640665">
          <w:pPr>
            <w:pStyle w:val="TOC1"/>
            <w:tabs>
              <w:tab w:val="right" w:leader="dot" w:pos="9350"/>
            </w:tabs>
            <w:rPr>
              <w:rFonts w:asciiTheme="minorHAnsi" w:hAnsiTheme="minorHAnsi"/>
              <w:noProof/>
              <w:lang w:eastAsia="zh-CN"/>
            </w:rPr>
          </w:pPr>
          <w:r w:rsidRPr="00C44058">
            <w:fldChar w:fldCharType="begin"/>
          </w:r>
          <w:r w:rsidRPr="00C44058">
            <w:instrText xml:space="preserve"> TOC \o "1-3" \h \z \u </w:instrText>
          </w:r>
          <w:r w:rsidRPr="00C44058">
            <w:fldChar w:fldCharType="separate"/>
          </w:r>
          <w:hyperlink w:anchor="_Toc72784703" w:history="1">
            <w:r w:rsidR="001E1B22" w:rsidRPr="00B92393">
              <w:rPr>
                <w:rStyle w:val="Hyperlink"/>
                <w:noProof/>
              </w:rPr>
              <w:t>List of Figures</w:t>
            </w:r>
            <w:r w:rsidR="001E1B22">
              <w:rPr>
                <w:noProof/>
                <w:webHidden/>
              </w:rPr>
              <w:tab/>
            </w:r>
            <w:r w:rsidR="001E1B22">
              <w:rPr>
                <w:noProof/>
                <w:webHidden/>
              </w:rPr>
              <w:fldChar w:fldCharType="begin"/>
            </w:r>
            <w:r w:rsidR="001E1B22">
              <w:rPr>
                <w:noProof/>
                <w:webHidden/>
              </w:rPr>
              <w:instrText xml:space="preserve"> PAGEREF _Toc72784703 \h </w:instrText>
            </w:r>
            <w:r w:rsidR="001E1B22">
              <w:rPr>
                <w:noProof/>
                <w:webHidden/>
              </w:rPr>
            </w:r>
            <w:r w:rsidR="001E1B22">
              <w:rPr>
                <w:noProof/>
                <w:webHidden/>
              </w:rPr>
              <w:fldChar w:fldCharType="separate"/>
            </w:r>
            <w:r w:rsidR="00411177">
              <w:rPr>
                <w:noProof/>
                <w:webHidden/>
              </w:rPr>
              <w:t>IV</w:t>
            </w:r>
            <w:r w:rsidR="001E1B22">
              <w:rPr>
                <w:noProof/>
                <w:webHidden/>
              </w:rPr>
              <w:fldChar w:fldCharType="end"/>
            </w:r>
          </w:hyperlink>
        </w:p>
        <w:p w14:paraId="5C4EE64A" w14:textId="028B3691" w:rsidR="001E1B22" w:rsidRDefault="00D82F45">
          <w:pPr>
            <w:pStyle w:val="TOC1"/>
            <w:tabs>
              <w:tab w:val="right" w:leader="dot" w:pos="9350"/>
            </w:tabs>
            <w:rPr>
              <w:rFonts w:asciiTheme="minorHAnsi" w:hAnsiTheme="minorHAnsi"/>
              <w:noProof/>
              <w:lang w:eastAsia="zh-CN"/>
            </w:rPr>
          </w:pPr>
          <w:hyperlink w:anchor="_Toc72784704" w:history="1">
            <w:r w:rsidR="001E1B22" w:rsidRPr="00B92393">
              <w:rPr>
                <w:rStyle w:val="Hyperlink"/>
                <w:noProof/>
              </w:rPr>
              <w:t>List of Tables</w:t>
            </w:r>
            <w:r w:rsidR="001E1B22">
              <w:rPr>
                <w:noProof/>
                <w:webHidden/>
              </w:rPr>
              <w:tab/>
            </w:r>
            <w:r w:rsidR="001E1B22">
              <w:rPr>
                <w:noProof/>
                <w:webHidden/>
              </w:rPr>
              <w:fldChar w:fldCharType="begin"/>
            </w:r>
            <w:r w:rsidR="001E1B22">
              <w:rPr>
                <w:noProof/>
                <w:webHidden/>
              </w:rPr>
              <w:instrText xml:space="preserve"> PAGEREF _Toc72784704 \h </w:instrText>
            </w:r>
            <w:r w:rsidR="001E1B22">
              <w:rPr>
                <w:noProof/>
                <w:webHidden/>
              </w:rPr>
            </w:r>
            <w:r w:rsidR="001E1B22">
              <w:rPr>
                <w:noProof/>
                <w:webHidden/>
              </w:rPr>
              <w:fldChar w:fldCharType="separate"/>
            </w:r>
            <w:r w:rsidR="00411177">
              <w:rPr>
                <w:noProof/>
                <w:webHidden/>
              </w:rPr>
              <w:t>IV</w:t>
            </w:r>
            <w:r w:rsidR="001E1B22">
              <w:rPr>
                <w:noProof/>
                <w:webHidden/>
              </w:rPr>
              <w:fldChar w:fldCharType="end"/>
            </w:r>
          </w:hyperlink>
        </w:p>
        <w:p w14:paraId="59E588BA" w14:textId="55C08769" w:rsidR="001E1B22" w:rsidRDefault="00D82F45">
          <w:pPr>
            <w:pStyle w:val="TOC1"/>
            <w:tabs>
              <w:tab w:val="right" w:leader="dot" w:pos="9350"/>
            </w:tabs>
            <w:rPr>
              <w:rFonts w:asciiTheme="minorHAnsi" w:hAnsiTheme="minorHAnsi"/>
              <w:noProof/>
              <w:lang w:eastAsia="zh-CN"/>
            </w:rPr>
          </w:pPr>
          <w:hyperlink w:anchor="_Toc72784705" w:history="1">
            <w:r w:rsidR="001E1B22" w:rsidRPr="00B92393">
              <w:rPr>
                <w:rStyle w:val="Hyperlink"/>
                <w:noProof/>
              </w:rPr>
              <w:t>Acronyms and Symbols Used</w:t>
            </w:r>
            <w:r w:rsidR="001E1B22">
              <w:rPr>
                <w:noProof/>
                <w:webHidden/>
              </w:rPr>
              <w:tab/>
            </w:r>
            <w:r w:rsidR="001E1B22">
              <w:rPr>
                <w:noProof/>
                <w:webHidden/>
              </w:rPr>
              <w:fldChar w:fldCharType="begin"/>
            </w:r>
            <w:r w:rsidR="001E1B22">
              <w:rPr>
                <w:noProof/>
                <w:webHidden/>
              </w:rPr>
              <w:instrText xml:space="preserve"> PAGEREF _Toc72784705 \h </w:instrText>
            </w:r>
            <w:r w:rsidR="001E1B22">
              <w:rPr>
                <w:noProof/>
                <w:webHidden/>
              </w:rPr>
            </w:r>
            <w:r w:rsidR="001E1B22">
              <w:rPr>
                <w:noProof/>
                <w:webHidden/>
              </w:rPr>
              <w:fldChar w:fldCharType="separate"/>
            </w:r>
            <w:r w:rsidR="00411177">
              <w:rPr>
                <w:noProof/>
                <w:webHidden/>
              </w:rPr>
              <w:t>V</w:t>
            </w:r>
            <w:r w:rsidR="001E1B22">
              <w:rPr>
                <w:noProof/>
                <w:webHidden/>
              </w:rPr>
              <w:fldChar w:fldCharType="end"/>
            </w:r>
          </w:hyperlink>
        </w:p>
        <w:p w14:paraId="55BB2694" w14:textId="094FD277" w:rsidR="001E1B22" w:rsidRDefault="00D82F45">
          <w:pPr>
            <w:pStyle w:val="TOC1"/>
            <w:tabs>
              <w:tab w:val="right" w:leader="dot" w:pos="9350"/>
            </w:tabs>
            <w:rPr>
              <w:rFonts w:asciiTheme="minorHAnsi" w:hAnsiTheme="minorHAnsi"/>
              <w:noProof/>
              <w:lang w:eastAsia="zh-CN"/>
            </w:rPr>
          </w:pPr>
          <w:hyperlink w:anchor="_Toc72784706" w:history="1">
            <w:r w:rsidR="001E1B22" w:rsidRPr="00B92393">
              <w:rPr>
                <w:rStyle w:val="Hyperlink"/>
                <w:noProof/>
              </w:rPr>
              <w:t>Executive Summary</w:t>
            </w:r>
            <w:r w:rsidR="001E1B22">
              <w:rPr>
                <w:noProof/>
                <w:webHidden/>
              </w:rPr>
              <w:tab/>
            </w:r>
            <w:r w:rsidR="001E1B22">
              <w:rPr>
                <w:noProof/>
                <w:webHidden/>
              </w:rPr>
              <w:fldChar w:fldCharType="begin"/>
            </w:r>
            <w:r w:rsidR="001E1B22">
              <w:rPr>
                <w:noProof/>
                <w:webHidden/>
              </w:rPr>
              <w:instrText xml:space="preserve"> PAGEREF _Toc72784706 \h </w:instrText>
            </w:r>
            <w:r w:rsidR="001E1B22">
              <w:rPr>
                <w:noProof/>
                <w:webHidden/>
              </w:rPr>
            </w:r>
            <w:r w:rsidR="001E1B22">
              <w:rPr>
                <w:noProof/>
                <w:webHidden/>
              </w:rPr>
              <w:fldChar w:fldCharType="separate"/>
            </w:r>
            <w:r w:rsidR="00411177">
              <w:rPr>
                <w:noProof/>
                <w:webHidden/>
              </w:rPr>
              <w:t>VI</w:t>
            </w:r>
            <w:r w:rsidR="001E1B22">
              <w:rPr>
                <w:noProof/>
                <w:webHidden/>
              </w:rPr>
              <w:fldChar w:fldCharType="end"/>
            </w:r>
          </w:hyperlink>
        </w:p>
        <w:p w14:paraId="07C3E1E6" w14:textId="1B6B1389" w:rsidR="001E1B22" w:rsidRDefault="00D82F45">
          <w:pPr>
            <w:pStyle w:val="TOC1"/>
            <w:tabs>
              <w:tab w:val="left" w:pos="440"/>
              <w:tab w:val="right" w:leader="dot" w:pos="9350"/>
            </w:tabs>
            <w:rPr>
              <w:rFonts w:asciiTheme="minorHAnsi" w:hAnsiTheme="minorHAnsi"/>
              <w:noProof/>
              <w:lang w:eastAsia="zh-CN"/>
            </w:rPr>
          </w:pPr>
          <w:hyperlink w:anchor="_Toc72784707" w:history="1">
            <w:r w:rsidR="001E1B22" w:rsidRPr="00B92393">
              <w:rPr>
                <w:rStyle w:val="Hyperlink"/>
                <w:noProof/>
              </w:rPr>
              <w:t>1</w:t>
            </w:r>
            <w:r w:rsidR="001E1B22">
              <w:rPr>
                <w:rFonts w:asciiTheme="minorHAnsi" w:hAnsiTheme="minorHAnsi"/>
                <w:noProof/>
                <w:lang w:eastAsia="zh-CN"/>
              </w:rPr>
              <w:tab/>
            </w:r>
            <w:r w:rsidR="001E1B22" w:rsidRPr="00B92393">
              <w:rPr>
                <w:rStyle w:val="Hyperlink"/>
                <w:noProof/>
              </w:rPr>
              <w:t>Literature Review</w:t>
            </w:r>
            <w:r w:rsidR="001E1B22">
              <w:rPr>
                <w:noProof/>
                <w:webHidden/>
              </w:rPr>
              <w:tab/>
            </w:r>
            <w:r w:rsidR="001E1B22">
              <w:rPr>
                <w:noProof/>
                <w:webHidden/>
              </w:rPr>
              <w:fldChar w:fldCharType="begin"/>
            </w:r>
            <w:r w:rsidR="001E1B22">
              <w:rPr>
                <w:noProof/>
                <w:webHidden/>
              </w:rPr>
              <w:instrText xml:space="preserve"> PAGEREF _Toc72784707 \h </w:instrText>
            </w:r>
            <w:r w:rsidR="001E1B22">
              <w:rPr>
                <w:noProof/>
                <w:webHidden/>
              </w:rPr>
            </w:r>
            <w:r w:rsidR="001E1B22">
              <w:rPr>
                <w:noProof/>
                <w:webHidden/>
              </w:rPr>
              <w:fldChar w:fldCharType="separate"/>
            </w:r>
            <w:r w:rsidR="00411177">
              <w:rPr>
                <w:noProof/>
                <w:webHidden/>
              </w:rPr>
              <w:t>1</w:t>
            </w:r>
            <w:r w:rsidR="001E1B22">
              <w:rPr>
                <w:noProof/>
                <w:webHidden/>
              </w:rPr>
              <w:fldChar w:fldCharType="end"/>
            </w:r>
          </w:hyperlink>
        </w:p>
        <w:p w14:paraId="00BDD7C6" w14:textId="1EE6EA2E" w:rsidR="001E1B22" w:rsidRDefault="00D82F45">
          <w:pPr>
            <w:pStyle w:val="TOC2"/>
            <w:tabs>
              <w:tab w:val="left" w:pos="880"/>
              <w:tab w:val="right" w:leader="dot" w:pos="9350"/>
            </w:tabs>
            <w:rPr>
              <w:rFonts w:asciiTheme="minorHAnsi" w:hAnsiTheme="minorHAnsi"/>
              <w:noProof/>
              <w:lang w:eastAsia="zh-CN"/>
            </w:rPr>
          </w:pPr>
          <w:hyperlink w:anchor="_Toc72784708" w:history="1">
            <w:r w:rsidR="001E1B22" w:rsidRPr="00B92393">
              <w:rPr>
                <w:rStyle w:val="Hyperlink"/>
                <w:noProof/>
              </w:rPr>
              <w:t>1.1</w:t>
            </w:r>
            <w:r w:rsidR="001E1B22">
              <w:rPr>
                <w:rFonts w:asciiTheme="minorHAnsi" w:hAnsiTheme="minorHAnsi"/>
                <w:noProof/>
                <w:lang w:eastAsia="zh-CN"/>
              </w:rPr>
              <w:tab/>
            </w:r>
            <w:r w:rsidR="001E1B22" w:rsidRPr="00B92393">
              <w:rPr>
                <w:rStyle w:val="Hyperlink"/>
                <w:noProof/>
              </w:rPr>
              <w:t>State of electric vehicles</w:t>
            </w:r>
            <w:r w:rsidR="001E1B22">
              <w:rPr>
                <w:noProof/>
                <w:webHidden/>
              </w:rPr>
              <w:tab/>
            </w:r>
            <w:r w:rsidR="001E1B22">
              <w:rPr>
                <w:noProof/>
                <w:webHidden/>
              </w:rPr>
              <w:fldChar w:fldCharType="begin"/>
            </w:r>
            <w:r w:rsidR="001E1B22">
              <w:rPr>
                <w:noProof/>
                <w:webHidden/>
              </w:rPr>
              <w:instrText xml:space="preserve"> PAGEREF _Toc72784708 \h </w:instrText>
            </w:r>
            <w:r w:rsidR="001E1B22">
              <w:rPr>
                <w:noProof/>
                <w:webHidden/>
              </w:rPr>
            </w:r>
            <w:r w:rsidR="001E1B22">
              <w:rPr>
                <w:noProof/>
                <w:webHidden/>
              </w:rPr>
              <w:fldChar w:fldCharType="separate"/>
            </w:r>
            <w:r w:rsidR="00411177">
              <w:rPr>
                <w:noProof/>
                <w:webHidden/>
              </w:rPr>
              <w:t>1</w:t>
            </w:r>
            <w:r w:rsidR="001E1B22">
              <w:rPr>
                <w:noProof/>
                <w:webHidden/>
              </w:rPr>
              <w:fldChar w:fldCharType="end"/>
            </w:r>
          </w:hyperlink>
        </w:p>
        <w:p w14:paraId="0E0B88A5" w14:textId="1DBCB09D" w:rsidR="001E1B22" w:rsidRDefault="00D82F45">
          <w:pPr>
            <w:pStyle w:val="TOC3"/>
            <w:tabs>
              <w:tab w:val="left" w:pos="1320"/>
              <w:tab w:val="right" w:leader="dot" w:pos="9350"/>
            </w:tabs>
            <w:rPr>
              <w:rFonts w:asciiTheme="minorHAnsi" w:hAnsiTheme="minorHAnsi"/>
              <w:noProof/>
              <w:lang w:eastAsia="zh-CN"/>
            </w:rPr>
          </w:pPr>
          <w:hyperlink w:anchor="_Toc72784709" w:history="1">
            <w:r w:rsidR="001E1B22" w:rsidRPr="00B92393">
              <w:rPr>
                <w:rStyle w:val="Hyperlink"/>
                <w:noProof/>
              </w:rPr>
              <w:t>1.1.1</w:t>
            </w:r>
            <w:r w:rsidR="001E1B22">
              <w:rPr>
                <w:rFonts w:asciiTheme="minorHAnsi" w:hAnsiTheme="minorHAnsi"/>
                <w:noProof/>
                <w:lang w:eastAsia="zh-CN"/>
              </w:rPr>
              <w:tab/>
            </w:r>
            <w:r w:rsidR="001E1B22" w:rsidRPr="00B92393">
              <w:rPr>
                <w:rStyle w:val="Hyperlink"/>
                <w:noProof/>
              </w:rPr>
              <w:t>Types of electric cars</w:t>
            </w:r>
            <w:r w:rsidR="001E1B22">
              <w:rPr>
                <w:noProof/>
                <w:webHidden/>
              </w:rPr>
              <w:tab/>
            </w:r>
            <w:r w:rsidR="001E1B22">
              <w:rPr>
                <w:noProof/>
                <w:webHidden/>
              </w:rPr>
              <w:fldChar w:fldCharType="begin"/>
            </w:r>
            <w:r w:rsidR="001E1B22">
              <w:rPr>
                <w:noProof/>
                <w:webHidden/>
              </w:rPr>
              <w:instrText xml:space="preserve"> PAGEREF _Toc72784709 \h </w:instrText>
            </w:r>
            <w:r w:rsidR="001E1B22">
              <w:rPr>
                <w:noProof/>
                <w:webHidden/>
              </w:rPr>
            </w:r>
            <w:r w:rsidR="001E1B22">
              <w:rPr>
                <w:noProof/>
                <w:webHidden/>
              </w:rPr>
              <w:fldChar w:fldCharType="separate"/>
            </w:r>
            <w:r w:rsidR="00411177">
              <w:rPr>
                <w:noProof/>
                <w:webHidden/>
              </w:rPr>
              <w:t>2</w:t>
            </w:r>
            <w:r w:rsidR="001E1B22">
              <w:rPr>
                <w:noProof/>
                <w:webHidden/>
              </w:rPr>
              <w:fldChar w:fldCharType="end"/>
            </w:r>
          </w:hyperlink>
        </w:p>
        <w:p w14:paraId="6B85E0E1" w14:textId="63E9BC14" w:rsidR="001E1B22" w:rsidRDefault="00D82F45">
          <w:pPr>
            <w:pStyle w:val="TOC3"/>
            <w:tabs>
              <w:tab w:val="left" w:pos="1320"/>
              <w:tab w:val="right" w:leader="dot" w:pos="9350"/>
            </w:tabs>
            <w:rPr>
              <w:rFonts w:asciiTheme="minorHAnsi" w:hAnsiTheme="minorHAnsi"/>
              <w:noProof/>
              <w:lang w:eastAsia="zh-CN"/>
            </w:rPr>
          </w:pPr>
          <w:hyperlink w:anchor="_Toc72784710" w:history="1">
            <w:r w:rsidR="001E1B22" w:rsidRPr="00B92393">
              <w:rPr>
                <w:rStyle w:val="Hyperlink"/>
                <w:noProof/>
              </w:rPr>
              <w:t>1.1.2</w:t>
            </w:r>
            <w:r w:rsidR="001E1B22">
              <w:rPr>
                <w:rFonts w:asciiTheme="minorHAnsi" w:hAnsiTheme="minorHAnsi"/>
                <w:noProof/>
                <w:lang w:eastAsia="zh-CN"/>
              </w:rPr>
              <w:tab/>
            </w:r>
            <w:r w:rsidR="001E1B22" w:rsidRPr="00B92393">
              <w:rPr>
                <w:rStyle w:val="Hyperlink"/>
                <w:noProof/>
              </w:rPr>
              <w:t>Battery types and cost</w:t>
            </w:r>
            <w:r w:rsidR="001E1B22">
              <w:rPr>
                <w:noProof/>
                <w:webHidden/>
              </w:rPr>
              <w:tab/>
            </w:r>
            <w:r w:rsidR="001E1B22">
              <w:rPr>
                <w:noProof/>
                <w:webHidden/>
              </w:rPr>
              <w:fldChar w:fldCharType="begin"/>
            </w:r>
            <w:r w:rsidR="001E1B22">
              <w:rPr>
                <w:noProof/>
                <w:webHidden/>
              </w:rPr>
              <w:instrText xml:space="preserve"> PAGEREF _Toc72784710 \h </w:instrText>
            </w:r>
            <w:r w:rsidR="001E1B22">
              <w:rPr>
                <w:noProof/>
                <w:webHidden/>
              </w:rPr>
            </w:r>
            <w:r w:rsidR="001E1B22">
              <w:rPr>
                <w:noProof/>
                <w:webHidden/>
              </w:rPr>
              <w:fldChar w:fldCharType="separate"/>
            </w:r>
            <w:r w:rsidR="00411177">
              <w:rPr>
                <w:noProof/>
                <w:webHidden/>
              </w:rPr>
              <w:t>3</w:t>
            </w:r>
            <w:r w:rsidR="001E1B22">
              <w:rPr>
                <w:noProof/>
                <w:webHidden/>
              </w:rPr>
              <w:fldChar w:fldCharType="end"/>
            </w:r>
          </w:hyperlink>
        </w:p>
        <w:p w14:paraId="0A111343" w14:textId="25C48C9F" w:rsidR="001E1B22" w:rsidRDefault="00D82F45">
          <w:pPr>
            <w:pStyle w:val="TOC3"/>
            <w:tabs>
              <w:tab w:val="left" w:pos="1320"/>
              <w:tab w:val="right" w:leader="dot" w:pos="9350"/>
            </w:tabs>
            <w:rPr>
              <w:rFonts w:asciiTheme="minorHAnsi" w:hAnsiTheme="minorHAnsi"/>
              <w:noProof/>
              <w:lang w:eastAsia="zh-CN"/>
            </w:rPr>
          </w:pPr>
          <w:hyperlink w:anchor="_Toc72784711" w:history="1">
            <w:r w:rsidR="001E1B22" w:rsidRPr="00B92393">
              <w:rPr>
                <w:rStyle w:val="Hyperlink"/>
                <w:noProof/>
              </w:rPr>
              <w:t>1.1.3</w:t>
            </w:r>
            <w:r w:rsidR="001E1B22">
              <w:rPr>
                <w:rFonts w:asciiTheme="minorHAnsi" w:hAnsiTheme="minorHAnsi"/>
                <w:noProof/>
                <w:lang w:eastAsia="zh-CN"/>
              </w:rPr>
              <w:tab/>
            </w:r>
            <w:r w:rsidR="001E1B22" w:rsidRPr="00B92393">
              <w:rPr>
                <w:rStyle w:val="Hyperlink"/>
                <w:noProof/>
              </w:rPr>
              <w:t>Stimulation of electric vehicles</w:t>
            </w:r>
            <w:r w:rsidR="001E1B22">
              <w:rPr>
                <w:noProof/>
                <w:webHidden/>
              </w:rPr>
              <w:tab/>
            </w:r>
            <w:r w:rsidR="001E1B22">
              <w:rPr>
                <w:noProof/>
                <w:webHidden/>
              </w:rPr>
              <w:fldChar w:fldCharType="begin"/>
            </w:r>
            <w:r w:rsidR="001E1B22">
              <w:rPr>
                <w:noProof/>
                <w:webHidden/>
              </w:rPr>
              <w:instrText xml:space="preserve"> PAGEREF _Toc72784711 \h </w:instrText>
            </w:r>
            <w:r w:rsidR="001E1B22">
              <w:rPr>
                <w:noProof/>
                <w:webHidden/>
              </w:rPr>
            </w:r>
            <w:r w:rsidR="001E1B22">
              <w:rPr>
                <w:noProof/>
                <w:webHidden/>
              </w:rPr>
              <w:fldChar w:fldCharType="separate"/>
            </w:r>
            <w:r w:rsidR="00411177">
              <w:rPr>
                <w:noProof/>
                <w:webHidden/>
              </w:rPr>
              <w:t>4</w:t>
            </w:r>
            <w:r w:rsidR="001E1B22">
              <w:rPr>
                <w:noProof/>
                <w:webHidden/>
              </w:rPr>
              <w:fldChar w:fldCharType="end"/>
            </w:r>
          </w:hyperlink>
        </w:p>
        <w:p w14:paraId="4C1CA26B" w14:textId="6665D478" w:rsidR="001E1B22" w:rsidRDefault="00D82F45">
          <w:pPr>
            <w:pStyle w:val="TOC3"/>
            <w:tabs>
              <w:tab w:val="left" w:pos="1320"/>
              <w:tab w:val="right" w:leader="dot" w:pos="9350"/>
            </w:tabs>
            <w:rPr>
              <w:rFonts w:asciiTheme="minorHAnsi" w:hAnsiTheme="minorHAnsi"/>
              <w:noProof/>
              <w:lang w:eastAsia="zh-CN"/>
            </w:rPr>
          </w:pPr>
          <w:hyperlink w:anchor="_Toc72784712" w:history="1">
            <w:r w:rsidR="001E1B22" w:rsidRPr="00B92393">
              <w:rPr>
                <w:rStyle w:val="Hyperlink"/>
                <w:noProof/>
              </w:rPr>
              <w:t>1.1.4</w:t>
            </w:r>
            <w:r w:rsidR="001E1B22">
              <w:rPr>
                <w:rFonts w:asciiTheme="minorHAnsi" w:hAnsiTheme="minorHAnsi"/>
                <w:noProof/>
                <w:lang w:eastAsia="zh-CN"/>
              </w:rPr>
              <w:tab/>
            </w:r>
            <w:r w:rsidR="001E1B22" w:rsidRPr="00B92393">
              <w:rPr>
                <w:rStyle w:val="Hyperlink"/>
                <w:noProof/>
              </w:rPr>
              <w:t>Electric vehicles and climate impact</w:t>
            </w:r>
            <w:r w:rsidR="001E1B22">
              <w:rPr>
                <w:noProof/>
                <w:webHidden/>
              </w:rPr>
              <w:tab/>
            </w:r>
            <w:r w:rsidR="001E1B22">
              <w:rPr>
                <w:noProof/>
                <w:webHidden/>
              </w:rPr>
              <w:fldChar w:fldCharType="begin"/>
            </w:r>
            <w:r w:rsidR="001E1B22">
              <w:rPr>
                <w:noProof/>
                <w:webHidden/>
              </w:rPr>
              <w:instrText xml:space="preserve"> PAGEREF _Toc72784712 \h </w:instrText>
            </w:r>
            <w:r w:rsidR="001E1B22">
              <w:rPr>
                <w:noProof/>
                <w:webHidden/>
              </w:rPr>
            </w:r>
            <w:r w:rsidR="001E1B22">
              <w:rPr>
                <w:noProof/>
                <w:webHidden/>
              </w:rPr>
              <w:fldChar w:fldCharType="separate"/>
            </w:r>
            <w:r w:rsidR="00411177">
              <w:rPr>
                <w:noProof/>
                <w:webHidden/>
              </w:rPr>
              <w:t>6</w:t>
            </w:r>
            <w:r w:rsidR="001E1B22">
              <w:rPr>
                <w:noProof/>
                <w:webHidden/>
              </w:rPr>
              <w:fldChar w:fldCharType="end"/>
            </w:r>
          </w:hyperlink>
        </w:p>
        <w:p w14:paraId="018FBBBD" w14:textId="7153D07F" w:rsidR="001E1B22" w:rsidRDefault="00D82F45">
          <w:pPr>
            <w:pStyle w:val="TOC2"/>
            <w:tabs>
              <w:tab w:val="left" w:pos="880"/>
              <w:tab w:val="right" w:leader="dot" w:pos="9350"/>
            </w:tabs>
            <w:rPr>
              <w:rFonts w:asciiTheme="minorHAnsi" w:hAnsiTheme="minorHAnsi"/>
              <w:noProof/>
              <w:lang w:eastAsia="zh-CN"/>
            </w:rPr>
          </w:pPr>
          <w:hyperlink w:anchor="_Toc72784713" w:history="1">
            <w:r w:rsidR="001E1B22" w:rsidRPr="00B92393">
              <w:rPr>
                <w:rStyle w:val="Hyperlink"/>
                <w:noProof/>
              </w:rPr>
              <w:t>1.2</w:t>
            </w:r>
            <w:r w:rsidR="001E1B22">
              <w:rPr>
                <w:rFonts w:asciiTheme="minorHAnsi" w:hAnsiTheme="minorHAnsi"/>
                <w:noProof/>
                <w:lang w:eastAsia="zh-CN"/>
              </w:rPr>
              <w:tab/>
            </w:r>
            <w:r w:rsidR="001E1B22" w:rsidRPr="00B92393">
              <w:rPr>
                <w:rStyle w:val="Hyperlink"/>
                <w:noProof/>
              </w:rPr>
              <w:t>Adoption Path</w:t>
            </w:r>
            <w:r w:rsidR="001E1B22">
              <w:rPr>
                <w:noProof/>
                <w:webHidden/>
              </w:rPr>
              <w:tab/>
            </w:r>
            <w:r w:rsidR="001E1B22">
              <w:rPr>
                <w:noProof/>
                <w:webHidden/>
              </w:rPr>
              <w:fldChar w:fldCharType="begin"/>
            </w:r>
            <w:r w:rsidR="001E1B22">
              <w:rPr>
                <w:noProof/>
                <w:webHidden/>
              </w:rPr>
              <w:instrText xml:space="preserve"> PAGEREF _Toc72784713 \h </w:instrText>
            </w:r>
            <w:r w:rsidR="001E1B22">
              <w:rPr>
                <w:noProof/>
                <w:webHidden/>
              </w:rPr>
            </w:r>
            <w:r w:rsidR="001E1B22">
              <w:rPr>
                <w:noProof/>
                <w:webHidden/>
              </w:rPr>
              <w:fldChar w:fldCharType="separate"/>
            </w:r>
            <w:r w:rsidR="00411177">
              <w:rPr>
                <w:noProof/>
                <w:webHidden/>
              </w:rPr>
              <w:t>6</w:t>
            </w:r>
            <w:r w:rsidR="001E1B22">
              <w:rPr>
                <w:noProof/>
                <w:webHidden/>
              </w:rPr>
              <w:fldChar w:fldCharType="end"/>
            </w:r>
          </w:hyperlink>
        </w:p>
        <w:p w14:paraId="02220579" w14:textId="49EAE8A6" w:rsidR="001E1B22" w:rsidRDefault="00D82F45">
          <w:pPr>
            <w:pStyle w:val="TOC3"/>
            <w:tabs>
              <w:tab w:val="left" w:pos="1320"/>
              <w:tab w:val="right" w:leader="dot" w:pos="9350"/>
            </w:tabs>
            <w:rPr>
              <w:rFonts w:asciiTheme="minorHAnsi" w:hAnsiTheme="minorHAnsi"/>
              <w:noProof/>
              <w:lang w:eastAsia="zh-CN"/>
            </w:rPr>
          </w:pPr>
          <w:hyperlink w:anchor="_Toc72784714" w:history="1">
            <w:r w:rsidR="001E1B22" w:rsidRPr="00B92393">
              <w:rPr>
                <w:rStyle w:val="Hyperlink"/>
                <w:noProof/>
              </w:rPr>
              <w:t>1.2.1</w:t>
            </w:r>
            <w:r w:rsidR="001E1B22">
              <w:rPr>
                <w:rFonts w:asciiTheme="minorHAnsi" w:hAnsiTheme="minorHAnsi"/>
                <w:noProof/>
                <w:lang w:eastAsia="zh-CN"/>
              </w:rPr>
              <w:tab/>
            </w:r>
            <w:r w:rsidR="001E1B22" w:rsidRPr="00B92393">
              <w:rPr>
                <w:rStyle w:val="Hyperlink"/>
                <w:noProof/>
              </w:rPr>
              <w:t>Current Adoption</w:t>
            </w:r>
            <w:r w:rsidR="001E1B22">
              <w:rPr>
                <w:noProof/>
                <w:webHidden/>
              </w:rPr>
              <w:tab/>
            </w:r>
            <w:r w:rsidR="001E1B22">
              <w:rPr>
                <w:noProof/>
                <w:webHidden/>
              </w:rPr>
              <w:fldChar w:fldCharType="begin"/>
            </w:r>
            <w:r w:rsidR="001E1B22">
              <w:rPr>
                <w:noProof/>
                <w:webHidden/>
              </w:rPr>
              <w:instrText xml:space="preserve"> PAGEREF _Toc72784714 \h </w:instrText>
            </w:r>
            <w:r w:rsidR="001E1B22">
              <w:rPr>
                <w:noProof/>
                <w:webHidden/>
              </w:rPr>
            </w:r>
            <w:r w:rsidR="001E1B22">
              <w:rPr>
                <w:noProof/>
                <w:webHidden/>
              </w:rPr>
              <w:fldChar w:fldCharType="separate"/>
            </w:r>
            <w:r w:rsidR="00411177">
              <w:rPr>
                <w:noProof/>
                <w:webHidden/>
              </w:rPr>
              <w:t>6</w:t>
            </w:r>
            <w:r w:rsidR="001E1B22">
              <w:rPr>
                <w:noProof/>
                <w:webHidden/>
              </w:rPr>
              <w:fldChar w:fldCharType="end"/>
            </w:r>
          </w:hyperlink>
        </w:p>
        <w:p w14:paraId="6E38B531" w14:textId="11771F94" w:rsidR="001E1B22" w:rsidRDefault="00D82F45">
          <w:pPr>
            <w:pStyle w:val="TOC3"/>
            <w:tabs>
              <w:tab w:val="left" w:pos="1320"/>
              <w:tab w:val="right" w:leader="dot" w:pos="9350"/>
            </w:tabs>
            <w:rPr>
              <w:rFonts w:asciiTheme="minorHAnsi" w:hAnsiTheme="minorHAnsi"/>
              <w:noProof/>
              <w:lang w:eastAsia="zh-CN"/>
            </w:rPr>
          </w:pPr>
          <w:hyperlink w:anchor="_Toc72784715" w:history="1">
            <w:r w:rsidR="001E1B22" w:rsidRPr="00B92393">
              <w:rPr>
                <w:rStyle w:val="Hyperlink"/>
                <w:noProof/>
              </w:rPr>
              <w:t>1.2.2</w:t>
            </w:r>
            <w:r w:rsidR="001E1B22">
              <w:rPr>
                <w:rFonts w:asciiTheme="minorHAnsi" w:hAnsiTheme="minorHAnsi"/>
                <w:noProof/>
                <w:lang w:eastAsia="zh-CN"/>
              </w:rPr>
              <w:tab/>
            </w:r>
            <w:r w:rsidR="001E1B22" w:rsidRPr="00B92393">
              <w:rPr>
                <w:rStyle w:val="Hyperlink"/>
                <w:noProof/>
              </w:rPr>
              <w:t>Trends to Accelerate Adoption</w:t>
            </w:r>
            <w:r w:rsidR="001E1B22">
              <w:rPr>
                <w:noProof/>
                <w:webHidden/>
              </w:rPr>
              <w:tab/>
            </w:r>
            <w:r w:rsidR="001E1B22">
              <w:rPr>
                <w:noProof/>
                <w:webHidden/>
              </w:rPr>
              <w:fldChar w:fldCharType="begin"/>
            </w:r>
            <w:r w:rsidR="001E1B22">
              <w:rPr>
                <w:noProof/>
                <w:webHidden/>
              </w:rPr>
              <w:instrText xml:space="preserve"> PAGEREF _Toc72784715 \h </w:instrText>
            </w:r>
            <w:r w:rsidR="001E1B22">
              <w:rPr>
                <w:noProof/>
                <w:webHidden/>
              </w:rPr>
            </w:r>
            <w:r w:rsidR="001E1B22">
              <w:rPr>
                <w:noProof/>
                <w:webHidden/>
              </w:rPr>
              <w:fldChar w:fldCharType="separate"/>
            </w:r>
            <w:r w:rsidR="00411177">
              <w:rPr>
                <w:noProof/>
                <w:webHidden/>
              </w:rPr>
              <w:t>8</w:t>
            </w:r>
            <w:r w:rsidR="001E1B22">
              <w:rPr>
                <w:noProof/>
                <w:webHidden/>
              </w:rPr>
              <w:fldChar w:fldCharType="end"/>
            </w:r>
          </w:hyperlink>
        </w:p>
        <w:p w14:paraId="108C1405" w14:textId="550C17CB" w:rsidR="001E1B22" w:rsidRDefault="00D82F45">
          <w:pPr>
            <w:pStyle w:val="TOC3"/>
            <w:tabs>
              <w:tab w:val="left" w:pos="1320"/>
              <w:tab w:val="right" w:leader="dot" w:pos="9350"/>
            </w:tabs>
            <w:rPr>
              <w:rFonts w:asciiTheme="minorHAnsi" w:hAnsiTheme="minorHAnsi"/>
              <w:noProof/>
              <w:lang w:eastAsia="zh-CN"/>
            </w:rPr>
          </w:pPr>
          <w:hyperlink w:anchor="_Toc72784716" w:history="1">
            <w:r w:rsidR="001E1B22" w:rsidRPr="00B92393">
              <w:rPr>
                <w:rStyle w:val="Hyperlink"/>
                <w:noProof/>
              </w:rPr>
              <w:t>1.2.3</w:t>
            </w:r>
            <w:r w:rsidR="001E1B22">
              <w:rPr>
                <w:rFonts w:asciiTheme="minorHAnsi" w:hAnsiTheme="minorHAnsi"/>
                <w:noProof/>
                <w:lang w:eastAsia="zh-CN"/>
              </w:rPr>
              <w:tab/>
            </w:r>
            <w:r w:rsidR="001E1B22" w:rsidRPr="00B92393">
              <w:rPr>
                <w:rStyle w:val="Hyperlink"/>
                <w:noProof/>
              </w:rPr>
              <w:t>Barriers to Adoption</w:t>
            </w:r>
            <w:r w:rsidR="001E1B22">
              <w:rPr>
                <w:noProof/>
                <w:webHidden/>
              </w:rPr>
              <w:tab/>
            </w:r>
            <w:r w:rsidR="001E1B22">
              <w:rPr>
                <w:noProof/>
                <w:webHidden/>
              </w:rPr>
              <w:fldChar w:fldCharType="begin"/>
            </w:r>
            <w:r w:rsidR="001E1B22">
              <w:rPr>
                <w:noProof/>
                <w:webHidden/>
              </w:rPr>
              <w:instrText xml:space="preserve"> PAGEREF _Toc72784716 \h </w:instrText>
            </w:r>
            <w:r w:rsidR="001E1B22">
              <w:rPr>
                <w:noProof/>
                <w:webHidden/>
              </w:rPr>
            </w:r>
            <w:r w:rsidR="001E1B22">
              <w:rPr>
                <w:noProof/>
                <w:webHidden/>
              </w:rPr>
              <w:fldChar w:fldCharType="separate"/>
            </w:r>
            <w:r w:rsidR="00411177">
              <w:rPr>
                <w:noProof/>
                <w:webHidden/>
              </w:rPr>
              <w:t>11</w:t>
            </w:r>
            <w:r w:rsidR="001E1B22">
              <w:rPr>
                <w:noProof/>
                <w:webHidden/>
              </w:rPr>
              <w:fldChar w:fldCharType="end"/>
            </w:r>
          </w:hyperlink>
        </w:p>
        <w:p w14:paraId="68E8CEAB" w14:textId="50840CC9" w:rsidR="001E1B22" w:rsidRDefault="00D82F45">
          <w:pPr>
            <w:pStyle w:val="TOC3"/>
            <w:tabs>
              <w:tab w:val="left" w:pos="1320"/>
              <w:tab w:val="right" w:leader="dot" w:pos="9350"/>
            </w:tabs>
            <w:rPr>
              <w:rFonts w:asciiTheme="minorHAnsi" w:hAnsiTheme="minorHAnsi"/>
              <w:noProof/>
              <w:lang w:eastAsia="zh-CN"/>
            </w:rPr>
          </w:pPr>
          <w:hyperlink w:anchor="_Toc72784717" w:history="1">
            <w:r w:rsidR="001E1B22" w:rsidRPr="00B92393">
              <w:rPr>
                <w:rStyle w:val="Hyperlink"/>
                <w:noProof/>
              </w:rPr>
              <w:t>1.2.4</w:t>
            </w:r>
            <w:r w:rsidR="001E1B22">
              <w:rPr>
                <w:rFonts w:asciiTheme="minorHAnsi" w:hAnsiTheme="minorHAnsi"/>
                <w:noProof/>
                <w:lang w:eastAsia="zh-CN"/>
              </w:rPr>
              <w:tab/>
            </w:r>
            <w:r w:rsidR="001E1B22" w:rsidRPr="00B92393">
              <w:rPr>
                <w:rStyle w:val="Hyperlink"/>
                <w:noProof/>
              </w:rPr>
              <w:t>Adoption Potential</w:t>
            </w:r>
            <w:r w:rsidR="001E1B22">
              <w:rPr>
                <w:noProof/>
                <w:webHidden/>
              </w:rPr>
              <w:tab/>
            </w:r>
            <w:r w:rsidR="001E1B22">
              <w:rPr>
                <w:noProof/>
                <w:webHidden/>
              </w:rPr>
              <w:fldChar w:fldCharType="begin"/>
            </w:r>
            <w:r w:rsidR="001E1B22">
              <w:rPr>
                <w:noProof/>
                <w:webHidden/>
              </w:rPr>
              <w:instrText xml:space="preserve"> PAGEREF _Toc72784717 \h </w:instrText>
            </w:r>
            <w:r w:rsidR="001E1B22">
              <w:rPr>
                <w:noProof/>
                <w:webHidden/>
              </w:rPr>
            </w:r>
            <w:r w:rsidR="001E1B22">
              <w:rPr>
                <w:noProof/>
                <w:webHidden/>
              </w:rPr>
              <w:fldChar w:fldCharType="separate"/>
            </w:r>
            <w:r w:rsidR="00411177">
              <w:rPr>
                <w:noProof/>
                <w:webHidden/>
              </w:rPr>
              <w:t>12</w:t>
            </w:r>
            <w:r w:rsidR="001E1B22">
              <w:rPr>
                <w:noProof/>
                <w:webHidden/>
              </w:rPr>
              <w:fldChar w:fldCharType="end"/>
            </w:r>
          </w:hyperlink>
        </w:p>
        <w:p w14:paraId="464D6191" w14:textId="045D8143" w:rsidR="001E1B22" w:rsidRDefault="00D82F45">
          <w:pPr>
            <w:pStyle w:val="TOC2"/>
            <w:tabs>
              <w:tab w:val="left" w:pos="880"/>
              <w:tab w:val="right" w:leader="dot" w:pos="9350"/>
            </w:tabs>
            <w:rPr>
              <w:rFonts w:asciiTheme="minorHAnsi" w:hAnsiTheme="minorHAnsi"/>
              <w:noProof/>
              <w:lang w:eastAsia="zh-CN"/>
            </w:rPr>
          </w:pPr>
          <w:hyperlink w:anchor="_Toc72784718" w:history="1">
            <w:r w:rsidR="001E1B22" w:rsidRPr="00B92393">
              <w:rPr>
                <w:rStyle w:val="Hyperlink"/>
                <w:noProof/>
              </w:rPr>
              <w:t>1.3</w:t>
            </w:r>
            <w:r w:rsidR="001E1B22">
              <w:rPr>
                <w:rFonts w:asciiTheme="minorHAnsi" w:hAnsiTheme="minorHAnsi"/>
                <w:noProof/>
                <w:lang w:eastAsia="zh-CN"/>
              </w:rPr>
              <w:tab/>
            </w:r>
            <w:r w:rsidR="001E1B22" w:rsidRPr="00B92393">
              <w:rPr>
                <w:rStyle w:val="Hyperlink"/>
                <w:noProof/>
              </w:rPr>
              <w:t>Advantages  and disadvantages of Carpooling</w:t>
            </w:r>
            <w:r w:rsidR="001E1B22">
              <w:rPr>
                <w:noProof/>
                <w:webHidden/>
              </w:rPr>
              <w:tab/>
            </w:r>
            <w:r w:rsidR="001E1B22">
              <w:rPr>
                <w:noProof/>
                <w:webHidden/>
              </w:rPr>
              <w:fldChar w:fldCharType="begin"/>
            </w:r>
            <w:r w:rsidR="001E1B22">
              <w:rPr>
                <w:noProof/>
                <w:webHidden/>
              </w:rPr>
              <w:instrText xml:space="preserve"> PAGEREF _Toc72784718 \h </w:instrText>
            </w:r>
            <w:r w:rsidR="001E1B22">
              <w:rPr>
                <w:noProof/>
                <w:webHidden/>
              </w:rPr>
            </w:r>
            <w:r w:rsidR="001E1B22">
              <w:rPr>
                <w:noProof/>
                <w:webHidden/>
              </w:rPr>
              <w:fldChar w:fldCharType="separate"/>
            </w:r>
            <w:r w:rsidR="00411177">
              <w:rPr>
                <w:noProof/>
                <w:webHidden/>
              </w:rPr>
              <w:t>12</w:t>
            </w:r>
            <w:r w:rsidR="001E1B22">
              <w:rPr>
                <w:noProof/>
                <w:webHidden/>
              </w:rPr>
              <w:fldChar w:fldCharType="end"/>
            </w:r>
          </w:hyperlink>
        </w:p>
        <w:p w14:paraId="21A4E3A6" w14:textId="11722CFA" w:rsidR="001E1B22" w:rsidRDefault="00D82F45">
          <w:pPr>
            <w:pStyle w:val="TOC3"/>
            <w:tabs>
              <w:tab w:val="left" w:pos="1320"/>
              <w:tab w:val="right" w:leader="dot" w:pos="9350"/>
            </w:tabs>
            <w:rPr>
              <w:rFonts w:asciiTheme="minorHAnsi" w:hAnsiTheme="minorHAnsi"/>
              <w:noProof/>
              <w:lang w:eastAsia="zh-CN"/>
            </w:rPr>
          </w:pPr>
          <w:hyperlink w:anchor="_Toc72784719" w:history="1">
            <w:r w:rsidR="001E1B22" w:rsidRPr="00B92393">
              <w:rPr>
                <w:rStyle w:val="Hyperlink"/>
                <w:noProof/>
              </w:rPr>
              <w:t>1.3.1</w:t>
            </w:r>
            <w:r w:rsidR="001E1B22">
              <w:rPr>
                <w:rFonts w:asciiTheme="minorHAnsi" w:hAnsiTheme="minorHAnsi"/>
                <w:noProof/>
                <w:lang w:eastAsia="zh-CN"/>
              </w:rPr>
              <w:tab/>
            </w:r>
            <w:r w:rsidR="001E1B22" w:rsidRPr="00B92393">
              <w:rPr>
                <w:rStyle w:val="Hyperlink"/>
                <w:noProof/>
              </w:rPr>
              <w:t>Similar Solutions</w:t>
            </w:r>
            <w:r w:rsidR="001E1B22">
              <w:rPr>
                <w:noProof/>
                <w:webHidden/>
              </w:rPr>
              <w:tab/>
            </w:r>
            <w:r w:rsidR="001E1B22">
              <w:rPr>
                <w:noProof/>
                <w:webHidden/>
              </w:rPr>
              <w:fldChar w:fldCharType="begin"/>
            </w:r>
            <w:r w:rsidR="001E1B22">
              <w:rPr>
                <w:noProof/>
                <w:webHidden/>
              </w:rPr>
              <w:instrText xml:space="preserve"> PAGEREF _Toc72784719 \h </w:instrText>
            </w:r>
            <w:r w:rsidR="001E1B22">
              <w:rPr>
                <w:noProof/>
                <w:webHidden/>
              </w:rPr>
            </w:r>
            <w:r w:rsidR="001E1B22">
              <w:rPr>
                <w:noProof/>
                <w:webHidden/>
              </w:rPr>
              <w:fldChar w:fldCharType="separate"/>
            </w:r>
            <w:r w:rsidR="00411177">
              <w:rPr>
                <w:noProof/>
                <w:webHidden/>
              </w:rPr>
              <w:t>12</w:t>
            </w:r>
            <w:r w:rsidR="001E1B22">
              <w:rPr>
                <w:noProof/>
                <w:webHidden/>
              </w:rPr>
              <w:fldChar w:fldCharType="end"/>
            </w:r>
          </w:hyperlink>
        </w:p>
        <w:p w14:paraId="4DBE2754" w14:textId="2D2B7099" w:rsidR="001E1B22" w:rsidRDefault="00D82F45">
          <w:pPr>
            <w:pStyle w:val="TOC3"/>
            <w:tabs>
              <w:tab w:val="left" w:pos="1320"/>
              <w:tab w:val="right" w:leader="dot" w:pos="9350"/>
            </w:tabs>
            <w:rPr>
              <w:rFonts w:asciiTheme="minorHAnsi" w:hAnsiTheme="minorHAnsi"/>
              <w:noProof/>
              <w:lang w:eastAsia="zh-CN"/>
            </w:rPr>
          </w:pPr>
          <w:hyperlink w:anchor="_Toc72784720" w:history="1">
            <w:r w:rsidR="001E1B22" w:rsidRPr="00B92393">
              <w:rPr>
                <w:rStyle w:val="Hyperlink"/>
                <w:noProof/>
              </w:rPr>
              <w:t>1.3.2</w:t>
            </w:r>
            <w:r w:rsidR="001E1B22">
              <w:rPr>
                <w:rFonts w:asciiTheme="minorHAnsi" w:hAnsiTheme="minorHAnsi"/>
                <w:noProof/>
                <w:lang w:eastAsia="zh-CN"/>
              </w:rPr>
              <w:tab/>
            </w:r>
            <w:r w:rsidR="001E1B22" w:rsidRPr="00B92393">
              <w:rPr>
                <w:rStyle w:val="Hyperlink"/>
                <w:noProof/>
              </w:rPr>
              <w:t>Arguments for Adoption</w:t>
            </w:r>
            <w:r w:rsidR="001E1B22">
              <w:rPr>
                <w:noProof/>
                <w:webHidden/>
              </w:rPr>
              <w:tab/>
            </w:r>
            <w:r w:rsidR="001E1B22">
              <w:rPr>
                <w:noProof/>
                <w:webHidden/>
              </w:rPr>
              <w:fldChar w:fldCharType="begin"/>
            </w:r>
            <w:r w:rsidR="001E1B22">
              <w:rPr>
                <w:noProof/>
                <w:webHidden/>
              </w:rPr>
              <w:instrText xml:space="preserve"> PAGEREF _Toc72784720 \h </w:instrText>
            </w:r>
            <w:r w:rsidR="001E1B22">
              <w:rPr>
                <w:noProof/>
                <w:webHidden/>
              </w:rPr>
            </w:r>
            <w:r w:rsidR="001E1B22">
              <w:rPr>
                <w:noProof/>
                <w:webHidden/>
              </w:rPr>
              <w:fldChar w:fldCharType="separate"/>
            </w:r>
            <w:r w:rsidR="00411177">
              <w:rPr>
                <w:noProof/>
                <w:webHidden/>
              </w:rPr>
              <w:t>13</w:t>
            </w:r>
            <w:r w:rsidR="001E1B22">
              <w:rPr>
                <w:noProof/>
                <w:webHidden/>
              </w:rPr>
              <w:fldChar w:fldCharType="end"/>
            </w:r>
          </w:hyperlink>
        </w:p>
        <w:p w14:paraId="12F79B0F" w14:textId="0C535E24" w:rsidR="001E1B22" w:rsidRDefault="00D82F45">
          <w:pPr>
            <w:pStyle w:val="TOC3"/>
            <w:tabs>
              <w:tab w:val="left" w:pos="1320"/>
              <w:tab w:val="right" w:leader="dot" w:pos="9350"/>
            </w:tabs>
            <w:rPr>
              <w:rFonts w:asciiTheme="minorHAnsi" w:hAnsiTheme="minorHAnsi"/>
              <w:noProof/>
              <w:lang w:eastAsia="zh-CN"/>
            </w:rPr>
          </w:pPr>
          <w:hyperlink w:anchor="_Toc72784721" w:history="1">
            <w:r w:rsidR="001E1B22" w:rsidRPr="00B92393">
              <w:rPr>
                <w:rStyle w:val="Hyperlink"/>
                <w:noProof/>
              </w:rPr>
              <w:t>1.3.3</w:t>
            </w:r>
            <w:r w:rsidR="001E1B22">
              <w:rPr>
                <w:rFonts w:asciiTheme="minorHAnsi" w:hAnsiTheme="minorHAnsi"/>
                <w:noProof/>
                <w:lang w:eastAsia="zh-CN"/>
              </w:rPr>
              <w:tab/>
            </w:r>
            <w:r w:rsidR="001E1B22" w:rsidRPr="00B92393">
              <w:rPr>
                <w:rStyle w:val="Hyperlink"/>
                <w:noProof/>
              </w:rPr>
              <w:t>Additional Benefits and Burdens</w:t>
            </w:r>
            <w:r w:rsidR="001E1B22">
              <w:rPr>
                <w:noProof/>
                <w:webHidden/>
              </w:rPr>
              <w:tab/>
            </w:r>
            <w:r w:rsidR="001E1B22">
              <w:rPr>
                <w:noProof/>
                <w:webHidden/>
              </w:rPr>
              <w:fldChar w:fldCharType="begin"/>
            </w:r>
            <w:r w:rsidR="001E1B22">
              <w:rPr>
                <w:noProof/>
                <w:webHidden/>
              </w:rPr>
              <w:instrText xml:space="preserve"> PAGEREF _Toc72784721 \h </w:instrText>
            </w:r>
            <w:r w:rsidR="001E1B22">
              <w:rPr>
                <w:noProof/>
                <w:webHidden/>
              </w:rPr>
            </w:r>
            <w:r w:rsidR="001E1B22">
              <w:rPr>
                <w:noProof/>
                <w:webHidden/>
              </w:rPr>
              <w:fldChar w:fldCharType="separate"/>
            </w:r>
            <w:r w:rsidR="00411177">
              <w:rPr>
                <w:noProof/>
                <w:webHidden/>
              </w:rPr>
              <w:t>13</w:t>
            </w:r>
            <w:r w:rsidR="001E1B22">
              <w:rPr>
                <w:noProof/>
                <w:webHidden/>
              </w:rPr>
              <w:fldChar w:fldCharType="end"/>
            </w:r>
          </w:hyperlink>
        </w:p>
        <w:p w14:paraId="40044440" w14:textId="7B9BC2BD" w:rsidR="001E1B22" w:rsidRDefault="00D82F45">
          <w:pPr>
            <w:pStyle w:val="TOC1"/>
            <w:tabs>
              <w:tab w:val="left" w:pos="440"/>
              <w:tab w:val="right" w:leader="dot" w:pos="9350"/>
            </w:tabs>
            <w:rPr>
              <w:rFonts w:asciiTheme="minorHAnsi" w:hAnsiTheme="minorHAnsi"/>
              <w:noProof/>
              <w:lang w:eastAsia="zh-CN"/>
            </w:rPr>
          </w:pPr>
          <w:hyperlink w:anchor="_Toc72784722" w:history="1">
            <w:r w:rsidR="001E1B22" w:rsidRPr="00B92393">
              <w:rPr>
                <w:rStyle w:val="Hyperlink"/>
                <w:noProof/>
              </w:rPr>
              <w:t>2</w:t>
            </w:r>
            <w:r w:rsidR="001E1B22">
              <w:rPr>
                <w:rFonts w:asciiTheme="minorHAnsi" w:hAnsiTheme="minorHAnsi"/>
                <w:noProof/>
                <w:lang w:eastAsia="zh-CN"/>
              </w:rPr>
              <w:tab/>
            </w:r>
            <w:r w:rsidR="001E1B22" w:rsidRPr="00B92393">
              <w:rPr>
                <w:rStyle w:val="Hyperlink"/>
                <w:noProof/>
              </w:rPr>
              <w:t>Methodology</w:t>
            </w:r>
            <w:r w:rsidR="001E1B22">
              <w:rPr>
                <w:noProof/>
                <w:webHidden/>
              </w:rPr>
              <w:tab/>
            </w:r>
            <w:r w:rsidR="001E1B22">
              <w:rPr>
                <w:noProof/>
                <w:webHidden/>
              </w:rPr>
              <w:fldChar w:fldCharType="begin"/>
            </w:r>
            <w:r w:rsidR="001E1B22">
              <w:rPr>
                <w:noProof/>
                <w:webHidden/>
              </w:rPr>
              <w:instrText xml:space="preserve"> PAGEREF _Toc72784722 \h </w:instrText>
            </w:r>
            <w:r w:rsidR="001E1B22">
              <w:rPr>
                <w:noProof/>
                <w:webHidden/>
              </w:rPr>
            </w:r>
            <w:r w:rsidR="001E1B22">
              <w:rPr>
                <w:noProof/>
                <w:webHidden/>
              </w:rPr>
              <w:fldChar w:fldCharType="separate"/>
            </w:r>
            <w:r w:rsidR="00411177">
              <w:rPr>
                <w:noProof/>
                <w:webHidden/>
              </w:rPr>
              <w:t>16</w:t>
            </w:r>
            <w:r w:rsidR="001E1B22">
              <w:rPr>
                <w:noProof/>
                <w:webHidden/>
              </w:rPr>
              <w:fldChar w:fldCharType="end"/>
            </w:r>
          </w:hyperlink>
        </w:p>
        <w:p w14:paraId="7EBB0EC2" w14:textId="7080B76B" w:rsidR="001E1B22" w:rsidRDefault="00D82F45">
          <w:pPr>
            <w:pStyle w:val="TOC2"/>
            <w:tabs>
              <w:tab w:val="left" w:pos="880"/>
              <w:tab w:val="right" w:leader="dot" w:pos="9350"/>
            </w:tabs>
            <w:rPr>
              <w:rFonts w:asciiTheme="minorHAnsi" w:hAnsiTheme="minorHAnsi"/>
              <w:noProof/>
              <w:lang w:eastAsia="zh-CN"/>
            </w:rPr>
          </w:pPr>
          <w:hyperlink w:anchor="_Toc72784723" w:history="1">
            <w:r w:rsidR="001E1B22" w:rsidRPr="00B92393">
              <w:rPr>
                <w:rStyle w:val="Hyperlink"/>
                <w:noProof/>
              </w:rPr>
              <w:t>2.1</w:t>
            </w:r>
            <w:r w:rsidR="001E1B22">
              <w:rPr>
                <w:rFonts w:asciiTheme="minorHAnsi" w:hAnsiTheme="minorHAnsi"/>
                <w:noProof/>
                <w:lang w:eastAsia="zh-CN"/>
              </w:rPr>
              <w:tab/>
            </w:r>
            <w:r w:rsidR="001E1B22" w:rsidRPr="00B92393">
              <w:rPr>
                <w:rStyle w:val="Hyperlink"/>
                <w:noProof/>
              </w:rPr>
              <w:t>Introduction</w:t>
            </w:r>
            <w:r w:rsidR="001E1B22">
              <w:rPr>
                <w:noProof/>
                <w:webHidden/>
              </w:rPr>
              <w:tab/>
            </w:r>
            <w:r w:rsidR="001E1B22">
              <w:rPr>
                <w:noProof/>
                <w:webHidden/>
              </w:rPr>
              <w:fldChar w:fldCharType="begin"/>
            </w:r>
            <w:r w:rsidR="001E1B22">
              <w:rPr>
                <w:noProof/>
                <w:webHidden/>
              </w:rPr>
              <w:instrText xml:space="preserve"> PAGEREF _Toc72784723 \h </w:instrText>
            </w:r>
            <w:r w:rsidR="001E1B22">
              <w:rPr>
                <w:noProof/>
                <w:webHidden/>
              </w:rPr>
            </w:r>
            <w:r w:rsidR="001E1B22">
              <w:rPr>
                <w:noProof/>
                <w:webHidden/>
              </w:rPr>
              <w:fldChar w:fldCharType="separate"/>
            </w:r>
            <w:r w:rsidR="00411177">
              <w:rPr>
                <w:noProof/>
                <w:webHidden/>
              </w:rPr>
              <w:t>16</w:t>
            </w:r>
            <w:r w:rsidR="001E1B22">
              <w:rPr>
                <w:noProof/>
                <w:webHidden/>
              </w:rPr>
              <w:fldChar w:fldCharType="end"/>
            </w:r>
          </w:hyperlink>
        </w:p>
        <w:p w14:paraId="69321B90" w14:textId="7BF9B265" w:rsidR="001E1B22" w:rsidRDefault="00D82F45">
          <w:pPr>
            <w:pStyle w:val="TOC2"/>
            <w:tabs>
              <w:tab w:val="left" w:pos="880"/>
              <w:tab w:val="right" w:leader="dot" w:pos="9350"/>
            </w:tabs>
            <w:rPr>
              <w:rFonts w:asciiTheme="minorHAnsi" w:hAnsiTheme="minorHAnsi"/>
              <w:noProof/>
              <w:lang w:eastAsia="zh-CN"/>
            </w:rPr>
          </w:pPr>
          <w:hyperlink w:anchor="_Toc72784724" w:history="1">
            <w:r w:rsidR="001E1B22" w:rsidRPr="00B92393">
              <w:rPr>
                <w:rStyle w:val="Hyperlink"/>
                <w:noProof/>
              </w:rPr>
              <w:t>2.2</w:t>
            </w:r>
            <w:r w:rsidR="001E1B22">
              <w:rPr>
                <w:rFonts w:asciiTheme="minorHAnsi" w:hAnsiTheme="minorHAnsi"/>
                <w:noProof/>
                <w:lang w:eastAsia="zh-CN"/>
              </w:rPr>
              <w:tab/>
            </w:r>
            <w:r w:rsidR="001E1B22" w:rsidRPr="00B92393">
              <w:rPr>
                <w:rStyle w:val="Hyperlink"/>
                <w:noProof/>
              </w:rPr>
              <w:t>Data Sources</w:t>
            </w:r>
            <w:r w:rsidR="001E1B22">
              <w:rPr>
                <w:noProof/>
                <w:webHidden/>
              </w:rPr>
              <w:tab/>
            </w:r>
            <w:r w:rsidR="001E1B22">
              <w:rPr>
                <w:noProof/>
                <w:webHidden/>
              </w:rPr>
              <w:fldChar w:fldCharType="begin"/>
            </w:r>
            <w:r w:rsidR="001E1B22">
              <w:rPr>
                <w:noProof/>
                <w:webHidden/>
              </w:rPr>
              <w:instrText xml:space="preserve"> PAGEREF _Toc72784724 \h </w:instrText>
            </w:r>
            <w:r w:rsidR="001E1B22">
              <w:rPr>
                <w:noProof/>
                <w:webHidden/>
              </w:rPr>
            </w:r>
            <w:r w:rsidR="001E1B22">
              <w:rPr>
                <w:noProof/>
                <w:webHidden/>
              </w:rPr>
              <w:fldChar w:fldCharType="separate"/>
            </w:r>
            <w:r w:rsidR="00411177">
              <w:rPr>
                <w:noProof/>
                <w:webHidden/>
              </w:rPr>
              <w:t>17</w:t>
            </w:r>
            <w:r w:rsidR="001E1B22">
              <w:rPr>
                <w:noProof/>
                <w:webHidden/>
              </w:rPr>
              <w:fldChar w:fldCharType="end"/>
            </w:r>
          </w:hyperlink>
        </w:p>
        <w:p w14:paraId="42586384" w14:textId="52EE5B42" w:rsidR="001E1B22" w:rsidRDefault="00D82F45">
          <w:pPr>
            <w:pStyle w:val="TOC2"/>
            <w:tabs>
              <w:tab w:val="left" w:pos="880"/>
              <w:tab w:val="right" w:leader="dot" w:pos="9350"/>
            </w:tabs>
            <w:rPr>
              <w:rFonts w:asciiTheme="minorHAnsi" w:hAnsiTheme="minorHAnsi"/>
              <w:noProof/>
              <w:lang w:eastAsia="zh-CN"/>
            </w:rPr>
          </w:pPr>
          <w:hyperlink w:anchor="_Toc72784725" w:history="1">
            <w:r w:rsidR="001E1B22" w:rsidRPr="00B92393">
              <w:rPr>
                <w:rStyle w:val="Hyperlink"/>
                <w:noProof/>
              </w:rPr>
              <w:t>2.3</w:t>
            </w:r>
            <w:r w:rsidR="001E1B22">
              <w:rPr>
                <w:rFonts w:asciiTheme="minorHAnsi" w:hAnsiTheme="minorHAnsi"/>
                <w:noProof/>
                <w:lang w:eastAsia="zh-CN"/>
              </w:rPr>
              <w:tab/>
            </w:r>
            <w:r w:rsidR="001E1B22" w:rsidRPr="00B92393">
              <w:rPr>
                <w:rStyle w:val="Hyperlink"/>
                <w:noProof/>
              </w:rPr>
              <w:t>Total Addressable Market</w:t>
            </w:r>
            <w:r w:rsidR="001E1B22">
              <w:rPr>
                <w:noProof/>
                <w:webHidden/>
              </w:rPr>
              <w:tab/>
            </w:r>
            <w:r w:rsidR="001E1B22">
              <w:rPr>
                <w:noProof/>
                <w:webHidden/>
              </w:rPr>
              <w:fldChar w:fldCharType="begin"/>
            </w:r>
            <w:r w:rsidR="001E1B22">
              <w:rPr>
                <w:noProof/>
                <w:webHidden/>
              </w:rPr>
              <w:instrText xml:space="preserve"> PAGEREF _Toc72784725 \h </w:instrText>
            </w:r>
            <w:r w:rsidR="001E1B22">
              <w:rPr>
                <w:noProof/>
                <w:webHidden/>
              </w:rPr>
            </w:r>
            <w:r w:rsidR="001E1B22">
              <w:rPr>
                <w:noProof/>
                <w:webHidden/>
              </w:rPr>
              <w:fldChar w:fldCharType="separate"/>
            </w:r>
            <w:r w:rsidR="00411177">
              <w:rPr>
                <w:noProof/>
                <w:webHidden/>
              </w:rPr>
              <w:t>18</w:t>
            </w:r>
            <w:r w:rsidR="001E1B22">
              <w:rPr>
                <w:noProof/>
                <w:webHidden/>
              </w:rPr>
              <w:fldChar w:fldCharType="end"/>
            </w:r>
          </w:hyperlink>
        </w:p>
        <w:p w14:paraId="53EE90A0" w14:textId="289B5189" w:rsidR="001E1B22" w:rsidRDefault="00D82F45">
          <w:pPr>
            <w:pStyle w:val="TOC2"/>
            <w:tabs>
              <w:tab w:val="left" w:pos="880"/>
              <w:tab w:val="right" w:leader="dot" w:pos="9350"/>
            </w:tabs>
            <w:rPr>
              <w:rFonts w:asciiTheme="minorHAnsi" w:hAnsiTheme="minorHAnsi"/>
              <w:noProof/>
              <w:lang w:eastAsia="zh-CN"/>
            </w:rPr>
          </w:pPr>
          <w:hyperlink w:anchor="_Toc72784726" w:history="1">
            <w:r w:rsidR="001E1B22" w:rsidRPr="00B92393">
              <w:rPr>
                <w:rStyle w:val="Hyperlink"/>
                <w:noProof/>
              </w:rPr>
              <w:t>2.4</w:t>
            </w:r>
            <w:r w:rsidR="001E1B22">
              <w:rPr>
                <w:rFonts w:asciiTheme="minorHAnsi" w:hAnsiTheme="minorHAnsi"/>
                <w:noProof/>
                <w:lang w:eastAsia="zh-CN"/>
              </w:rPr>
              <w:tab/>
            </w:r>
            <w:r w:rsidR="001E1B22" w:rsidRPr="00B92393">
              <w:rPr>
                <w:rStyle w:val="Hyperlink"/>
                <w:noProof/>
              </w:rPr>
              <w:t>Adoption Scenarios</w:t>
            </w:r>
            <w:r w:rsidR="001E1B22">
              <w:rPr>
                <w:noProof/>
                <w:webHidden/>
              </w:rPr>
              <w:tab/>
            </w:r>
            <w:r w:rsidR="001E1B22">
              <w:rPr>
                <w:noProof/>
                <w:webHidden/>
              </w:rPr>
              <w:fldChar w:fldCharType="begin"/>
            </w:r>
            <w:r w:rsidR="001E1B22">
              <w:rPr>
                <w:noProof/>
                <w:webHidden/>
              </w:rPr>
              <w:instrText xml:space="preserve"> PAGEREF _Toc72784726 \h </w:instrText>
            </w:r>
            <w:r w:rsidR="001E1B22">
              <w:rPr>
                <w:noProof/>
                <w:webHidden/>
              </w:rPr>
            </w:r>
            <w:r w:rsidR="001E1B22">
              <w:rPr>
                <w:noProof/>
                <w:webHidden/>
              </w:rPr>
              <w:fldChar w:fldCharType="separate"/>
            </w:r>
            <w:r w:rsidR="00411177">
              <w:rPr>
                <w:noProof/>
                <w:webHidden/>
              </w:rPr>
              <w:t>18</w:t>
            </w:r>
            <w:r w:rsidR="001E1B22">
              <w:rPr>
                <w:noProof/>
                <w:webHidden/>
              </w:rPr>
              <w:fldChar w:fldCharType="end"/>
            </w:r>
          </w:hyperlink>
        </w:p>
        <w:p w14:paraId="022F2385" w14:textId="65AD1A1E" w:rsidR="001E1B22" w:rsidRDefault="00D82F45">
          <w:pPr>
            <w:pStyle w:val="TOC3"/>
            <w:tabs>
              <w:tab w:val="left" w:pos="1320"/>
              <w:tab w:val="right" w:leader="dot" w:pos="9350"/>
            </w:tabs>
            <w:rPr>
              <w:rFonts w:asciiTheme="minorHAnsi" w:hAnsiTheme="minorHAnsi"/>
              <w:noProof/>
              <w:lang w:eastAsia="zh-CN"/>
            </w:rPr>
          </w:pPr>
          <w:hyperlink w:anchor="_Toc72784727" w:history="1">
            <w:r w:rsidR="001E1B22" w:rsidRPr="00B92393">
              <w:rPr>
                <w:rStyle w:val="Hyperlink"/>
                <w:noProof/>
              </w:rPr>
              <w:t>2.4.1</w:t>
            </w:r>
            <w:r w:rsidR="001E1B22">
              <w:rPr>
                <w:rFonts w:asciiTheme="minorHAnsi" w:hAnsiTheme="minorHAnsi"/>
                <w:noProof/>
                <w:lang w:eastAsia="zh-CN"/>
              </w:rPr>
              <w:tab/>
            </w:r>
            <w:r w:rsidR="001E1B22" w:rsidRPr="00B92393">
              <w:rPr>
                <w:rStyle w:val="Hyperlink"/>
                <w:noProof/>
              </w:rPr>
              <w:t>Reference Case / Current Adoption</w:t>
            </w:r>
            <w:r w:rsidR="001E1B22">
              <w:rPr>
                <w:noProof/>
                <w:webHidden/>
              </w:rPr>
              <w:tab/>
            </w:r>
            <w:r w:rsidR="001E1B22">
              <w:rPr>
                <w:noProof/>
                <w:webHidden/>
              </w:rPr>
              <w:fldChar w:fldCharType="begin"/>
            </w:r>
            <w:r w:rsidR="001E1B22">
              <w:rPr>
                <w:noProof/>
                <w:webHidden/>
              </w:rPr>
              <w:instrText xml:space="preserve"> PAGEREF _Toc72784727 \h </w:instrText>
            </w:r>
            <w:r w:rsidR="001E1B22">
              <w:rPr>
                <w:noProof/>
                <w:webHidden/>
              </w:rPr>
            </w:r>
            <w:r w:rsidR="001E1B22">
              <w:rPr>
                <w:noProof/>
                <w:webHidden/>
              </w:rPr>
              <w:fldChar w:fldCharType="separate"/>
            </w:r>
            <w:r w:rsidR="00411177">
              <w:rPr>
                <w:noProof/>
                <w:webHidden/>
              </w:rPr>
              <w:t>18</w:t>
            </w:r>
            <w:r w:rsidR="001E1B22">
              <w:rPr>
                <w:noProof/>
                <w:webHidden/>
              </w:rPr>
              <w:fldChar w:fldCharType="end"/>
            </w:r>
          </w:hyperlink>
        </w:p>
        <w:p w14:paraId="65724D2D" w14:textId="03078310" w:rsidR="001E1B22" w:rsidRDefault="00D82F45">
          <w:pPr>
            <w:pStyle w:val="TOC3"/>
            <w:tabs>
              <w:tab w:val="left" w:pos="1320"/>
              <w:tab w:val="right" w:leader="dot" w:pos="9350"/>
            </w:tabs>
            <w:rPr>
              <w:rFonts w:asciiTheme="minorHAnsi" w:hAnsiTheme="minorHAnsi"/>
              <w:noProof/>
              <w:lang w:eastAsia="zh-CN"/>
            </w:rPr>
          </w:pPr>
          <w:hyperlink w:anchor="_Toc72784728" w:history="1">
            <w:r w:rsidR="001E1B22" w:rsidRPr="00B92393">
              <w:rPr>
                <w:rStyle w:val="Hyperlink"/>
                <w:noProof/>
              </w:rPr>
              <w:t>2.4.2</w:t>
            </w:r>
            <w:r w:rsidR="001E1B22">
              <w:rPr>
                <w:rFonts w:asciiTheme="minorHAnsi" w:hAnsiTheme="minorHAnsi"/>
                <w:noProof/>
                <w:lang w:eastAsia="zh-CN"/>
              </w:rPr>
              <w:tab/>
            </w:r>
            <w:r w:rsidR="001E1B22" w:rsidRPr="00B92393">
              <w:rPr>
                <w:rStyle w:val="Hyperlink"/>
                <w:noProof/>
              </w:rPr>
              <w:t>Project Drawdown Scenarios</w:t>
            </w:r>
            <w:r w:rsidR="001E1B22">
              <w:rPr>
                <w:noProof/>
                <w:webHidden/>
              </w:rPr>
              <w:tab/>
            </w:r>
            <w:r w:rsidR="001E1B22">
              <w:rPr>
                <w:noProof/>
                <w:webHidden/>
              </w:rPr>
              <w:fldChar w:fldCharType="begin"/>
            </w:r>
            <w:r w:rsidR="001E1B22">
              <w:rPr>
                <w:noProof/>
                <w:webHidden/>
              </w:rPr>
              <w:instrText xml:space="preserve"> PAGEREF _Toc72784728 \h </w:instrText>
            </w:r>
            <w:r w:rsidR="001E1B22">
              <w:rPr>
                <w:noProof/>
                <w:webHidden/>
              </w:rPr>
            </w:r>
            <w:r w:rsidR="001E1B22">
              <w:rPr>
                <w:noProof/>
                <w:webHidden/>
              </w:rPr>
              <w:fldChar w:fldCharType="separate"/>
            </w:r>
            <w:r w:rsidR="00411177">
              <w:rPr>
                <w:noProof/>
                <w:webHidden/>
              </w:rPr>
              <w:t>19</w:t>
            </w:r>
            <w:r w:rsidR="001E1B22">
              <w:rPr>
                <w:noProof/>
                <w:webHidden/>
              </w:rPr>
              <w:fldChar w:fldCharType="end"/>
            </w:r>
          </w:hyperlink>
        </w:p>
        <w:p w14:paraId="6D07A977" w14:textId="69923CD4" w:rsidR="001E1B22" w:rsidRDefault="00D82F45">
          <w:pPr>
            <w:pStyle w:val="TOC2"/>
            <w:tabs>
              <w:tab w:val="left" w:pos="880"/>
              <w:tab w:val="right" w:leader="dot" w:pos="9350"/>
            </w:tabs>
            <w:rPr>
              <w:rFonts w:asciiTheme="minorHAnsi" w:hAnsiTheme="minorHAnsi"/>
              <w:noProof/>
              <w:lang w:eastAsia="zh-CN"/>
            </w:rPr>
          </w:pPr>
          <w:hyperlink w:anchor="_Toc72784729" w:history="1">
            <w:r w:rsidR="001E1B22" w:rsidRPr="00B92393">
              <w:rPr>
                <w:rStyle w:val="Hyperlink"/>
                <w:noProof/>
              </w:rPr>
              <w:t>2.5</w:t>
            </w:r>
            <w:r w:rsidR="001E1B22">
              <w:rPr>
                <w:rFonts w:asciiTheme="minorHAnsi" w:hAnsiTheme="minorHAnsi"/>
                <w:noProof/>
                <w:lang w:eastAsia="zh-CN"/>
              </w:rPr>
              <w:tab/>
            </w:r>
            <w:r w:rsidR="001E1B22" w:rsidRPr="00B92393">
              <w:rPr>
                <w:rStyle w:val="Hyperlink"/>
                <w:noProof/>
              </w:rPr>
              <w:t>Inputs</w:t>
            </w:r>
            <w:r w:rsidR="001E1B22">
              <w:rPr>
                <w:noProof/>
                <w:webHidden/>
              </w:rPr>
              <w:tab/>
            </w:r>
            <w:r w:rsidR="001E1B22">
              <w:rPr>
                <w:noProof/>
                <w:webHidden/>
              </w:rPr>
              <w:fldChar w:fldCharType="begin"/>
            </w:r>
            <w:r w:rsidR="001E1B22">
              <w:rPr>
                <w:noProof/>
                <w:webHidden/>
              </w:rPr>
              <w:instrText xml:space="preserve"> PAGEREF _Toc72784729 \h </w:instrText>
            </w:r>
            <w:r w:rsidR="001E1B22">
              <w:rPr>
                <w:noProof/>
                <w:webHidden/>
              </w:rPr>
            </w:r>
            <w:r w:rsidR="001E1B22">
              <w:rPr>
                <w:noProof/>
                <w:webHidden/>
              </w:rPr>
              <w:fldChar w:fldCharType="separate"/>
            </w:r>
            <w:r w:rsidR="00411177">
              <w:rPr>
                <w:noProof/>
                <w:webHidden/>
              </w:rPr>
              <w:t>20</w:t>
            </w:r>
            <w:r w:rsidR="001E1B22">
              <w:rPr>
                <w:noProof/>
                <w:webHidden/>
              </w:rPr>
              <w:fldChar w:fldCharType="end"/>
            </w:r>
          </w:hyperlink>
        </w:p>
        <w:p w14:paraId="59FD1D36" w14:textId="49681051" w:rsidR="001E1B22" w:rsidRDefault="00D82F45">
          <w:pPr>
            <w:pStyle w:val="TOC3"/>
            <w:tabs>
              <w:tab w:val="left" w:pos="1320"/>
              <w:tab w:val="right" w:leader="dot" w:pos="9350"/>
            </w:tabs>
            <w:rPr>
              <w:rFonts w:asciiTheme="minorHAnsi" w:hAnsiTheme="minorHAnsi"/>
              <w:noProof/>
              <w:lang w:eastAsia="zh-CN"/>
            </w:rPr>
          </w:pPr>
          <w:hyperlink w:anchor="_Toc72784730" w:history="1">
            <w:r w:rsidR="001E1B22" w:rsidRPr="00B92393">
              <w:rPr>
                <w:rStyle w:val="Hyperlink"/>
                <w:noProof/>
              </w:rPr>
              <w:t>2.5.1</w:t>
            </w:r>
            <w:r w:rsidR="001E1B22">
              <w:rPr>
                <w:rFonts w:asciiTheme="minorHAnsi" w:hAnsiTheme="minorHAnsi"/>
                <w:noProof/>
                <w:lang w:eastAsia="zh-CN"/>
              </w:rPr>
              <w:tab/>
            </w:r>
            <w:r w:rsidR="001E1B22" w:rsidRPr="00B92393">
              <w:rPr>
                <w:rStyle w:val="Hyperlink"/>
                <w:noProof/>
              </w:rPr>
              <w:t>Climate Inputs</w:t>
            </w:r>
            <w:r w:rsidR="001E1B22">
              <w:rPr>
                <w:noProof/>
                <w:webHidden/>
              </w:rPr>
              <w:tab/>
            </w:r>
            <w:r w:rsidR="001E1B22">
              <w:rPr>
                <w:noProof/>
                <w:webHidden/>
              </w:rPr>
              <w:fldChar w:fldCharType="begin"/>
            </w:r>
            <w:r w:rsidR="001E1B22">
              <w:rPr>
                <w:noProof/>
                <w:webHidden/>
              </w:rPr>
              <w:instrText xml:space="preserve"> PAGEREF _Toc72784730 \h </w:instrText>
            </w:r>
            <w:r w:rsidR="001E1B22">
              <w:rPr>
                <w:noProof/>
                <w:webHidden/>
              </w:rPr>
            </w:r>
            <w:r w:rsidR="001E1B22">
              <w:rPr>
                <w:noProof/>
                <w:webHidden/>
              </w:rPr>
              <w:fldChar w:fldCharType="separate"/>
            </w:r>
            <w:r w:rsidR="00411177">
              <w:rPr>
                <w:noProof/>
                <w:webHidden/>
              </w:rPr>
              <w:t>20</w:t>
            </w:r>
            <w:r w:rsidR="001E1B22">
              <w:rPr>
                <w:noProof/>
                <w:webHidden/>
              </w:rPr>
              <w:fldChar w:fldCharType="end"/>
            </w:r>
          </w:hyperlink>
        </w:p>
        <w:p w14:paraId="5E567882" w14:textId="7817E6A2" w:rsidR="001E1B22" w:rsidRDefault="00D82F45">
          <w:pPr>
            <w:pStyle w:val="TOC3"/>
            <w:tabs>
              <w:tab w:val="left" w:pos="1320"/>
              <w:tab w:val="right" w:leader="dot" w:pos="9350"/>
            </w:tabs>
            <w:rPr>
              <w:rFonts w:asciiTheme="minorHAnsi" w:hAnsiTheme="minorHAnsi"/>
              <w:noProof/>
              <w:lang w:eastAsia="zh-CN"/>
            </w:rPr>
          </w:pPr>
          <w:hyperlink w:anchor="_Toc72784731" w:history="1">
            <w:r w:rsidR="001E1B22" w:rsidRPr="00B92393">
              <w:rPr>
                <w:rStyle w:val="Hyperlink"/>
                <w:noProof/>
              </w:rPr>
              <w:t>2.5.2</w:t>
            </w:r>
            <w:r w:rsidR="001E1B22">
              <w:rPr>
                <w:rFonts w:asciiTheme="minorHAnsi" w:hAnsiTheme="minorHAnsi"/>
                <w:noProof/>
                <w:lang w:eastAsia="zh-CN"/>
              </w:rPr>
              <w:tab/>
            </w:r>
            <w:r w:rsidR="001E1B22" w:rsidRPr="00B92393">
              <w:rPr>
                <w:rStyle w:val="Hyperlink"/>
                <w:noProof/>
              </w:rPr>
              <w:t>Financial Inputs</w:t>
            </w:r>
            <w:r w:rsidR="001E1B22">
              <w:rPr>
                <w:noProof/>
                <w:webHidden/>
              </w:rPr>
              <w:tab/>
            </w:r>
            <w:r w:rsidR="001E1B22">
              <w:rPr>
                <w:noProof/>
                <w:webHidden/>
              </w:rPr>
              <w:fldChar w:fldCharType="begin"/>
            </w:r>
            <w:r w:rsidR="001E1B22">
              <w:rPr>
                <w:noProof/>
                <w:webHidden/>
              </w:rPr>
              <w:instrText xml:space="preserve"> PAGEREF _Toc72784731 \h </w:instrText>
            </w:r>
            <w:r w:rsidR="001E1B22">
              <w:rPr>
                <w:noProof/>
                <w:webHidden/>
              </w:rPr>
            </w:r>
            <w:r w:rsidR="001E1B22">
              <w:rPr>
                <w:noProof/>
                <w:webHidden/>
              </w:rPr>
              <w:fldChar w:fldCharType="separate"/>
            </w:r>
            <w:r w:rsidR="00411177">
              <w:rPr>
                <w:noProof/>
                <w:webHidden/>
              </w:rPr>
              <w:t>22</w:t>
            </w:r>
            <w:r w:rsidR="001E1B22">
              <w:rPr>
                <w:noProof/>
                <w:webHidden/>
              </w:rPr>
              <w:fldChar w:fldCharType="end"/>
            </w:r>
          </w:hyperlink>
        </w:p>
        <w:p w14:paraId="3659EF8A" w14:textId="5452BEB0" w:rsidR="001E1B22" w:rsidRDefault="00D82F45">
          <w:pPr>
            <w:pStyle w:val="TOC3"/>
            <w:tabs>
              <w:tab w:val="left" w:pos="1320"/>
              <w:tab w:val="right" w:leader="dot" w:pos="9350"/>
            </w:tabs>
            <w:rPr>
              <w:rFonts w:asciiTheme="minorHAnsi" w:hAnsiTheme="minorHAnsi"/>
              <w:noProof/>
              <w:lang w:eastAsia="zh-CN"/>
            </w:rPr>
          </w:pPr>
          <w:hyperlink w:anchor="_Toc72784732" w:history="1">
            <w:r w:rsidR="001E1B22" w:rsidRPr="00B92393">
              <w:rPr>
                <w:rStyle w:val="Hyperlink"/>
                <w:noProof/>
              </w:rPr>
              <w:t>2.5.3</w:t>
            </w:r>
            <w:r w:rsidR="001E1B22">
              <w:rPr>
                <w:rFonts w:asciiTheme="minorHAnsi" w:hAnsiTheme="minorHAnsi"/>
                <w:noProof/>
                <w:lang w:eastAsia="zh-CN"/>
              </w:rPr>
              <w:tab/>
            </w:r>
            <w:r w:rsidR="001E1B22" w:rsidRPr="00B92393">
              <w:rPr>
                <w:rStyle w:val="Hyperlink"/>
                <w:noProof/>
              </w:rPr>
              <w:t>Technical Inputs</w:t>
            </w:r>
            <w:r w:rsidR="001E1B22">
              <w:rPr>
                <w:noProof/>
                <w:webHidden/>
              </w:rPr>
              <w:tab/>
            </w:r>
            <w:r w:rsidR="001E1B22">
              <w:rPr>
                <w:noProof/>
                <w:webHidden/>
              </w:rPr>
              <w:fldChar w:fldCharType="begin"/>
            </w:r>
            <w:r w:rsidR="001E1B22">
              <w:rPr>
                <w:noProof/>
                <w:webHidden/>
              </w:rPr>
              <w:instrText xml:space="preserve"> PAGEREF _Toc72784732 \h </w:instrText>
            </w:r>
            <w:r w:rsidR="001E1B22">
              <w:rPr>
                <w:noProof/>
                <w:webHidden/>
              </w:rPr>
            </w:r>
            <w:r w:rsidR="001E1B22">
              <w:rPr>
                <w:noProof/>
                <w:webHidden/>
              </w:rPr>
              <w:fldChar w:fldCharType="separate"/>
            </w:r>
            <w:r w:rsidR="00411177">
              <w:rPr>
                <w:noProof/>
                <w:webHidden/>
              </w:rPr>
              <w:t>23</w:t>
            </w:r>
            <w:r w:rsidR="001E1B22">
              <w:rPr>
                <w:noProof/>
                <w:webHidden/>
              </w:rPr>
              <w:fldChar w:fldCharType="end"/>
            </w:r>
          </w:hyperlink>
        </w:p>
        <w:p w14:paraId="33475295" w14:textId="42A9E137" w:rsidR="001E1B22" w:rsidRDefault="00D82F45">
          <w:pPr>
            <w:pStyle w:val="TOC2"/>
            <w:tabs>
              <w:tab w:val="left" w:pos="880"/>
              <w:tab w:val="right" w:leader="dot" w:pos="9350"/>
            </w:tabs>
            <w:rPr>
              <w:rFonts w:asciiTheme="minorHAnsi" w:hAnsiTheme="minorHAnsi"/>
              <w:noProof/>
              <w:lang w:eastAsia="zh-CN"/>
            </w:rPr>
          </w:pPr>
          <w:hyperlink w:anchor="_Toc72784733" w:history="1">
            <w:r w:rsidR="001E1B22" w:rsidRPr="00B92393">
              <w:rPr>
                <w:rStyle w:val="Hyperlink"/>
                <w:noProof/>
              </w:rPr>
              <w:t>2.6</w:t>
            </w:r>
            <w:r w:rsidR="001E1B22">
              <w:rPr>
                <w:rFonts w:asciiTheme="minorHAnsi" w:hAnsiTheme="minorHAnsi"/>
                <w:noProof/>
                <w:lang w:eastAsia="zh-CN"/>
              </w:rPr>
              <w:tab/>
            </w:r>
            <w:r w:rsidR="001E1B22" w:rsidRPr="00B92393">
              <w:rPr>
                <w:rStyle w:val="Hyperlink"/>
                <w:noProof/>
              </w:rPr>
              <w:t>Assumptions</w:t>
            </w:r>
            <w:r w:rsidR="001E1B22">
              <w:rPr>
                <w:noProof/>
                <w:webHidden/>
              </w:rPr>
              <w:tab/>
            </w:r>
            <w:r w:rsidR="001E1B22">
              <w:rPr>
                <w:noProof/>
                <w:webHidden/>
              </w:rPr>
              <w:fldChar w:fldCharType="begin"/>
            </w:r>
            <w:r w:rsidR="001E1B22">
              <w:rPr>
                <w:noProof/>
                <w:webHidden/>
              </w:rPr>
              <w:instrText xml:space="preserve"> PAGEREF _Toc72784733 \h </w:instrText>
            </w:r>
            <w:r w:rsidR="001E1B22">
              <w:rPr>
                <w:noProof/>
                <w:webHidden/>
              </w:rPr>
            </w:r>
            <w:r w:rsidR="001E1B22">
              <w:rPr>
                <w:noProof/>
                <w:webHidden/>
              </w:rPr>
              <w:fldChar w:fldCharType="separate"/>
            </w:r>
            <w:r w:rsidR="00411177">
              <w:rPr>
                <w:noProof/>
                <w:webHidden/>
              </w:rPr>
              <w:t>25</w:t>
            </w:r>
            <w:r w:rsidR="001E1B22">
              <w:rPr>
                <w:noProof/>
                <w:webHidden/>
              </w:rPr>
              <w:fldChar w:fldCharType="end"/>
            </w:r>
          </w:hyperlink>
        </w:p>
        <w:p w14:paraId="5237E29D" w14:textId="0D634130" w:rsidR="001E1B22" w:rsidRDefault="00D82F45">
          <w:pPr>
            <w:pStyle w:val="TOC2"/>
            <w:tabs>
              <w:tab w:val="left" w:pos="880"/>
              <w:tab w:val="right" w:leader="dot" w:pos="9350"/>
            </w:tabs>
            <w:rPr>
              <w:rFonts w:asciiTheme="minorHAnsi" w:hAnsiTheme="minorHAnsi"/>
              <w:noProof/>
              <w:lang w:eastAsia="zh-CN"/>
            </w:rPr>
          </w:pPr>
          <w:hyperlink w:anchor="_Toc72784734" w:history="1">
            <w:r w:rsidR="001E1B22" w:rsidRPr="00B92393">
              <w:rPr>
                <w:rStyle w:val="Hyperlink"/>
                <w:noProof/>
              </w:rPr>
              <w:t>2.7</w:t>
            </w:r>
            <w:r w:rsidR="001E1B22">
              <w:rPr>
                <w:rFonts w:asciiTheme="minorHAnsi" w:hAnsiTheme="minorHAnsi"/>
                <w:noProof/>
                <w:lang w:eastAsia="zh-CN"/>
              </w:rPr>
              <w:tab/>
            </w:r>
            <w:r w:rsidR="001E1B22" w:rsidRPr="00B92393">
              <w:rPr>
                <w:rStyle w:val="Hyperlink"/>
                <w:noProof/>
              </w:rPr>
              <w:t>Integration</w:t>
            </w:r>
            <w:r w:rsidR="001E1B22">
              <w:rPr>
                <w:noProof/>
                <w:webHidden/>
              </w:rPr>
              <w:tab/>
            </w:r>
            <w:r w:rsidR="001E1B22">
              <w:rPr>
                <w:noProof/>
                <w:webHidden/>
              </w:rPr>
              <w:fldChar w:fldCharType="begin"/>
            </w:r>
            <w:r w:rsidR="001E1B22">
              <w:rPr>
                <w:noProof/>
                <w:webHidden/>
              </w:rPr>
              <w:instrText xml:space="preserve"> PAGEREF _Toc72784734 \h </w:instrText>
            </w:r>
            <w:r w:rsidR="001E1B22">
              <w:rPr>
                <w:noProof/>
                <w:webHidden/>
              </w:rPr>
            </w:r>
            <w:r w:rsidR="001E1B22">
              <w:rPr>
                <w:noProof/>
                <w:webHidden/>
              </w:rPr>
              <w:fldChar w:fldCharType="separate"/>
            </w:r>
            <w:r w:rsidR="00411177">
              <w:rPr>
                <w:noProof/>
                <w:webHidden/>
              </w:rPr>
              <w:t>26</w:t>
            </w:r>
            <w:r w:rsidR="001E1B22">
              <w:rPr>
                <w:noProof/>
                <w:webHidden/>
              </w:rPr>
              <w:fldChar w:fldCharType="end"/>
            </w:r>
          </w:hyperlink>
        </w:p>
        <w:p w14:paraId="44FD7BA0" w14:textId="647441A8" w:rsidR="001E1B22" w:rsidRDefault="00D82F45">
          <w:pPr>
            <w:pStyle w:val="TOC2"/>
            <w:tabs>
              <w:tab w:val="left" w:pos="880"/>
              <w:tab w:val="right" w:leader="dot" w:pos="9350"/>
            </w:tabs>
            <w:rPr>
              <w:rFonts w:asciiTheme="minorHAnsi" w:hAnsiTheme="minorHAnsi"/>
              <w:noProof/>
              <w:lang w:eastAsia="zh-CN"/>
            </w:rPr>
          </w:pPr>
          <w:hyperlink w:anchor="_Toc72784735" w:history="1">
            <w:r w:rsidR="001E1B22" w:rsidRPr="00B92393">
              <w:rPr>
                <w:rStyle w:val="Hyperlink"/>
                <w:noProof/>
              </w:rPr>
              <w:t>2.8</w:t>
            </w:r>
            <w:r w:rsidR="001E1B22">
              <w:rPr>
                <w:rFonts w:asciiTheme="minorHAnsi" w:hAnsiTheme="minorHAnsi"/>
                <w:noProof/>
                <w:lang w:eastAsia="zh-CN"/>
              </w:rPr>
              <w:tab/>
            </w:r>
            <w:r w:rsidR="001E1B22" w:rsidRPr="00B92393">
              <w:rPr>
                <w:rStyle w:val="Hyperlink"/>
                <w:noProof/>
              </w:rPr>
              <w:t>Limitations/Further Development</w:t>
            </w:r>
            <w:r w:rsidR="001E1B22">
              <w:rPr>
                <w:noProof/>
                <w:webHidden/>
              </w:rPr>
              <w:tab/>
            </w:r>
            <w:r w:rsidR="001E1B22">
              <w:rPr>
                <w:noProof/>
                <w:webHidden/>
              </w:rPr>
              <w:fldChar w:fldCharType="begin"/>
            </w:r>
            <w:r w:rsidR="001E1B22">
              <w:rPr>
                <w:noProof/>
                <w:webHidden/>
              </w:rPr>
              <w:instrText xml:space="preserve"> PAGEREF _Toc72784735 \h </w:instrText>
            </w:r>
            <w:r w:rsidR="001E1B22">
              <w:rPr>
                <w:noProof/>
                <w:webHidden/>
              </w:rPr>
            </w:r>
            <w:r w:rsidR="001E1B22">
              <w:rPr>
                <w:noProof/>
                <w:webHidden/>
              </w:rPr>
              <w:fldChar w:fldCharType="separate"/>
            </w:r>
            <w:r w:rsidR="00411177">
              <w:rPr>
                <w:noProof/>
                <w:webHidden/>
              </w:rPr>
              <w:t>28</w:t>
            </w:r>
            <w:r w:rsidR="001E1B22">
              <w:rPr>
                <w:noProof/>
                <w:webHidden/>
              </w:rPr>
              <w:fldChar w:fldCharType="end"/>
            </w:r>
          </w:hyperlink>
        </w:p>
        <w:p w14:paraId="4B7C73C1" w14:textId="3FB0073F" w:rsidR="001E1B22" w:rsidRDefault="00D82F45">
          <w:pPr>
            <w:pStyle w:val="TOC1"/>
            <w:tabs>
              <w:tab w:val="left" w:pos="440"/>
              <w:tab w:val="right" w:leader="dot" w:pos="9350"/>
            </w:tabs>
            <w:rPr>
              <w:rFonts w:asciiTheme="minorHAnsi" w:hAnsiTheme="minorHAnsi"/>
              <w:noProof/>
              <w:lang w:eastAsia="zh-CN"/>
            </w:rPr>
          </w:pPr>
          <w:hyperlink w:anchor="_Toc72784736" w:history="1">
            <w:r w:rsidR="001E1B22" w:rsidRPr="00B92393">
              <w:rPr>
                <w:rStyle w:val="Hyperlink"/>
                <w:noProof/>
              </w:rPr>
              <w:t>3</w:t>
            </w:r>
            <w:r w:rsidR="001E1B22">
              <w:rPr>
                <w:rFonts w:asciiTheme="minorHAnsi" w:hAnsiTheme="minorHAnsi"/>
                <w:noProof/>
                <w:lang w:eastAsia="zh-CN"/>
              </w:rPr>
              <w:tab/>
            </w:r>
            <w:r w:rsidR="001E1B22" w:rsidRPr="00B92393">
              <w:rPr>
                <w:rStyle w:val="Hyperlink"/>
                <w:noProof/>
              </w:rPr>
              <w:t>Results</w:t>
            </w:r>
            <w:r w:rsidR="001E1B22">
              <w:rPr>
                <w:noProof/>
                <w:webHidden/>
              </w:rPr>
              <w:tab/>
            </w:r>
            <w:r w:rsidR="001E1B22">
              <w:rPr>
                <w:noProof/>
                <w:webHidden/>
              </w:rPr>
              <w:fldChar w:fldCharType="begin"/>
            </w:r>
            <w:r w:rsidR="001E1B22">
              <w:rPr>
                <w:noProof/>
                <w:webHidden/>
              </w:rPr>
              <w:instrText xml:space="preserve"> PAGEREF _Toc72784736 \h </w:instrText>
            </w:r>
            <w:r w:rsidR="001E1B22">
              <w:rPr>
                <w:noProof/>
                <w:webHidden/>
              </w:rPr>
            </w:r>
            <w:r w:rsidR="001E1B22">
              <w:rPr>
                <w:noProof/>
                <w:webHidden/>
              </w:rPr>
              <w:fldChar w:fldCharType="separate"/>
            </w:r>
            <w:r w:rsidR="00411177">
              <w:rPr>
                <w:noProof/>
                <w:webHidden/>
              </w:rPr>
              <w:t>29</w:t>
            </w:r>
            <w:r w:rsidR="001E1B22">
              <w:rPr>
                <w:noProof/>
                <w:webHidden/>
              </w:rPr>
              <w:fldChar w:fldCharType="end"/>
            </w:r>
          </w:hyperlink>
        </w:p>
        <w:p w14:paraId="007189A9" w14:textId="6BB95330" w:rsidR="001E1B22" w:rsidRDefault="00D82F45">
          <w:pPr>
            <w:pStyle w:val="TOC2"/>
            <w:tabs>
              <w:tab w:val="left" w:pos="880"/>
              <w:tab w:val="right" w:leader="dot" w:pos="9350"/>
            </w:tabs>
            <w:rPr>
              <w:rFonts w:asciiTheme="minorHAnsi" w:hAnsiTheme="minorHAnsi"/>
              <w:noProof/>
              <w:lang w:eastAsia="zh-CN"/>
            </w:rPr>
          </w:pPr>
          <w:hyperlink w:anchor="_Toc72784737" w:history="1">
            <w:r w:rsidR="001E1B22" w:rsidRPr="00B92393">
              <w:rPr>
                <w:rStyle w:val="Hyperlink"/>
                <w:noProof/>
              </w:rPr>
              <w:t>3.1</w:t>
            </w:r>
            <w:r w:rsidR="001E1B22">
              <w:rPr>
                <w:rFonts w:asciiTheme="minorHAnsi" w:hAnsiTheme="minorHAnsi"/>
                <w:noProof/>
                <w:lang w:eastAsia="zh-CN"/>
              </w:rPr>
              <w:tab/>
            </w:r>
            <w:r w:rsidR="001E1B22" w:rsidRPr="00B92393">
              <w:rPr>
                <w:rStyle w:val="Hyperlink"/>
                <w:noProof/>
              </w:rPr>
              <w:t>Adoption</w:t>
            </w:r>
            <w:r w:rsidR="001E1B22">
              <w:rPr>
                <w:noProof/>
                <w:webHidden/>
              </w:rPr>
              <w:tab/>
            </w:r>
            <w:r w:rsidR="001E1B22">
              <w:rPr>
                <w:noProof/>
                <w:webHidden/>
              </w:rPr>
              <w:fldChar w:fldCharType="begin"/>
            </w:r>
            <w:r w:rsidR="001E1B22">
              <w:rPr>
                <w:noProof/>
                <w:webHidden/>
              </w:rPr>
              <w:instrText xml:space="preserve"> PAGEREF _Toc72784737 \h </w:instrText>
            </w:r>
            <w:r w:rsidR="001E1B22">
              <w:rPr>
                <w:noProof/>
                <w:webHidden/>
              </w:rPr>
            </w:r>
            <w:r w:rsidR="001E1B22">
              <w:rPr>
                <w:noProof/>
                <w:webHidden/>
              </w:rPr>
              <w:fldChar w:fldCharType="separate"/>
            </w:r>
            <w:r w:rsidR="00411177">
              <w:rPr>
                <w:noProof/>
                <w:webHidden/>
              </w:rPr>
              <w:t>29</w:t>
            </w:r>
            <w:r w:rsidR="001E1B22">
              <w:rPr>
                <w:noProof/>
                <w:webHidden/>
              </w:rPr>
              <w:fldChar w:fldCharType="end"/>
            </w:r>
          </w:hyperlink>
        </w:p>
        <w:p w14:paraId="1EBAC401" w14:textId="745868BE" w:rsidR="001E1B22" w:rsidRDefault="00D82F45">
          <w:pPr>
            <w:pStyle w:val="TOC2"/>
            <w:tabs>
              <w:tab w:val="left" w:pos="880"/>
              <w:tab w:val="right" w:leader="dot" w:pos="9350"/>
            </w:tabs>
            <w:rPr>
              <w:rFonts w:asciiTheme="minorHAnsi" w:hAnsiTheme="minorHAnsi"/>
              <w:noProof/>
              <w:lang w:eastAsia="zh-CN"/>
            </w:rPr>
          </w:pPr>
          <w:hyperlink w:anchor="_Toc72784738" w:history="1">
            <w:r w:rsidR="001E1B22" w:rsidRPr="00B92393">
              <w:rPr>
                <w:rStyle w:val="Hyperlink"/>
                <w:noProof/>
              </w:rPr>
              <w:t>3.2</w:t>
            </w:r>
            <w:r w:rsidR="001E1B22">
              <w:rPr>
                <w:rFonts w:asciiTheme="minorHAnsi" w:hAnsiTheme="minorHAnsi"/>
                <w:noProof/>
                <w:lang w:eastAsia="zh-CN"/>
              </w:rPr>
              <w:tab/>
            </w:r>
            <w:r w:rsidR="001E1B22" w:rsidRPr="00B92393">
              <w:rPr>
                <w:rStyle w:val="Hyperlink"/>
                <w:noProof/>
              </w:rPr>
              <w:t>Climate Impacts</w:t>
            </w:r>
            <w:r w:rsidR="001E1B22">
              <w:rPr>
                <w:noProof/>
                <w:webHidden/>
              </w:rPr>
              <w:tab/>
            </w:r>
            <w:r w:rsidR="001E1B22">
              <w:rPr>
                <w:noProof/>
                <w:webHidden/>
              </w:rPr>
              <w:fldChar w:fldCharType="begin"/>
            </w:r>
            <w:r w:rsidR="001E1B22">
              <w:rPr>
                <w:noProof/>
                <w:webHidden/>
              </w:rPr>
              <w:instrText xml:space="preserve"> PAGEREF _Toc72784738 \h </w:instrText>
            </w:r>
            <w:r w:rsidR="001E1B22">
              <w:rPr>
                <w:noProof/>
                <w:webHidden/>
              </w:rPr>
            </w:r>
            <w:r w:rsidR="001E1B22">
              <w:rPr>
                <w:noProof/>
                <w:webHidden/>
              </w:rPr>
              <w:fldChar w:fldCharType="separate"/>
            </w:r>
            <w:r w:rsidR="00411177">
              <w:rPr>
                <w:noProof/>
                <w:webHidden/>
              </w:rPr>
              <w:t>30</w:t>
            </w:r>
            <w:r w:rsidR="001E1B22">
              <w:rPr>
                <w:noProof/>
                <w:webHidden/>
              </w:rPr>
              <w:fldChar w:fldCharType="end"/>
            </w:r>
          </w:hyperlink>
        </w:p>
        <w:p w14:paraId="7DFE2943" w14:textId="36964491" w:rsidR="001E1B22" w:rsidRDefault="00D82F45">
          <w:pPr>
            <w:pStyle w:val="TOC2"/>
            <w:tabs>
              <w:tab w:val="left" w:pos="880"/>
              <w:tab w:val="right" w:leader="dot" w:pos="9350"/>
            </w:tabs>
            <w:rPr>
              <w:rFonts w:asciiTheme="minorHAnsi" w:hAnsiTheme="minorHAnsi"/>
              <w:noProof/>
              <w:lang w:eastAsia="zh-CN"/>
            </w:rPr>
          </w:pPr>
          <w:hyperlink w:anchor="_Toc72784739" w:history="1">
            <w:r w:rsidR="001E1B22" w:rsidRPr="00B92393">
              <w:rPr>
                <w:rStyle w:val="Hyperlink"/>
                <w:noProof/>
              </w:rPr>
              <w:t>3.3</w:t>
            </w:r>
            <w:r w:rsidR="001E1B22">
              <w:rPr>
                <w:rFonts w:asciiTheme="minorHAnsi" w:hAnsiTheme="minorHAnsi"/>
                <w:noProof/>
                <w:lang w:eastAsia="zh-CN"/>
              </w:rPr>
              <w:tab/>
            </w:r>
            <w:r w:rsidR="001E1B22" w:rsidRPr="00B92393">
              <w:rPr>
                <w:rStyle w:val="Hyperlink"/>
                <w:noProof/>
              </w:rPr>
              <w:t>Financial Impacts</w:t>
            </w:r>
            <w:r w:rsidR="001E1B22">
              <w:rPr>
                <w:noProof/>
                <w:webHidden/>
              </w:rPr>
              <w:tab/>
            </w:r>
            <w:r w:rsidR="001E1B22">
              <w:rPr>
                <w:noProof/>
                <w:webHidden/>
              </w:rPr>
              <w:fldChar w:fldCharType="begin"/>
            </w:r>
            <w:r w:rsidR="001E1B22">
              <w:rPr>
                <w:noProof/>
                <w:webHidden/>
              </w:rPr>
              <w:instrText xml:space="preserve"> PAGEREF _Toc72784739 \h </w:instrText>
            </w:r>
            <w:r w:rsidR="001E1B22">
              <w:rPr>
                <w:noProof/>
                <w:webHidden/>
              </w:rPr>
            </w:r>
            <w:r w:rsidR="001E1B22">
              <w:rPr>
                <w:noProof/>
                <w:webHidden/>
              </w:rPr>
              <w:fldChar w:fldCharType="separate"/>
            </w:r>
            <w:r w:rsidR="00411177">
              <w:rPr>
                <w:noProof/>
                <w:webHidden/>
              </w:rPr>
              <w:t>31</w:t>
            </w:r>
            <w:r w:rsidR="001E1B22">
              <w:rPr>
                <w:noProof/>
                <w:webHidden/>
              </w:rPr>
              <w:fldChar w:fldCharType="end"/>
            </w:r>
          </w:hyperlink>
        </w:p>
        <w:p w14:paraId="1A81DEF3" w14:textId="49A2EF66" w:rsidR="001E1B22" w:rsidRDefault="00D82F45">
          <w:pPr>
            <w:pStyle w:val="TOC1"/>
            <w:tabs>
              <w:tab w:val="left" w:pos="440"/>
              <w:tab w:val="right" w:leader="dot" w:pos="9350"/>
            </w:tabs>
            <w:rPr>
              <w:rFonts w:asciiTheme="minorHAnsi" w:hAnsiTheme="minorHAnsi"/>
              <w:noProof/>
              <w:lang w:eastAsia="zh-CN"/>
            </w:rPr>
          </w:pPr>
          <w:hyperlink w:anchor="_Toc72784740" w:history="1">
            <w:r w:rsidR="001E1B22" w:rsidRPr="00B92393">
              <w:rPr>
                <w:rStyle w:val="Hyperlink"/>
                <w:noProof/>
              </w:rPr>
              <w:t>4</w:t>
            </w:r>
            <w:r w:rsidR="001E1B22">
              <w:rPr>
                <w:rFonts w:asciiTheme="minorHAnsi" w:hAnsiTheme="minorHAnsi"/>
                <w:noProof/>
                <w:lang w:eastAsia="zh-CN"/>
              </w:rPr>
              <w:tab/>
            </w:r>
            <w:r w:rsidR="001E1B22" w:rsidRPr="00B92393">
              <w:rPr>
                <w:rStyle w:val="Hyperlink"/>
                <w:noProof/>
              </w:rPr>
              <w:t>Discussion</w:t>
            </w:r>
            <w:r w:rsidR="001E1B22">
              <w:rPr>
                <w:noProof/>
                <w:webHidden/>
              </w:rPr>
              <w:tab/>
            </w:r>
            <w:r w:rsidR="001E1B22">
              <w:rPr>
                <w:noProof/>
                <w:webHidden/>
              </w:rPr>
              <w:fldChar w:fldCharType="begin"/>
            </w:r>
            <w:r w:rsidR="001E1B22">
              <w:rPr>
                <w:noProof/>
                <w:webHidden/>
              </w:rPr>
              <w:instrText xml:space="preserve"> PAGEREF _Toc72784740 \h </w:instrText>
            </w:r>
            <w:r w:rsidR="001E1B22">
              <w:rPr>
                <w:noProof/>
                <w:webHidden/>
              </w:rPr>
            </w:r>
            <w:r w:rsidR="001E1B22">
              <w:rPr>
                <w:noProof/>
                <w:webHidden/>
              </w:rPr>
              <w:fldChar w:fldCharType="separate"/>
            </w:r>
            <w:r w:rsidR="00411177">
              <w:rPr>
                <w:noProof/>
                <w:webHidden/>
              </w:rPr>
              <w:t>33</w:t>
            </w:r>
            <w:r w:rsidR="001E1B22">
              <w:rPr>
                <w:noProof/>
                <w:webHidden/>
              </w:rPr>
              <w:fldChar w:fldCharType="end"/>
            </w:r>
          </w:hyperlink>
        </w:p>
        <w:p w14:paraId="0352C5DB" w14:textId="12C91C15" w:rsidR="001E1B22" w:rsidRDefault="00D82F45">
          <w:pPr>
            <w:pStyle w:val="TOC2"/>
            <w:tabs>
              <w:tab w:val="left" w:pos="880"/>
              <w:tab w:val="right" w:leader="dot" w:pos="9350"/>
            </w:tabs>
            <w:rPr>
              <w:rFonts w:asciiTheme="minorHAnsi" w:hAnsiTheme="minorHAnsi"/>
              <w:noProof/>
              <w:lang w:eastAsia="zh-CN"/>
            </w:rPr>
          </w:pPr>
          <w:hyperlink w:anchor="_Toc72784741" w:history="1">
            <w:r w:rsidR="001E1B22" w:rsidRPr="00B92393">
              <w:rPr>
                <w:rStyle w:val="Hyperlink"/>
                <w:noProof/>
              </w:rPr>
              <w:t>4.1</w:t>
            </w:r>
            <w:r w:rsidR="001E1B22">
              <w:rPr>
                <w:rFonts w:asciiTheme="minorHAnsi" w:hAnsiTheme="minorHAnsi"/>
                <w:noProof/>
                <w:lang w:eastAsia="zh-CN"/>
              </w:rPr>
              <w:tab/>
            </w:r>
            <w:r w:rsidR="001E1B22" w:rsidRPr="00B92393">
              <w:rPr>
                <w:rStyle w:val="Hyperlink"/>
                <w:noProof/>
              </w:rPr>
              <w:t>Limitations</w:t>
            </w:r>
            <w:r w:rsidR="001E1B22">
              <w:rPr>
                <w:noProof/>
                <w:webHidden/>
              </w:rPr>
              <w:tab/>
            </w:r>
            <w:r w:rsidR="001E1B22">
              <w:rPr>
                <w:noProof/>
                <w:webHidden/>
              </w:rPr>
              <w:fldChar w:fldCharType="begin"/>
            </w:r>
            <w:r w:rsidR="001E1B22">
              <w:rPr>
                <w:noProof/>
                <w:webHidden/>
              </w:rPr>
              <w:instrText xml:space="preserve"> PAGEREF _Toc72784741 \h </w:instrText>
            </w:r>
            <w:r w:rsidR="001E1B22">
              <w:rPr>
                <w:noProof/>
                <w:webHidden/>
              </w:rPr>
            </w:r>
            <w:r w:rsidR="001E1B22">
              <w:rPr>
                <w:noProof/>
                <w:webHidden/>
              </w:rPr>
              <w:fldChar w:fldCharType="separate"/>
            </w:r>
            <w:r w:rsidR="00411177">
              <w:rPr>
                <w:noProof/>
                <w:webHidden/>
              </w:rPr>
              <w:t>35</w:t>
            </w:r>
            <w:r w:rsidR="001E1B22">
              <w:rPr>
                <w:noProof/>
                <w:webHidden/>
              </w:rPr>
              <w:fldChar w:fldCharType="end"/>
            </w:r>
          </w:hyperlink>
        </w:p>
        <w:p w14:paraId="197D112B" w14:textId="686D4C0D" w:rsidR="001E1B22" w:rsidRDefault="00D82F45">
          <w:pPr>
            <w:pStyle w:val="TOC1"/>
            <w:tabs>
              <w:tab w:val="left" w:pos="440"/>
              <w:tab w:val="right" w:leader="dot" w:pos="9350"/>
            </w:tabs>
            <w:rPr>
              <w:rFonts w:asciiTheme="minorHAnsi" w:hAnsiTheme="minorHAnsi"/>
              <w:noProof/>
              <w:lang w:eastAsia="zh-CN"/>
            </w:rPr>
          </w:pPr>
          <w:hyperlink w:anchor="_Toc72784742" w:history="1">
            <w:r w:rsidR="001E1B22" w:rsidRPr="00B92393">
              <w:rPr>
                <w:rStyle w:val="Hyperlink"/>
                <w:noProof/>
              </w:rPr>
              <w:t>5</w:t>
            </w:r>
            <w:r w:rsidR="001E1B22">
              <w:rPr>
                <w:rFonts w:asciiTheme="minorHAnsi" w:hAnsiTheme="minorHAnsi"/>
                <w:noProof/>
                <w:lang w:eastAsia="zh-CN"/>
              </w:rPr>
              <w:tab/>
            </w:r>
            <w:r w:rsidR="001E1B22" w:rsidRPr="00B92393">
              <w:rPr>
                <w:rStyle w:val="Hyperlink"/>
                <w:noProof/>
              </w:rPr>
              <w:t>References</w:t>
            </w:r>
            <w:r w:rsidR="001E1B22">
              <w:rPr>
                <w:noProof/>
                <w:webHidden/>
              </w:rPr>
              <w:tab/>
            </w:r>
            <w:r w:rsidR="001E1B22">
              <w:rPr>
                <w:noProof/>
                <w:webHidden/>
              </w:rPr>
              <w:fldChar w:fldCharType="begin"/>
            </w:r>
            <w:r w:rsidR="001E1B22">
              <w:rPr>
                <w:noProof/>
                <w:webHidden/>
              </w:rPr>
              <w:instrText xml:space="preserve"> PAGEREF _Toc72784742 \h </w:instrText>
            </w:r>
            <w:r w:rsidR="001E1B22">
              <w:rPr>
                <w:noProof/>
                <w:webHidden/>
              </w:rPr>
            </w:r>
            <w:r w:rsidR="001E1B22">
              <w:rPr>
                <w:noProof/>
                <w:webHidden/>
              </w:rPr>
              <w:fldChar w:fldCharType="separate"/>
            </w:r>
            <w:r w:rsidR="00411177">
              <w:rPr>
                <w:noProof/>
                <w:webHidden/>
              </w:rPr>
              <w:t>35</w:t>
            </w:r>
            <w:r w:rsidR="001E1B22">
              <w:rPr>
                <w:noProof/>
                <w:webHidden/>
              </w:rPr>
              <w:fldChar w:fldCharType="end"/>
            </w:r>
          </w:hyperlink>
        </w:p>
        <w:p w14:paraId="6E085159" w14:textId="1D0C6ED5" w:rsidR="001E1B22" w:rsidRDefault="00D82F45">
          <w:pPr>
            <w:pStyle w:val="TOC1"/>
            <w:tabs>
              <w:tab w:val="left" w:pos="440"/>
              <w:tab w:val="right" w:leader="dot" w:pos="9350"/>
            </w:tabs>
            <w:rPr>
              <w:rFonts w:asciiTheme="minorHAnsi" w:hAnsiTheme="minorHAnsi"/>
              <w:noProof/>
              <w:lang w:eastAsia="zh-CN"/>
            </w:rPr>
          </w:pPr>
          <w:hyperlink w:anchor="_Toc72784743" w:history="1">
            <w:r w:rsidR="001E1B22" w:rsidRPr="00B92393">
              <w:rPr>
                <w:rStyle w:val="Hyperlink"/>
                <w:noProof/>
              </w:rPr>
              <w:t>6</w:t>
            </w:r>
            <w:r w:rsidR="001E1B22">
              <w:rPr>
                <w:rFonts w:asciiTheme="minorHAnsi" w:hAnsiTheme="minorHAnsi"/>
                <w:noProof/>
                <w:lang w:eastAsia="zh-CN"/>
              </w:rPr>
              <w:tab/>
            </w:r>
            <w:r w:rsidR="001E1B22" w:rsidRPr="00B92393">
              <w:rPr>
                <w:rStyle w:val="Hyperlink"/>
                <w:noProof/>
              </w:rPr>
              <w:t>Glossary</w:t>
            </w:r>
            <w:r w:rsidR="001E1B22">
              <w:rPr>
                <w:noProof/>
                <w:webHidden/>
              </w:rPr>
              <w:tab/>
            </w:r>
            <w:r w:rsidR="001E1B22">
              <w:rPr>
                <w:noProof/>
                <w:webHidden/>
              </w:rPr>
              <w:fldChar w:fldCharType="begin"/>
            </w:r>
            <w:r w:rsidR="001E1B22">
              <w:rPr>
                <w:noProof/>
                <w:webHidden/>
              </w:rPr>
              <w:instrText xml:space="preserve"> PAGEREF _Toc72784743 \h </w:instrText>
            </w:r>
            <w:r w:rsidR="001E1B22">
              <w:rPr>
                <w:noProof/>
                <w:webHidden/>
              </w:rPr>
            </w:r>
            <w:r w:rsidR="001E1B22">
              <w:rPr>
                <w:noProof/>
                <w:webHidden/>
              </w:rPr>
              <w:fldChar w:fldCharType="separate"/>
            </w:r>
            <w:r w:rsidR="00411177">
              <w:rPr>
                <w:noProof/>
                <w:webHidden/>
              </w:rPr>
              <w:t>46</w:t>
            </w:r>
            <w:r w:rsidR="001E1B22">
              <w:rPr>
                <w:noProof/>
                <w:webHidden/>
              </w:rPr>
              <w:fldChar w:fldCharType="end"/>
            </w:r>
          </w:hyperlink>
        </w:p>
        <w:p w14:paraId="12C7DAF6" w14:textId="5025B30D" w:rsidR="00640665" w:rsidRDefault="00640665" w:rsidP="00EB247F">
          <w:pPr>
            <w:spacing w:after="0"/>
          </w:pPr>
          <w:r w:rsidRPr="00C44058">
            <w:rPr>
              <w:b/>
              <w:bCs/>
              <w:noProof/>
            </w:rPr>
            <w:fldChar w:fldCharType="end"/>
          </w:r>
        </w:p>
      </w:sdtContent>
    </w:sdt>
    <w:p w14:paraId="1827C10C" w14:textId="3B09BCA5" w:rsidR="00F15AEE" w:rsidRDefault="00F15AEE" w:rsidP="00EB247F">
      <w:pPr>
        <w:spacing w:after="0"/>
      </w:pPr>
      <w:r>
        <w:br w:type="page"/>
      </w:r>
    </w:p>
    <w:p w14:paraId="325B3971" w14:textId="4DF0A92F" w:rsidR="2D56E7D4" w:rsidRDefault="00C23CAC" w:rsidP="00EB247F">
      <w:pPr>
        <w:pStyle w:val="Heading1"/>
        <w:numPr>
          <w:ilvl w:val="0"/>
          <w:numId w:val="0"/>
        </w:numPr>
        <w:rPr>
          <w:noProof/>
        </w:rPr>
      </w:pPr>
      <w:bookmarkStart w:id="0" w:name="_Toc72784703"/>
      <w:r>
        <w:rPr>
          <w:noProof/>
        </w:rPr>
        <w:lastRenderedPageBreak/>
        <w:t xml:space="preserve">List of </w:t>
      </w:r>
      <w:r w:rsidR="2D56E7D4" w:rsidRPr="2D56E7D4">
        <w:rPr>
          <w:noProof/>
        </w:rPr>
        <w:t>Figures</w:t>
      </w:r>
      <w:bookmarkEnd w:id="0"/>
    </w:p>
    <w:p w14:paraId="17CD1090" w14:textId="4C5241E4" w:rsidR="004D7A42" w:rsidRDefault="00F15AEE">
      <w:pPr>
        <w:pStyle w:val="TableofFigures"/>
        <w:tabs>
          <w:tab w:val="right" w:leader="dot" w:pos="9350"/>
        </w:tabs>
        <w:rPr>
          <w:rFonts w:asciiTheme="minorHAnsi" w:hAnsiTheme="minorHAnsi"/>
          <w:noProof/>
          <w:lang w:eastAsia="zh-CN"/>
        </w:rPr>
      </w:pPr>
      <w:r w:rsidRPr="003A0234">
        <w:fldChar w:fldCharType="begin"/>
      </w:r>
      <w:r w:rsidRPr="003A0234">
        <w:instrText xml:space="preserve"> TOC \h \z \c "Figure" </w:instrText>
      </w:r>
      <w:r w:rsidRPr="003A0234">
        <w:fldChar w:fldCharType="separate"/>
      </w:r>
      <w:hyperlink w:anchor="_Toc73515997" w:history="1">
        <w:r w:rsidR="004D7A42" w:rsidRPr="00E5125A">
          <w:rPr>
            <w:rStyle w:val="Hyperlink"/>
            <w:noProof/>
          </w:rPr>
          <w:t xml:space="preserve">Figure 1.1 Battery cathode chemistry in selected regions </w:t>
        </w:r>
        <w:r w:rsidR="004D7A42" w:rsidRPr="00E5125A">
          <w:rPr>
            <w:rStyle w:val="Hyperlink"/>
            <w:rFonts w:cs="Times New Roman"/>
            <w:noProof/>
          </w:rPr>
          <w:t>(Dunn et al., 2021)</w:t>
        </w:r>
        <w:r w:rsidR="004D7A42">
          <w:rPr>
            <w:noProof/>
            <w:webHidden/>
          </w:rPr>
          <w:tab/>
        </w:r>
        <w:r w:rsidR="004D7A42">
          <w:rPr>
            <w:noProof/>
            <w:webHidden/>
          </w:rPr>
          <w:fldChar w:fldCharType="begin"/>
        </w:r>
        <w:r w:rsidR="004D7A42">
          <w:rPr>
            <w:noProof/>
            <w:webHidden/>
          </w:rPr>
          <w:instrText xml:space="preserve"> PAGEREF _Toc73515997 \h </w:instrText>
        </w:r>
        <w:r w:rsidR="004D7A42">
          <w:rPr>
            <w:noProof/>
            <w:webHidden/>
          </w:rPr>
        </w:r>
        <w:r w:rsidR="004D7A42">
          <w:rPr>
            <w:noProof/>
            <w:webHidden/>
          </w:rPr>
          <w:fldChar w:fldCharType="separate"/>
        </w:r>
        <w:r w:rsidR="00411177">
          <w:rPr>
            <w:noProof/>
            <w:webHidden/>
          </w:rPr>
          <w:t>3</w:t>
        </w:r>
        <w:r w:rsidR="004D7A42">
          <w:rPr>
            <w:noProof/>
            <w:webHidden/>
          </w:rPr>
          <w:fldChar w:fldCharType="end"/>
        </w:r>
      </w:hyperlink>
    </w:p>
    <w:p w14:paraId="31011DC9" w14:textId="74C17A01" w:rsidR="004D7A42" w:rsidRDefault="00D82F45">
      <w:pPr>
        <w:pStyle w:val="TableofFigures"/>
        <w:tabs>
          <w:tab w:val="right" w:leader="dot" w:pos="9350"/>
        </w:tabs>
        <w:rPr>
          <w:rFonts w:asciiTheme="minorHAnsi" w:hAnsiTheme="minorHAnsi"/>
          <w:noProof/>
          <w:lang w:eastAsia="zh-CN"/>
        </w:rPr>
      </w:pPr>
      <w:hyperlink w:anchor="_Toc73515998" w:history="1">
        <w:r w:rsidR="004D7A42" w:rsidRPr="00E5125A">
          <w:rPr>
            <w:rStyle w:val="Hyperlink"/>
            <w:noProof/>
          </w:rPr>
          <w:t>Figure 1.2 EV battery pack costs</w:t>
        </w:r>
        <w:r w:rsidR="004D7A42" w:rsidRPr="00E5125A">
          <w:rPr>
            <w:rStyle w:val="Hyperlink"/>
            <w:rFonts w:ascii="Calibri" w:hAnsi="Calibri" w:cs="Calibri"/>
            <w:noProof/>
          </w:rPr>
          <w:t xml:space="preserve"> (Kittner et al., 2020)</w:t>
        </w:r>
        <w:r w:rsidR="004D7A42">
          <w:rPr>
            <w:noProof/>
            <w:webHidden/>
          </w:rPr>
          <w:tab/>
        </w:r>
        <w:r w:rsidR="004D7A42">
          <w:rPr>
            <w:noProof/>
            <w:webHidden/>
          </w:rPr>
          <w:fldChar w:fldCharType="begin"/>
        </w:r>
        <w:r w:rsidR="004D7A42">
          <w:rPr>
            <w:noProof/>
            <w:webHidden/>
          </w:rPr>
          <w:instrText xml:space="preserve"> PAGEREF _Toc73515998 \h </w:instrText>
        </w:r>
        <w:r w:rsidR="004D7A42">
          <w:rPr>
            <w:noProof/>
            <w:webHidden/>
          </w:rPr>
        </w:r>
        <w:r w:rsidR="004D7A42">
          <w:rPr>
            <w:noProof/>
            <w:webHidden/>
          </w:rPr>
          <w:fldChar w:fldCharType="separate"/>
        </w:r>
        <w:r w:rsidR="00411177">
          <w:rPr>
            <w:noProof/>
            <w:webHidden/>
          </w:rPr>
          <w:t>4</w:t>
        </w:r>
        <w:r w:rsidR="004D7A42">
          <w:rPr>
            <w:noProof/>
            <w:webHidden/>
          </w:rPr>
          <w:fldChar w:fldCharType="end"/>
        </w:r>
      </w:hyperlink>
    </w:p>
    <w:p w14:paraId="12E067B6" w14:textId="3E0FA90A" w:rsidR="004D7A42" w:rsidRDefault="00D82F45">
      <w:pPr>
        <w:pStyle w:val="TableofFigures"/>
        <w:tabs>
          <w:tab w:val="right" w:leader="dot" w:pos="9350"/>
        </w:tabs>
        <w:rPr>
          <w:rFonts w:asciiTheme="minorHAnsi" w:hAnsiTheme="minorHAnsi"/>
          <w:noProof/>
          <w:lang w:eastAsia="zh-CN"/>
        </w:rPr>
      </w:pPr>
      <w:hyperlink w:anchor="_Toc73515999" w:history="1">
        <w:r w:rsidR="004D7A42" w:rsidRPr="00E5125A">
          <w:rPr>
            <w:rStyle w:val="Hyperlink"/>
            <w:noProof/>
          </w:rPr>
          <w:t xml:space="preserve">Figure 1.3 Maintaining cost comparison in ICEVs, PHEVs and BEVs </w:t>
        </w:r>
        <w:r w:rsidR="004D7A42" w:rsidRPr="00E5125A">
          <w:rPr>
            <w:rStyle w:val="Hyperlink"/>
            <w:rFonts w:cs="Times New Roman"/>
            <w:noProof/>
          </w:rPr>
          <w:t>(Preston, 2020)</w:t>
        </w:r>
        <w:r w:rsidR="004D7A42">
          <w:rPr>
            <w:noProof/>
            <w:webHidden/>
          </w:rPr>
          <w:tab/>
        </w:r>
        <w:r w:rsidR="004D7A42">
          <w:rPr>
            <w:noProof/>
            <w:webHidden/>
          </w:rPr>
          <w:fldChar w:fldCharType="begin"/>
        </w:r>
        <w:r w:rsidR="004D7A42">
          <w:rPr>
            <w:noProof/>
            <w:webHidden/>
          </w:rPr>
          <w:instrText xml:space="preserve"> PAGEREF _Toc73515999 \h </w:instrText>
        </w:r>
        <w:r w:rsidR="004D7A42">
          <w:rPr>
            <w:noProof/>
            <w:webHidden/>
          </w:rPr>
        </w:r>
        <w:r w:rsidR="004D7A42">
          <w:rPr>
            <w:noProof/>
            <w:webHidden/>
          </w:rPr>
          <w:fldChar w:fldCharType="separate"/>
        </w:r>
        <w:r w:rsidR="00411177">
          <w:rPr>
            <w:noProof/>
            <w:webHidden/>
          </w:rPr>
          <w:t>5</w:t>
        </w:r>
        <w:r w:rsidR="004D7A42">
          <w:rPr>
            <w:noProof/>
            <w:webHidden/>
          </w:rPr>
          <w:fldChar w:fldCharType="end"/>
        </w:r>
      </w:hyperlink>
    </w:p>
    <w:p w14:paraId="45F773BA" w14:textId="3B67A477" w:rsidR="004D7A42" w:rsidRDefault="00D82F45">
      <w:pPr>
        <w:pStyle w:val="TableofFigures"/>
        <w:tabs>
          <w:tab w:val="right" w:leader="dot" w:pos="9350"/>
        </w:tabs>
        <w:rPr>
          <w:rFonts w:asciiTheme="minorHAnsi" w:hAnsiTheme="minorHAnsi"/>
          <w:noProof/>
          <w:lang w:eastAsia="zh-CN"/>
        </w:rPr>
      </w:pPr>
      <w:hyperlink w:anchor="_Toc73516000" w:history="1">
        <w:r w:rsidR="004D7A42" w:rsidRPr="00E5125A">
          <w:rPr>
            <w:rStyle w:val="Hyperlink"/>
            <w:noProof/>
          </w:rPr>
          <w:t>Figure 1.3 Electric car deployment in selected countries, 2013-2018</w:t>
        </w:r>
        <w:r w:rsidR="004D7A42">
          <w:rPr>
            <w:noProof/>
            <w:webHidden/>
          </w:rPr>
          <w:tab/>
        </w:r>
        <w:r w:rsidR="004D7A42">
          <w:rPr>
            <w:noProof/>
            <w:webHidden/>
          </w:rPr>
          <w:fldChar w:fldCharType="begin"/>
        </w:r>
        <w:r w:rsidR="004D7A42">
          <w:rPr>
            <w:noProof/>
            <w:webHidden/>
          </w:rPr>
          <w:instrText xml:space="preserve"> PAGEREF _Toc73516000 \h </w:instrText>
        </w:r>
        <w:r w:rsidR="004D7A42">
          <w:rPr>
            <w:noProof/>
            <w:webHidden/>
          </w:rPr>
        </w:r>
        <w:r w:rsidR="004D7A42">
          <w:rPr>
            <w:noProof/>
            <w:webHidden/>
          </w:rPr>
          <w:fldChar w:fldCharType="separate"/>
        </w:r>
        <w:r w:rsidR="00411177">
          <w:rPr>
            <w:noProof/>
            <w:webHidden/>
          </w:rPr>
          <w:t>7</w:t>
        </w:r>
        <w:r w:rsidR="004D7A42">
          <w:rPr>
            <w:noProof/>
            <w:webHidden/>
          </w:rPr>
          <w:fldChar w:fldCharType="end"/>
        </w:r>
      </w:hyperlink>
    </w:p>
    <w:p w14:paraId="411F92C4" w14:textId="533C68CF" w:rsidR="004D7A42" w:rsidRDefault="00D82F45">
      <w:pPr>
        <w:pStyle w:val="TableofFigures"/>
        <w:tabs>
          <w:tab w:val="right" w:leader="dot" w:pos="9350"/>
        </w:tabs>
        <w:rPr>
          <w:rFonts w:asciiTheme="minorHAnsi" w:hAnsiTheme="minorHAnsi"/>
          <w:noProof/>
          <w:lang w:eastAsia="zh-CN"/>
        </w:rPr>
      </w:pPr>
      <w:hyperlink w:anchor="_Toc73516001" w:history="1">
        <w:r w:rsidR="004D7A42" w:rsidRPr="00E5125A">
          <w:rPr>
            <w:rStyle w:val="Hyperlink"/>
            <w:noProof/>
          </w:rPr>
          <w:t>Figure 3.1 World Annual Adoption 2020-2050 in Billion Pkm</w:t>
        </w:r>
        <w:r w:rsidR="004D7A42">
          <w:rPr>
            <w:noProof/>
            <w:webHidden/>
          </w:rPr>
          <w:tab/>
        </w:r>
        <w:r w:rsidR="004D7A42">
          <w:rPr>
            <w:noProof/>
            <w:webHidden/>
          </w:rPr>
          <w:fldChar w:fldCharType="begin"/>
        </w:r>
        <w:r w:rsidR="004D7A42">
          <w:rPr>
            <w:noProof/>
            <w:webHidden/>
          </w:rPr>
          <w:instrText xml:space="preserve"> PAGEREF _Toc73516001 \h </w:instrText>
        </w:r>
        <w:r w:rsidR="004D7A42">
          <w:rPr>
            <w:noProof/>
            <w:webHidden/>
          </w:rPr>
        </w:r>
        <w:r w:rsidR="004D7A42">
          <w:rPr>
            <w:noProof/>
            <w:webHidden/>
          </w:rPr>
          <w:fldChar w:fldCharType="separate"/>
        </w:r>
        <w:r w:rsidR="00411177">
          <w:rPr>
            <w:noProof/>
            <w:webHidden/>
          </w:rPr>
          <w:t>29</w:t>
        </w:r>
        <w:r w:rsidR="004D7A42">
          <w:rPr>
            <w:noProof/>
            <w:webHidden/>
          </w:rPr>
          <w:fldChar w:fldCharType="end"/>
        </w:r>
      </w:hyperlink>
    </w:p>
    <w:p w14:paraId="734E4E21" w14:textId="7019DCBC" w:rsidR="004D7A42" w:rsidRDefault="00D82F45">
      <w:pPr>
        <w:pStyle w:val="TableofFigures"/>
        <w:tabs>
          <w:tab w:val="right" w:leader="dot" w:pos="9350"/>
        </w:tabs>
        <w:rPr>
          <w:rFonts w:asciiTheme="minorHAnsi" w:hAnsiTheme="minorHAnsi"/>
          <w:noProof/>
          <w:lang w:eastAsia="zh-CN"/>
        </w:rPr>
      </w:pPr>
      <w:hyperlink w:anchor="_Toc73516002" w:history="1">
        <w:r w:rsidR="004D7A42" w:rsidRPr="00E5125A">
          <w:rPr>
            <w:rStyle w:val="Hyperlink"/>
            <w:noProof/>
          </w:rPr>
          <w:t>Figure 3.2 World Annual</w:t>
        </w:r>
        <w:r w:rsidR="004D7A42" w:rsidRPr="00E5125A">
          <w:rPr>
            <w:rStyle w:val="Hyperlink"/>
            <w:noProof/>
            <w:vertAlign w:val="subscript"/>
          </w:rPr>
          <w:t xml:space="preserve"> </w:t>
        </w:r>
        <w:r w:rsidR="004D7A42" w:rsidRPr="00E5125A">
          <w:rPr>
            <w:rStyle w:val="Hyperlink"/>
            <w:noProof/>
          </w:rPr>
          <w:t>Greenhouse Gas Emissions Reduction</w:t>
        </w:r>
        <w:r w:rsidR="004D7A42">
          <w:rPr>
            <w:noProof/>
            <w:webHidden/>
          </w:rPr>
          <w:tab/>
        </w:r>
        <w:r w:rsidR="004D7A42">
          <w:rPr>
            <w:noProof/>
            <w:webHidden/>
          </w:rPr>
          <w:fldChar w:fldCharType="begin"/>
        </w:r>
        <w:r w:rsidR="004D7A42">
          <w:rPr>
            <w:noProof/>
            <w:webHidden/>
          </w:rPr>
          <w:instrText xml:space="preserve"> PAGEREF _Toc73516002 \h </w:instrText>
        </w:r>
        <w:r w:rsidR="004D7A42">
          <w:rPr>
            <w:noProof/>
            <w:webHidden/>
          </w:rPr>
        </w:r>
        <w:r w:rsidR="004D7A42">
          <w:rPr>
            <w:noProof/>
            <w:webHidden/>
          </w:rPr>
          <w:fldChar w:fldCharType="separate"/>
        </w:r>
        <w:r w:rsidR="00411177">
          <w:rPr>
            <w:noProof/>
            <w:webHidden/>
          </w:rPr>
          <w:t>31</w:t>
        </w:r>
        <w:r w:rsidR="004D7A42">
          <w:rPr>
            <w:noProof/>
            <w:webHidden/>
          </w:rPr>
          <w:fldChar w:fldCharType="end"/>
        </w:r>
      </w:hyperlink>
    </w:p>
    <w:p w14:paraId="1E183B88" w14:textId="7570B744" w:rsidR="004D7A42" w:rsidRDefault="00D82F45">
      <w:pPr>
        <w:pStyle w:val="TableofFigures"/>
        <w:tabs>
          <w:tab w:val="right" w:leader="dot" w:pos="9350"/>
        </w:tabs>
        <w:rPr>
          <w:rFonts w:asciiTheme="minorHAnsi" w:hAnsiTheme="minorHAnsi"/>
          <w:noProof/>
          <w:lang w:eastAsia="zh-CN"/>
        </w:rPr>
      </w:pPr>
      <w:hyperlink w:anchor="_Toc73516003" w:history="1">
        <w:r w:rsidR="004D7A42" w:rsidRPr="00E5125A">
          <w:rPr>
            <w:rStyle w:val="Hyperlink"/>
            <w:noProof/>
          </w:rPr>
          <w:t>Figure 3.3 Net Profit Margin /Operating Costs Over Time</w:t>
        </w:r>
        <w:r w:rsidR="004D7A42">
          <w:rPr>
            <w:noProof/>
            <w:webHidden/>
          </w:rPr>
          <w:tab/>
        </w:r>
        <w:r w:rsidR="004D7A42">
          <w:rPr>
            <w:noProof/>
            <w:webHidden/>
          </w:rPr>
          <w:fldChar w:fldCharType="begin"/>
        </w:r>
        <w:r w:rsidR="004D7A42">
          <w:rPr>
            <w:noProof/>
            <w:webHidden/>
          </w:rPr>
          <w:instrText xml:space="preserve"> PAGEREF _Toc73516003 \h </w:instrText>
        </w:r>
        <w:r w:rsidR="004D7A42">
          <w:rPr>
            <w:noProof/>
            <w:webHidden/>
          </w:rPr>
        </w:r>
        <w:r w:rsidR="004D7A42">
          <w:rPr>
            <w:noProof/>
            <w:webHidden/>
          </w:rPr>
          <w:fldChar w:fldCharType="separate"/>
        </w:r>
        <w:r w:rsidR="00411177">
          <w:rPr>
            <w:noProof/>
            <w:webHidden/>
          </w:rPr>
          <w:t>32</w:t>
        </w:r>
        <w:r w:rsidR="004D7A42">
          <w:rPr>
            <w:noProof/>
            <w:webHidden/>
          </w:rPr>
          <w:fldChar w:fldCharType="end"/>
        </w:r>
      </w:hyperlink>
    </w:p>
    <w:p w14:paraId="5AD133BD" w14:textId="22B0877B" w:rsidR="00640665" w:rsidRPr="003A0234" w:rsidRDefault="00F15AEE" w:rsidP="00483FFA">
      <w:r w:rsidRPr="003A0234">
        <w:fldChar w:fldCharType="end"/>
      </w:r>
    </w:p>
    <w:p w14:paraId="6055DED9" w14:textId="24973E3A" w:rsidR="006A4A08" w:rsidRPr="003A0234" w:rsidRDefault="00C23CAC" w:rsidP="00EB247F">
      <w:pPr>
        <w:pStyle w:val="Heading1"/>
        <w:numPr>
          <w:ilvl w:val="0"/>
          <w:numId w:val="0"/>
        </w:numPr>
      </w:pPr>
      <w:bookmarkStart w:id="1" w:name="_Toc72784704"/>
      <w:r w:rsidRPr="003A0234">
        <w:t xml:space="preserve">List of </w:t>
      </w:r>
      <w:r w:rsidR="2D56E7D4" w:rsidRPr="003A0234">
        <w:t>Tables</w:t>
      </w:r>
      <w:bookmarkEnd w:id="1"/>
    </w:p>
    <w:p w14:paraId="6B9D90C4" w14:textId="77002703" w:rsidR="004D7A42" w:rsidRDefault="006A4A08">
      <w:pPr>
        <w:pStyle w:val="TableofFigures"/>
        <w:tabs>
          <w:tab w:val="right" w:leader="dot" w:pos="9350"/>
        </w:tabs>
        <w:rPr>
          <w:rFonts w:asciiTheme="minorHAnsi" w:hAnsiTheme="minorHAnsi"/>
          <w:noProof/>
          <w:lang w:eastAsia="zh-CN"/>
        </w:rPr>
      </w:pPr>
      <w:r w:rsidRPr="003A0234">
        <w:fldChar w:fldCharType="begin"/>
      </w:r>
      <w:r w:rsidRPr="003A0234">
        <w:instrText xml:space="preserve"> TOC \h \z \c "Table" </w:instrText>
      </w:r>
      <w:r w:rsidRPr="003A0234">
        <w:fldChar w:fldCharType="separate"/>
      </w:r>
      <w:hyperlink w:anchor="_Toc73516004" w:history="1">
        <w:r w:rsidR="004D7A42" w:rsidRPr="00A20875">
          <w:rPr>
            <w:rStyle w:val="Hyperlink"/>
            <w:noProof/>
          </w:rPr>
          <w:t>Table 1.1 Definitions of vehicle types</w:t>
        </w:r>
        <w:r w:rsidR="004D7A42">
          <w:rPr>
            <w:noProof/>
            <w:webHidden/>
          </w:rPr>
          <w:tab/>
        </w:r>
        <w:r w:rsidR="004D7A42">
          <w:rPr>
            <w:noProof/>
            <w:webHidden/>
          </w:rPr>
          <w:fldChar w:fldCharType="begin"/>
        </w:r>
        <w:r w:rsidR="004D7A42">
          <w:rPr>
            <w:noProof/>
            <w:webHidden/>
          </w:rPr>
          <w:instrText xml:space="preserve"> PAGEREF _Toc73516004 \h </w:instrText>
        </w:r>
        <w:r w:rsidR="004D7A42">
          <w:rPr>
            <w:noProof/>
            <w:webHidden/>
          </w:rPr>
        </w:r>
        <w:r w:rsidR="004D7A42">
          <w:rPr>
            <w:noProof/>
            <w:webHidden/>
          </w:rPr>
          <w:fldChar w:fldCharType="separate"/>
        </w:r>
        <w:r w:rsidR="00411177">
          <w:rPr>
            <w:noProof/>
            <w:webHidden/>
          </w:rPr>
          <w:t>2</w:t>
        </w:r>
        <w:r w:rsidR="004D7A42">
          <w:rPr>
            <w:noProof/>
            <w:webHidden/>
          </w:rPr>
          <w:fldChar w:fldCharType="end"/>
        </w:r>
      </w:hyperlink>
    </w:p>
    <w:p w14:paraId="16C79688" w14:textId="24615837" w:rsidR="004D7A42" w:rsidRDefault="00D82F45">
      <w:pPr>
        <w:pStyle w:val="TableofFigures"/>
        <w:tabs>
          <w:tab w:val="right" w:leader="dot" w:pos="9350"/>
        </w:tabs>
        <w:rPr>
          <w:rFonts w:asciiTheme="minorHAnsi" w:hAnsiTheme="minorHAnsi"/>
          <w:noProof/>
          <w:lang w:eastAsia="zh-CN"/>
        </w:rPr>
      </w:pPr>
      <w:hyperlink w:anchor="_Toc73516005" w:history="1">
        <w:r w:rsidR="004D7A42" w:rsidRPr="00A20875">
          <w:rPr>
            <w:rStyle w:val="Hyperlink"/>
            <w:noProof/>
          </w:rPr>
          <w:t>Table 1.3 Current Global Modal Share and Adoption of E-bike in billion pkm</w:t>
        </w:r>
        <w:r w:rsidR="004D7A42">
          <w:rPr>
            <w:noProof/>
            <w:webHidden/>
          </w:rPr>
          <w:tab/>
        </w:r>
        <w:r w:rsidR="004D7A42">
          <w:rPr>
            <w:noProof/>
            <w:webHidden/>
          </w:rPr>
          <w:fldChar w:fldCharType="begin"/>
        </w:r>
        <w:r w:rsidR="004D7A42">
          <w:rPr>
            <w:noProof/>
            <w:webHidden/>
          </w:rPr>
          <w:instrText xml:space="preserve"> PAGEREF _Toc73516005 \h </w:instrText>
        </w:r>
        <w:r w:rsidR="004D7A42">
          <w:rPr>
            <w:noProof/>
            <w:webHidden/>
          </w:rPr>
        </w:r>
        <w:r w:rsidR="004D7A42">
          <w:rPr>
            <w:noProof/>
            <w:webHidden/>
          </w:rPr>
          <w:fldChar w:fldCharType="separate"/>
        </w:r>
        <w:r w:rsidR="00411177">
          <w:rPr>
            <w:noProof/>
            <w:webHidden/>
          </w:rPr>
          <w:t>7</w:t>
        </w:r>
        <w:r w:rsidR="004D7A42">
          <w:rPr>
            <w:noProof/>
            <w:webHidden/>
          </w:rPr>
          <w:fldChar w:fldCharType="end"/>
        </w:r>
      </w:hyperlink>
    </w:p>
    <w:p w14:paraId="01E6A578" w14:textId="592ECFAD" w:rsidR="004D7A42" w:rsidRDefault="00D82F45">
      <w:pPr>
        <w:pStyle w:val="TableofFigures"/>
        <w:tabs>
          <w:tab w:val="right" w:leader="dot" w:pos="9350"/>
        </w:tabs>
        <w:rPr>
          <w:rFonts w:asciiTheme="minorHAnsi" w:hAnsiTheme="minorHAnsi"/>
          <w:noProof/>
          <w:lang w:eastAsia="zh-CN"/>
        </w:rPr>
      </w:pPr>
      <w:hyperlink w:anchor="_Toc73516006" w:history="1">
        <w:r w:rsidR="004D7A42" w:rsidRPr="00A20875">
          <w:rPr>
            <w:rStyle w:val="Hyperlink"/>
            <w:noProof/>
          </w:rPr>
          <w:t>Table 1.3 Alternative Comparison</w:t>
        </w:r>
        <w:r w:rsidR="004D7A42">
          <w:rPr>
            <w:noProof/>
            <w:webHidden/>
          </w:rPr>
          <w:tab/>
        </w:r>
        <w:r w:rsidR="004D7A42">
          <w:rPr>
            <w:noProof/>
            <w:webHidden/>
          </w:rPr>
          <w:fldChar w:fldCharType="begin"/>
        </w:r>
        <w:r w:rsidR="004D7A42">
          <w:rPr>
            <w:noProof/>
            <w:webHidden/>
          </w:rPr>
          <w:instrText xml:space="preserve"> PAGEREF _Toc73516006 \h </w:instrText>
        </w:r>
        <w:r w:rsidR="004D7A42">
          <w:rPr>
            <w:noProof/>
            <w:webHidden/>
          </w:rPr>
        </w:r>
        <w:r w:rsidR="004D7A42">
          <w:rPr>
            <w:noProof/>
            <w:webHidden/>
          </w:rPr>
          <w:fldChar w:fldCharType="separate"/>
        </w:r>
        <w:r w:rsidR="00411177">
          <w:rPr>
            <w:noProof/>
            <w:webHidden/>
          </w:rPr>
          <w:t>14</w:t>
        </w:r>
        <w:r w:rsidR="004D7A42">
          <w:rPr>
            <w:noProof/>
            <w:webHidden/>
          </w:rPr>
          <w:fldChar w:fldCharType="end"/>
        </w:r>
      </w:hyperlink>
    </w:p>
    <w:p w14:paraId="086699B4" w14:textId="6BC853C6" w:rsidR="004D7A42" w:rsidRDefault="00D82F45">
      <w:pPr>
        <w:pStyle w:val="TableofFigures"/>
        <w:tabs>
          <w:tab w:val="right" w:leader="dot" w:pos="9350"/>
        </w:tabs>
        <w:rPr>
          <w:rFonts w:asciiTheme="minorHAnsi" w:hAnsiTheme="minorHAnsi"/>
          <w:noProof/>
          <w:lang w:eastAsia="zh-CN"/>
        </w:rPr>
      </w:pPr>
      <w:hyperlink w:anchor="_Toc73516007" w:history="1">
        <w:r w:rsidR="004D7A42" w:rsidRPr="00A20875">
          <w:rPr>
            <w:rStyle w:val="Hyperlink"/>
            <w:noProof/>
          </w:rPr>
          <w:t>Table 2.1 Climate Inputs</w:t>
        </w:r>
        <w:r w:rsidR="004D7A42">
          <w:rPr>
            <w:noProof/>
            <w:webHidden/>
          </w:rPr>
          <w:tab/>
        </w:r>
        <w:r w:rsidR="004D7A42">
          <w:rPr>
            <w:noProof/>
            <w:webHidden/>
          </w:rPr>
          <w:fldChar w:fldCharType="begin"/>
        </w:r>
        <w:r w:rsidR="004D7A42">
          <w:rPr>
            <w:noProof/>
            <w:webHidden/>
          </w:rPr>
          <w:instrText xml:space="preserve"> PAGEREF _Toc73516007 \h </w:instrText>
        </w:r>
        <w:r w:rsidR="004D7A42">
          <w:rPr>
            <w:noProof/>
            <w:webHidden/>
          </w:rPr>
        </w:r>
        <w:r w:rsidR="004D7A42">
          <w:rPr>
            <w:noProof/>
            <w:webHidden/>
          </w:rPr>
          <w:fldChar w:fldCharType="separate"/>
        </w:r>
        <w:r w:rsidR="00411177">
          <w:rPr>
            <w:noProof/>
            <w:webHidden/>
          </w:rPr>
          <w:t>21</w:t>
        </w:r>
        <w:r w:rsidR="004D7A42">
          <w:rPr>
            <w:noProof/>
            <w:webHidden/>
          </w:rPr>
          <w:fldChar w:fldCharType="end"/>
        </w:r>
      </w:hyperlink>
    </w:p>
    <w:p w14:paraId="63234F34" w14:textId="43E1815D" w:rsidR="004D7A42" w:rsidRDefault="00D82F45">
      <w:pPr>
        <w:pStyle w:val="TableofFigures"/>
        <w:tabs>
          <w:tab w:val="right" w:leader="dot" w:pos="9350"/>
        </w:tabs>
        <w:rPr>
          <w:rFonts w:asciiTheme="minorHAnsi" w:hAnsiTheme="minorHAnsi"/>
          <w:noProof/>
          <w:lang w:eastAsia="zh-CN"/>
        </w:rPr>
      </w:pPr>
      <w:hyperlink w:anchor="_Toc73516008" w:history="1">
        <w:r w:rsidR="004D7A42" w:rsidRPr="00A20875">
          <w:rPr>
            <w:rStyle w:val="Hyperlink"/>
            <w:noProof/>
          </w:rPr>
          <w:t>Table 2.2 Financial Inputs</w:t>
        </w:r>
        <w:r w:rsidR="004D7A42">
          <w:rPr>
            <w:noProof/>
            <w:webHidden/>
          </w:rPr>
          <w:tab/>
        </w:r>
        <w:r w:rsidR="004D7A42">
          <w:rPr>
            <w:noProof/>
            <w:webHidden/>
          </w:rPr>
          <w:fldChar w:fldCharType="begin"/>
        </w:r>
        <w:r w:rsidR="004D7A42">
          <w:rPr>
            <w:noProof/>
            <w:webHidden/>
          </w:rPr>
          <w:instrText xml:space="preserve"> PAGEREF _Toc73516008 \h </w:instrText>
        </w:r>
        <w:r w:rsidR="004D7A42">
          <w:rPr>
            <w:noProof/>
            <w:webHidden/>
          </w:rPr>
        </w:r>
        <w:r w:rsidR="004D7A42">
          <w:rPr>
            <w:noProof/>
            <w:webHidden/>
          </w:rPr>
          <w:fldChar w:fldCharType="separate"/>
        </w:r>
        <w:r w:rsidR="00411177">
          <w:rPr>
            <w:noProof/>
            <w:webHidden/>
          </w:rPr>
          <w:t>23</w:t>
        </w:r>
        <w:r w:rsidR="004D7A42">
          <w:rPr>
            <w:noProof/>
            <w:webHidden/>
          </w:rPr>
          <w:fldChar w:fldCharType="end"/>
        </w:r>
      </w:hyperlink>
    </w:p>
    <w:p w14:paraId="5CA2734B" w14:textId="3636943E" w:rsidR="004D7A42" w:rsidRDefault="00D82F45">
      <w:pPr>
        <w:pStyle w:val="TableofFigures"/>
        <w:tabs>
          <w:tab w:val="right" w:leader="dot" w:pos="9350"/>
        </w:tabs>
        <w:rPr>
          <w:rFonts w:asciiTheme="minorHAnsi" w:hAnsiTheme="minorHAnsi"/>
          <w:noProof/>
          <w:lang w:eastAsia="zh-CN"/>
        </w:rPr>
      </w:pPr>
      <w:hyperlink w:anchor="_Toc73516009" w:history="1">
        <w:r w:rsidR="004D7A42" w:rsidRPr="00A20875">
          <w:rPr>
            <w:rStyle w:val="Hyperlink"/>
            <w:noProof/>
          </w:rPr>
          <w:t>Table 2.3 Technical  Inputs Conventional Technologies</w:t>
        </w:r>
        <w:r w:rsidR="004D7A42">
          <w:rPr>
            <w:noProof/>
            <w:webHidden/>
          </w:rPr>
          <w:tab/>
        </w:r>
        <w:r w:rsidR="004D7A42">
          <w:rPr>
            <w:noProof/>
            <w:webHidden/>
          </w:rPr>
          <w:fldChar w:fldCharType="begin"/>
        </w:r>
        <w:r w:rsidR="004D7A42">
          <w:rPr>
            <w:noProof/>
            <w:webHidden/>
          </w:rPr>
          <w:instrText xml:space="preserve"> PAGEREF _Toc73516009 \h </w:instrText>
        </w:r>
        <w:r w:rsidR="004D7A42">
          <w:rPr>
            <w:noProof/>
            <w:webHidden/>
          </w:rPr>
        </w:r>
        <w:r w:rsidR="004D7A42">
          <w:rPr>
            <w:noProof/>
            <w:webHidden/>
          </w:rPr>
          <w:fldChar w:fldCharType="separate"/>
        </w:r>
        <w:r w:rsidR="00411177">
          <w:rPr>
            <w:noProof/>
            <w:webHidden/>
          </w:rPr>
          <w:t>24</w:t>
        </w:r>
        <w:r w:rsidR="004D7A42">
          <w:rPr>
            <w:noProof/>
            <w:webHidden/>
          </w:rPr>
          <w:fldChar w:fldCharType="end"/>
        </w:r>
      </w:hyperlink>
    </w:p>
    <w:p w14:paraId="5F2DE700" w14:textId="65855C81" w:rsidR="004D7A42" w:rsidRDefault="00D82F45">
      <w:pPr>
        <w:pStyle w:val="TableofFigures"/>
        <w:tabs>
          <w:tab w:val="right" w:leader="dot" w:pos="9350"/>
        </w:tabs>
        <w:rPr>
          <w:rFonts w:asciiTheme="minorHAnsi" w:hAnsiTheme="minorHAnsi"/>
          <w:noProof/>
          <w:lang w:eastAsia="zh-CN"/>
        </w:rPr>
      </w:pPr>
      <w:hyperlink w:anchor="_Toc73516010" w:history="1">
        <w:r w:rsidR="004D7A42" w:rsidRPr="00A20875">
          <w:rPr>
            <w:rStyle w:val="Hyperlink"/>
            <w:noProof/>
          </w:rPr>
          <w:t>Table 3.1 World Adoption of the Solution</w:t>
        </w:r>
        <w:r w:rsidR="004D7A42">
          <w:rPr>
            <w:noProof/>
            <w:webHidden/>
          </w:rPr>
          <w:tab/>
        </w:r>
        <w:r w:rsidR="004D7A42">
          <w:rPr>
            <w:noProof/>
            <w:webHidden/>
          </w:rPr>
          <w:fldChar w:fldCharType="begin"/>
        </w:r>
        <w:r w:rsidR="004D7A42">
          <w:rPr>
            <w:noProof/>
            <w:webHidden/>
          </w:rPr>
          <w:instrText xml:space="preserve"> PAGEREF _Toc73516010 \h </w:instrText>
        </w:r>
        <w:r w:rsidR="004D7A42">
          <w:rPr>
            <w:noProof/>
            <w:webHidden/>
          </w:rPr>
        </w:r>
        <w:r w:rsidR="004D7A42">
          <w:rPr>
            <w:noProof/>
            <w:webHidden/>
          </w:rPr>
          <w:fldChar w:fldCharType="separate"/>
        </w:r>
        <w:r w:rsidR="00411177">
          <w:rPr>
            <w:noProof/>
            <w:webHidden/>
          </w:rPr>
          <w:t>29</w:t>
        </w:r>
        <w:r w:rsidR="004D7A42">
          <w:rPr>
            <w:noProof/>
            <w:webHidden/>
          </w:rPr>
          <w:fldChar w:fldCharType="end"/>
        </w:r>
      </w:hyperlink>
    </w:p>
    <w:p w14:paraId="7F03D445" w14:textId="3436E12E" w:rsidR="004D7A42" w:rsidRDefault="00D82F45">
      <w:pPr>
        <w:pStyle w:val="TableofFigures"/>
        <w:tabs>
          <w:tab w:val="right" w:leader="dot" w:pos="9350"/>
        </w:tabs>
        <w:rPr>
          <w:rFonts w:asciiTheme="minorHAnsi" w:hAnsiTheme="minorHAnsi"/>
          <w:noProof/>
          <w:lang w:eastAsia="zh-CN"/>
        </w:rPr>
      </w:pPr>
      <w:hyperlink w:anchor="_Toc73516011" w:history="1">
        <w:r w:rsidR="004D7A42" w:rsidRPr="00A20875">
          <w:rPr>
            <w:rStyle w:val="Hyperlink"/>
            <w:noProof/>
          </w:rPr>
          <w:t>Table 3.2 Climate Impacts</w:t>
        </w:r>
        <w:r w:rsidR="004D7A42">
          <w:rPr>
            <w:noProof/>
            <w:webHidden/>
          </w:rPr>
          <w:tab/>
        </w:r>
        <w:r w:rsidR="004D7A42">
          <w:rPr>
            <w:noProof/>
            <w:webHidden/>
          </w:rPr>
          <w:fldChar w:fldCharType="begin"/>
        </w:r>
        <w:r w:rsidR="004D7A42">
          <w:rPr>
            <w:noProof/>
            <w:webHidden/>
          </w:rPr>
          <w:instrText xml:space="preserve"> PAGEREF _Toc73516011 \h </w:instrText>
        </w:r>
        <w:r w:rsidR="004D7A42">
          <w:rPr>
            <w:noProof/>
            <w:webHidden/>
          </w:rPr>
        </w:r>
        <w:r w:rsidR="004D7A42">
          <w:rPr>
            <w:noProof/>
            <w:webHidden/>
          </w:rPr>
          <w:fldChar w:fldCharType="separate"/>
        </w:r>
        <w:r w:rsidR="00411177">
          <w:rPr>
            <w:noProof/>
            <w:webHidden/>
          </w:rPr>
          <w:t>30</w:t>
        </w:r>
        <w:r w:rsidR="004D7A42">
          <w:rPr>
            <w:noProof/>
            <w:webHidden/>
          </w:rPr>
          <w:fldChar w:fldCharType="end"/>
        </w:r>
      </w:hyperlink>
    </w:p>
    <w:p w14:paraId="50F36323" w14:textId="5512D75D" w:rsidR="004D7A42" w:rsidRDefault="00D82F45">
      <w:pPr>
        <w:pStyle w:val="TableofFigures"/>
        <w:tabs>
          <w:tab w:val="right" w:leader="dot" w:pos="9350"/>
        </w:tabs>
        <w:rPr>
          <w:rFonts w:asciiTheme="minorHAnsi" w:hAnsiTheme="minorHAnsi"/>
          <w:noProof/>
          <w:lang w:eastAsia="zh-CN"/>
        </w:rPr>
      </w:pPr>
      <w:hyperlink w:anchor="_Toc73516012" w:history="1">
        <w:r w:rsidR="004D7A42" w:rsidRPr="00A20875">
          <w:rPr>
            <w:rStyle w:val="Hyperlink"/>
            <w:noProof/>
          </w:rPr>
          <w:t>Table 3.3 Impacts on Atmospheric Concentrations of CO</w:t>
        </w:r>
        <w:r w:rsidR="004D7A42" w:rsidRPr="00A20875">
          <w:rPr>
            <w:rStyle w:val="Hyperlink"/>
            <w:noProof/>
            <w:vertAlign w:val="subscript"/>
          </w:rPr>
          <w:t>2</w:t>
        </w:r>
        <w:r w:rsidR="004D7A42" w:rsidRPr="00A20875">
          <w:rPr>
            <w:rStyle w:val="Hyperlink"/>
            <w:noProof/>
          </w:rPr>
          <w:t>-eq</w:t>
        </w:r>
        <w:r w:rsidR="004D7A42">
          <w:rPr>
            <w:noProof/>
            <w:webHidden/>
          </w:rPr>
          <w:tab/>
        </w:r>
        <w:r w:rsidR="004D7A42">
          <w:rPr>
            <w:noProof/>
            <w:webHidden/>
          </w:rPr>
          <w:fldChar w:fldCharType="begin"/>
        </w:r>
        <w:r w:rsidR="004D7A42">
          <w:rPr>
            <w:noProof/>
            <w:webHidden/>
          </w:rPr>
          <w:instrText xml:space="preserve"> PAGEREF _Toc73516012 \h </w:instrText>
        </w:r>
        <w:r w:rsidR="004D7A42">
          <w:rPr>
            <w:noProof/>
            <w:webHidden/>
          </w:rPr>
        </w:r>
        <w:r w:rsidR="004D7A42">
          <w:rPr>
            <w:noProof/>
            <w:webHidden/>
          </w:rPr>
          <w:fldChar w:fldCharType="separate"/>
        </w:r>
        <w:r w:rsidR="00411177">
          <w:rPr>
            <w:noProof/>
            <w:webHidden/>
          </w:rPr>
          <w:t>30</w:t>
        </w:r>
        <w:r w:rsidR="004D7A42">
          <w:rPr>
            <w:noProof/>
            <w:webHidden/>
          </w:rPr>
          <w:fldChar w:fldCharType="end"/>
        </w:r>
      </w:hyperlink>
    </w:p>
    <w:p w14:paraId="242F0A29" w14:textId="71262072" w:rsidR="004D7A42" w:rsidRDefault="00D82F45">
      <w:pPr>
        <w:pStyle w:val="TableofFigures"/>
        <w:tabs>
          <w:tab w:val="right" w:leader="dot" w:pos="9350"/>
        </w:tabs>
        <w:rPr>
          <w:rFonts w:asciiTheme="minorHAnsi" w:hAnsiTheme="minorHAnsi"/>
          <w:noProof/>
          <w:lang w:eastAsia="zh-CN"/>
        </w:rPr>
      </w:pPr>
      <w:hyperlink w:anchor="_Toc73516013" w:history="1">
        <w:r w:rsidR="004D7A42" w:rsidRPr="00A20875">
          <w:rPr>
            <w:rStyle w:val="Hyperlink"/>
            <w:noProof/>
          </w:rPr>
          <w:t>Table 3.4 Financial Impacts</w:t>
        </w:r>
        <w:r w:rsidR="004D7A42">
          <w:rPr>
            <w:noProof/>
            <w:webHidden/>
          </w:rPr>
          <w:tab/>
        </w:r>
        <w:r w:rsidR="004D7A42">
          <w:rPr>
            <w:noProof/>
            <w:webHidden/>
          </w:rPr>
          <w:fldChar w:fldCharType="begin"/>
        </w:r>
        <w:r w:rsidR="004D7A42">
          <w:rPr>
            <w:noProof/>
            <w:webHidden/>
          </w:rPr>
          <w:instrText xml:space="preserve"> PAGEREF _Toc73516013 \h </w:instrText>
        </w:r>
        <w:r w:rsidR="004D7A42">
          <w:rPr>
            <w:noProof/>
            <w:webHidden/>
          </w:rPr>
        </w:r>
        <w:r w:rsidR="004D7A42">
          <w:rPr>
            <w:noProof/>
            <w:webHidden/>
          </w:rPr>
          <w:fldChar w:fldCharType="separate"/>
        </w:r>
        <w:r w:rsidR="00411177">
          <w:rPr>
            <w:noProof/>
            <w:webHidden/>
          </w:rPr>
          <w:t>32</w:t>
        </w:r>
        <w:r w:rsidR="004D7A42">
          <w:rPr>
            <w:noProof/>
            <w:webHidden/>
          </w:rPr>
          <w:fldChar w:fldCharType="end"/>
        </w:r>
      </w:hyperlink>
    </w:p>
    <w:p w14:paraId="59531BD3" w14:textId="3BA59592" w:rsidR="006A4A08" w:rsidRPr="003A0234" w:rsidRDefault="006A4A08" w:rsidP="003A0234">
      <w:r w:rsidRPr="003A0234">
        <w:fldChar w:fldCharType="end"/>
      </w:r>
    </w:p>
    <w:p w14:paraId="4825AD3F" w14:textId="40954F23" w:rsidR="00640665" w:rsidRDefault="00640665" w:rsidP="00EB247F">
      <w:pPr>
        <w:rPr>
          <w:rFonts w:asciiTheme="majorHAnsi" w:eastAsiaTheme="majorEastAsia" w:hAnsiTheme="majorHAnsi" w:cstheme="majorBidi"/>
          <w:b/>
          <w:bCs/>
          <w:smallCaps/>
          <w:color w:val="000000" w:themeColor="text1"/>
          <w:sz w:val="36"/>
          <w:szCs w:val="36"/>
        </w:rPr>
      </w:pPr>
      <w:r>
        <w:br w:type="page"/>
      </w:r>
    </w:p>
    <w:p w14:paraId="314CD877" w14:textId="0A90708E" w:rsidR="00FA6897" w:rsidRDefault="2D56E7D4" w:rsidP="00EB247F">
      <w:pPr>
        <w:pStyle w:val="Heading1"/>
        <w:numPr>
          <w:ilvl w:val="0"/>
          <w:numId w:val="0"/>
        </w:numPr>
        <w:ind w:left="720" w:hanging="360"/>
      </w:pPr>
      <w:bookmarkStart w:id="2" w:name="_Toc72784705"/>
      <w:r>
        <w:lastRenderedPageBreak/>
        <w:t>Acronyms and Symbols Used</w:t>
      </w:r>
      <w:bookmarkEnd w:id="2"/>
    </w:p>
    <w:p w14:paraId="6F1F2EB8" w14:textId="15C15B17" w:rsidR="00DB11A8" w:rsidRDefault="003D624A" w:rsidP="00DB11A8">
      <w:pPr>
        <w:pStyle w:val="ListParagraph"/>
        <w:numPr>
          <w:ilvl w:val="0"/>
          <w:numId w:val="30"/>
        </w:numPr>
      </w:pPr>
      <w:r w:rsidRPr="003D624A">
        <w:rPr>
          <w:b/>
          <w:i/>
        </w:rPr>
        <w:t>BTS</w:t>
      </w:r>
      <w:r>
        <w:t xml:space="preserve"> – Bureau of Transportation Statistics</w:t>
      </w:r>
      <w:r w:rsidR="00DB11A8" w:rsidRPr="00DB11A8">
        <w:t xml:space="preserve"> </w:t>
      </w:r>
    </w:p>
    <w:p w14:paraId="1275DF4D" w14:textId="79246156" w:rsidR="00DB11A8" w:rsidRPr="00533DFA" w:rsidRDefault="00DB11A8" w:rsidP="004728CE">
      <w:pPr>
        <w:pStyle w:val="ListParagraph"/>
        <w:numPr>
          <w:ilvl w:val="0"/>
          <w:numId w:val="30"/>
        </w:numPr>
      </w:pPr>
      <w:r w:rsidRPr="00321504">
        <w:rPr>
          <w:b/>
          <w:i/>
        </w:rPr>
        <w:t>CO2/ CO</w:t>
      </w:r>
      <w:r w:rsidRPr="00321504">
        <w:rPr>
          <w:b/>
          <w:i/>
          <w:vertAlign w:val="subscript"/>
        </w:rPr>
        <w:t>2</w:t>
      </w:r>
      <w:r w:rsidR="00321504" w:rsidRPr="00321504">
        <w:rPr>
          <w:b/>
          <w:i/>
          <w:vertAlign w:val="subscript"/>
        </w:rPr>
        <w:t xml:space="preserve"> </w:t>
      </w:r>
      <w:r w:rsidR="00321504" w:rsidRPr="00321504">
        <w:rPr>
          <w:b/>
          <w:i/>
        </w:rPr>
        <w:t>/CO2e/ CO</w:t>
      </w:r>
      <w:r w:rsidR="00321504" w:rsidRPr="00321504">
        <w:rPr>
          <w:b/>
          <w:i/>
          <w:vertAlign w:val="subscript"/>
        </w:rPr>
        <w:t>2</w:t>
      </w:r>
      <w:r w:rsidR="00321504" w:rsidRPr="00321504">
        <w:rPr>
          <w:b/>
          <w:i/>
        </w:rPr>
        <w:t xml:space="preserve">e </w:t>
      </w:r>
      <w:r>
        <w:t xml:space="preserve">– </w:t>
      </w:r>
      <w:r w:rsidRPr="00533DFA">
        <w:t>Carbon Dioxide</w:t>
      </w:r>
      <w:r w:rsidR="00321504">
        <w:t xml:space="preserve">/ </w:t>
      </w:r>
      <w:r w:rsidR="00321504" w:rsidRPr="00533DFA">
        <w:t>Carbon Dioxide Equivalent</w:t>
      </w:r>
      <w:r w:rsidRPr="00533DFA">
        <w:t xml:space="preserve"> </w:t>
      </w:r>
    </w:p>
    <w:p w14:paraId="6FDD062D" w14:textId="267845EC" w:rsidR="00822899" w:rsidRPr="00533DFA" w:rsidRDefault="00822899" w:rsidP="00DB11A8">
      <w:pPr>
        <w:pStyle w:val="ListParagraph"/>
        <w:numPr>
          <w:ilvl w:val="0"/>
          <w:numId w:val="30"/>
        </w:numPr>
      </w:pPr>
      <w:r w:rsidRPr="00533DFA">
        <w:rPr>
          <w:b/>
          <w:i/>
        </w:rPr>
        <w:t xml:space="preserve">DOT </w:t>
      </w:r>
      <w:r w:rsidRPr="00533DFA">
        <w:t>– Department of Transportation (of US)</w:t>
      </w:r>
    </w:p>
    <w:p w14:paraId="5D252EB8" w14:textId="386FCE37" w:rsidR="00D951EA" w:rsidRDefault="00D951EA" w:rsidP="00D951EA">
      <w:pPr>
        <w:pStyle w:val="ListParagraph"/>
        <w:numPr>
          <w:ilvl w:val="0"/>
          <w:numId w:val="30"/>
        </w:numPr>
      </w:pPr>
      <w:r w:rsidRPr="00533DFA">
        <w:rPr>
          <w:b/>
          <w:i/>
        </w:rPr>
        <w:t>EIA</w:t>
      </w:r>
      <w:r w:rsidRPr="00533DFA">
        <w:t xml:space="preserve"> </w:t>
      </w:r>
      <w:r w:rsidR="00304875" w:rsidRPr="00533DFA">
        <w:t>–</w:t>
      </w:r>
      <w:r w:rsidRPr="00533DFA">
        <w:t xml:space="preserve"> Energy</w:t>
      </w:r>
      <w:r w:rsidR="00304875" w:rsidRPr="00533DFA">
        <w:t xml:space="preserve"> </w:t>
      </w:r>
      <w:r w:rsidRPr="00533DFA">
        <w:t xml:space="preserve">Information Administration </w:t>
      </w:r>
      <w:r w:rsidR="00304875" w:rsidRPr="00533DFA">
        <w:t>(of</w:t>
      </w:r>
      <w:r w:rsidR="00304875">
        <w:t xml:space="preserve"> US)</w:t>
      </w:r>
    </w:p>
    <w:p w14:paraId="3446F264" w14:textId="1F9272BC" w:rsidR="00DB11A8" w:rsidRPr="00D951EA" w:rsidRDefault="00DB11A8" w:rsidP="00D951EA">
      <w:pPr>
        <w:pStyle w:val="ListParagraph"/>
        <w:numPr>
          <w:ilvl w:val="0"/>
          <w:numId w:val="30"/>
        </w:numPr>
      </w:pPr>
      <w:r>
        <w:rPr>
          <w:b/>
          <w:i/>
        </w:rPr>
        <w:t xml:space="preserve">EU28 </w:t>
      </w:r>
      <w:r>
        <w:t xml:space="preserve">– Group of </w:t>
      </w:r>
      <w:r w:rsidR="001063F2">
        <w:t>f</w:t>
      </w:r>
      <w:r>
        <w:t>irst 28 Countries of the European Union</w:t>
      </w:r>
    </w:p>
    <w:p w14:paraId="767E2ED1" w14:textId="54D5C153" w:rsidR="00D951EA" w:rsidRDefault="00D951EA" w:rsidP="00D951EA">
      <w:pPr>
        <w:pStyle w:val="ListParagraph"/>
        <w:numPr>
          <w:ilvl w:val="0"/>
          <w:numId w:val="30"/>
        </w:numPr>
      </w:pPr>
      <w:r w:rsidRPr="00D951EA">
        <w:rPr>
          <w:b/>
          <w:i/>
        </w:rPr>
        <w:t>EV</w:t>
      </w:r>
      <w:r w:rsidRPr="00D951EA">
        <w:t xml:space="preserve"> </w:t>
      </w:r>
      <w:r w:rsidR="00304875">
        <w:t>–</w:t>
      </w:r>
      <w:r w:rsidRPr="00D951EA">
        <w:t xml:space="preserve"> Electric</w:t>
      </w:r>
      <w:r w:rsidR="00304875">
        <w:t xml:space="preserve"> </w:t>
      </w:r>
      <w:r w:rsidRPr="00D951EA">
        <w:t>Vehicle</w:t>
      </w:r>
    </w:p>
    <w:p w14:paraId="61C36D10" w14:textId="4E4DA3E0" w:rsidR="00E6110D" w:rsidRPr="00E6110D" w:rsidRDefault="00E6110D" w:rsidP="00E6110D">
      <w:pPr>
        <w:pStyle w:val="ListParagraph"/>
        <w:numPr>
          <w:ilvl w:val="0"/>
          <w:numId w:val="30"/>
        </w:numPr>
      </w:pPr>
      <w:r w:rsidRPr="00D951EA">
        <w:rPr>
          <w:b/>
          <w:i/>
        </w:rPr>
        <w:t>EV</w:t>
      </w:r>
      <w:r>
        <w:rPr>
          <w:b/>
          <w:i/>
        </w:rPr>
        <w:t>s</w:t>
      </w:r>
      <w:r w:rsidRPr="00D951EA">
        <w:t xml:space="preserve"> </w:t>
      </w:r>
      <w:r>
        <w:t>–</w:t>
      </w:r>
      <w:r w:rsidRPr="00D951EA">
        <w:t xml:space="preserve"> Electric</w:t>
      </w:r>
      <w:r>
        <w:t xml:space="preserve"> </w:t>
      </w:r>
      <w:r w:rsidRPr="00D951EA">
        <w:t>Vehicle</w:t>
      </w:r>
      <w:r>
        <w:t>s</w:t>
      </w:r>
    </w:p>
    <w:p w14:paraId="28952460" w14:textId="4FEF9D7A" w:rsidR="00304875" w:rsidRDefault="00304875" w:rsidP="00D951EA">
      <w:pPr>
        <w:pStyle w:val="ListParagraph"/>
        <w:numPr>
          <w:ilvl w:val="0"/>
          <w:numId w:val="30"/>
        </w:numPr>
      </w:pPr>
      <w:r>
        <w:rPr>
          <w:b/>
          <w:i/>
        </w:rPr>
        <w:t xml:space="preserve">GHG </w:t>
      </w:r>
      <w:r>
        <w:t>– Greenhouse gas</w:t>
      </w:r>
    </w:p>
    <w:p w14:paraId="6B45A40E" w14:textId="5D5EDA1E" w:rsidR="007B2DE9" w:rsidRDefault="007B2DE9" w:rsidP="00D951EA">
      <w:pPr>
        <w:pStyle w:val="ListParagraph"/>
        <w:numPr>
          <w:ilvl w:val="0"/>
          <w:numId w:val="30"/>
        </w:numPr>
      </w:pPr>
      <w:r>
        <w:rPr>
          <w:b/>
          <w:i/>
        </w:rPr>
        <w:t>G</w:t>
      </w:r>
      <w:r w:rsidR="007A3442">
        <w:rPr>
          <w:b/>
          <w:i/>
        </w:rPr>
        <w:t>t</w:t>
      </w:r>
      <w:r>
        <w:rPr>
          <w:b/>
          <w:i/>
        </w:rPr>
        <w:t xml:space="preserve"> </w:t>
      </w:r>
      <w:r>
        <w:t xml:space="preserve">– Gigatons </w:t>
      </w:r>
    </w:p>
    <w:p w14:paraId="68F6C711" w14:textId="09DB7DD6" w:rsidR="00822899" w:rsidRDefault="00822899" w:rsidP="00D951EA">
      <w:pPr>
        <w:pStyle w:val="ListParagraph"/>
        <w:numPr>
          <w:ilvl w:val="0"/>
          <w:numId w:val="30"/>
        </w:numPr>
      </w:pPr>
      <w:r>
        <w:rPr>
          <w:b/>
          <w:i/>
        </w:rPr>
        <w:t xml:space="preserve">ICCT </w:t>
      </w:r>
      <w:r>
        <w:t>– International Council on Clean Transportation</w:t>
      </w:r>
    </w:p>
    <w:p w14:paraId="4477399B" w14:textId="1C23B6B1" w:rsidR="00533DFA" w:rsidRDefault="00533DFA" w:rsidP="00D951EA">
      <w:pPr>
        <w:pStyle w:val="ListParagraph"/>
        <w:numPr>
          <w:ilvl w:val="0"/>
          <w:numId w:val="30"/>
        </w:numPr>
      </w:pPr>
      <w:r>
        <w:rPr>
          <w:b/>
          <w:i/>
        </w:rPr>
        <w:t xml:space="preserve">ICE </w:t>
      </w:r>
      <w:r>
        <w:t>– Internal Combustion Engine</w:t>
      </w:r>
    </w:p>
    <w:p w14:paraId="21246D48" w14:textId="353E5783" w:rsidR="00E6110D" w:rsidRDefault="00E6110D" w:rsidP="00821E2D">
      <w:pPr>
        <w:pStyle w:val="ListParagraph"/>
        <w:numPr>
          <w:ilvl w:val="0"/>
          <w:numId w:val="30"/>
        </w:numPr>
      </w:pPr>
      <w:r>
        <w:rPr>
          <w:b/>
          <w:i/>
        </w:rPr>
        <w:t xml:space="preserve">ICEVs </w:t>
      </w:r>
      <w:r>
        <w:t>– Internal Combustion Engine</w:t>
      </w:r>
      <w:r w:rsidR="00821E2D">
        <w:t xml:space="preserve"> Vehicles</w:t>
      </w:r>
    </w:p>
    <w:p w14:paraId="5AD5863E" w14:textId="6F3F532B" w:rsidR="008D1F3B" w:rsidRPr="00D951EA" w:rsidRDefault="008D1F3B" w:rsidP="00D951EA">
      <w:pPr>
        <w:pStyle w:val="ListParagraph"/>
        <w:numPr>
          <w:ilvl w:val="0"/>
          <w:numId w:val="30"/>
        </w:numPr>
      </w:pPr>
      <w:r>
        <w:rPr>
          <w:b/>
          <w:i/>
        </w:rPr>
        <w:t xml:space="preserve">ICT </w:t>
      </w:r>
      <w:r>
        <w:t>– Information and Communication Technology</w:t>
      </w:r>
    </w:p>
    <w:p w14:paraId="17601444" w14:textId="58A5CA2D" w:rsidR="00D951EA" w:rsidRDefault="00D951EA" w:rsidP="00D951EA">
      <w:pPr>
        <w:pStyle w:val="ListParagraph"/>
        <w:numPr>
          <w:ilvl w:val="0"/>
          <w:numId w:val="30"/>
        </w:numPr>
      </w:pPr>
      <w:r w:rsidRPr="00D951EA">
        <w:rPr>
          <w:b/>
          <w:i/>
        </w:rPr>
        <w:t>IEA</w:t>
      </w:r>
      <w:r w:rsidRPr="00D951EA">
        <w:t xml:space="preserve"> – International Energy Agency</w:t>
      </w:r>
    </w:p>
    <w:p w14:paraId="6B49FFBB" w14:textId="49B47842" w:rsidR="00DB11A8" w:rsidRDefault="00DB11A8" w:rsidP="00D951EA">
      <w:pPr>
        <w:pStyle w:val="ListParagraph"/>
        <w:numPr>
          <w:ilvl w:val="0"/>
          <w:numId w:val="30"/>
        </w:numPr>
      </w:pPr>
      <w:r>
        <w:rPr>
          <w:b/>
          <w:i/>
        </w:rPr>
        <w:t xml:space="preserve">IPCC </w:t>
      </w:r>
      <w:r>
        <w:t>– Intergovernmental Panel on Climate Change</w:t>
      </w:r>
    </w:p>
    <w:p w14:paraId="2B766614" w14:textId="035C21EC" w:rsidR="00807110" w:rsidRDefault="00807110" w:rsidP="00D951EA">
      <w:pPr>
        <w:pStyle w:val="ListParagraph"/>
        <w:numPr>
          <w:ilvl w:val="0"/>
          <w:numId w:val="30"/>
        </w:numPr>
      </w:pPr>
      <w:r>
        <w:rPr>
          <w:b/>
          <w:i/>
        </w:rPr>
        <w:t xml:space="preserve">kWh </w:t>
      </w:r>
      <w:r>
        <w:t>– Kilo-</w:t>
      </w:r>
      <w:proofErr w:type="gramStart"/>
      <w:r>
        <w:t>Watt-hour</w:t>
      </w:r>
      <w:proofErr w:type="gramEnd"/>
    </w:p>
    <w:p w14:paraId="5D68744D" w14:textId="5BB045CC" w:rsidR="00D951EA" w:rsidRDefault="00D951EA" w:rsidP="00D951EA">
      <w:pPr>
        <w:pStyle w:val="ListParagraph"/>
        <w:numPr>
          <w:ilvl w:val="0"/>
          <w:numId w:val="30"/>
        </w:numPr>
      </w:pPr>
      <w:r w:rsidRPr="00D951EA">
        <w:rPr>
          <w:b/>
          <w:i/>
        </w:rPr>
        <w:t>PDS</w:t>
      </w:r>
      <w:r w:rsidRPr="00D951EA">
        <w:t xml:space="preserve"> </w:t>
      </w:r>
      <w:r w:rsidR="00304875">
        <w:t>–</w:t>
      </w:r>
      <w:r w:rsidRPr="00D951EA">
        <w:t xml:space="preserve"> Project</w:t>
      </w:r>
      <w:r w:rsidR="00304875">
        <w:t xml:space="preserve"> </w:t>
      </w:r>
      <w:r w:rsidRPr="00D951EA">
        <w:t>Drawdown Scenario</w:t>
      </w:r>
    </w:p>
    <w:p w14:paraId="1472820C" w14:textId="4D1D27FA" w:rsidR="00C06124" w:rsidRPr="00D951EA" w:rsidRDefault="00C06124" w:rsidP="00D951EA">
      <w:pPr>
        <w:pStyle w:val="ListParagraph"/>
        <w:numPr>
          <w:ilvl w:val="0"/>
          <w:numId w:val="30"/>
        </w:numPr>
      </w:pPr>
      <w:proofErr w:type="spellStart"/>
      <w:r>
        <w:rPr>
          <w:b/>
          <w:i/>
        </w:rPr>
        <w:t>Pkm</w:t>
      </w:r>
      <w:proofErr w:type="spellEnd"/>
      <w:r>
        <w:rPr>
          <w:b/>
          <w:i/>
        </w:rPr>
        <w:t xml:space="preserve"> </w:t>
      </w:r>
      <w:r>
        <w:t>– Passenger-kilometer</w:t>
      </w:r>
    </w:p>
    <w:p w14:paraId="30B1F49C" w14:textId="06B7F7AA" w:rsidR="00D951EA" w:rsidRDefault="00D951EA" w:rsidP="00D951EA">
      <w:pPr>
        <w:pStyle w:val="ListParagraph"/>
        <w:numPr>
          <w:ilvl w:val="0"/>
          <w:numId w:val="30"/>
        </w:numPr>
      </w:pPr>
      <w:r w:rsidRPr="00D951EA">
        <w:rPr>
          <w:b/>
          <w:i/>
        </w:rPr>
        <w:t>REF</w:t>
      </w:r>
      <w:r w:rsidRPr="00D951EA">
        <w:t xml:space="preserve"> </w:t>
      </w:r>
      <w:r w:rsidR="00304875">
        <w:t>–</w:t>
      </w:r>
      <w:r w:rsidRPr="00D951EA">
        <w:t xml:space="preserve"> Reference</w:t>
      </w:r>
      <w:r w:rsidR="00304875">
        <w:t xml:space="preserve"> </w:t>
      </w:r>
      <w:r w:rsidRPr="00D951EA">
        <w:t>(Scenario</w:t>
      </w:r>
      <w:r w:rsidR="00304875">
        <w:t>, of Project Drawdown)</w:t>
      </w:r>
    </w:p>
    <w:p w14:paraId="5AA4D906" w14:textId="03B83D56" w:rsidR="00FC26EE" w:rsidRDefault="00FC26EE" w:rsidP="00D951EA">
      <w:pPr>
        <w:pStyle w:val="ListParagraph"/>
        <w:numPr>
          <w:ilvl w:val="0"/>
          <w:numId w:val="30"/>
        </w:numPr>
      </w:pPr>
      <w:proofErr w:type="spellStart"/>
      <w:r>
        <w:rPr>
          <w:b/>
          <w:i/>
        </w:rPr>
        <w:t>RefPol</w:t>
      </w:r>
      <w:proofErr w:type="spellEnd"/>
      <w:r>
        <w:rPr>
          <w:b/>
          <w:i/>
        </w:rPr>
        <w:t xml:space="preserve"> </w:t>
      </w:r>
      <w:r>
        <w:t>– Reference Policy Scenario</w:t>
      </w:r>
    </w:p>
    <w:p w14:paraId="73430D5B" w14:textId="172ADDB7" w:rsidR="00D951EA" w:rsidRPr="00D951EA" w:rsidRDefault="00D951EA" w:rsidP="00D951EA">
      <w:pPr>
        <w:pStyle w:val="ListParagraph"/>
        <w:numPr>
          <w:ilvl w:val="0"/>
          <w:numId w:val="30"/>
        </w:numPr>
      </w:pPr>
      <w:r w:rsidRPr="00D951EA">
        <w:rPr>
          <w:b/>
          <w:i/>
        </w:rPr>
        <w:t>TAM</w:t>
      </w:r>
      <w:r w:rsidRPr="00D951EA">
        <w:t xml:space="preserve"> </w:t>
      </w:r>
      <w:r w:rsidR="00304875">
        <w:t>–</w:t>
      </w:r>
      <w:r w:rsidRPr="00D951EA">
        <w:t xml:space="preserve"> Total</w:t>
      </w:r>
      <w:r w:rsidR="00304875">
        <w:t xml:space="preserve"> </w:t>
      </w:r>
      <w:r w:rsidRPr="00D951EA">
        <w:t>Addressable Market</w:t>
      </w:r>
    </w:p>
    <w:p w14:paraId="43B0E257" w14:textId="3EFA6175" w:rsidR="00FB2C53" w:rsidRDefault="00D951EA" w:rsidP="00FB2C53">
      <w:pPr>
        <w:pStyle w:val="ListParagraph"/>
        <w:numPr>
          <w:ilvl w:val="0"/>
          <w:numId w:val="30"/>
        </w:numPr>
      </w:pPr>
      <w:r w:rsidRPr="00D951EA">
        <w:rPr>
          <w:b/>
          <w:i/>
        </w:rPr>
        <w:t>TNC</w:t>
      </w:r>
      <w:r w:rsidRPr="00D951EA">
        <w:t xml:space="preserve"> – Transport Network Companies</w:t>
      </w:r>
    </w:p>
    <w:p w14:paraId="26798E56" w14:textId="25AD5C3B" w:rsidR="00FC26EE" w:rsidRDefault="00FC26EE" w:rsidP="00FB2C53">
      <w:pPr>
        <w:pStyle w:val="ListParagraph"/>
        <w:numPr>
          <w:ilvl w:val="0"/>
          <w:numId w:val="30"/>
        </w:numPr>
      </w:pPr>
      <w:r>
        <w:rPr>
          <w:b/>
          <w:i/>
        </w:rPr>
        <w:t xml:space="preserve">UCD </w:t>
      </w:r>
      <w:r>
        <w:t>– University of California at Davis</w:t>
      </w:r>
    </w:p>
    <w:p w14:paraId="25BC328C" w14:textId="38C35E5B" w:rsidR="00FB2C53" w:rsidRDefault="00DB11A8" w:rsidP="00A03B80">
      <w:pPr>
        <w:pStyle w:val="ListParagraph"/>
        <w:numPr>
          <w:ilvl w:val="0"/>
          <w:numId w:val="30"/>
        </w:numPr>
      </w:pPr>
      <w:r>
        <w:rPr>
          <w:b/>
          <w:i/>
        </w:rPr>
        <w:t xml:space="preserve">UK </w:t>
      </w:r>
      <w:r>
        <w:t>– United Kingdom</w:t>
      </w:r>
    </w:p>
    <w:p w14:paraId="3A0794D0" w14:textId="2414FE7A" w:rsidR="00A03B80" w:rsidRDefault="00A03B80" w:rsidP="00A03B80">
      <w:pPr>
        <w:pStyle w:val="ListParagraph"/>
        <w:numPr>
          <w:ilvl w:val="0"/>
          <w:numId w:val="30"/>
        </w:numPr>
      </w:pPr>
      <w:r>
        <w:rPr>
          <w:b/>
          <w:i/>
        </w:rPr>
        <w:t>U.S.-</w:t>
      </w:r>
      <w:r w:rsidR="00585B58">
        <w:t>United States</w:t>
      </w:r>
    </w:p>
    <w:p w14:paraId="5473447E" w14:textId="5B19CA26" w:rsidR="00585B58" w:rsidRDefault="00585B58" w:rsidP="00A97D45">
      <w:pPr>
        <w:pStyle w:val="ListParagraph"/>
        <w:numPr>
          <w:ilvl w:val="0"/>
          <w:numId w:val="30"/>
        </w:numPr>
      </w:pPr>
      <w:r>
        <w:rPr>
          <w:b/>
          <w:i/>
        </w:rPr>
        <w:t>OPEC</w:t>
      </w:r>
      <w:r w:rsidR="00A97D45">
        <w:t>–</w:t>
      </w:r>
      <w:r w:rsidR="00A97D45" w:rsidRPr="00A97D45">
        <w:t>Organization of the Petroleum Exporting Countries</w:t>
      </w:r>
    </w:p>
    <w:p w14:paraId="076CF72A" w14:textId="77777777" w:rsidR="008B7576" w:rsidRPr="00321504" w:rsidRDefault="008B7576" w:rsidP="008B7576">
      <w:pPr>
        <w:pStyle w:val="ListParagraph"/>
      </w:pPr>
    </w:p>
    <w:p w14:paraId="2CF1F2D3" w14:textId="04EF2B1E" w:rsidR="00D66C01" w:rsidRPr="00D66C01" w:rsidRDefault="551A77D0" w:rsidP="00D66C01">
      <w:pPr>
        <w:pStyle w:val="Heading1"/>
        <w:numPr>
          <w:ilvl w:val="0"/>
          <w:numId w:val="0"/>
        </w:numPr>
      </w:pPr>
      <w:bookmarkStart w:id="3" w:name="_Toc72784706"/>
      <w:r>
        <w:lastRenderedPageBreak/>
        <w:t>Executive Summary</w:t>
      </w:r>
      <w:bookmarkEnd w:id="3"/>
    </w:p>
    <w:p w14:paraId="573B98A2" w14:textId="698BEAC1" w:rsidR="00696282" w:rsidRPr="0067041D" w:rsidRDefault="00696282" w:rsidP="00696282">
      <w:pPr>
        <w:spacing w:after="0" w:line="240" w:lineRule="auto"/>
      </w:pPr>
      <w:r>
        <w:t>Most light duty vehicles (LDVs) in use today rely on liquid fuel for energy storage and propulsion in an internal combustion engine (ICE). Electric vehicles (EVs) use a more energy</w:t>
      </w:r>
      <w:r w:rsidR="008814B5">
        <w:t>-</w:t>
      </w:r>
      <w:r>
        <w:t xml:space="preserve">efficient electric </w:t>
      </w:r>
      <w:proofErr w:type="gramStart"/>
      <w:r>
        <w:t>motor, and</w:t>
      </w:r>
      <w:proofErr w:type="gramEnd"/>
      <w:r>
        <w:t xml:space="preserve"> </w:t>
      </w:r>
      <w:ins w:id="4" w:author="Chad Frischmann" w:date="2021-08-03T18:35:00Z">
        <w:r w:rsidR="008B7576">
          <w:t>use</w:t>
        </w:r>
      </w:ins>
      <w:del w:id="5" w:author="Chad Frischmann" w:date="2021-08-03T18:35:00Z">
        <w:r w:rsidDel="008B7576">
          <w:delText xml:space="preserve"> have</w:delText>
        </w:r>
      </w:del>
      <w:r>
        <w:t xml:space="preserve"> high-capacity batteries on-board that can be charged from the electric grid</w:t>
      </w:r>
      <w:del w:id="6" w:author="Chad Frischmann" w:date="2021-08-03T18:36:00Z">
        <w:r w:rsidDel="008B7576">
          <w:delText>, which</w:delText>
        </w:r>
      </w:del>
      <w:ins w:id="7" w:author="Chad Frischmann" w:date="2021-08-03T18:36:00Z">
        <w:r w:rsidR="008B7576">
          <w:t>. EVs are,</w:t>
        </w:r>
      </w:ins>
      <w:r>
        <w:t xml:space="preserve"> in general</w:t>
      </w:r>
      <w:ins w:id="8" w:author="Chad Frischmann" w:date="2021-08-03T18:36:00Z">
        <w:r w:rsidR="008B7576">
          <w:t>,</w:t>
        </w:r>
      </w:ins>
      <w:del w:id="9" w:author="Chad Frischmann" w:date="2021-08-03T18:36:00Z">
        <w:r w:rsidDel="008B7576">
          <w:delText xml:space="preserve"> is</w:delText>
        </w:r>
      </w:del>
      <w:r>
        <w:t xml:space="preserve"> much less polluting than </w:t>
      </w:r>
      <w:r w:rsidR="00153608">
        <w:t>i</w:t>
      </w:r>
      <w:r w:rsidR="009213DC">
        <w:t xml:space="preserve">nternal combustion </w:t>
      </w:r>
      <w:r w:rsidR="00153608">
        <w:t>engine vehicles (ICEVs)</w:t>
      </w:r>
      <w:ins w:id="10" w:author="Chad Frischmann" w:date="2021-08-03T18:36:00Z">
        <w:r w:rsidR="008B7576">
          <w:t>,</w:t>
        </w:r>
      </w:ins>
      <w:r>
        <w:t xml:space="preserve"> and </w:t>
      </w:r>
      <w:del w:id="11" w:author="Chad Frischmann" w:date="2021-08-03T18:36:00Z">
        <w:r w:rsidDel="008B7576">
          <w:delText xml:space="preserve">is </w:delText>
        </w:r>
      </w:del>
      <w:ins w:id="12" w:author="Chad Frischmann" w:date="2021-08-03T18:36:00Z">
        <w:r w:rsidR="008B7576">
          <w:t>are</w:t>
        </w:r>
        <w:r w:rsidR="008B7576">
          <w:t xml:space="preserve"> </w:t>
        </w:r>
      </w:ins>
      <w:r>
        <w:t xml:space="preserve">growing cleaner annually as more renewable energy sources are added. The EV market </w:t>
      </w:r>
      <w:r w:rsidR="005E5D8B">
        <w:rPr>
          <w:rFonts w:hint="eastAsia"/>
          <w:lang w:eastAsia="zh-CN"/>
        </w:rPr>
        <w:t>has</w:t>
      </w:r>
      <w:r w:rsidR="005E5D8B">
        <w:t xml:space="preserve"> been growing dramatically </w:t>
      </w:r>
      <w:r>
        <w:t xml:space="preserve">over the past </w:t>
      </w:r>
      <w:r w:rsidR="008814B5">
        <w:t>ten</w:t>
      </w:r>
      <w:r>
        <w:t xml:space="preserve"> years. Even though EVs are still only a </w:t>
      </w:r>
      <w:r w:rsidR="008814B5">
        <w:t>tiny</w:t>
      </w:r>
      <w:r>
        <w:t xml:space="preserve"> fraction of LDVs (</w:t>
      </w:r>
      <w:r w:rsidRPr="0067041D">
        <w:t>sales and stock), they are expected to grow dramatically over the coming decades, replacing a large share of ICE</w:t>
      </w:r>
      <w:r w:rsidR="00153608">
        <w:t>V</w:t>
      </w:r>
      <w:r w:rsidRPr="0067041D">
        <w:t>s and causing a dent in the CO</w:t>
      </w:r>
      <w:r w:rsidRPr="0067041D">
        <w:rPr>
          <w:vertAlign w:val="subscript"/>
        </w:rPr>
        <w:t>2</w:t>
      </w:r>
      <w:r w:rsidRPr="0067041D">
        <w:t xml:space="preserve"> emissions from road transportation.</w:t>
      </w:r>
    </w:p>
    <w:p w14:paraId="245B5565" w14:textId="77777777" w:rsidR="00696282" w:rsidRPr="008359E8" w:rsidRDefault="00696282" w:rsidP="00696282">
      <w:pPr>
        <w:spacing w:after="0" w:line="240" w:lineRule="auto"/>
      </w:pPr>
    </w:p>
    <w:p w14:paraId="5EE7D5A9" w14:textId="3C553E39" w:rsidR="00696282" w:rsidRPr="008359E8" w:rsidRDefault="00696282" w:rsidP="00696282">
      <w:pPr>
        <w:spacing w:after="0" w:line="240" w:lineRule="auto"/>
      </w:pPr>
      <w:r w:rsidRPr="008359E8">
        <w:t xml:space="preserve">Our model proposes </w:t>
      </w:r>
      <w:r w:rsidR="008814B5">
        <w:t>the</w:t>
      </w:r>
      <w:r w:rsidRPr="008359E8">
        <w:t xml:space="preserve"> deployment of EVs as a substitute for ICE cars. Project Drawdown Scenario (PDS) adoptions are compared to a Reference (REF) scenario, which is defined by </w:t>
      </w:r>
      <w:del w:id="13" w:author="Chad Frischmann" w:date="2021-08-03T18:39:00Z">
        <w:r w:rsidRPr="008359E8" w:rsidDel="008B7576">
          <w:delText xml:space="preserve">fixing </w:delText>
        </w:r>
      </w:del>
      <w:ins w:id="14" w:author="Chad Frischmann" w:date="2021-08-03T18:39:00Z">
        <w:r w:rsidR="008B7576">
          <w:t>assuming that</w:t>
        </w:r>
        <w:r w:rsidR="008B7576" w:rsidRPr="008359E8">
          <w:t xml:space="preserve"> </w:t>
        </w:r>
      </w:ins>
      <w:r w:rsidRPr="008359E8">
        <w:t xml:space="preserve">EV adoption </w:t>
      </w:r>
      <w:del w:id="15" w:author="Chad Frischmann" w:date="2021-08-03T18:39:00Z">
        <w:r w:rsidRPr="008359E8" w:rsidDel="008B7576">
          <w:delText xml:space="preserve">at </w:delText>
        </w:r>
      </w:del>
      <w:ins w:id="16" w:author="Chad Frischmann" w:date="2021-08-03T18:39:00Z">
        <w:r w:rsidR="008B7576">
          <w:t>remains fixed as a pe</w:t>
        </w:r>
      </w:ins>
      <w:ins w:id="17" w:author="Chad Frischmann" w:date="2021-08-03T18:40:00Z">
        <w:r w:rsidR="008B7576">
          <w:t>rcentage of total passenger kilometers (</w:t>
        </w:r>
        <w:proofErr w:type="spellStart"/>
        <w:r w:rsidR="008B7576">
          <w:t>pkms</w:t>
        </w:r>
        <w:proofErr w:type="spellEnd"/>
        <w:r w:rsidR="008B7576">
          <w:t xml:space="preserve">) </w:t>
        </w:r>
      </w:ins>
      <w:del w:id="18" w:author="Chad Frischmann" w:date="2021-08-03T18:40:00Z">
        <w:r w:rsidRPr="008359E8" w:rsidDel="008B7576">
          <w:delText>the</w:delText>
        </w:r>
      </w:del>
      <w:ins w:id="19" w:author="Chad Frischmann" w:date="2021-08-03T18:40:00Z">
        <w:r w:rsidR="008B7576">
          <w:t>based on</w:t>
        </w:r>
      </w:ins>
      <w:ins w:id="20" w:author="Chad Frischmann" w:date="2021-08-03T18:38:00Z">
        <w:r w:rsidR="008B7576">
          <w:t xml:space="preserve"> </w:t>
        </w:r>
      </w:ins>
      <w:ins w:id="21" w:author="Chad Frischmann" w:date="2021-08-03T18:37:00Z">
        <w:r w:rsidR="008B7576">
          <w:t>start year of this study</w:t>
        </w:r>
      </w:ins>
      <w:r w:rsidRPr="008359E8">
        <w:t xml:space="preserve"> </w:t>
      </w:r>
      <w:ins w:id="22" w:author="Chad Frischmann" w:date="2021-08-03T18:37:00Z">
        <w:r w:rsidR="008B7576">
          <w:t>(</w:t>
        </w:r>
      </w:ins>
      <w:del w:id="23" w:author="Chad Frischmann" w:date="2021-08-03T18:37:00Z">
        <w:r w:rsidRPr="008359E8" w:rsidDel="008B7576">
          <w:delText xml:space="preserve">2014 </w:delText>
        </w:r>
      </w:del>
      <w:ins w:id="24" w:author="Chad Frischmann" w:date="2021-08-03T18:37:00Z">
        <w:r w:rsidR="008B7576" w:rsidRPr="008359E8">
          <w:t>201</w:t>
        </w:r>
        <w:r w:rsidR="008B7576">
          <w:t>8</w:t>
        </w:r>
      </w:ins>
      <w:ins w:id="25" w:author="Chad Frischmann" w:date="2021-08-03T18:38:00Z">
        <w:r w:rsidR="008B7576">
          <w:t>)</w:t>
        </w:r>
      </w:ins>
      <w:del w:id="26" w:author="Chad Frischmann" w:date="2021-08-03T18:38:00Z">
        <w:r w:rsidRPr="008359E8" w:rsidDel="008B7576">
          <w:delText xml:space="preserve">percentage of </w:delText>
        </w:r>
      </w:del>
      <w:del w:id="27" w:author="Chad Frischmann" w:date="2021-08-03T18:40:00Z">
        <w:r w:rsidRPr="008359E8" w:rsidDel="008B7576">
          <w:delText>in mobility terms</w:delText>
        </w:r>
      </w:del>
      <w:r w:rsidRPr="008359E8">
        <w:t xml:space="preserve">. The net carbon abatement from EV adoption is a sum of the change in emissions from usage, </w:t>
      </w:r>
      <w:proofErr w:type="gramStart"/>
      <w:r w:rsidRPr="008359E8">
        <w:t>i.e.</w:t>
      </w:r>
      <w:proofErr w:type="gramEnd"/>
      <w:del w:id="28" w:author="Chad Frischmann" w:date="2021-08-03T18:40:00Z">
        <w:r w:rsidR="008814B5" w:rsidDel="008B7576">
          <w:delText>,</w:delText>
        </w:r>
      </w:del>
      <w:r w:rsidRPr="008359E8">
        <w:t xml:space="preserve"> fuel combustion and electricity generation, and the </w:t>
      </w:r>
      <w:r w:rsidR="008814B5">
        <w:rPr>
          <w:rFonts w:hint="eastAsia"/>
          <w:lang w:eastAsia="zh-CN"/>
        </w:rPr>
        <w:t>e</w:t>
      </w:r>
      <w:r w:rsidR="008814B5">
        <w:t xml:space="preserve">mission </w:t>
      </w:r>
      <w:r w:rsidRPr="008359E8">
        <w:t xml:space="preserve">change from vehicle production between these two scenarios. </w:t>
      </w:r>
    </w:p>
    <w:p w14:paraId="7EFCA9A7" w14:textId="77777777" w:rsidR="00696282" w:rsidRPr="008359E8" w:rsidRDefault="00696282" w:rsidP="00696282">
      <w:pPr>
        <w:spacing w:after="0" w:line="240" w:lineRule="auto"/>
      </w:pPr>
    </w:p>
    <w:p w14:paraId="3E057623" w14:textId="73F0460D" w:rsidR="00696282" w:rsidRPr="008359E8" w:rsidRDefault="00696282" w:rsidP="00696282">
      <w:pPr>
        <w:spacing w:after="0" w:line="240" w:lineRule="auto"/>
      </w:pPr>
      <w:r w:rsidRPr="008359E8">
        <w:t xml:space="preserve">EV adoption in the </w:t>
      </w:r>
      <w:commentRangeStart w:id="29"/>
      <w:del w:id="30" w:author="Chad Frischmann" w:date="2021-08-03T18:41:00Z">
        <w:r w:rsidRPr="008359E8" w:rsidDel="008B7576">
          <w:delText>“Drawdown”</w:delText>
        </w:r>
      </w:del>
      <w:ins w:id="31" w:author="Chad Frischmann" w:date="2021-08-03T18:41:00Z">
        <w:r w:rsidR="008B7576">
          <w:t>Ambitious</w:t>
        </w:r>
      </w:ins>
      <w:r w:rsidRPr="008359E8">
        <w:t xml:space="preserve"> </w:t>
      </w:r>
      <w:commentRangeEnd w:id="29"/>
      <w:r w:rsidR="008B7576">
        <w:rPr>
          <w:rStyle w:val="CommentReference"/>
        </w:rPr>
        <w:commentReference w:id="29"/>
      </w:r>
      <w:commentRangeStart w:id="32"/>
      <w:r w:rsidRPr="008359E8">
        <w:t>scenario</w:t>
      </w:r>
      <w:commentRangeEnd w:id="32"/>
      <w:r w:rsidR="008B7576">
        <w:rPr>
          <w:rStyle w:val="CommentReference"/>
        </w:rPr>
        <w:commentReference w:id="32"/>
      </w:r>
      <w:r>
        <w:t>, where global emissions drawdown is the target,</w:t>
      </w:r>
      <w:r w:rsidRPr="008359E8">
        <w:t xml:space="preserve"> leads to </w:t>
      </w:r>
      <w:r w:rsidR="008814B5">
        <w:t xml:space="preserve">a </w:t>
      </w:r>
      <w:r w:rsidRPr="008359E8">
        <w:t xml:space="preserve">cumulative </w:t>
      </w:r>
      <w:r w:rsidR="007449D2">
        <w:t>17111</w:t>
      </w:r>
      <w:r w:rsidR="00EA0997">
        <w:t>.</w:t>
      </w:r>
      <w:r w:rsidR="007449D2">
        <w:t>9</w:t>
      </w:r>
      <w:r w:rsidR="00EA0997">
        <w:t xml:space="preserve"> billion </w:t>
      </w:r>
      <w:proofErr w:type="spellStart"/>
      <w:r w:rsidR="00EA0997">
        <w:t>pkm</w:t>
      </w:r>
      <w:proofErr w:type="spellEnd"/>
      <w:r w:rsidR="00EA0997">
        <w:t xml:space="preserve"> </w:t>
      </w:r>
      <w:r w:rsidRPr="008359E8">
        <w:t xml:space="preserve">by 2050, compared to only </w:t>
      </w:r>
      <w:r w:rsidR="004015EF">
        <w:t>137.1</w:t>
      </w:r>
      <w:r w:rsidRPr="008359E8">
        <w:t xml:space="preserve"> </w:t>
      </w:r>
      <w:r w:rsidR="004F49FC">
        <w:t xml:space="preserve">billion </w:t>
      </w:r>
      <w:proofErr w:type="spellStart"/>
      <w:r w:rsidR="004F49FC">
        <w:t>pkm</w:t>
      </w:r>
      <w:proofErr w:type="spellEnd"/>
      <w:r w:rsidR="004F49FC">
        <w:t xml:space="preserve"> by </w:t>
      </w:r>
      <w:r w:rsidRPr="008359E8">
        <w:t xml:space="preserve">EVs </w:t>
      </w:r>
      <w:r w:rsidR="004F49FC">
        <w:t xml:space="preserve">in </w:t>
      </w:r>
      <w:r w:rsidRPr="008359E8">
        <w:t xml:space="preserve">2018. This rapid growth in EV </w:t>
      </w:r>
      <w:r w:rsidR="00614399">
        <w:t xml:space="preserve">adoption </w:t>
      </w:r>
      <w:r w:rsidRPr="008359E8">
        <w:t xml:space="preserve">results in </w:t>
      </w:r>
      <w:r w:rsidR="003638EE">
        <w:t>22.13</w:t>
      </w:r>
      <w:r w:rsidRPr="008359E8">
        <w:t xml:space="preserve"> gigatons (Gt) of CO</w:t>
      </w:r>
      <w:r w:rsidRPr="008359E8">
        <w:rPr>
          <w:vertAlign w:val="subscript"/>
        </w:rPr>
        <w:t>2</w:t>
      </w:r>
      <w:r w:rsidRPr="008359E8">
        <w:t xml:space="preserve">-equivalent greenhouse gas emissions avoided in total between 2020 and 2050. This corresponds to an overall reduction of </w:t>
      </w:r>
      <w:ins w:id="33" w:author="Chad Frischmann" w:date="2021-08-03T18:43:00Z">
        <w:r w:rsidR="008B7576">
          <w:t xml:space="preserve">approximately </w:t>
        </w:r>
      </w:ins>
      <w:r w:rsidRPr="008359E8">
        <w:t>1.</w:t>
      </w:r>
      <w:r w:rsidR="009A024C">
        <w:t>96</w:t>
      </w:r>
      <w:r w:rsidRPr="008359E8">
        <w:t xml:space="preserve"> ppm in atmospheric CO</w:t>
      </w:r>
      <w:r w:rsidRPr="008359E8">
        <w:rPr>
          <w:vertAlign w:val="subscript"/>
        </w:rPr>
        <w:t>2</w:t>
      </w:r>
      <w:r w:rsidRPr="008359E8">
        <w:t xml:space="preserve"> concentration. The emissions from vehicle production are in fact higher for EVs than for ICE</w:t>
      </w:r>
      <w:r w:rsidR="009213DC">
        <w:t>Vs</w:t>
      </w:r>
      <w:r w:rsidRPr="008359E8">
        <w:t xml:space="preserve">, and there are additional usage emissions from electricity generation, but these extra emissions are both counteracted by the substantial emissions avoided from fuel combustion. The marginal benefits of EV deployment increase with time, as the electrical grid becomes less emitting. </w:t>
      </w:r>
      <w:r>
        <w:t>These improvements in the grid are not included in these results.</w:t>
      </w:r>
    </w:p>
    <w:p w14:paraId="7291E9F7" w14:textId="77777777" w:rsidR="00696282" w:rsidRPr="008359E8" w:rsidRDefault="00696282" w:rsidP="00696282">
      <w:pPr>
        <w:spacing w:after="0" w:line="240" w:lineRule="auto"/>
      </w:pPr>
    </w:p>
    <w:p w14:paraId="62C98CFC" w14:textId="6CCDD5C2" w:rsidR="00696282" w:rsidRDefault="00696282" w:rsidP="00696282">
      <w:pPr>
        <w:spacing w:after="0" w:line="240" w:lineRule="auto"/>
      </w:pPr>
      <w:r w:rsidRPr="008359E8">
        <w:t xml:space="preserve">EV adoption is </w:t>
      </w:r>
      <w:r w:rsidR="00D629AF">
        <w:t xml:space="preserve">also </w:t>
      </w:r>
      <w:r w:rsidRPr="008359E8">
        <w:t xml:space="preserve">beneficial for the </w:t>
      </w:r>
      <w:r w:rsidR="00D629AF">
        <w:t>financial impact.</w:t>
      </w:r>
      <w:r w:rsidR="00D629AF" w:rsidRPr="008359E8">
        <w:t xml:space="preserve"> </w:t>
      </w:r>
      <w:r w:rsidR="00D629AF">
        <w:t>The</w:t>
      </w:r>
      <w:r w:rsidRPr="008359E8">
        <w:t xml:space="preserve"> </w:t>
      </w:r>
      <w:del w:id="34" w:author="Chad Frischmann" w:date="2021-08-03T18:44:00Z">
        <w:r w:rsidRPr="008359E8" w:rsidDel="008B7576">
          <w:delText xml:space="preserve">economic </w:delText>
        </w:r>
      </w:del>
      <w:ins w:id="35" w:author="Chad Frischmann" w:date="2021-08-03T18:44:00Z">
        <w:r w:rsidR="008B7576">
          <w:t>financial</w:t>
        </w:r>
        <w:r w:rsidR="008B7576" w:rsidRPr="008359E8">
          <w:t xml:space="preserve"> </w:t>
        </w:r>
      </w:ins>
      <w:r w:rsidRPr="008359E8">
        <w:t xml:space="preserve">analysis shows that it will also save money for households. Considering the entire fleet of LDVs, the </w:t>
      </w:r>
      <w:r w:rsidR="00CF216A">
        <w:t>net</w:t>
      </w:r>
      <w:r w:rsidRPr="008359E8">
        <w:t xml:space="preserve"> operation costs are reduced by around $14 trillion from 2020 to 2050, or $2</w:t>
      </w:r>
      <w:r w:rsidR="00DD5A43">
        <w:t>4</w:t>
      </w:r>
      <w:r w:rsidRPr="008359E8">
        <w:t xml:space="preserve"> trillion over the </w:t>
      </w:r>
      <w:r w:rsidR="00DD5A43">
        <w:t>vehicle</w:t>
      </w:r>
      <w:r w:rsidR="002F4D80">
        <w:t>'s</w:t>
      </w:r>
      <w:r w:rsidR="00DD5A43">
        <w:t xml:space="preserve"> </w:t>
      </w:r>
      <w:r w:rsidRPr="008359E8">
        <w:t>full lifetime in that period. The</w:t>
      </w:r>
      <w:r w:rsidR="00637E45">
        <w:t xml:space="preserve"> current price </w:t>
      </w:r>
      <w:r w:rsidR="00A43F3D">
        <w:t>of EVs is higher than ICEVs. H</w:t>
      </w:r>
      <w:r w:rsidRPr="008359E8">
        <w:t xml:space="preserve">owever, </w:t>
      </w:r>
      <w:ins w:id="36" w:author="Chad Frischmann" w:date="2021-08-03T18:44:00Z">
        <w:r w:rsidR="008B7576">
          <w:t xml:space="preserve">assuming </w:t>
        </w:r>
      </w:ins>
      <w:ins w:id="37" w:author="Chad Frischmann" w:date="2021-08-03T18:45:00Z">
        <w:r w:rsidR="008B7576">
          <w:t xml:space="preserve">price reductions continue, </w:t>
        </w:r>
      </w:ins>
      <w:del w:id="38" w:author="Chad Frischmann" w:date="2021-08-03T18:45:00Z">
        <w:r w:rsidR="004D51FB" w:rsidDel="008B7576">
          <w:delText xml:space="preserve">the </w:delText>
        </w:r>
      </w:del>
      <w:r w:rsidR="004D51FB">
        <w:t xml:space="preserve">EV adoption will bring additional savings </w:t>
      </w:r>
      <w:r w:rsidR="007106D5">
        <w:t>$804 billion</w:t>
      </w:r>
      <w:ins w:id="39" w:author="Chad Frischmann" w:date="2021-08-03T18:45:00Z">
        <w:r w:rsidR="008B7576">
          <w:t xml:space="preserve"> through reduced first costs</w:t>
        </w:r>
      </w:ins>
      <w:r w:rsidR="004E7CF9">
        <w:t xml:space="preserve">, </w:t>
      </w:r>
      <w:r w:rsidRPr="008359E8">
        <w:t>indicating a need to drive battery (and EV) costs down to attract consumers and provide a better economic incentive. Consumer education is a key component of EV adoption to relieve concerns about the upfront price premium and the reduced range of EVs compared to co</w:t>
      </w:r>
      <w:r>
        <w:t xml:space="preserve">nventional cars. As battery technology matures, the price of manufacturing high capacity batteries will decrease, so both the purchase price and range of EVs will become more attractive to consumers. </w:t>
      </w:r>
    </w:p>
    <w:p w14:paraId="69327AE2" w14:textId="77777777" w:rsidR="00696282" w:rsidRDefault="00696282" w:rsidP="00696282">
      <w:pPr>
        <w:spacing w:after="0" w:line="240" w:lineRule="auto"/>
      </w:pPr>
    </w:p>
    <w:p w14:paraId="50A11A0D" w14:textId="18C837EC" w:rsidR="00696282" w:rsidRDefault="00696282" w:rsidP="00696282">
      <w:pPr>
        <w:spacing w:after="0" w:line="240" w:lineRule="auto"/>
      </w:pPr>
      <w:r>
        <w:t>Battery production may have other environmental, economic</w:t>
      </w:r>
      <w:r w:rsidR="008F7797">
        <w:t>,</w:t>
      </w:r>
      <w:r>
        <w:t xml:space="preserve"> and social impacts that must be dealt with</w:t>
      </w:r>
      <w:r w:rsidR="008F7797">
        <w:t>,</w:t>
      </w:r>
      <w:r>
        <w:t xml:space="preserve"> such as mining and battery disposal</w:t>
      </w:r>
      <w:r w:rsidR="00885A61">
        <w:t>.</w:t>
      </w:r>
      <w:r>
        <w:t xml:space="preserve"> </w:t>
      </w:r>
      <w:r w:rsidR="00885A61">
        <w:t>T</w:t>
      </w:r>
      <w:r>
        <w:t>he rapid adoption of EV</w:t>
      </w:r>
      <w:r w:rsidR="00885A61">
        <w:t>s</w:t>
      </w:r>
      <w:r>
        <w:t xml:space="preserve"> will not overcome the challenges of urban congestion. Despite these issues, EV</w:t>
      </w:r>
      <w:r w:rsidR="003B6360">
        <w:t>s</w:t>
      </w:r>
      <w:r>
        <w:t xml:space="preserve"> </w:t>
      </w:r>
      <w:r w:rsidR="003B6360">
        <w:t>still pl</w:t>
      </w:r>
      <w:r>
        <w:t>a</w:t>
      </w:r>
      <w:r w:rsidR="003B6360">
        <w:t>y</w:t>
      </w:r>
      <w:r>
        <w:t xml:space="preserve"> a </w:t>
      </w:r>
      <w:r w:rsidR="003B6360">
        <w:t>significant</w:t>
      </w:r>
      <w:r>
        <w:t xml:space="preserve"> role in decarbonizing the global transport system.</w:t>
      </w:r>
    </w:p>
    <w:p w14:paraId="146CA0BB" w14:textId="77777777" w:rsidR="00445010" w:rsidRDefault="00445010" w:rsidP="00D66C01"/>
    <w:p w14:paraId="6D7F86BD" w14:textId="35478957" w:rsidR="00EE137E" w:rsidRPr="00D66C01" w:rsidRDefault="00EE137E" w:rsidP="00D66C01">
      <w:pPr>
        <w:sectPr w:rsidR="00EE137E" w:rsidRPr="00D66C01" w:rsidSect="00F26176">
          <w:footerReference w:type="even" r:id="rId18"/>
          <w:footerReference w:type="default" r:id="rId19"/>
          <w:pgSz w:w="12240" w:h="15840"/>
          <w:pgMar w:top="1440" w:right="1440" w:bottom="1440" w:left="1440" w:header="720" w:footer="720" w:gutter="0"/>
          <w:pgNumType w:fmt="upperRoman"/>
          <w:cols w:space="720"/>
        </w:sectPr>
      </w:pPr>
    </w:p>
    <w:p w14:paraId="34916870" w14:textId="20EA59C6" w:rsidR="00E815C8" w:rsidRDefault="551A77D0" w:rsidP="00EB247F">
      <w:pPr>
        <w:pStyle w:val="Heading1"/>
      </w:pPr>
      <w:bookmarkStart w:id="40" w:name="_Toc72784707"/>
      <w:r w:rsidRPr="00EB247F">
        <w:lastRenderedPageBreak/>
        <w:t>Literature Review</w:t>
      </w:r>
      <w:bookmarkEnd w:id="40"/>
    </w:p>
    <w:p w14:paraId="46E5880C" w14:textId="1A90FEE4" w:rsidR="00806BC5" w:rsidRDefault="00806BC5" w:rsidP="00806BC5">
      <w:r>
        <w:t>Globally, t</w:t>
      </w:r>
      <w:r w:rsidRPr="006A484F">
        <w:t xml:space="preserve">ransport </w:t>
      </w:r>
      <w:r>
        <w:t xml:space="preserve">of people and goods </w:t>
      </w:r>
      <w:r w:rsidRPr="006A484F">
        <w:t xml:space="preserve">produces </w:t>
      </w:r>
      <w:r>
        <w:t>9.5</w:t>
      </w:r>
      <w:r w:rsidRPr="006A484F">
        <w:t xml:space="preserve"> gigatons of carbon dioxide-equivalent greenhouse gas emissions annually, </w:t>
      </w:r>
      <w:r>
        <w:t>equivalent to</w:t>
      </w:r>
      <w:r w:rsidRPr="006A484F">
        <w:t xml:space="preserve"> 23 percent</w:t>
      </w:r>
      <w:r>
        <w:t xml:space="preserve"> </w:t>
      </w:r>
      <w:r w:rsidRPr="006A484F">
        <w:t xml:space="preserve">of </w:t>
      </w:r>
      <w:r w:rsidRPr="00A85603">
        <w:rPr>
          <w:i/>
        </w:rPr>
        <w:t>energy-related</w:t>
      </w:r>
      <w:r w:rsidRPr="006A484F">
        <w:t xml:space="preserve"> emissions, </w:t>
      </w:r>
      <w:r>
        <w:t>or</w:t>
      </w:r>
      <w:r w:rsidRPr="006A484F">
        <w:t xml:space="preserve"> 14 percent</w:t>
      </w:r>
      <w:r>
        <w:t xml:space="preserve"> </w:t>
      </w:r>
      <w:r w:rsidRPr="006A484F">
        <w:t xml:space="preserve">of </w:t>
      </w:r>
      <w:r w:rsidRPr="00A85603">
        <w:rPr>
          <w:i/>
        </w:rPr>
        <w:t>all</w:t>
      </w:r>
      <w:r w:rsidRPr="006A484F">
        <w:t xml:space="preserve"> emissions</w:t>
      </w:r>
      <w:r>
        <w:t xml:space="preserve"> </w:t>
      </w:r>
      <w:r>
        <w:fldChar w:fldCharType="begin"/>
      </w:r>
      <w:r w:rsidR="00C72A36">
        <w:instrText xml:space="preserve"> ADDIN ZOTERO_ITEM CSL_CITATION {"citationID":"dvTWhPc0","properties":{"formattedCitation":"(IEA, 2018a)","plainCitation":"(IEA, 2018a)","noteIndex":0},"citationItems":[{"id":34758,"uris":["http://zotero.org/groups/2241942/items/U8EQVVFC"],"uri":["http://zotero.org/groups/2241942/items/U8EQVVFC"],"itemData":{"id":34758,"type":"report","language":"en","page":"441","source":"Zotero","title":"Energy Technology Perspectives 2017","author":[{"family":"IEA","given":""}],"issued":{"date-parts":[["2018"]]}}}],"schema":"https://github.com/citation-style-language/schema/raw/master/csl-citation.json"} </w:instrText>
      </w:r>
      <w:r>
        <w:fldChar w:fldCharType="separate"/>
      </w:r>
      <w:r w:rsidR="00C72A36" w:rsidRPr="00C72A36">
        <w:rPr>
          <w:rFonts w:cs="Times New Roman"/>
        </w:rPr>
        <w:t>(IEA, 2018a)</w:t>
      </w:r>
      <w:r>
        <w:fldChar w:fldCharType="end"/>
      </w:r>
      <w:commentRangeStart w:id="41"/>
      <w:r w:rsidRPr="002E293D">
        <w:rPr>
          <w:rStyle w:val="FootnoteReference"/>
        </w:rPr>
        <w:footnoteReference w:id="2"/>
      </w:r>
      <w:r w:rsidRPr="006A484F">
        <w:t>.</w:t>
      </w:r>
      <w:commentRangeEnd w:id="41"/>
      <w:r w:rsidR="008B7576">
        <w:rPr>
          <w:rStyle w:val="CommentReference"/>
        </w:rPr>
        <w:commentReference w:id="41"/>
      </w:r>
      <w:r w:rsidRPr="006A484F">
        <w:t xml:space="preserve"> In individual countries, </w:t>
      </w:r>
      <w:r>
        <w:t xml:space="preserve">where transport is based on high-emission modes, </w:t>
      </w:r>
      <w:r w:rsidRPr="006A484F">
        <w:t xml:space="preserve">transport can account for much higher shares. </w:t>
      </w:r>
      <w:r>
        <w:t xml:space="preserve">The sources of those 9.5 Gt are chiefly from cars and light trucks, which account for over 50% of all transport emissions. Heavy freight trucks and buses contribute an additional 26% and </w:t>
      </w:r>
      <w:r w:rsidRPr="006A484F">
        <w:t xml:space="preserve">air transport </w:t>
      </w:r>
      <w:r>
        <w:t xml:space="preserve">and shipping each generate 10% of global transport emissions </w:t>
      </w:r>
      <w:r>
        <w:fldChar w:fldCharType="begin"/>
      </w:r>
      <w:r w:rsidR="00C72A36">
        <w:instrText xml:space="preserve"> ADDIN ZOTERO_ITEM CSL_CITATION {"citationID":"nyCzegmp","properties":{"formattedCitation":"(IEA, 2018a)","plainCitation":"(IEA, 2018a)","noteIndex":0},"citationItems":[{"id":34758,"uris":["http://zotero.org/groups/2241942/items/U8EQVVFC"],"uri":["http://zotero.org/groups/2241942/items/U8EQVVFC"],"itemData":{"id":34758,"type":"report","language":"en","page":"441","source":"Zotero","title":"Energy Technology Perspectives 2017","author":[{"family":"IEA","given":""}],"issued":{"date-parts":[["2018"]]}}}],"schema":"https://github.com/citation-style-language/schema/raw/master/csl-citation.json"} </w:instrText>
      </w:r>
      <w:r>
        <w:fldChar w:fldCharType="separate"/>
      </w:r>
      <w:r w:rsidR="00C72A36" w:rsidRPr="00C72A36">
        <w:rPr>
          <w:rFonts w:cs="Times New Roman"/>
        </w:rPr>
        <w:t>(IEA, 2018a)</w:t>
      </w:r>
      <w:r>
        <w:fldChar w:fldCharType="end"/>
      </w:r>
      <w:r>
        <w:t xml:space="preserve">. </w:t>
      </w:r>
      <w:r w:rsidRPr="006A484F">
        <w:t xml:space="preserve">Growth rates in emissions for some subsectors like air transport and shipping are very high, so the Transport Sector requires special focus to keep emissions from ballooning out of control, as some projections indicate. Transport, however, is a service derived from economic growth. </w:t>
      </w:r>
      <w:r>
        <w:t>Research shows</w:t>
      </w:r>
      <w:r w:rsidRPr="006A484F">
        <w:t xml:space="preserve"> that wealthier people travel more, locally and internationally, and demand more goods and services. So, as a country develops economically, movement of people and goods increases.</w:t>
      </w:r>
      <w:r>
        <w:t xml:space="preserve"> Solutions generally can be classified using the “</w:t>
      </w:r>
      <w:r w:rsidRPr="00B32981">
        <w:rPr>
          <w:i/>
        </w:rPr>
        <w:t>avoid-shift-improve</w:t>
      </w:r>
      <w:r>
        <w:t xml:space="preserve">” framework: </w:t>
      </w:r>
      <w:r w:rsidRPr="00004ED9">
        <w:rPr>
          <w:i/>
        </w:rPr>
        <w:t>avoid</w:t>
      </w:r>
      <w:r>
        <w:t xml:space="preserve"> travel altogether, </w:t>
      </w:r>
      <w:r w:rsidRPr="00004ED9">
        <w:rPr>
          <w:i/>
        </w:rPr>
        <w:t>shift</w:t>
      </w:r>
      <w:r>
        <w:t xml:space="preserve"> travel to low-carbon modes or </w:t>
      </w:r>
      <w:r w:rsidRPr="00004ED9">
        <w:rPr>
          <w:i/>
        </w:rPr>
        <w:t>improve</w:t>
      </w:r>
      <w:r>
        <w:t xml:space="preserve"> modes to generate lower emissions. </w:t>
      </w:r>
    </w:p>
    <w:p w14:paraId="05406D4C" w14:textId="68F5FDA9" w:rsidR="006A4A08" w:rsidRDefault="551A77D0" w:rsidP="00EB247F">
      <w:pPr>
        <w:pStyle w:val="Heading2"/>
      </w:pPr>
      <w:bookmarkStart w:id="42" w:name="_Toc72784708"/>
      <w:r w:rsidRPr="00EB247F">
        <w:t>State of</w:t>
      </w:r>
      <w:r w:rsidR="00557435">
        <w:t xml:space="preserve"> </w:t>
      </w:r>
      <w:r w:rsidR="00B32E7B">
        <w:t>electric vehicles</w:t>
      </w:r>
      <w:bookmarkEnd w:id="42"/>
    </w:p>
    <w:p w14:paraId="5C30323A" w14:textId="24D3031C" w:rsidR="00B4372D" w:rsidRDefault="00E52FEA" w:rsidP="002C4428">
      <w:pPr>
        <w:spacing w:after="0"/>
        <w:rPr>
          <w:bCs/>
        </w:rPr>
      </w:pPr>
      <w:r>
        <w:rPr>
          <w:bCs/>
        </w:rPr>
        <w:t>The transportation sector produces nearly a quarter of global CO</w:t>
      </w:r>
      <w:r w:rsidRPr="004B3F54">
        <w:rPr>
          <w:bCs/>
          <w:vertAlign w:val="subscript"/>
        </w:rPr>
        <w:t>2</w:t>
      </w:r>
      <w:r>
        <w:rPr>
          <w:bCs/>
        </w:rPr>
        <w:t xml:space="preserve"> emissions </w:t>
      </w:r>
      <w:r>
        <w:rPr>
          <w:bCs/>
        </w:rPr>
        <w:fldChar w:fldCharType="begin"/>
      </w:r>
      <w:r w:rsidR="005E0E5C">
        <w:rPr>
          <w:bCs/>
        </w:rPr>
        <w:instrText xml:space="preserve"> ADDIN ZOTERO_ITEM CSL_CITATION {"citationID":"aopRDM0b","properties":{"formattedCitation":"(IEA, 2020)","plainCitation":"(IEA, 2020)","noteIndex":0},"citationItems":[{"id":35812,"uris":["http://zotero.org/groups/2241942/items/QB76CANY"],"uri":["http://zotero.org/groups/2241942/items/QB76CANY"],"itemData":{"id":35812,"type":"webpage","abstract":"CO2 Emissions from Fuel Combustion: Overview - Analysis and key findings. A report by the International Energy Agency.","container-title":"IEA","language":"en-GB","title":"CO2 Emissions from Fuel Combustion: Overview","title-short":"CO2 Emissions from Fuel Combustion","URL":"https://www.iea.org/reports/co2-emissions-from-fuel-combustion-overview","author":[{"family":"IEA","given":""}],"accessed":{"date-parts":[["2021",5,19]]},"issued":{"date-parts":[["2020"]]}}}],"schema":"https://github.com/citation-style-language/schema/raw/master/csl-citation.json"} </w:instrText>
      </w:r>
      <w:r>
        <w:rPr>
          <w:bCs/>
        </w:rPr>
        <w:fldChar w:fldCharType="separate"/>
      </w:r>
      <w:r w:rsidR="00C72A36" w:rsidRPr="00C72A36">
        <w:rPr>
          <w:rFonts w:ascii="Calibri" w:hAnsi="Calibri" w:cs="Calibri"/>
        </w:rPr>
        <w:t>(IEA, 2020)</w:t>
      </w:r>
      <w:r>
        <w:rPr>
          <w:bCs/>
        </w:rPr>
        <w:fldChar w:fldCharType="end"/>
      </w:r>
      <w:r>
        <w:rPr>
          <w:bCs/>
        </w:rPr>
        <w:t>. In 201</w:t>
      </w:r>
      <w:r w:rsidR="00234EC2">
        <w:rPr>
          <w:bCs/>
        </w:rPr>
        <w:t>9</w:t>
      </w:r>
      <w:r>
        <w:rPr>
          <w:bCs/>
        </w:rPr>
        <w:t xml:space="preserve">, transportation in the US alone was responsible for </w:t>
      </w:r>
      <w:r w:rsidRPr="00971032">
        <w:rPr>
          <w:bCs/>
        </w:rPr>
        <w:t>1.</w:t>
      </w:r>
      <w:r w:rsidR="00854EE2">
        <w:rPr>
          <w:bCs/>
        </w:rPr>
        <w:t>9</w:t>
      </w:r>
      <w:r w:rsidRPr="00971032">
        <w:rPr>
          <w:bCs/>
        </w:rPr>
        <w:t xml:space="preserve"> billion</w:t>
      </w:r>
      <w:r>
        <w:rPr>
          <w:bCs/>
        </w:rPr>
        <w:t xml:space="preserve"> metric tons CO</w:t>
      </w:r>
      <w:r w:rsidRPr="009D097E">
        <w:rPr>
          <w:bCs/>
          <w:vertAlign w:val="subscript"/>
        </w:rPr>
        <w:t>2</w:t>
      </w:r>
      <w:r>
        <w:rPr>
          <w:bCs/>
        </w:rPr>
        <w:t>-equivalent of greenhouse gas emissions, including CO</w:t>
      </w:r>
      <w:r w:rsidRPr="009D097E">
        <w:rPr>
          <w:bCs/>
          <w:vertAlign w:val="subscript"/>
        </w:rPr>
        <w:t>2</w:t>
      </w:r>
      <w:r>
        <w:rPr>
          <w:bCs/>
        </w:rPr>
        <w:t>, N</w:t>
      </w:r>
      <w:r w:rsidRPr="009D097E">
        <w:rPr>
          <w:bCs/>
          <w:vertAlign w:val="subscript"/>
        </w:rPr>
        <w:t>2</w:t>
      </w:r>
      <w:r>
        <w:rPr>
          <w:bCs/>
        </w:rPr>
        <w:t>O and HFCs</w:t>
      </w:r>
      <w:r w:rsidR="00402FD4">
        <w:rPr>
          <w:bCs/>
        </w:rPr>
        <w:t xml:space="preserve">, which account for around </w:t>
      </w:r>
      <w:r w:rsidR="00EA129E">
        <w:rPr>
          <w:bCs/>
        </w:rPr>
        <w:t xml:space="preserve">29% of greenhouse gas emissions in </w:t>
      </w:r>
      <w:r w:rsidR="00E623E8">
        <w:rPr>
          <w:bCs/>
        </w:rPr>
        <w:t>the US</w:t>
      </w:r>
      <w:r>
        <w:rPr>
          <w:bCs/>
        </w:rPr>
        <w:t xml:space="preserve"> </w:t>
      </w:r>
      <w:r>
        <w:rPr>
          <w:bCs/>
        </w:rPr>
        <w:fldChar w:fldCharType="begin"/>
      </w:r>
      <w:r w:rsidR="00D11D1F">
        <w:rPr>
          <w:bCs/>
        </w:rPr>
        <w:instrText xml:space="preserve"> ADDIN ZOTERO_ITEM CSL_CITATION {"citationID":"8DRW1jMX","properties":{"formattedCitation":"(US Environmental Protection Agency, 2020, pp. 1999\\uc0\\u8211{}2019)","plainCitation":"(US Environmental Protection Agency, 2020, pp. 1999–2019)","dontUpdate":true,"noteIndex":0},"citationItems":[{"id":35816,"uris":["http://zotero.org/groups/2241942/items/G78XYWFN"],"uri":["http://zotero.org/groups/2241942/items/G78XYWFN"],"itemData":{"id":35816,"type":"book","publisher":"US Environmental Protection Agency","title":"Inventory of U.S. Greenhouse Gas Emissions and Sinks 1999-2019","URL":"https://www.epa.gov/sites/production/files/2021-04/documents/us-ghg-inventory-2021-main-text.pdf","author":[{"family":"US Environmental Protection Agency","given":""}],"accessed":{"date-parts":[["2021",5,19]]},"issued":{"date-parts":[["2020"]]}},"locator":"1999-2019"}],"schema":"https://github.com/citation-style-language/schema/raw/master/csl-citation.json"} </w:instrText>
      </w:r>
      <w:r>
        <w:rPr>
          <w:bCs/>
        </w:rPr>
        <w:fldChar w:fldCharType="separate"/>
      </w:r>
      <w:r w:rsidR="00750506" w:rsidRPr="00750506">
        <w:rPr>
          <w:rFonts w:ascii="Calibri" w:hAnsi="Calibri" w:cs="Calibri"/>
          <w:szCs w:val="24"/>
        </w:rPr>
        <w:t>(US Environmental Protection Agency, 2020)</w:t>
      </w:r>
      <w:r>
        <w:rPr>
          <w:bCs/>
        </w:rPr>
        <w:fldChar w:fldCharType="end"/>
      </w:r>
      <w:r>
        <w:rPr>
          <w:bCs/>
        </w:rPr>
        <w:t xml:space="preserve">. </w:t>
      </w:r>
      <w:r w:rsidR="004928B6">
        <w:rPr>
          <w:bCs/>
        </w:rPr>
        <w:t>Currently, m</w:t>
      </w:r>
      <w:r>
        <w:rPr>
          <w:bCs/>
        </w:rPr>
        <w:t xml:space="preserve">ost light duty vehicles (LDVs) on the road today are propelled by burning gasoline, and to a lesser extent, diesel fuel in an internal combustion engine (ICE). </w:t>
      </w:r>
      <w:r w:rsidR="00B4372D">
        <w:rPr>
          <w:bCs/>
        </w:rPr>
        <w:t xml:space="preserve">Furthermore, emissions from transportation are increasing every year, largely due to the growing stock of passenger vehicles with internal combustion engines (ICE). </w:t>
      </w:r>
    </w:p>
    <w:p w14:paraId="6E0B8917" w14:textId="77777777" w:rsidR="00B4372D" w:rsidRDefault="00B4372D" w:rsidP="002C4428">
      <w:pPr>
        <w:spacing w:after="0"/>
        <w:rPr>
          <w:bCs/>
        </w:rPr>
      </w:pPr>
    </w:p>
    <w:p w14:paraId="7614C4CE" w14:textId="77777777" w:rsidR="008B7576" w:rsidRDefault="00E52FEA" w:rsidP="002C4428">
      <w:pPr>
        <w:spacing w:after="0"/>
        <w:rPr>
          <w:ins w:id="43" w:author="Chad Frischmann" w:date="2021-08-03T18:47:00Z"/>
          <w:bCs/>
        </w:rPr>
      </w:pPr>
      <w:r>
        <w:rPr>
          <w:bCs/>
        </w:rPr>
        <w:t>Electric vehicles</w:t>
      </w:r>
      <w:r w:rsidR="00A54E41">
        <w:rPr>
          <w:bCs/>
        </w:rPr>
        <w:t xml:space="preserve"> (EVs)</w:t>
      </w:r>
      <w:r>
        <w:rPr>
          <w:bCs/>
        </w:rPr>
        <w:t xml:space="preserve"> </w:t>
      </w:r>
      <w:r w:rsidR="00C477B4">
        <w:rPr>
          <w:bCs/>
        </w:rPr>
        <w:t xml:space="preserve">substitute ICEVs </w:t>
      </w:r>
      <w:r w:rsidR="00DB39D0">
        <w:rPr>
          <w:bCs/>
        </w:rPr>
        <w:t xml:space="preserve">with </w:t>
      </w:r>
      <w:r>
        <w:rPr>
          <w:bCs/>
        </w:rPr>
        <w:t>an onboard battery to store energy and an electric motor for propulsion</w:t>
      </w:r>
      <w:ins w:id="44" w:author="Chad Frischmann" w:date="2021-08-03T18:47:00Z">
        <w:r w:rsidR="008B7576">
          <w:rPr>
            <w:bCs/>
          </w:rPr>
          <w:t xml:space="preserve"> </w:t>
        </w:r>
      </w:ins>
      <w:r w:rsidR="00DB39D0">
        <w:rPr>
          <w:bCs/>
        </w:rPr>
        <w:fldChar w:fldCharType="begin"/>
      </w:r>
      <w:r w:rsidR="00C72A36">
        <w:rPr>
          <w:bCs/>
        </w:rPr>
        <w:instrText xml:space="preserve"> ADDIN ZOTERO_ITEM CSL_CITATION {"citationID":"sNFh39t5","properties":{"formattedCitation":"(IEA, 2019b)","plainCitation":"(IEA, 2019b)","noteIndex":0},"citationItems":[{"id":11623,"uris":["http://zotero.org/users/4924446/items/JCFQ7VCF"],"uri":["http://zotero.org/users/4924446/items/JCFQ7VCF"],"itemData":{"id":11623,"type":"book","abstract":"Abstract The Global EV Outlook is an annual publication that identifies and discusses recent developments in electric mobility across the globe. It is developed with the support of the members of the Electric Vehicles Initiative (EVI).","ISBN":"978-92-64-47013-2","language":"en","note":"DOI: 10.1787/35fb60bd-en","publisher":"OECD","source":"DOI.org (Crossref)","title":"Global EV Outlook 2019: Scaling-up the transition to electric mobility","title-short":"Global EV Outlook 2019","URL":"https://www.oecd-ilibrary.org/energy/global-ev-outlook-2019_35fb60bd-en","author":[{"literal":"IEA"}],"accessed":{"date-parts":[["2020",3,9]]},"issued":{"date-parts":[["2019",6,20]]}}}],"schema":"https://github.com/citation-style-language/schema/raw/master/csl-citation.json"} </w:instrText>
      </w:r>
      <w:r w:rsidR="00DB39D0">
        <w:rPr>
          <w:bCs/>
        </w:rPr>
        <w:fldChar w:fldCharType="separate"/>
      </w:r>
      <w:r w:rsidR="00C72A36" w:rsidRPr="00C72A36">
        <w:rPr>
          <w:rFonts w:cs="Times New Roman"/>
        </w:rPr>
        <w:t>(IEA, 2019b)</w:t>
      </w:r>
      <w:r w:rsidR="00DB39D0">
        <w:rPr>
          <w:bCs/>
        </w:rPr>
        <w:fldChar w:fldCharType="end"/>
      </w:r>
      <w:r w:rsidR="00A54E41">
        <w:rPr>
          <w:bCs/>
        </w:rPr>
        <w:t>.</w:t>
      </w:r>
      <w:r>
        <w:rPr>
          <w:bCs/>
        </w:rPr>
        <w:t xml:space="preserve"> </w:t>
      </w:r>
      <w:r w:rsidR="002C4428" w:rsidRPr="0032216C">
        <w:rPr>
          <w:bCs/>
        </w:rPr>
        <w:t>EVs have several advantages over ICE</w:t>
      </w:r>
      <w:r w:rsidR="009B31F0">
        <w:rPr>
          <w:bCs/>
        </w:rPr>
        <w:t>Vs</w:t>
      </w:r>
      <w:r w:rsidR="002C4428" w:rsidRPr="0032216C">
        <w:rPr>
          <w:bCs/>
        </w:rPr>
        <w:t xml:space="preserve">: </w:t>
      </w:r>
    </w:p>
    <w:p w14:paraId="4325E373" w14:textId="1B9EBCE9" w:rsidR="008B7576" w:rsidRPr="008B7576" w:rsidRDefault="00914D8A" w:rsidP="008B7576">
      <w:pPr>
        <w:pStyle w:val="ListParagraph"/>
        <w:numPr>
          <w:ilvl w:val="0"/>
          <w:numId w:val="44"/>
        </w:numPr>
        <w:spacing w:after="0"/>
        <w:rPr>
          <w:ins w:id="45" w:author="Chad Frischmann" w:date="2021-08-03T18:47:00Z"/>
          <w:bCs/>
          <w:rPrChange w:id="46" w:author="Chad Frischmann" w:date="2021-08-03T18:47:00Z">
            <w:rPr>
              <w:ins w:id="47" w:author="Chad Frischmann" w:date="2021-08-03T18:47:00Z"/>
            </w:rPr>
          </w:rPrChange>
        </w:rPr>
        <w:pPrChange w:id="48" w:author="Chad Frischmann" w:date="2021-08-03T18:47:00Z">
          <w:pPr>
            <w:spacing w:after="0"/>
            <w:ind w:firstLine="708"/>
          </w:pPr>
        </w:pPrChange>
      </w:pPr>
      <w:del w:id="49" w:author="Chad Frischmann" w:date="2021-08-03T18:47:00Z">
        <w:r w:rsidRPr="008B7576" w:rsidDel="008B7576">
          <w:rPr>
            <w:bCs/>
          </w:rPr>
          <w:delText xml:space="preserve">(1) </w:delText>
        </w:r>
      </w:del>
      <w:proofErr w:type="spellStart"/>
      <w:r w:rsidRPr="008B7576">
        <w:rPr>
          <w:bCs/>
        </w:rPr>
        <w:t>EVs’</w:t>
      </w:r>
      <w:proofErr w:type="spellEnd"/>
      <w:r w:rsidRPr="008B7576">
        <w:rPr>
          <w:bCs/>
        </w:rPr>
        <w:t xml:space="preserve"> energy efficiency is </w:t>
      </w:r>
      <w:r w:rsidR="00B270E3" w:rsidRPr="008B7576">
        <w:rPr>
          <w:bCs/>
        </w:rPr>
        <w:t>two</w:t>
      </w:r>
      <w:r w:rsidR="00952F3D" w:rsidRPr="008B7576">
        <w:rPr>
          <w:bCs/>
        </w:rPr>
        <w:t xml:space="preserve"> </w:t>
      </w:r>
      <w:r w:rsidRPr="008B7576">
        <w:rPr>
          <w:bCs/>
        </w:rPr>
        <w:t>to</w:t>
      </w:r>
      <w:r w:rsidR="00952F3D" w:rsidRPr="008B7576">
        <w:rPr>
          <w:bCs/>
        </w:rPr>
        <w:t xml:space="preserve"> </w:t>
      </w:r>
      <w:r w:rsidR="009F3CD0" w:rsidRPr="008B7576">
        <w:rPr>
          <w:bCs/>
        </w:rPr>
        <w:t>four</w:t>
      </w:r>
      <w:r w:rsidRPr="008B7576">
        <w:rPr>
          <w:bCs/>
        </w:rPr>
        <w:t xml:space="preserve"> times than ICEV</w:t>
      </w:r>
      <w:r w:rsidR="00952F3D" w:rsidRPr="008B7576">
        <w:rPr>
          <w:bCs/>
          <w:rPrChange w:id="50" w:author="Chad Frischmann" w:date="2021-08-03T18:47:00Z">
            <w:rPr/>
          </w:rPrChange>
        </w:rPr>
        <w:t>s</w:t>
      </w:r>
      <w:r w:rsidRPr="008B7576">
        <w:rPr>
          <w:bCs/>
          <w:rPrChange w:id="51" w:author="Chad Frischmann" w:date="2021-08-03T18:47:00Z">
            <w:rPr/>
          </w:rPrChange>
        </w:rPr>
        <w:t xml:space="preserve"> </w:t>
      </w:r>
      <w:r w:rsidRPr="008B7576">
        <w:rPr>
          <w:bCs/>
          <w:rPrChange w:id="52" w:author="Chad Frischmann" w:date="2021-08-03T18:47:00Z">
            <w:rPr/>
          </w:rPrChange>
        </w:rPr>
        <w:fldChar w:fldCharType="begin"/>
      </w:r>
      <w:r w:rsidR="00F57009" w:rsidRPr="008B7576">
        <w:rPr>
          <w:bCs/>
          <w:rPrChange w:id="53" w:author="Chad Frischmann" w:date="2021-08-03T18:47:00Z">
            <w:rPr/>
          </w:rPrChange>
        </w:rPr>
        <w:instrText xml:space="preserve"> ADDIN ZOTERO_ITEM CSL_CITATION {"citationID":"dwaGC6Gw","properties":{"formattedCitation":"(IEA, 2021b)","plainCitation":"(IEA, 2021b)","noteIndex":0},"citationItems":[{"id":35466,"uris":["http://zotero.org/groups/2241942/items/7UR88RR5"],"uri":["http://zotero.org/groups/2241942/items/7UR88RR5"],"itemData":{"id":35466,"type":"article-journal","abstract":"The Global EV Outlook is an annual publication that identifies and discusses recent developments in electric mobility across the globe. It is developed with the support of the members of the Electric Vehicles Initiative (EVI).","language":"en","page":"101","source":"Zotero","title":"Global EV Outlook 2021","author":[{"family":"IEA","given":""}],"issued":{"date-parts":[["2021"]]}}}],"schema":"https://github.com/citation-style-language/schema/raw/master/csl-citation.json"} </w:instrText>
      </w:r>
      <w:r w:rsidRPr="008B7576">
        <w:rPr>
          <w:bCs/>
          <w:rPrChange w:id="54" w:author="Chad Frischmann" w:date="2021-08-03T18:47:00Z">
            <w:rPr/>
          </w:rPrChange>
        </w:rPr>
        <w:fldChar w:fldCharType="separate"/>
      </w:r>
      <w:r w:rsidR="00F57009" w:rsidRPr="008B7576">
        <w:rPr>
          <w:rFonts w:cs="Times New Roman"/>
          <w:rPrChange w:id="55" w:author="Chad Frischmann" w:date="2021-08-03T18:47:00Z">
            <w:rPr>
              <w:rFonts w:cs="Times New Roman"/>
            </w:rPr>
          </w:rPrChange>
        </w:rPr>
        <w:t>(IEA, 2021b)</w:t>
      </w:r>
      <w:r w:rsidRPr="008B7576">
        <w:rPr>
          <w:bCs/>
          <w:rPrChange w:id="56" w:author="Chad Frischmann" w:date="2021-08-03T18:47:00Z">
            <w:rPr/>
          </w:rPrChange>
        </w:rPr>
        <w:fldChar w:fldCharType="end"/>
      </w:r>
      <w:r w:rsidRPr="008B7576">
        <w:rPr>
          <w:bCs/>
          <w:rPrChange w:id="57" w:author="Chad Frischmann" w:date="2021-08-03T18:47:00Z">
            <w:rPr/>
          </w:rPrChange>
        </w:rPr>
        <w:t xml:space="preserve">. </w:t>
      </w:r>
      <w:r w:rsidR="002C4428" w:rsidRPr="008B7576">
        <w:rPr>
          <w:bCs/>
          <w:rPrChange w:id="58" w:author="Chad Frischmann" w:date="2021-08-03T18:47:00Z">
            <w:rPr/>
          </w:rPrChange>
        </w:rPr>
        <w:t>EVs convert between 59%-62% of electrical energy from the grid to power all the wheels</w:t>
      </w:r>
      <w:r w:rsidR="00952F3D" w:rsidRPr="008B7576">
        <w:rPr>
          <w:bCs/>
          <w:rPrChange w:id="59" w:author="Chad Frischmann" w:date="2021-08-03T18:47:00Z">
            <w:rPr/>
          </w:rPrChange>
        </w:rPr>
        <w:t>,</w:t>
      </w:r>
      <w:r w:rsidR="002C4428" w:rsidRPr="008B7576">
        <w:rPr>
          <w:bCs/>
          <w:rPrChange w:id="60" w:author="Chad Frischmann" w:date="2021-08-03T18:47:00Z">
            <w:rPr/>
          </w:rPrChange>
        </w:rPr>
        <w:t xml:space="preserve"> while ICEs convert around 17%-21% of fuel energy. </w:t>
      </w:r>
    </w:p>
    <w:p w14:paraId="0A906680" w14:textId="77777777" w:rsidR="008B7576" w:rsidRDefault="00914D8A" w:rsidP="008B7576">
      <w:pPr>
        <w:pStyle w:val="ListParagraph"/>
        <w:numPr>
          <w:ilvl w:val="0"/>
          <w:numId w:val="44"/>
        </w:numPr>
        <w:spacing w:after="0"/>
        <w:rPr>
          <w:ins w:id="61" w:author="Chad Frischmann" w:date="2021-08-03T18:47:00Z"/>
          <w:bCs/>
        </w:rPr>
      </w:pPr>
      <w:del w:id="62" w:author="Chad Frischmann" w:date="2021-08-03T18:47:00Z">
        <w:r w:rsidRPr="008B7576" w:rsidDel="008B7576">
          <w:rPr>
            <w:bCs/>
            <w:rPrChange w:id="63" w:author="Chad Frischmann" w:date="2021-08-03T18:47:00Z">
              <w:rPr/>
            </w:rPrChange>
          </w:rPr>
          <w:lastRenderedPageBreak/>
          <w:delText xml:space="preserve">(2) </w:delText>
        </w:r>
      </w:del>
      <w:r w:rsidR="002C4428" w:rsidRPr="008B7576">
        <w:rPr>
          <w:bCs/>
          <w:rPrChange w:id="64" w:author="Chad Frischmann" w:date="2021-08-03T18:47:00Z">
            <w:rPr/>
          </w:rPrChange>
        </w:rPr>
        <w:t>EVs emit no tailpipe pollutants</w:t>
      </w:r>
      <w:r w:rsidR="00952F3D" w:rsidRPr="008B7576">
        <w:rPr>
          <w:bCs/>
          <w:rPrChange w:id="65" w:author="Chad Frischmann" w:date="2021-08-03T18:47:00Z">
            <w:rPr/>
          </w:rPrChange>
        </w:rPr>
        <w:t>,</w:t>
      </w:r>
      <w:r w:rsidR="0024149F" w:rsidRPr="008B7576">
        <w:rPr>
          <w:bCs/>
          <w:rPrChange w:id="66" w:author="Chad Frischmann" w:date="2021-08-03T18:47:00Z">
            <w:rPr/>
          </w:rPrChange>
        </w:rPr>
        <w:t xml:space="preserve"> including carbon emissions as well as </w:t>
      </w:r>
      <w:r w:rsidR="00171C70" w:rsidRPr="008B7576">
        <w:rPr>
          <w:bCs/>
          <w:rPrChange w:id="67" w:author="Chad Frischmann" w:date="2021-08-03T18:47:00Z">
            <w:rPr/>
          </w:rPrChange>
        </w:rPr>
        <w:t>other harmful emissions</w:t>
      </w:r>
      <w:r w:rsidR="003C3C02" w:rsidRPr="008B7576">
        <w:rPr>
          <w:bCs/>
          <w:rPrChange w:id="68" w:author="Chad Frischmann" w:date="2021-08-03T18:47:00Z">
            <w:rPr/>
          </w:rPrChange>
        </w:rPr>
        <w:t>, which help improve public health and reduce ecological damage</w:t>
      </w:r>
      <w:r w:rsidR="002C4428" w:rsidRPr="008B7576">
        <w:rPr>
          <w:bCs/>
          <w:rPrChange w:id="69" w:author="Chad Frischmann" w:date="2021-08-03T18:47:00Z">
            <w:rPr/>
          </w:rPrChange>
        </w:rPr>
        <w:t xml:space="preserve">. </w:t>
      </w:r>
    </w:p>
    <w:p w14:paraId="32BE3147" w14:textId="40465B82" w:rsidR="008B7576" w:rsidRDefault="00171C70" w:rsidP="008B7576">
      <w:pPr>
        <w:pStyle w:val="ListParagraph"/>
        <w:numPr>
          <w:ilvl w:val="0"/>
          <w:numId w:val="44"/>
        </w:numPr>
        <w:spacing w:after="0"/>
        <w:rPr>
          <w:ins w:id="70" w:author="Chad Frischmann" w:date="2021-08-03T18:47:00Z"/>
          <w:bCs/>
        </w:rPr>
      </w:pPr>
      <w:del w:id="71" w:author="Chad Frischmann" w:date="2021-08-03T18:48:00Z">
        <w:r w:rsidRPr="008B7576" w:rsidDel="008B7576">
          <w:rPr>
            <w:bCs/>
          </w:rPr>
          <w:delText xml:space="preserve">(3) </w:delText>
        </w:r>
      </w:del>
      <w:r w:rsidR="002C4428" w:rsidRPr="008B7576">
        <w:rPr>
          <w:bCs/>
        </w:rPr>
        <w:t>Electric motors are quiet, allow the car to be smoother</w:t>
      </w:r>
      <w:r w:rsidR="001D2E8A" w:rsidRPr="008B7576">
        <w:rPr>
          <w:bCs/>
        </w:rPr>
        <w:t>,</w:t>
      </w:r>
      <w:r w:rsidR="002C4428" w:rsidRPr="008B7576">
        <w:rPr>
          <w:bCs/>
        </w:rPr>
        <w:t xml:space="preserve"> have a stronger acceleration</w:t>
      </w:r>
      <w:r w:rsidR="001D2E8A" w:rsidRPr="008B7576">
        <w:rPr>
          <w:bCs/>
        </w:rPr>
        <w:t>,</w:t>
      </w:r>
      <w:r w:rsidR="002C4428" w:rsidRPr="008B7576">
        <w:rPr>
          <w:bCs/>
        </w:rPr>
        <w:t xml:space="preserve"> </w:t>
      </w:r>
      <w:r w:rsidR="002C4428" w:rsidRPr="008B7576">
        <w:rPr>
          <w:bCs/>
          <w:rPrChange w:id="72" w:author="Chad Frischmann" w:date="2021-08-03T18:47:00Z">
            <w:rPr/>
          </w:rPrChange>
        </w:rPr>
        <w:t xml:space="preserve">and require less maintenance than ICEs (US Department of Energy, n.d.). Tesla’s Model S P85D is the quickest sedan </w:t>
      </w:r>
      <w:r w:rsidR="001D2E8A" w:rsidRPr="008B7576">
        <w:rPr>
          <w:bCs/>
          <w:rPrChange w:id="73" w:author="Chad Frischmann" w:date="2021-08-03T18:47:00Z">
            <w:rPr/>
          </w:rPrChange>
        </w:rPr>
        <w:t>globally</w:t>
      </w:r>
      <w:r w:rsidR="002C4428" w:rsidRPr="008B7576">
        <w:rPr>
          <w:bCs/>
          <w:rPrChange w:id="74" w:author="Chad Frischmann" w:date="2021-08-03T18:47:00Z">
            <w:rPr/>
          </w:rPrChange>
        </w:rPr>
        <w:t xml:space="preserve">, capable of accelerating from 0 to 60 mph in 2.8 seconds (Tesla, 2015). </w:t>
      </w:r>
    </w:p>
    <w:p w14:paraId="5F9312E8" w14:textId="26485D10" w:rsidR="005D71E0" w:rsidRPr="008B7576" w:rsidRDefault="009F3CD0" w:rsidP="008B7576">
      <w:pPr>
        <w:pStyle w:val="ListParagraph"/>
        <w:numPr>
          <w:ilvl w:val="0"/>
          <w:numId w:val="44"/>
        </w:numPr>
        <w:spacing w:after="0"/>
        <w:rPr>
          <w:bCs/>
        </w:rPr>
        <w:pPrChange w:id="75" w:author="Chad Frischmann" w:date="2021-08-03T18:47:00Z">
          <w:pPr>
            <w:spacing w:after="0"/>
          </w:pPr>
        </w:pPrChange>
      </w:pPr>
      <w:del w:id="76" w:author="Chad Frischmann" w:date="2021-08-03T18:47:00Z">
        <w:r w:rsidRPr="008B7576" w:rsidDel="008B7576">
          <w:rPr>
            <w:bCs/>
          </w:rPr>
          <w:delText>(4)</w:delText>
        </w:r>
        <w:r w:rsidR="0071128E" w:rsidRPr="008B7576" w:rsidDel="008B7576">
          <w:rPr>
            <w:bCs/>
          </w:rPr>
          <w:delText xml:space="preserve"> </w:delText>
        </w:r>
      </w:del>
      <w:r w:rsidR="0071128E" w:rsidRPr="008B7576">
        <w:rPr>
          <w:bCs/>
        </w:rPr>
        <w:t>EVs could help reduce the high dependence on fossil fuels.</w:t>
      </w:r>
    </w:p>
    <w:p w14:paraId="40111988" w14:textId="744AC5D5" w:rsidR="00E52FEA" w:rsidRPr="007A3442" w:rsidRDefault="00B01AF2" w:rsidP="007A3442">
      <w:pPr>
        <w:spacing w:after="0"/>
        <w:rPr>
          <w:bCs/>
        </w:rPr>
      </w:pPr>
      <w:r>
        <w:rPr>
          <w:bCs/>
        </w:rPr>
        <w:t xml:space="preserve">Meanwhile, EVs also have </w:t>
      </w:r>
      <w:r w:rsidR="005D71E0">
        <w:rPr>
          <w:bCs/>
        </w:rPr>
        <w:t>some</w:t>
      </w:r>
      <w:r>
        <w:rPr>
          <w:bCs/>
        </w:rPr>
        <w:t xml:space="preserve"> d</w:t>
      </w:r>
      <w:r w:rsidR="002C4428" w:rsidRPr="0032216C">
        <w:rPr>
          <w:bCs/>
        </w:rPr>
        <w:t>isadvantages</w:t>
      </w:r>
      <w:r w:rsidR="008522BB">
        <w:rPr>
          <w:bCs/>
        </w:rPr>
        <w:t xml:space="preserve"> relate</w:t>
      </w:r>
      <w:r w:rsidR="00637FCC">
        <w:rPr>
          <w:bCs/>
        </w:rPr>
        <w:t>d to batteries</w:t>
      </w:r>
      <w:r w:rsidR="008522BB">
        <w:rPr>
          <w:bCs/>
        </w:rPr>
        <w:t xml:space="preserve">, such as </w:t>
      </w:r>
      <w:r w:rsidR="002C4428">
        <w:rPr>
          <w:bCs/>
        </w:rPr>
        <w:t>the driving range, the recharge time, the battery cost</w:t>
      </w:r>
      <w:r w:rsidR="008522BB">
        <w:rPr>
          <w:bCs/>
        </w:rPr>
        <w:t>,</w:t>
      </w:r>
      <w:r w:rsidR="002C4428">
        <w:rPr>
          <w:bCs/>
        </w:rPr>
        <w:t xml:space="preserve"> and the bulk and weight of the vehicle</w:t>
      </w:r>
      <w:r w:rsidR="00780EB5">
        <w:rPr>
          <w:bCs/>
        </w:rPr>
        <w:t xml:space="preserve"> </w:t>
      </w:r>
      <w:r w:rsidR="00780EB5">
        <w:rPr>
          <w:bCs/>
        </w:rPr>
        <w:fldChar w:fldCharType="begin"/>
      </w:r>
      <w:r w:rsidR="00780EB5">
        <w:rPr>
          <w:bCs/>
        </w:rPr>
        <w:instrText xml:space="preserve"> ADDIN ZOTERO_ITEM CSL_CITATION {"citationID":"PkE6xkNj","properties":{"formattedCitation":"(loT Marketing, 2021)","plainCitation":"(loT Marketing, 2021)","noteIndex":0},"citationItems":[{"id":35817,"uris":["http://zotero.org/groups/2241942/items/VAUIY9T6"],"uri":["http://zotero.org/groups/2241942/items/VAUIY9T6"],"itemData":{"id":35817,"type":"post-weblog","abstract":"Electric vehicles (EVs) have come a long way since they first appeared over a century ago.","container-title":"IoT Marketing","language":"en-US","title":"Advantages and Disadvantages of Electric Vehicles","URL":"https://iotmktg.com/advantages-and-disadvantages-of-electric-vehicles/","author":[{"family":"loT Marketing","given":""}],"accessed":{"date-parts":[["2021",5,19]]},"issued":{"date-parts":[["2021",2,9]]}}}],"schema":"https://github.com/citation-style-language/schema/raw/master/csl-citation.json"} </w:instrText>
      </w:r>
      <w:r w:rsidR="00780EB5">
        <w:rPr>
          <w:bCs/>
        </w:rPr>
        <w:fldChar w:fldCharType="separate"/>
      </w:r>
      <w:r w:rsidR="00C72A36" w:rsidRPr="00C72A36">
        <w:rPr>
          <w:rFonts w:cs="Times New Roman"/>
        </w:rPr>
        <w:t>(loT Marketing, 2021)</w:t>
      </w:r>
      <w:r w:rsidR="00780EB5">
        <w:rPr>
          <w:bCs/>
        </w:rPr>
        <w:fldChar w:fldCharType="end"/>
      </w:r>
      <w:r w:rsidR="002C4428">
        <w:rPr>
          <w:bCs/>
        </w:rPr>
        <w:t>. Currently, it takes around 30 minutes to recharge the Tesla Model S with 274 kilometer</w:t>
      </w:r>
      <w:r w:rsidR="0054067B">
        <w:rPr>
          <w:rFonts w:hint="eastAsia"/>
          <w:bCs/>
          <w:lang w:eastAsia="zh-CN"/>
        </w:rPr>
        <w:t>s</w:t>
      </w:r>
      <w:r w:rsidR="002C4428">
        <w:rPr>
          <w:bCs/>
        </w:rPr>
        <w:t xml:space="preserve"> (170 miles) of range (Tesla, 2015).</w:t>
      </w:r>
      <w:r w:rsidR="002C4428" w:rsidRPr="00AF0090">
        <w:rPr>
          <w:bCs/>
        </w:rPr>
        <w:t xml:space="preserve"> </w:t>
      </w:r>
      <w:r w:rsidR="00743990">
        <w:rPr>
          <w:bCs/>
        </w:rPr>
        <w:t>Beside</w:t>
      </w:r>
      <w:r w:rsidR="001D2E8A">
        <w:rPr>
          <w:bCs/>
        </w:rPr>
        <w:t>s</w:t>
      </w:r>
      <w:r w:rsidR="00743990">
        <w:rPr>
          <w:bCs/>
        </w:rPr>
        <w:t>, consumers have limited EV models to select</w:t>
      </w:r>
      <w:r w:rsidR="00F37F41">
        <w:rPr>
          <w:bCs/>
        </w:rPr>
        <w:fldChar w:fldCharType="begin"/>
      </w:r>
      <w:r w:rsidR="008402A2">
        <w:rPr>
          <w:bCs/>
        </w:rPr>
        <w:instrText xml:space="preserve"> ADDIN ZOTERO_ITEM CSL_CITATION {"citationID":"41SVTGyN","properties":{"formattedCitation":"(loT Marketing, 2021)","plainCitation":"(loT Marketing, 2021)","dontUpdate":true,"noteIndex":0},"citationItems":[{"id":35817,"uris":["http://zotero.org/groups/2241942/items/VAUIY9T6"],"uri":["http://zotero.org/groups/2241942/items/VAUIY9T6"],"itemData":{"id":35817,"type":"post-weblog","abstract":"Electric vehicles (EVs) have come a long way since they first appeared over a century ago.","container-title":"IoT Marketing","language":"en-US","title":"Advantages and Disadvantages of Electric Vehicles","URL":"https://iotmktg.com/advantages-and-disadvantages-of-electric-vehicles/","author":[{"family":"loT Marketing","given":""}],"accessed":{"date-parts":[["2021",5,19]]},"issued":{"date-parts":[["2021",2,9]]}}}],"schema":"https://github.com/citation-style-language/schema/raw/master/csl-citation.json"} </w:instrText>
      </w:r>
      <w:r w:rsidR="00F37F41">
        <w:rPr>
          <w:bCs/>
        </w:rPr>
        <w:fldChar w:fldCharType="separate"/>
      </w:r>
      <w:r w:rsidR="00D11D1F">
        <w:rPr>
          <w:bCs/>
        </w:rPr>
        <w:t xml:space="preserve"> </w:t>
      </w:r>
      <w:r w:rsidR="00D11D1F" w:rsidRPr="00D11D1F">
        <w:rPr>
          <w:rFonts w:cs="Times New Roman"/>
        </w:rPr>
        <w:t>(loT Marketing, 2021)</w:t>
      </w:r>
      <w:r w:rsidR="00F37F41">
        <w:rPr>
          <w:bCs/>
        </w:rPr>
        <w:fldChar w:fldCharType="end"/>
      </w:r>
      <w:r w:rsidR="00743990">
        <w:rPr>
          <w:bCs/>
        </w:rPr>
        <w:t>.</w:t>
      </w:r>
    </w:p>
    <w:p w14:paraId="353D211F" w14:textId="05FFCA89" w:rsidR="001F25AB" w:rsidRDefault="001F25AB" w:rsidP="00A6469E">
      <w:pPr>
        <w:pStyle w:val="Heading3"/>
      </w:pPr>
      <w:bookmarkStart w:id="77" w:name="_Toc72784709"/>
      <w:r>
        <w:t>Types of electric cars</w:t>
      </w:r>
      <w:bookmarkEnd w:id="77"/>
    </w:p>
    <w:p w14:paraId="0DA54B33" w14:textId="77777777" w:rsidR="008B7576" w:rsidRDefault="003914A1" w:rsidP="003914A1">
      <w:pPr>
        <w:spacing w:after="0"/>
        <w:rPr>
          <w:ins w:id="78" w:author="Chad Frischmann" w:date="2021-08-03T18:48:00Z"/>
          <w:bCs/>
        </w:rPr>
      </w:pPr>
      <w:r>
        <w:rPr>
          <w:bCs/>
        </w:rPr>
        <w:t xml:space="preserve">This report uses the term EVs to refer to passenger cars with high-capacity batteries that power electric motors and receive energy from the electrical grid. Our definition includes battery EVs (also known as BEV), and plug-in hybrid EVs (also known as PHEV). Some cars have ICEs on board as a means of energy generation only, rather than propulsion. These special types of ICEVs are called </w:t>
      </w:r>
      <w:proofErr w:type="gramStart"/>
      <w:r>
        <w:rPr>
          <w:bCs/>
        </w:rPr>
        <w:t>range</w:t>
      </w:r>
      <w:r w:rsidR="001D2E8A">
        <w:rPr>
          <w:bCs/>
        </w:rPr>
        <w:t>-</w:t>
      </w:r>
      <w:r>
        <w:rPr>
          <w:bCs/>
        </w:rPr>
        <w:t>extended</w:t>
      </w:r>
      <w:proofErr w:type="gramEnd"/>
      <w:r>
        <w:rPr>
          <w:bCs/>
        </w:rPr>
        <w:t xml:space="preserve"> EVs (REEVs) and they are considered a type of PHEV. These categories are shown in Table 1. The definition of EVs in the report notably </w:t>
      </w:r>
      <w:r w:rsidRPr="00D44342">
        <w:rPr>
          <w:b/>
          <w:bCs/>
          <w:i/>
        </w:rPr>
        <w:t>excludes</w:t>
      </w:r>
      <w:r>
        <w:rPr>
          <w:bCs/>
        </w:rPr>
        <w:t xml:space="preserve"> Hybrid electric vehicles (HEVs) (as shown in </w:t>
      </w:r>
      <w:r>
        <w:rPr>
          <w:bCs/>
        </w:rPr>
        <w:fldChar w:fldCharType="begin"/>
      </w:r>
      <w:r>
        <w:rPr>
          <w:bCs/>
        </w:rPr>
        <w:instrText xml:space="preserve"> REF _Ref72323291 \h </w:instrText>
      </w:r>
      <w:r>
        <w:rPr>
          <w:bCs/>
        </w:rPr>
      </w:r>
      <w:r>
        <w:rPr>
          <w:bCs/>
        </w:rPr>
        <w:fldChar w:fldCharType="separate"/>
      </w:r>
      <w:r w:rsidR="00411177">
        <w:t xml:space="preserve">Table </w:t>
      </w:r>
      <w:r w:rsidR="00411177">
        <w:rPr>
          <w:noProof/>
        </w:rPr>
        <w:t>1</w:t>
      </w:r>
      <w:r w:rsidR="00411177">
        <w:t>.</w:t>
      </w:r>
      <w:r w:rsidR="00411177">
        <w:rPr>
          <w:noProof/>
        </w:rPr>
        <w:t>1</w:t>
      </w:r>
      <w:r>
        <w:rPr>
          <w:bCs/>
        </w:rPr>
        <w:fldChar w:fldCharType="end"/>
      </w:r>
      <w:r>
        <w:rPr>
          <w:bCs/>
        </w:rPr>
        <w:t xml:space="preserve">), which have a battery and an electric motor onboard. HEVs are different from EVs in the report due to two reasons: </w:t>
      </w:r>
    </w:p>
    <w:p w14:paraId="2AE71031" w14:textId="7494541D" w:rsidR="008B7576" w:rsidRPr="008B7576" w:rsidRDefault="003914A1" w:rsidP="008B7576">
      <w:pPr>
        <w:pStyle w:val="ListParagraph"/>
        <w:numPr>
          <w:ilvl w:val="0"/>
          <w:numId w:val="46"/>
        </w:numPr>
        <w:spacing w:after="0"/>
        <w:rPr>
          <w:ins w:id="79" w:author="Chad Frischmann" w:date="2021-08-03T18:48:00Z"/>
          <w:bCs/>
          <w:rPrChange w:id="80" w:author="Chad Frischmann" w:date="2021-08-03T18:48:00Z">
            <w:rPr>
              <w:ins w:id="81" w:author="Chad Frischmann" w:date="2021-08-03T18:48:00Z"/>
            </w:rPr>
          </w:rPrChange>
        </w:rPr>
        <w:pPrChange w:id="82" w:author="Chad Frischmann" w:date="2021-08-03T18:48:00Z">
          <w:pPr>
            <w:spacing w:after="0"/>
          </w:pPr>
        </w:pPrChange>
      </w:pPr>
      <w:del w:id="83" w:author="Chad Frischmann" w:date="2021-08-03T18:48:00Z">
        <w:r w:rsidRPr="008B7576" w:rsidDel="008B7576">
          <w:rPr>
            <w:bCs/>
          </w:rPr>
          <w:delText xml:space="preserve">(1) </w:delText>
        </w:r>
      </w:del>
      <w:r w:rsidRPr="008B7576">
        <w:rPr>
          <w:bCs/>
        </w:rPr>
        <w:t>HEVs rely solely on liquid fuel as an external energy source</w:t>
      </w:r>
      <w:ins w:id="84" w:author="Chad Frischmann" w:date="2021-08-03T18:48:00Z">
        <w:r w:rsidR="008B7576">
          <w:rPr>
            <w:bCs/>
          </w:rPr>
          <w:t>;</w:t>
        </w:r>
      </w:ins>
      <w:del w:id="85" w:author="Chad Frischmann" w:date="2021-08-03T18:48:00Z">
        <w:r w:rsidRPr="008B7576" w:rsidDel="008B7576">
          <w:rPr>
            <w:bCs/>
            <w:rPrChange w:id="86" w:author="Chad Frischmann" w:date="2021-08-03T18:48:00Z">
              <w:rPr/>
            </w:rPrChange>
          </w:rPr>
          <w:delText>.</w:delText>
        </w:r>
      </w:del>
      <w:r w:rsidRPr="008B7576">
        <w:rPr>
          <w:bCs/>
          <w:rPrChange w:id="87" w:author="Chad Frischmann" w:date="2021-08-03T18:48:00Z">
            <w:rPr/>
          </w:rPrChange>
        </w:rPr>
        <w:t xml:space="preserve"> </w:t>
      </w:r>
    </w:p>
    <w:p w14:paraId="29720518" w14:textId="6FBD44E5" w:rsidR="003914A1" w:rsidRPr="008B7576" w:rsidRDefault="003914A1" w:rsidP="008B7576">
      <w:pPr>
        <w:pStyle w:val="ListParagraph"/>
        <w:numPr>
          <w:ilvl w:val="0"/>
          <w:numId w:val="46"/>
        </w:numPr>
        <w:spacing w:after="0"/>
        <w:rPr>
          <w:bCs/>
          <w:rPrChange w:id="88" w:author="Chad Frischmann" w:date="2021-08-03T18:48:00Z">
            <w:rPr/>
          </w:rPrChange>
        </w:rPr>
        <w:pPrChange w:id="89" w:author="Chad Frischmann" w:date="2021-08-03T18:48:00Z">
          <w:pPr>
            <w:spacing w:after="0"/>
          </w:pPr>
        </w:pPrChange>
      </w:pPr>
      <w:del w:id="90" w:author="Chad Frischmann" w:date="2021-08-03T18:48:00Z">
        <w:r w:rsidRPr="008B7576" w:rsidDel="008B7576">
          <w:rPr>
            <w:bCs/>
            <w:rPrChange w:id="91" w:author="Chad Frischmann" w:date="2021-08-03T18:48:00Z">
              <w:rPr/>
            </w:rPrChange>
          </w:rPr>
          <w:delText xml:space="preserve">(2) </w:delText>
        </w:r>
      </w:del>
      <w:r w:rsidRPr="008B7576">
        <w:rPr>
          <w:bCs/>
          <w:rPrChange w:id="92" w:author="Chad Frischmann" w:date="2021-08-03T18:48:00Z">
            <w:rPr/>
          </w:rPrChange>
        </w:rPr>
        <w:t>HEVs’ batteries are different.</w:t>
      </w:r>
    </w:p>
    <w:p w14:paraId="4109A0FE" w14:textId="77777777" w:rsidR="003914A1" w:rsidRPr="003914A1" w:rsidRDefault="003914A1" w:rsidP="003914A1"/>
    <w:p w14:paraId="052C7417" w14:textId="61C5EEB1" w:rsidR="001F25AB" w:rsidRDefault="001F25AB" w:rsidP="001F25AB">
      <w:pPr>
        <w:pStyle w:val="Caption"/>
        <w:keepNext/>
        <w:jc w:val="center"/>
      </w:pPr>
      <w:bookmarkStart w:id="93" w:name="_Ref72323291"/>
      <w:bookmarkStart w:id="94" w:name="_Toc18411563"/>
      <w:bookmarkStart w:id="95" w:name="_Toc73516004"/>
      <w:r>
        <w:t xml:space="preserve">Table </w:t>
      </w:r>
      <w:fldSimple w:instr=" STYLEREF 1 \s ">
        <w:r w:rsidR="00411177">
          <w:rPr>
            <w:noProof/>
          </w:rPr>
          <w:t>1</w:t>
        </w:r>
      </w:fldSimple>
      <w:r>
        <w:t>.</w:t>
      </w:r>
      <w:fldSimple w:instr=" SEQ Table \* ARABIC \s 1 ">
        <w:r w:rsidR="00411177">
          <w:rPr>
            <w:noProof/>
          </w:rPr>
          <w:t>1</w:t>
        </w:r>
      </w:fldSimple>
      <w:bookmarkEnd w:id="93"/>
      <w:r>
        <w:t xml:space="preserve"> </w:t>
      </w:r>
      <w:r w:rsidRPr="00C961D0">
        <w:t>Definitions of vehicle types</w:t>
      </w:r>
      <w:bookmarkEnd w:id="94"/>
      <w:bookmarkEnd w:id="95"/>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5"/>
        <w:gridCol w:w="1530"/>
        <w:gridCol w:w="1530"/>
        <w:gridCol w:w="1530"/>
        <w:gridCol w:w="1530"/>
      </w:tblGrid>
      <w:tr w:rsidR="001F25AB" w:rsidRPr="003E4BA6" w14:paraId="767E405D" w14:textId="77777777" w:rsidTr="009D0D69">
        <w:tc>
          <w:tcPr>
            <w:tcW w:w="3235" w:type="dxa"/>
          </w:tcPr>
          <w:p w14:paraId="156E47F6" w14:textId="77777777" w:rsidR="001F25AB" w:rsidRDefault="001F25AB" w:rsidP="009D0D69">
            <w:pPr>
              <w:spacing w:after="0" w:line="240" w:lineRule="auto"/>
              <w:ind w:right="-1164"/>
              <w:rPr>
                <w:b/>
                <w:bCs/>
                <w:sz w:val="20"/>
              </w:rPr>
            </w:pPr>
          </w:p>
        </w:tc>
        <w:tc>
          <w:tcPr>
            <w:tcW w:w="3060" w:type="dxa"/>
            <w:gridSpan w:val="2"/>
          </w:tcPr>
          <w:p w14:paraId="42CB6549" w14:textId="77777777" w:rsidR="001F25AB" w:rsidRDefault="001F25AB" w:rsidP="009D0D69">
            <w:pPr>
              <w:spacing w:after="0" w:line="240" w:lineRule="auto"/>
              <w:jc w:val="center"/>
              <w:rPr>
                <w:rFonts w:asciiTheme="majorHAnsi" w:eastAsiaTheme="majorEastAsia" w:hAnsiTheme="majorHAnsi" w:cstheme="majorBidi"/>
                <w:b/>
                <w:bCs/>
                <w:color w:val="404040" w:themeColor="text1" w:themeTint="BF"/>
                <w:sz w:val="20"/>
                <w:szCs w:val="20"/>
              </w:rPr>
            </w:pPr>
            <w:r w:rsidRPr="00FB7464">
              <w:rPr>
                <w:b/>
                <w:bCs/>
                <w:sz w:val="20"/>
              </w:rPr>
              <w:t>Propulsion</w:t>
            </w:r>
          </w:p>
          <w:p w14:paraId="0FF96ED9" w14:textId="77777777" w:rsidR="001F25AB" w:rsidRDefault="001F25AB" w:rsidP="009D0D69">
            <w:pPr>
              <w:spacing w:after="0" w:line="240" w:lineRule="auto"/>
              <w:jc w:val="center"/>
              <w:rPr>
                <w:b/>
                <w:bCs/>
                <w:sz w:val="20"/>
              </w:rPr>
            </w:pPr>
          </w:p>
        </w:tc>
        <w:tc>
          <w:tcPr>
            <w:tcW w:w="3060" w:type="dxa"/>
            <w:gridSpan w:val="2"/>
          </w:tcPr>
          <w:p w14:paraId="6F1E3FB0" w14:textId="77777777" w:rsidR="001F25AB" w:rsidRDefault="001F25AB" w:rsidP="009D0D69">
            <w:pPr>
              <w:spacing w:after="0" w:line="240" w:lineRule="auto"/>
              <w:jc w:val="center"/>
              <w:rPr>
                <w:b/>
                <w:bCs/>
                <w:sz w:val="20"/>
              </w:rPr>
            </w:pPr>
            <w:r w:rsidRPr="00FB7464">
              <w:rPr>
                <w:b/>
                <w:bCs/>
                <w:sz w:val="20"/>
              </w:rPr>
              <w:t>Energy source</w:t>
            </w:r>
          </w:p>
        </w:tc>
      </w:tr>
      <w:tr w:rsidR="001F25AB" w:rsidRPr="003E4BA6" w14:paraId="4AE83C54" w14:textId="77777777" w:rsidTr="009D0D69">
        <w:tc>
          <w:tcPr>
            <w:tcW w:w="3235" w:type="dxa"/>
          </w:tcPr>
          <w:p w14:paraId="647832AF" w14:textId="77777777" w:rsidR="001F25AB" w:rsidRDefault="001F25AB" w:rsidP="009D0D69">
            <w:pPr>
              <w:spacing w:after="0" w:line="240" w:lineRule="auto"/>
              <w:rPr>
                <w:b/>
                <w:bCs/>
                <w:sz w:val="20"/>
              </w:rPr>
            </w:pPr>
          </w:p>
        </w:tc>
        <w:tc>
          <w:tcPr>
            <w:tcW w:w="1530" w:type="dxa"/>
          </w:tcPr>
          <w:p w14:paraId="723D4A00" w14:textId="77777777" w:rsidR="001F25AB" w:rsidRDefault="001F25AB" w:rsidP="009D0D69">
            <w:pPr>
              <w:spacing w:after="0" w:line="240" w:lineRule="auto"/>
              <w:jc w:val="center"/>
              <w:rPr>
                <w:b/>
                <w:bCs/>
                <w:sz w:val="20"/>
              </w:rPr>
            </w:pPr>
            <w:r w:rsidRPr="00FB7464">
              <w:rPr>
                <w:b/>
                <w:bCs/>
                <w:sz w:val="20"/>
              </w:rPr>
              <w:t>ICE</w:t>
            </w:r>
          </w:p>
          <w:p w14:paraId="344CC774" w14:textId="77777777" w:rsidR="001F25AB" w:rsidRDefault="001F25AB" w:rsidP="009D0D69">
            <w:pPr>
              <w:spacing w:after="0" w:line="240" w:lineRule="auto"/>
              <w:jc w:val="center"/>
              <w:rPr>
                <w:b/>
                <w:bCs/>
                <w:sz w:val="20"/>
              </w:rPr>
            </w:pPr>
          </w:p>
        </w:tc>
        <w:tc>
          <w:tcPr>
            <w:tcW w:w="1530" w:type="dxa"/>
          </w:tcPr>
          <w:p w14:paraId="008C84E3" w14:textId="77777777" w:rsidR="001F25AB" w:rsidRDefault="001F25AB" w:rsidP="009D0D69">
            <w:pPr>
              <w:spacing w:after="0" w:line="240" w:lineRule="auto"/>
              <w:jc w:val="center"/>
              <w:rPr>
                <w:b/>
                <w:bCs/>
                <w:sz w:val="20"/>
              </w:rPr>
            </w:pPr>
            <w:r w:rsidRPr="00FB7464">
              <w:rPr>
                <w:b/>
                <w:bCs/>
                <w:sz w:val="20"/>
              </w:rPr>
              <w:t>Electric motor</w:t>
            </w:r>
          </w:p>
        </w:tc>
        <w:tc>
          <w:tcPr>
            <w:tcW w:w="1530" w:type="dxa"/>
          </w:tcPr>
          <w:p w14:paraId="29D2A07A" w14:textId="50989CC5" w:rsidR="001F25AB" w:rsidRDefault="00B77E7C" w:rsidP="009D0D69">
            <w:pPr>
              <w:spacing w:after="0" w:line="240" w:lineRule="auto"/>
              <w:jc w:val="center"/>
              <w:rPr>
                <w:b/>
                <w:bCs/>
                <w:sz w:val="20"/>
              </w:rPr>
            </w:pPr>
            <w:r>
              <w:rPr>
                <w:b/>
                <w:bCs/>
                <w:sz w:val="20"/>
              </w:rPr>
              <w:t>Gasoline</w:t>
            </w:r>
          </w:p>
        </w:tc>
        <w:tc>
          <w:tcPr>
            <w:tcW w:w="1530" w:type="dxa"/>
          </w:tcPr>
          <w:p w14:paraId="10634204" w14:textId="09612CC2" w:rsidR="001F25AB" w:rsidRDefault="00B77E7C" w:rsidP="009D0D69">
            <w:pPr>
              <w:spacing w:after="0" w:line="240" w:lineRule="auto"/>
              <w:jc w:val="center"/>
              <w:rPr>
                <w:b/>
                <w:bCs/>
                <w:sz w:val="20"/>
              </w:rPr>
            </w:pPr>
            <w:r>
              <w:rPr>
                <w:b/>
                <w:bCs/>
                <w:sz w:val="20"/>
              </w:rPr>
              <w:t>Electricity</w:t>
            </w:r>
          </w:p>
        </w:tc>
      </w:tr>
      <w:tr w:rsidR="001F25AB" w14:paraId="28ED5DA3" w14:textId="77777777" w:rsidTr="009D0D69">
        <w:tc>
          <w:tcPr>
            <w:tcW w:w="3235" w:type="dxa"/>
          </w:tcPr>
          <w:p w14:paraId="4A5F2C6F" w14:textId="77777777" w:rsidR="001F25AB" w:rsidRDefault="001F25AB" w:rsidP="009D0D69">
            <w:pPr>
              <w:spacing w:after="60" w:line="240" w:lineRule="auto"/>
              <w:rPr>
                <w:b/>
                <w:bCs/>
                <w:sz w:val="20"/>
              </w:rPr>
            </w:pPr>
            <w:r w:rsidRPr="00FB7464">
              <w:rPr>
                <w:b/>
                <w:bCs/>
                <w:sz w:val="20"/>
              </w:rPr>
              <w:t>Internal Combustion Engine (ICE)</w:t>
            </w:r>
          </w:p>
        </w:tc>
        <w:tc>
          <w:tcPr>
            <w:tcW w:w="1530" w:type="dxa"/>
          </w:tcPr>
          <w:p w14:paraId="40386C40" w14:textId="77777777" w:rsidR="001F25AB" w:rsidRDefault="001F25AB" w:rsidP="009D0D69">
            <w:pPr>
              <w:spacing w:after="60" w:line="240" w:lineRule="auto"/>
              <w:jc w:val="center"/>
              <w:rPr>
                <w:bCs/>
                <w:sz w:val="20"/>
              </w:rPr>
            </w:pPr>
            <w:r w:rsidRPr="00FB7464">
              <w:rPr>
                <w:bCs/>
                <w:sz w:val="20"/>
              </w:rPr>
              <w:t>X</w:t>
            </w:r>
          </w:p>
          <w:p w14:paraId="4F9DA97E" w14:textId="77777777" w:rsidR="001F25AB" w:rsidRDefault="001F25AB" w:rsidP="009D0D69">
            <w:pPr>
              <w:spacing w:after="60" w:line="240" w:lineRule="auto"/>
              <w:jc w:val="center"/>
              <w:rPr>
                <w:bCs/>
                <w:sz w:val="20"/>
              </w:rPr>
            </w:pPr>
          </w:p>
        </w:tc>
        <w:tc>
          <w:tcPr>
            <w:tcW w:w="1530" w:type="dxa"/>
          </w:tcPr>
          <w:p w14:paraId="6E7C233C" w14:textId="77777777" w:rsidR="001F25AB" w:rsidRDefault="001F25AB" w:rsidP="009D0D69">
            <w:pPr>
              <w:spacing w:after="60" w:line="240" w:lineRule="auto"/>
              <w:jc w:val="center"/>
              <w:rPr>
                <w:bCs/>
                <w:sz w:val="20"/>
              </w:rPr>
            </w:pPr>
          </w:p>
        </w:tc>
        <w:tc>
          <w:tcPr>
            <w:tcW w:w="1530" w:type="dxa"/>
          </w:tcPr>
          <w:p w14:paraId="2B60942F" w14:textId="77777777" w:rsidR="001F25AB" w:rsidRDefault="001F25AB" w:rsidP="009D0D69">
            <w:pPr>
              <w:spacing w:after="60" w:line="240" w:lineRule="auto"/>
              <w:jc w:val="center"/>
              <w:rPr>
                <w:bCs/>
                <w:sz w:val="20"/>
              </w:rPr>
            </w:pPr>
            <w:r w:rsidRPr="00FB7464">
              <w:rPr>
                <w:bCs/>
                <w:sz w:val="20"/>
              </w:rPr>
              <w:t>X</w:t>
            </w:r>
          </w:p>
        </w:tc>
        <w:tc>
          <w:tcPr>
            <w:tcW w:w="1530" w:type="dxa"/>
          </w:tcPr>
          <w:p w14:paraId="33218B65" w14:textId="77777777" w:rsidR="001F25AB" w:rsidRDefault="001F25AB" w:rsidP="009D0D69">
            <w:pPr>
              <w:spacing w:after="60" w:line="240" w:lineRule="auto"/>
              <w:jc w:val="center"/>
              <w:rPr>
                <w:bCs/>
                <w:sz w:val="20"/>
              </w:rPr>
            </w:pPr>
          </w:p>
        </w:tc>
      </w:tr>
      <w:tr w:rsidR="001F25AB" w14:paraId="0D1BC33F" w14:textId="77777777" w:rsidTr="009D0D69">
        <w:tc>
          <w:tcPr>
            <w:tcW w:w="3235" w:type="dxa"/>
          </w:tcPr>
          <w:p w14:paraId="352DF5AE" w14:textId="77777777" w:rsidR="001F25AB" w:rsidRDefault="001F25AB" w:rsidP="009D0D69">
            <w:pPr>
              <w:spacing w:after="60" w:line="240" w:lineRule="auto"/>
              <w:rPr>
                <w:b/>
                <w:bCs/>
                <w:sz w:val="20"/>
              </w:rPr>
            </w:pPr>
            <w:r w:rsidRPr="00FB7464">
              <w:rPr>
                <w:b/>
                <w:bCs/>
                <w:sz w:val="20"/>
              </w:rPr>
              <w:t>Hybrid Electric Vehicle (HEV)</w:t>
            </w:r>
          </w:p>
        </w:tc>
        <w:tc>
          <w:tcPr>
            <w:tcW w:w="1530" w:type="dxa"/>
          </w:tcPr>
          <w:p w14:paraId="3F36E848" w14:textId="77777777" w:rsidR="001F25AB" w:rsidRDefault="001F25AB" w:rsidP="009D0D69">
            <w:pPr>
              <w:spacing w:after="60" w:line="240" w:lineRule="auto"/>
              <w:jc w:val="center"/>
              <w:rPr>
                <w:bCs/>
                <w:sz w:val="20"/>
              </w:rPr>
            </w:pPr>
            <w:r w:rsidRPr="00FB7464">
              <w:rPr>
                <w:bCs/>
                <w:sz w:val="20"/>
              </w:rPr>
              <w:t>X</w:t>
            </w:r>
          </w:p>
          <w:p w14:paraId="3879E45A" w14:textId="77777777" w:rsidR="001F25AB" w:rsidRDefault="001F25AB" w:rsidP="009D0D69">
            <w:pPr>
              <w:spacing w:after="60" w:line="240" w:lineRule="auto"/>
              <w:jc w:val="center"/>
              <w:rPr>
                <w:bCs/>
                <w:sz w:val="20"/>
              </w:rPr>
            </w:pPr>
          </w:p>
        </w:tc>
        <w:tc>
          <w:tcPr>
            <w:tcW w:w="1530" w:type="dxa"/>
          </w:tcPr>
          <w:p w14:paraId="373A3480" w14:textId="77777777" w:rsidR="001F25AB" w:rsidRDefault="001F25AB" w:rsidP="009D0D69">
            <w:pPr>
              <w:spacing w:after="60" w:line="240" w:lineRule="auto"/>
              <w:jc w:val="center"/>
              <w:rPr>
                <w:bCs/>
                <w:sz w:val="20"/>
              </w:rPr>
            </w:pPr>
            <w:r w:rsidRPr="00FB7464">
              <w:rPr>
                <w:bCs/>
                <w:sz w:val="20"/>
              </w:rPr>
              <w:t>X</w:t>
            </w:r>
          </w:p>
        </w:tc>
        <w:tc>
          <w:tcPr>
            <w:tcW w:w="1530" w:type="dxa"/>
          </w:tcPr>
          <w:p w14:paraId="4EFCEA3E" w14:textId="77777777" w:rsidR="001F25AB" w:rsidRDefault="001F25AB" w:rsidP="009D0D69">
            <w:pPr>
              <w:spacing w:after="60" w:line="240" w:lineRule="auto"/>
              <w:jc w:val="center"/>
              <w:rPr>
                <w:bCs/>
                <w:sz w:val="20"/>
              </w:rPr>
            </w:pPr>
            <w:r w:rsidRPr="00FB7464">
              <w:rPr>
                <w:bCs/>
                <w:sz w:val="20"/>
              </w:rPr>
              <w:t>X</w:t>
            </w:r>
          </w:p>
        </w:tc>
        <w:tc>
          <w:tcPr>
            <w:tcW w:w="1530" w:type="dxa"/>
          </w:tcPr>
          <w:p w14:paraId="57B31AE6" w14:textId="77777777" w:rsidR="001F25AB" w:rsidRDefault="001F25AB" w:rsidP="009D0D69">
            <w:pPr>
              <w:spacing w:after="60" w:line="240" w:lineRule="auto"/>
              <w:jc w:val="center"/>
              <w:rPr>
                <w:bCs/>
                <w:sz w:val="20"/>
              </w:rPr>
            </w:pPr>
          </w:p>
        </w:tc>
      </w:tr>
      <w:tr w:rsidR="001F25AB" w14:paraId="5A275641" w14:textId="77777777" w:rsidTr="009D0D69">
        <w:tc>
          <w:tcPr>
            <w:tcW w:w="3235" w:type="dxa"/>
            <w:shd w:val="clear" w:color="auto" w:fill="BFBFBF" w:themeFill="background1" w:themeFillShade="BF"/>
          </w:tcPr>
          <w:p w14:paraId="7D1E0B9E" w14:textId="77777777" w:rsidR="001F25AB" w:rsidRDefault="001F25AB" w:rsidP="009D0D69">
            <w:pPr>
              <w:spacing w:after="60" w:line="240" w:lineRule="auto"/>
              <w:rPr>
                <w:b/>
                <w:bCs/>
                <w:sz w:val="20"/>
              </w:rPr>
            </w:pPr>
            <w:r w:rsidRPr="00FB7464">
              <w:rPr>
                <w:b/>
                <w:bCs/>
                <w:sz w:val="20"/>
              </w:rPr>
              <w:t>Plug-In Hybrid Electric Vehicle (PHEV)</w:t>
            </w:r>
          </w:p>
        </w:tc>
        <w:tc>
          <w:tcPr>
            <w:tcW w:w="1530" w:type="dxa"/>
            <w:shd w:val="clear" w:color="auto" w:fill="BFBFBF" w:themeFill="background1" w:themeFillShade="BF"/>
          </w:tcPr>
          <w:p w14:paraId="04B0B466" w14:textId="77777777" w:rsidR="001F25AB" w:rsidRDefault="001F25AB" w:rsidP="009D0D69">
            <w:pPr>
              <w:spacing w:after="60" w:line="240" w:lineRule="auto"/>
              <w:jc w:val="center"/>
              <w:rPr>
                <w:bCs/>
                <w:sz w:val="20"/>
              </w:rPr>
            </w:pPr>
            <w:r w:rsidRPr="00FB7464">
              <w:rPr>
                <w:bCs/>
                <w:sz w:val="20"/>
              </w:rPr>
              <w:t>(X)</w:t>
            </w:r>
          </w:p>
          <w:p w14:paraId="0A05543F" w14:textId="77777777" w:rsidR="001F25AB" w:rsidRDefault="001F25AB" w:rsidP="009D0D69">
            <w:pPr>
              <w:spacing w:after="60" w:line="240" w:lineRule="auto"/>
              <w:jc w:val="center"/>
              <w:rPr>
                <w:bCs/>
                <w:sz w:val="20"/>
              </w:rPr>
            </w:pPr>
          </w:p>
        </w:tc>
        <w:tc>
          <w:tcPr>
            <w:tcW w:w="1530" w:type="dxa"/>
            <w:shd w:val="clear" w:color="auto" w:fill="BFBFBF" w:themeFill="background1" w:themeFillShade="BF"/>
          </w:tcPr>
          <w:p w14:paraId="097DA84B" w14:textId="77777777" w:rsidR="001F25AB" w:rsidRDefault="001F25AB" w:rsidP="009D0D69">
            <w:pPr>
              <w:spacing w:after="60" w:line="240" w:lineRule="auto"/>
              <w:jc w:val="center"/>
              <w:rPr>
                <w:bCs/>
                <w:sz w:val="20"/>
              </w:rPr>
            </w:pPr>
            <w:r w:rsidRPr="00FB7464">
              <w:rPr>
                <w:bCs/>
                <w:sz w:val="20"/>
              </w:rPr>
              <w:t>X</w:t>
            </w:r>
          </w:p>
          <w:p w14:paraId="34ADE996" w14:textId="77777777" w:rsidR="001F25AB" w:rsidRDefault="001F25AB" w:rsidP="009D0D69">
            <w:pPr>
              <w:spacing w:after="60" w:line="240" w:lineRule="auto"/>
              <w:jc w:val="center"/>
              <w:rPr>
                <w:bCs/>
                <w:sz w:val="20"/>
              </w:rPr>
            </w:pPr>
          </w:p>
        </w:tc>
        <w:tc>
          <w:tcPr>
            <w:tcW w:w="1530" w:type="dxa"/>
            <w:shd w:val="clear" w:color="auto" w:fill="BFBFBF" w:themeFill="background1" w:themeFillShade="BF"/>
          </w:tcPr>
          <w:p w14:paraId="0EE6FD02" w14:textId="77777777" w:rsidR="001F25AB" w:rsidRDefault="001F25AB" w:rsidP="009D0D69">
            <w:pPr>
              <w:spacing w:after="60" w:line="240" w:lineRule="auto"/>
              <w:jc w:val="center"/>
              <w:rPr>
                <w:bCs/>
                <w:sz w:val="20"/>
              </w:rPr>
            </w:pPr>
            <w:r w:rsidRPr="00FB7464">
              <w:rPr>
                <w:bCs/>
                <w:sz w:val="20"/>
              </w:rPr>
              <w:t>X</w:t>
            </w:r>
          </w:p>
        </w:tc>
        <w:tc>
          <w:tcPr>
            <w:tcW w:w="1530" w:type="dxa"/>
            <w:shd w:val="clear" w:color="auto" w:fill="BFBFBF" w:themeFill="background1" w:themeFillShade="BF"/>
          </w:tcPr>
          <w:p w14:paraId="4E84DD37" w14:textId="77777777" w:rsidR="001F25AB" w:rsidRDefault="001F25AB" w:rsidP="009D0D69">
            <w:pPr>
              <w:spacing w:after="60" w:line="240" w:lineRule="auto"/>
              <w:jc w:val="center"/>
              <w:rPr>
                <w:bCs/>
                <w:sz w:val="20"/>
              </w:rPr>
            </w:pPr>
            <w:r w:rsidRPr="00FB7464">
              <w:rPr>
                <w:bCs/>
                <w:sz w:val="20"/>
              </w:rPr>
              <w:t>X</w:t>
            </w:r>
          </w:p>
        </w:tc>
      </w:tr>
      <w:tr w:rsidR="001F25AB" w14:paraId="1969AE7A" w14:textId="77777777" w:rsidTr="009D0D69">
        <w:tc>
          <w:tcPr>
            <w:tcW w:w="3235" w:type="dxa"/>
            <w:shd w:val="clear" w:color="auto" w:fill="BFBFBF" w:themeFill="background1" w:themeFillShade="BF"/>
          </w:tcPr>
          <w:p w14:paraId="3224DC32" w14:textId="77777777" w:rsidR="001F25AB" w:rsidRDefault="001F25AB" w:rsidP="009D0D69">
            <w:pPr>
              <w:spacing w:after="60" w:line="240" w:lineRule="auto"/>
              <w:rPr>
                <w:b/>
                <w:bCs/>
                <w:sz w:val="20"/>
              </w:rPr>
            </w:pPr>
            <w:r w:rsidRPr="00FB7464">
              <w:rPr>
                <w:b/>
                <w:bCs/>
                <w:sz w:val="20"/>
              </w:rPr>
              <w:t>Battery Electric Vehicle (BEV)</w:t>
            </w:r>
          </w:p>
        </w:tc>
        <w:tc>
          <w:tcPr>
            <w:tcW w:w="1530" w:type="dxa"/>
            <w:shd w:val="clear" w:color="auto" w:fill="BFBFBF" w:themeFill="background1" w:themeFillShade="BF"/>
          </w:tcPr>
          <w:p w14:paraId="4B20492C" w14:textId="77777777" w:rsidR="001F25AB" w:rsidRDefault="001F25AB" w:rsidP="009D0D69">
            <w:pPr>
              <w:spacing w:after="60" w:line="240" w:lineRule="auto"/>
              <w:jc w:val="center"/>
              <w:rPr>
                <w:bCs/>
                <w:sz w:val="20"/>
              </w:rPr>
            </w:pPr>
          </w:p>
        </w:tc>
        <w:tc>
          <w:tcPr>
            <w:tcW w:w="1530" w:type="dxa"/>
            <w:shd w:val="clear" w:color="auto" w:fill="BFBFBF" w:themeFill="background1" w:themeFillShade="BF"/>
          </w:tcPr>
          <w:p w14:paraId="30A4031D" w14:textId="77777777" w:rsidR="001F25AB" w:rsidRDefault="001F25AB" w:rsidP="009D0D69">
            <w:pPr>
              <w:spacing w:after="60" w:line="240" w:lineRule="auto"/>
              <w:jc w:val="center"/>
              <w:rPr>
                <w:bCs/>
                <w:sz w:val="20"/>
              </w:rPr>
            </w:pPr>
            <w:r w:rsidRPr="00FB7464">
              <w:rPr>
                <w:bCs/>
                <w:sz w:val="20"/>
              </w:rPr>
              <w:t>X</w:t>
            </w:r>
          </w:p>
          <w:p w14:paraId="1F18391E" w14:textId="77777777" w:rsidR="001F25AB" w:rsidRDefault="001F25AB" w:rsidP="009D0D69">
            <w:pPr>
              <w:spacing w:after="60" w:line="240" w:lineRule="auto"/>
              <w:jc w:val="center"/>
              <w:rPr>
                <w:bCs/>
                <w:sz w:val="20"/>
              </w:rPr>
            </w:pPr>
          </w:p>
        </w:tc>
        <w:tc>
          <w:tcPr>
            <w:tcW w:w="1530" w:type="dxa"/>
            <w:shd w:val="clear" w:color="auto" w:fill="BFBFBF" w:themeFill="background1" w:themeFillShade="BF"/>
          </w:tcPr>
          <w:p w14:paraId="7F53F59B" w14:textId="77777777" w:rsidR="001F25AB" w:rsidRDefault="001F25AB" w:rsidP="009D0D69">
            <w:pPr>
              <w:spacing w:after="60" w:line="240" w:lineRule="auto"/>
              <w:jc w:val="center"/>
              <w:rPr>
                <w:bCs/>
                <w:sz w:val="20"/>
              </w:rPr>
            </w:pPr>
          </w:p>
        </w:tc>
        <w:tc>
          <w:tcPr>
            <w:tcW w:w="1530" w:type="dxa"/>
            <w:shd w:val="clear" w:color="auto" w:fill="BFBFBF" w:themeFill="background1" w:themeFillShade="BF"/>
          </w:tcPr>
          <w:p w14:paraId="530246F9" w14:textId="77777777" w:rsidR="001F25AB" w:rsidRDefault="001F25AB" w:rsidP="009D0D69">
            <w:pPr>
              <w:spacing w:after="60" w:line="240" w:lineRule="auto"/>
              <w:jc w:val="center"/>
              <w:rPr>
                <w:bCs/>
                <w:sz w:val="20"/>
              </w:rPr>
            </w:pPr>
            <w:r w:rsidRPr="00FB7464">
              <w:rPr>
                <w:bCs/>
                <w:sz w:val="20"/>
              </w:rPr>
              <w:t>X</w:t>
            </w:r>
          </w:p>
        </w:tc>
      </w:tr>
      <w:tr w:rsidR="001F25AB" w:rsidRPr="00FB7464" w14:paraId="5D4BAC2E" w14:textId="77777777" w:rsidTr="009D0D69">
        <w:tc>
          <w:tcPr>
            <w:tcW w:w="9355" w:type="dxa"/>
            <w:gridSpan w:val="5"/>
            <w:shd w:val="clear" w:color="auto" w:fill="auto"/>
          </w:tcPr>
          <w:p w14:paraId="06574701" w14:textId="5B1A29F3" w:rsidR="001F25AB" w:rsidRDefault="001F25AB" w:rsidP="009D0D69">
            <w:pPr>
              <w:keepNext/>
              <w:spacing w:after="60" w:line="240" w:lineRule="auto"/>
              <w:rPr>
                <w:bCs/>
              </w:rPr>
            </w:pPr>
            <w:r w:rsidRPr="00FB7464">
              <w:rPr>
                <w:noProof/>
                <w:sz w:val="20"/>
              </w:rPr>
              <w:lastRenderedPageBreak/>
              <w:t xml:space="preserve">Note: Gray shading indicates EVs in </w:t>
            </w:r>
            <w:r w:rsidR="001D2E8A">
              <w:rPr>
                <w:noProof/>
                <w:sz w:val="20"/>
              </w:rPr>
              <w:t xml:space="preserve">the </w:t>
            </w:r>
            <w:r w:rsidRPr="00FB7464">
              <w:rPr>
                <w:noProof/>
                <w:sz w:val="20"/>
              </w:rPr>
              <w:t>context of this report. Parentheses indicate that a technology is not always present in that category.</w:t>
            </w:r>
            <w:r>
              <w:rPr>
                <w:noProof/>
                <w:sz w:val="20"/>
              </w:rPr>
              <w:t xml:space="preserve"> Table adapted from Amsterdam Roundtables Foundation, 2014. </w:t>
            </w:r>
            <w:r>
              <w:rPr>
                <w:noProof/>
                <w:sz w:val="20"/>
              </w:rPr>
              <w:fldChar w:fldCharType="begin"/>
            </w:r>
            <w:r w:rsidR="0010463F">
              <w:rPr>
                <w:noProof/>
                <w:sz w:val="20"/>
              </w:rPr>
              <w:instrText xml:space="preserve"> ADDIN ZOTERO_ITEM CSL_CITATION {"citationID":"vd9ihispq","properties":{"formattedCitation":"(Amsterdam Roundtables Foundation &amp; McKinsey &amp; Company, 2014)","plainCitation":"(Amsterdam Roundtables Foundation &amp; McKinsey &amp; Company, 2014)","noteIndex":0},"citationItems":[{"id":19727,"uris":["http://zotero.org/groups/277937/items/DKH3C7Q3"],"uri":["http://zotero.org/groups/277937/items/DKH3C7Q3"],"itemData":{"id":19727,"type":"report","title":"Electric vehicles in Europe: gearing up for a new phase?","author":[{"literal":"Amsterdam Roundtables Foundation"},{"literal":"McKinsey &amp; Company"}],"issued":{"date-parts":[["2014",4]]}}}],"schema":"https://github.com/citation-style-language/schema/raw/master/csl-citation.json"} </w:instrText>
            </w:r>
            <w:r>
              <w:rPr>
                <w:noProof/>
                <w:sz w:val="20"/>
              </w:rPr>
              <w:fldChar w:fldCharType="separate"/>
            </w:r>
            <w:r w:rsidR="00C72A36" w:rsidRPr="00C72A36">
              <w:rPr>
                <w:rFonts w:ascii="Calibri" w:hAnsi="Calibri" w:cs="Calibri"/>
                <w:sz w:val="20"/>
              </w:rPr>
              <w:t>(Amsterdam Roundtables Foundation &amp; McKinsey &amp; Company, 2014)</w:t>
            </w:r>
            <w:r>
              <w:rPr>
                <w:noProof/>
                <w:sz w:val="20"/>
              </w:rPr>
              <w:fldChar w:fldCharType="end"/>
            </w:r>
          </w:p>
        </w:tc>
      </w:tr>
    </w:tbl>
    <w:p w14:paraId="7622CFA6" w14:textId="77777777" w:rsidR="001F25AB" w:rsidRDefault="001F25AB" w:rsidP="001F25AB">
      <w:pPr>
        <w:spacing w:after="0"/>
      </w:pPr>
    </w:p>
    <w:p w14:paraId="59880F11" w14:textId="1464A627" w:rsidR="009F4476" w:rsidRDefault="00DA3D66" w:rsidP="009F4476">
      <w:pPr>
        <w:pStyle w:val="Heading3"/>
      </w:pPr>
      <w:bookmarkStart w:id="96" w:name="_Toc72784710"/>
      <w:r>
        <w:t>Battery types</w:t>
      </w:r>
      <w:r w:rsidR="004F7462">
        <w:t xml:space="preserve"> and cost</w:t>
      </w:r>
      <w:bookmarkEnd w:id="96"/>
    </w:p>
    <w:p w14:paraId="613FF0C3" w14:textId="3A860449" w:rsidR="005D4251" w:rsidRDefault="005D4251" w:rsidP="005D4251">
      <w:pPr>
        <w:spacing w:after="0"/>
        <w:rPr>
          <w:bCs/>
        </w:rPr>
      </w:pPr>
      <w:r>
        <w:rPr>
          <w:bCs/>
        </w:rPr>
        <w:t xml:space="preserve">PHEVs have longer total ranges because of </w:t>
      </w:r>
      <w:r w:rsidR="00AF763F">
        <w:rPr>
          <w:bCs/>
        </w:rPr>
        <w:t xml:space="preserve">an </w:t>
      </w:r>
      <w:r>
        <w:rPr>
          <w:bCs/>
        </w:rPr>
        <w:t xml:space="preserve">extra internal combustion engine. But PHEVs have smaller battery capacity and shorter all-electric ranges compared with BEVs. The HEV has a NiMH battery with </w:t>
      </w:r>
      <w:r w:rsidR="00AF763F">
        <w:rPr>
          <w:bCs/>
        </w:rPr>
        <w:t xml:space="preserve">a 1-2 kWh </w:t>
      </w:r>
      <w:r>
        <w:rPr>
          <w:bCs/>
        </w:rPr>
        <w:t>capacity, whereas EVs use Li-ion batteries that typically carry tens of kWh, ranging from 12-85 kWh in BEVs and 4</w:t>
      </w:r>
      <w:r w:rsidR="00AF763F">
        <w:rPr>
          <w:bCs/>
        </w:rPr>
        <w:t xml:space="preserve"> </w:t>
      </w:r>
      <w:r>
        <w:rPr>
          <w:bCs/>
        </w:rPr>
        <w:t xml:space="preserve">22 kWh for PHEVs. The largest capacity EV battery currently sold is available in the Tesla </w:t>
      </w:r>
      <w:r w:rsidR="00AF763F">
        <w:rPr>
          <w:bCs/>
        </w:rPr>
        <w:t>M</w:t>
      </w:r>
      <w:r>
        <w:rPr>
          <w:bCs/>
        </w:rPr>
        <w:t xml:space="preserve">odel S and </w:t>
      </w:r>
      <w:r w:rsidR="00AF763F">
        <w:rPr>
          <w:bCs/>
        </w:rPr>
        <w:t>M</w:t>
      </w:r>
      <w:r>
        <w:rPr>
          <w:bCs/>
        </w:rPr>
        <w:t>odel X, with an 85 kWh capacity and a 426 kilometer (265 mile</w:t>
      </w:r>
      <w:r w:rsidR="00AF763F">
        <w:rPr>
          <w:bCs/>
        </w:rPr>
        <w:t>s</w:t>
      </w:r>
      <w:r>
        <w:rPr>
          <w:bCs/>
        </w:rPr>
        <w:t xml:space="preserve">) all-electric range </w:t>
      </w:r>
      <w:r>
        <w:rPr>
          <w:bCs/>
        </w:rPr>
        <w:fldChar w:fldCharType="begin"/>
      </w:r>
      <w:r w:rsidR="00C72A36">
        <w:rPr>
          <w:bCs/>
        </w:rPr>
        <w:instrText xml:space="preserve"> ADDIN ZOTERO_ITEM CSL_CITATION {"citationID":"7L1DatNw","properties":{"formattedCitation":"(Stacy C. Davis, Susan W. Diegel, Robert G. Boundy, &amp; Sheila Moore, 2015)","plainCitation":"(Stacy C. Davis, Susan W. Diegel, Robert G. Boundy, &amp; Sheila Moore, 2015)","noteIndex":0},"citationItems":[{"id":18546,"uris":["http://zotero.org/groups/277937/items/78JM6PNS"],"uri":["http://zotero.org/groups/277937/items/78JM6PNS"],"itemData":{"id":18546,"type":"report","abstract":"The Vehicle Technologies Market Report details the major trends in U.S. light-duty vehicle and medium/heavy truck markets as well as underlying trends. This report is supported by the U.S. Department of Energy’s Vehicle Technologies Office, and, in accord with its mission, pays special attention to the progress of high-efficiency and alternative-fuel technologies.","publisher":"Oak Ridge National Laboratory","title":"2014 Vehicle Technologies Market Report","author":[{"literal":"Stacy C. Davis"},{"literal":"Susan W. Diegel"},{"literal":"Robert G. Boundy"},{"literal":"Sheila Moore"}],"issued":{"date-parts":[["2015",3]]}}}],"schema":"https://github.com/citation-style-language/schema/raw/master/csl-citation.json"} </w:instrText>
      </w:r>
      <w:r>
        <w:rPr>
          <w:bCs/>
        </w:rPr>
        <w:fldChar w:fldCharType="separate"/>
      </w:r>
      <w:r w:rsidR="00C72A36" w:rsidRPr="00C72A36">
        <w:rPr>
          <w:rFonts w:cs="Times New Roman"/>
        </w:rPr>
        <w:t>(Stacy C. Davis, Susan W. Diegel, Robert G. Boundy, &amp; Sheila Moore, 2015)</w:t>
      </w:r>
      <w:r>
        <w:rPr>
          <w:bCs/>
        </w:rPr>
        <w:fldChar w:fldCharType="end"/>
      </w:r>
      <w:r>
        <w:rPr>
          <w:bCs/>
        </w:rPr>
        <w:t>.</w:t>
      </w:r>
    </w:p>
    <w:p w14:paraId="7446F55D" w14:textId="77777777" w:rsidR="005D4251" w:rsidRPr="005D4251" w:rsidRDefault="005D4251" w:rsidP="005D4251"/>
    <w:p w14:paraId="43D16F5E" w14:textId="7A5F021B" w:rsidR="00D163D7" w:rsidRDefault="009F4476" w:rsidP="0071128E">
      <w:pPr>
        <w:spacing w:after="0"/>
        <w:rPr>
          <w:bCs/>
        </w:rPr>
      </w:pPr>
      <w:r w:rsidRPr="009F4476">
        <w:rPr>
          <w:noProof/>
        </w:rPr>
        <w:drawing>
          <wp:inline distT="0" distB="0" distL="0" distR="0" wp14:anchorId="1735BFAD" wp14:editId="7C57EA96">
            <wp:extent cx="5943600" cy="26428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42870"/>
                    </a:xfrm>
                    <a:prstGeom prst="rect">
                      <a:avLst/>
                    </a:prstGeom>
                  </pic:spPr>
                </pic:pic>
              </a:graphicData>
            </a:graphic>
          </wp:inline>
        </w:drawing>
      </w:r>
    </w:p>
    <w:p w14:paraId="649B079B" w14:textId="0BF9034D" w:rsidR="004624A4" w:rsidRPr="005D4251" w:rsidRDefault="002D76B4" w:rsidP="00966105">
      <w:pPr>
        <w:pStyle w:val="Caption"/>
        <w:jc w:val="center"/>
      </w:pPr>
      <w:bookmarkStart w:id="97" w:name="_Toc73515997"/>
      <w:r w:rsidRPr="0032353F">
        <w:t xml:space="preserve">Figure </w:t>
      </w:r>
      <w:r w:rsidRPr="0032353F">
        <w:rPr>
          <w:noProof/>
        </w:rPr>
        <w:fldChar w:fldCharType="begin"/>
      </w:r>
      <w:r w:rsidRPr="0032353F">
        <w:rPr>
          <w:noProof/>
        </w:rPr>
        <w:instrText xml:space="preserve"> STYLEREF 1 \s </w:instrText>
      </w:r>
      <w:r w:rsidRPr="0032353F">
        <w:rPr>
          <w:noProof/>
        </w:rPr>
        <w:fldChar w:fldCharType="separate"/>
      </w:r>
      <w:r w:rsidR="00411177">
        <w:rPr>
          <w:noProof/>
        </w:rPr>
        <w:t>1</w:t>
      </w:r>
      <w:r w:rsidRPr="0032353F">
        <w:rPr>
          <w:noProof/>
        </w:rPr>
        <w:fldChar w:fldCharType="end"/>
      </w:r>
      <w:r>
        <w:t>.</w:t>
      </w:r>
      <w:r w:rsidRPr="0032353F">
        <w:rPr>
          <w:noProof/>
        </w:rPr>
        <w:fldChar w:fldCharType="begin"/>
      </w:r>
      <w:r w:rsidRPr="0032353F">
        <w:rPr>
          <w:noProof/>
        </w:rPr>
        <w:instrText xml:space="preserve"> SEQ Figure \* ARABIC \s 1 </w:instrText>
      </w:r>
      <w:r w:rsidRPr="0032353F">
        <w:rPr>
          <w:noProof/>
        </w:rPr>
        <w:fldChar w:fldCharType="separate"/>
      </w:r>
      <w:r w:rsidR="00411177">
        <w:rPr>
          <w:noProof/>
        </w:rPr>
        <w:t>1</w:t>
      </w:r>
      <w:r w:rsidRPr="0032353F">
        <w:rPr>
          <w:noProof/>
        </w:rPr>
        <w:fldChar w:fldCharType="end"/>
      </w:r>
      <w:r w:rsidRPr="0032353F">
        <w:t xml:space="preserve"> </w:t>
      </w:r>
      <w:r w:rsidR="00966105">
        <w:t xml:space="preserve">Battery cathode chemistry </w:t>
      </w:r>
      <w:r w:rsidR="001534FE">
        <w:t>in selected regions</w:t>
      </w:r>
      <w:r w:rsidR="003A5CDA">
        <w:t xml:space="preserve"> </w:t>
      </w:r>
      <w:r w:rsidR="001534FE">
        <w:fldChar w:fldCharType="begin"/>
      </w:r>
      <w:r w:rsidR="00C72A36">
        <w:instrText xml:space="preserve"> ADDIN ZOTERO_ITEM CSL_CITATION {"citationID":"vsIx81Xo","properties":{"formattedCitation":"(Dunn, Slattery, Kendall, Ambrose, &amp; Shen, 2021)","plainCitation":"(Dunn, Slattery, Kendall, Ambrose, &amp; Shen, 2021)","noteIndex":0},"citationItems":[{"id":35145,"uris":["http://zotero.org/users/4924446/items/PIUK48YX"],"uri":["http://zotero.org/users/4924446/items/PIUK48YX"],"itemData":{"id":35145,"type":"article-journal","abstract":"Batteries have the potential to significantly reduce greenhouse gas emissions from on-road transportation. However, environmental and social impacts of producing lithium-ion batteries, particularly cathode materials, and concerns over material criticality are frequently highlighted as barriers to widespread electric vehicle adoption. Circular economy strategies, like reuse and recycling, can reduce impacts and secure regional supplies. To understand the potential for circularity, we undertake a dynamic global material flow analysis of pack-level materials that includes scenario analysis for changing battery cathode chemistries and electric vehicle demand. Results are produced regionwise and through the year 2040 to estimate the potential global and regional circularity of lithium, cobalt, nickel, manganese, iron, aluminum, copper, and graphite, although the analysis is focused on the cathode materials. Under idealized conditions, retired batteries could supply 60% of cobalt, 53% of lithium, 57% of manganese, and 53% of nickel globally in 2040. If the current mix of cathode chemistries evolves to a market dominated by NMC 811, a low cobalt chemistry, there is potential for 85% global circularity of cobalt in 2040. If the market steers away from cathodes containing cobalt, to an LFP-dominated market, cobalt, manganese, and nickel become less relevant and reach circularity before 2040. For each market to benefit from the recovery of secondary materials, recycling and manufacturing infrastructure must be developed in each region.","container-title":"Environmental Science &amp; Technology","DOI":"10.1021/acs.est.0c07030","ISSN":"0013-936X","issue":"8","journalAbbreviation":"Environ. Sci. Technol.","note":"publisher: American Chemical Society","page":"5189-5198","source":"ACS Publications","title":"Circularity of Lithium-Ion Battery Materials in Electric Vehicles","volume":"55","author":[{"family":"Dunn","given":"Jessica"},{"family":"Slattery","given":"Margaret"},{"family":"Kendall","given":"Alissa"},{"family":"Ambrose","given":"Hanjiro"},{"family":"Shen","given":"Shuhan"}],"issued":{"date-parts":[["2021",4,20]]}}}],"schema":"https://github.com/citation-style-language/schema/raw/master/csl-citation.json"} </w:instrText>
      </w:r>
      <w:r w:rsidR="001534FE">
        <w:fldChar w:fldCharType="separate"/>
      </w:r>
      <w:bookmarkEnd w:id="97"/>
      <w:r w:rsidR="00C72A36" w:rsidRPr="00C72A36">
        <w:rPr>
          <w:rFonts w:cs="Times New Roman"/>
        </w:rPr>
        <w:t>(Dunn, Slattery, Kendall, Ambrose, &amp; Shen, 2021)</w:t>
      </w:r>
      <w:r w:rsidR="001534FE">
        <w:fldChar w:fldCharType="end"/>
      </w:r>
    </w:p>
    <w:p w14:paraId="7E5AAB0E" w14:textId="77777777" w:rsidR="005D4251" w:rsidRDefault="005D4251" w:rsidP="00AB0831">
      <w:pPr>
        <w:spacing w:after="0"/>
        <w:rPr>
          <w:bCs/>
        </w:rPr>
      </w:pPr>
    </w:p>
    <w:p w14:paraId="56CECC07" w14:textId="52010026" w:rsidR="0071128E" w:rsidRDefault="00BD58E4" w:rsidP="00256B7A">
      <w:pPr>
        <w:spacing w:after="0"/>
        <w:rPr>
          <w:bCs/>
        </w:rPr>
      </w:pPr>
      <w:r>
        <w:rPr>
          <w:bCs/>
        </w:rPr>
        <w:t>Except for the battery capacity</w:t>
      </w:r>
      <w:r w:rsidR="004F6A7A">
        <w:rPr>
          <w:bCs/>
        </w:rPr>
        <w:t xml:space="preserve">, the battery cathode chemistries are various in different </w:t>
      </w:r>
      <w:r w:rsidR="004624A4">
        <w:rPr>
          <w:bCs/>
        </w:rPr>
        <w:t>regions</w:t>
      </w:r>
      <w:r w:rsidR="00E27505">
        <w:rPr>
          <w:bCs/>
        </w:rPr>
        <w:t xml:space="preserve"> </w:t>
      </w:r>
      <w:r w:rsidR="00442496">
        <w:rPr>
          <w:bCs/>
        </w:rPr>
        <w:fldChar w:fldCharType="begin"/>
      </w:r>
      <w:r w:rsidR="00442496">
        <w:rPr>
          <w:bCs/>
        </w:rPr>
        <w:instrText xml:space="preserve"> ADDIN ZOTERO_ITEM CSL_CITATION {"citationID":"HDcqVxGX","properties":{"formattedCitation":"(Dunn et al., 2021)","plainCitation":"(Dunn et al., 2021)","noteIndex":0},"citationItems":[{"id":35145,"uris":["http://zotero.org/users/4924446/items/PIUK48YX"],"uri":["http://zotero.org/users/4924446/items/PIUK48YX"],"itemData":{"id":35145,"type":"article-journal","abstract":"Batteries have the potential to significantly reduce greenhouse gas emissions from on-road transportation. However, environmental and social impacts of producing lithium-ion batteries, particularly cathode materials, and concerns over material criticality are frequently highlighted as barriers to widespread electric vehicle adoption. Circular economy strategies, like reuse and recycling, can reduce impacts and secure regional supplies. To understand the potential for circularity, we undertake a dynamic global material flow analysis of pack-level materials that includes scenario analysis for changing battery cathode chemistries and electric vehicle demand. Results are produced regionwise and through the year 2040 to estimate the potential global and regional circularity of lithium, cobalt, nickel, manganese, iron, aluminum, copper, and graphite, although the analysis is focused on the cathode materials. Under idealized conditions, retired batteries could supply 60% of cobalt, 53% of lithium, 57% of manganese, and 53% of nickel globally in 2040. If the current mix of cathode chemistries evolves to a market dominated by NMC 811, a low cobalt chemistry, there is potential for 85% global circularity of cobalt in 2040. If the market steers away from cathodes containing cobalt, to an LFP-dominated market, cobalt, manganese, and nickel become less relevant and reach circularity before 2040. For each market to benefit from the recovery of secondary materials, recycling and manufacturing infrastructure must be developed in each region.","container-title":"Environmental Science &amp; Technology","DOI":"10.1021/acs.est.0c07030","ISSN":"0013-936X","issue":"8","journalAbbreviation":"Environ. Sci. Technol.","note":"publisher: American Chemical Society","page":"5189-5198","source":"ACS Publications","title":"Circularity of Lithium-Ion Battery Materials in Electric Vehicles","volume":"55","author":[{"family":"Dunn","given":"Jessica"},{"family":"Slattery","given":"Margaret"},{"family":"Kendall","given":"Alissa"},{"family":"Ambrose","given":"Hanjiro"},{"family":"Shen","given":"Shuhan"}],"issued":{"date-parts":[["2021",4,20]]}}}],"schema":"https://github.com/citation-style-language/schema/raw/master/csl-citation.json"} </w:instrText>
      </w:r>
      <w:r w:rsidR="00442496">
        <w:rPr>
          <w:bCs/>
        </w:rPr>
        <w:fldChar w:fldCharType="separate"/>
      </w:r>
      <w:r w:rsidR="00C72A36" w:rsidRPr="00C72A36">
        <w:rPr>
          <w:rFonts w:cs="Times New Roman"/>
        </w:rPr>
        <w:t>(Dunn et al., 2021)</w:t>
      </w:r>
      <w:r w:rsidR="00442496">
        <w:rPr>
          <w:bCs/>
        </w:rPr>
        <w:fldChar w:fldCharType="end"/>
      </w:r>
      <w:r w:rsidR="004624A4">
        <w:rPr>
          <w:bCs/>
        </w:rPr>
        <w:t xml:space="preserve">. </w:t>
      </w:r>
      <w:r w:rsidR="000D1027">
        <w:rPr>
          <w:bCs/>
        </w:rPr>
        <w:t xml:space="preserve">The </w:t>
      </w:r>
      <w:r w:rsidR="00CB5692">
        <w:rPr>
          <w:bCs/>
        </w:rPr>
        <w:t xml:space="preserve">battery cathode chemistries will </w:t>
      </w:r>
      <w:r w:rsidR="002F6E85">
        <w:rPr>
          <w:bCs/>
        </w:rPr>
        <w:t>also</w:t>
      </w:r>
      <w:r w:rsidR="00CB5692">
        <w:rPr>
          <w:bCs/>
        </w:rPr>
        <w:t xml:space="preserve"> </w:t>
      </w:r>
      <w:r w:rsidR="00CC4B7D">
        <w:rPr>
          <w:bCs/>
        </w:rPr>
        <w:t>lead to various climate and financial impact</w:t>
      </w:r>
      <w:r w:rsidR="001E5DBD">
        <w:rPr>
          <w:bCs/>
        </w:rPr>
        <w:t>s</w:t>
      </w:r>
      <w:r w:rsidR="00CC4B7D">
        <w:rPr>
          <w:bCs/>
        </w:rPr>
        <w:t xml:space="preserve"> </w:t>
      </w:r>
      <w:r w:rsidR="00BA2B76">
        <w:rPr>
          <w:bCs/>
        </w:rPr>
        <w:t xml:space="preserve">because of the battery lifetime and </w:t>
      </w:r>
      <w:r w:rsidR="00CC4B7D">
        <w:rPr>
          <w:bCs/>
        </w:rPr>
        <w:t>ma</w:t>
      </w:r>
      <w:r w:rsidR="0084276C">
        <w:rPr>
          <w:bCs/>
        </w:rPr>
        <w:t xml:space="preserve">terial composition. </w:t>
      </w:r>
      <w:r w:rsidR="000801B3">
        <w:rPr>
          <w:bCs/>
        </w:rPr>
        <w:t xml:space="preserve">The market share of battery cathode chemistries </w:t>
      </w:r>
      <w:r w:rsidR="00B3520B">
        <w:rPr>
          <w:bCs/>
        </w:rPr>
        <w:t>is</w:t>
      </w:r>
      <w:r w:rsidR="000801B3">
        <w:rPr>
          <w:bCs/>
        </w:rPr>
        <w:t xml:space="preserve"> various in various regions</w:t>
      </w:r>
      <w:r w:rsidR="00256B7A">
        <w:rPr>
          <w:bCs/>
        </w:rPr>
        <w:t xml:space="preserve"> </w:t>
      </w:r>
      <w:r w:rsidR="00256B7A">
        <w:rPr>
          <w:bCs/>
        </w:rPr>
        <w:fldChar w:fldCharType="begin"/>
      </w:r>
      <w:r w:rsidR="001534FE">
        <w:rPr>
          <w:bCs/>
        </w:rPr>
        <w:instrText xml:space="preserve"> ADDIN ZOTERO_ITEM CSL_CITATION {"citationID":"tZoC2q6v","properties":{"formattedCitation":"(Dunn et al., 2021)","plainCitation":"(Dunn et al., 2021)","noteIndex":0},"citationItems":[{"id":35145,"uris":["http://zotero.org/users/4924446/items/PIUK48YX"],"uri":["http://zotero.org/users/4924446/items/PIUK48YX"],"itemData":{"id":35145,"type":"article-journal","abstract":"Batteries have the potential to significantly reduce greenhouse gas emissions from on-road transportation. However, environmental and social impacts of producing lithium-ion batteries, particularly cathode materials, and concerns over material criticality are frequently highlighted as barriers to widespread electric vehicle adoption. Circular economy strategies, like reuse and recycling, can reduce impacts and secure regional supplies. To understand the potential for circularity, we undertake a dynamic global material flow analysis of pack-level materials that includes scenario analysis for changing battery cathode chemistries and electric vehicle demand. Results are produced regionwise and through the year 2040 to estimate the potential global and regional circularity of lithium, cobalt, nickel, manganese, iron, aluminum, copper, and graphite, although the analysis is focused on the cathode materials. Under idealized conditions, retired batteries could supply 60% of cobalt, 53% of lithium, 57% of manganese, and 53% of nickel globally in 2040. If the current mix of cathode chemistries evolves to a market dominated by NMC 811, a low cobalt chemistry, there is potential for 85% global circularity of cobalt in 2040. If the market steers away from cathodes containing cobalt, to an LFP-dominated market, cobalt, manganese, and nickel become less relevant and reach circularity before 2040. For each market to benefit from the recovery of secondary materials, recycling and manufacturing infrastructure must be developed in each region.","container-title":"Environmental Science &amp; Technology","DOI":"10.1021/acs.est.0c07030","ISSN":"0013-936X","issue":"8","journalAbbreviation":"Environ. Sci. Technol.","note":"publisher: American Chemical Society","page":"5189-5198","source":"ACS Publications","title":"Circularity of Lithium-Ion Battery Materials in Electric Vehicles","volume":"55","author":[{"family":"Dunn","given":"Jessica"},{"family":"Slattery","given":"Margaret"},{"family":"Kendall","given":"Alissa"},{"family":"Ambrose","given":"Hanjiro"},{"family":"Shen","given":"Shuhan"}],"issued":{"date-parts":[["2021",4,20]]}}}],"schema":"https://github.com/citation-style-language/schema/raw/master/csl-citation.json"} </w:instrText>
      </w:r>
      <w:r w:rsidR="00256B7A">
        <w:rPr>
          <w:bCs/>
        </w:rPr>
        <w:fldChar w:fldCharType="separate"/>
      </w:r>
      <w:r w:rsidR="00C72A36" w:rsidRPr="00C72A36">
        <w:rPr>
          <w:rFonts w:cs="Times New Roman"/>
        </w:rPr>
        <w:t>(Dunn et al., 2021)</w:t>
      </w:r>
      <w:r w:rsidR="00256B7A">
        <w:rPr>
          <w:bCs/>
        </w:rPr>
        <w:fldChar w:fldCharType="end"/>
      </w:r>
      <w:r w:rsidR="000801B3">
        <w:rPr>
          <w:bCs/>
        </w:rPr>
        <w:t xml:space="preserve">. </w:t>
      </w:r>
      <w:r w:rsidR="00B3520B">
        <w:rPr>
          <w:bCs/>
        </w:rPr>
        <w:t>China mainly depend</w:t>
      </w:r>
      <w:r w:rsidR="001E5DBD">
        <w:rPr>
          <w:bCs/>
        </w:rPr>
        <w:t>s</w:t>
      </w:r>
      <w:r w:rsidR="00B3520B">
        <w:rPr>
          <w:bCs/>
        </w:rPr>
        <w:t xml:space="preserve"> on LFP</w:t>
      </w:r>
      <w:r w:rsidR="009663F9">
        <w:rPr>
          <w:bCs/>
        </w:rPr>
        <w:t xml:space="preserve"> batter</w:t>
      </w:r>
      <w:r w:rsidR="001E5DBD">
        <w:rPr>
          <w:bCs/>
        </w:rPr>
        <w:t>ies</w:t>
      </w:r>
      <w:r w:rsidR="004F7462">
        <w:rPr>
          <w:bCs/>
        </w:rPr>
        <w:t xml:space="preserve"> previously </w:t>
      </w:r>
      <w:r w:rsidR="0084276C">
        <w:rPr>
          <w:bCs/>
        </w:rPr>
        <w:t xml:space="preserve">because they are cheaper than NMC batteries. China </w:t>
      </w:r>
      <w:ins w:id="98" w:author="Chad Frischmann" w:date="2021-08-03T18:50:00Z">
        <w:r w:rsidR="008B7576">
          <w:rPr>
            <w:bCs/>
          </w:rPr>
          <w:t xml:space="preserve">is </w:t>
        </w:r>
      </w:ins>
      <w:r w:rsidR="004F7462">
        <w:rPr>
          <w:bCs/>
        </w:rPr>
        <w:t xml:space="preserve">gradually </w:t>
      </w:r>
      <w:r w:rsidR="001E5DBD">
        <w:rPr>
          <w:bCs/>
        </w:rPr>
        <w:t>shift</w:t>
      </w:r>
      <w:del w:id="99" w:author="Chad Frischmann" w:date="2021-08-03T18:50:00Z">
        <w:r w:rsidR="001E5DBD" w:rsidDel="008B7576">
          <w:rPr>
            <w:bCs/>
          </w:rPr>
          <w:delText>s</w:delText>
        </w:r>
      </w:del>
      <w:ins w:id="100" w:author="Chad Frischmann" w:date="2021-08-03T18:50:00Z">
        <w:r w:rsidR="008B7576">
          <w:rPr>
            <w:bCs/>
          </w:rPr>
          <w:t>ing</w:t>
        </w:r>
      </w:ins>
      <w:r w:rsidR="00011348">
        <w:rPr>
          <w:bCs/>
        </w:rPr>
        <w:t xml:space="preserve"> to NMC batteries</w:t>
      </w:r>
      <w:r w:rsidR="0084276C">
        <w:rPr>
          <w:bCs/>
        </w:rPr>
        <w:t xml:space="preserve"> </w:t>
      </w:r>
      <w:r w:rsidR="00D83BB0">
        <w:rPr>
          <w:bCs/>
        </w:rPr>
        <w:t>to pursue higher energy densities and extended range</w:t>
      </w:r>
      <w:r w:rsidR="00011348">
        <w:rPr>
          <w:bCs/>
        </w:rPr>
        <w:t>.</w:t>
      </w:r>
      <w:r w:rsidR="00411A1A">
        <w:rPr>
          <w:bCs/>
        </w:rPr>
        <w:t xml:space="preserve"> </w:t>
      </w:r>
      <w:del w:id="101" w:author="Chad Frischmann" w:date="2021-08-03T18:50:00Z">
        <w:r w:rsidR="00411A1A" w:rsidDel="008B7576">
          <w:rPr>
            <w:bCs/>
          </w:rPr>
          <w:delText>Such</w:delText>
        </w:r>
      </w:del>
      <w:ins w:id="102" w:author="Chad Frischmann" w:date="2021-08-03T18:50:00Z">
        <w:r w:rsidR="008B7576">
          <w:rPr>
            <w:bCs/>
          </w:rPr>
          <w:t>This</w:t>
        </w:r>
      </w:ins>
      <w:r w:rsidR="00411A1A">
        <w:rPr>
          <w:bCs/>
        </w:rPr>
        <w:t xml:space="preserve"> transition will lead to more demand for cobalt</w:t>
      </w:r>
      <w:r w:rsidR="009D4864">
        <w:rPr>
          <w:bCs/>
        </w:rPr>
        <w:t xml:space="preserve"> under state-of-art battery technology</w:t>
      </w:r>
      <w:r w:rsidR="0004206D">
        <w:rPr>
          <w:bCs/>
        </w:rPr>
        <w:t xml:space="preserve"> </w:t>
      </w:r>
      <w:r w:rsidR="009D4864">
        <w:rPr>
          <w:bCs/>
        </w:rPr>
        <w:fldChar w:fldCharType="begin"/>
      </w:r>
      <w:r w:rsidR="00C72A36">
        <w:rPr>
          <w:bCs/>
        </w:rPr>
        <w:instrText xml:space="preserve"> ADDIN ZOTERO_ITEM CSL_CITATION {"citationID":"21PLqvgu","properties":{"formattedCitation":"(Hsieh, Pan, &amp; Green, 2020)","plainCitation":"(Hsieh, Pan, &amp; Green, 2020)","noteIndex":0},"citationItems":[{"id":12571,"uris":["http://zotero.org/users/4924446/items/8YD65WME"],"uri":["http://zotero.org/users/4924446/items/8YD65WME"],"itemData":{"id":12571,"type":"article-journal","abstract":"China has recently enacted the dual-credit mandate to replace the existing subsidies as a continued effort to electrify its ground transportation sector. This study quantifies the impacts of such policy transition on private motorization rate and battery market. Throughout the next decade, affordability remains the determinant for vehicle purchases; forcing broader adoption of pricier battery-powered cars without subsidies will inevitably diminish the market growth. Under the mandate, China's electric vehicle sales will continue to grow through 2030 despite the temporary car market contraction. Cumulative private electric vehicle sales are projected to reach 66 million by 2030 (with 37% sales market share); this will drive the battery demand from China's private car sector to expand rapidly and accumulate ~420 GWh (2 million tonnes) of spent lithium-ion batteries. This significant increase in battery demand will exacerbate pressure on the global supply for lithium and cobalt. The cobalt demand from China's private vehicle sector in 2030 alone would be almost half of the total global cobalt production in 2017; up to 16% of this 2030 demand could be satisfied by battery recycling. A recycling-based battery supply chain is needed to alleviate the concerns of supply shortages and to achieve a circular economy.","container-title":"Energy Policy","DOI":"10.1016/j.enpol.2020.111654","ISSN":"0301-4215","journalAbbreviation":"Energy Policy","language":"en","page":"111654","source":"ScienceDirect","title":"Transition to electric vehicles in China: Implications for private motorization rate and battery market","title-short":"Transition to electric vehicles in China","volume":"144","author":[{"family":"Hsieh","given":"I-Yun Lisa"},{"family":"Pan","given":"Menghsuan Sam"},{"family":"Green","given":"William H."}],"issued":{"date-parts":[["2020",9,1]]}}}],"schema":"https://github.com/citation-style-language/schema/raw/master/csl-citation.json"} </w:instrText>
      </w:r>
      <w:r w:rsidR="009D4864">
        <w:rPr>
          <w:bCs/>
        </w:rPr>
        <w:fldChar w:fldCharType="separate"/>
      </w:r>
      <w:r w:rsidR="00C72A36" w:rsidRPr="00C72A36">
        <w:rPr>
          <w:rFonts w:cs="Times New Roman"/>
        </w:rPr>
        <w:t>(Hsieh, Pan, &amp; Green, 2020)</w:t>
      </w:r>
      <w:r w:rsidR="009D4864">
        <w:rPr>
          <w:bCs/>
        </w:rPr>
        <w:fldChar w:fldCharType="end"/>
      </w:r>
      <w:ins w:id="103" w:author="Chad Frischmann" w:date="2021-08-03T18:52:00Z">
        <w:r w:rsidR="008B7576">
          <w:rPr>
            <w:bCs/>
          </w:rPr>
          <w:t xml:space="preserve">, and </w:t>
        </w:r>
      </w:ins>
      <w:del w:id="104" w:author="Chad Frischmann" w:date="2021-08-03T18:52:00Z">
        <w:r w:rsidR="009D4864" w:rsidDel="008B7576">
          <w:rPr>
            <w:bCs/>
          </w:rPr>
          <w:delText xml:space="preserve">. </w:delText>
        </w:r>
        <w:r w:rsidR="0004206D" w:rsidDel="008B7576">
          <w:rPr>
            <w:bCs/>
          </w:rPr>
          <w:delText xml:space="preserve">This </w:delText>
        </w:r>
      </w:del>
      <w:r w:rsidR="0004206D">
        <w:rPr>
          <w:bCs/>
        </w:rPr>
        <w:t xml:space="preserve">may also result in </w:t>
      </w:r>
      <w:r w:rsidR="001E5DBD">
        <w:rPr>
          <w:bCs/>
        </w:rPr>
        <w:t>a</w:t>
      </w:r>
      <w:r w:rsidR="0004206D">
        <w:rPr>
          <w:bCs/>
        </w:rPr>
        <w:t xml:space="preserve"> higher cost of </w:t>
      </w:r>
      <w:del w:id="105" w:author="Chad Frischmann" w:date="2021-08-03T18:52:00Z">
        <w:r w:rsidR="0004206D" w:rsidDel="008B7576">
          <w:rPr>
            <w:bCs/>
          </w:rPr>
          <w:delText xml:space="preserve">battery </w:delText>
        </w:r>
      </w:del>
      <w:ins w:id="106" w:author="Chad Frischmann" w:date="2021-08-03T18:52:00Z">
        <w:r w:rsidR="008B7576">
          <w:rPr>
            <w:bCs/>
          </w:rPr>
          <w:t>batter</w:t>
        </w:r>
        <w:r w:rsidR="008B7576">
          <w:rPr>
            <w:bCs/>
          </w:rPr>
          <w:t>ies</w:t>
        </w:r>
        <w:r w:rsidR="008B7576">
          <w:rPr>
            <w:bCs/>
          </w:rPr>
          <w:t xml:space="preserve"> </w:t>
        </w:r>
      </w:ins>
      <w:r w:rsidR="0004206D">
        <w:rPr>
          <w:bCs/>
        </w:rPr>
        <w:t xml:space="preserve">because the </w:t>
      </w:r>
      <w:ins w:id="107" w:author="Chad Frischmann" w:date="2021-08-03T18:52:00Z">
        <w:r w:rsidR="008B7576">
          <w:rPr>
            <w:bCs/>
          </w:rPr>
          <w:t xml:space="preserve">price of </w:t>
        </w:r>
      </w:ins>
      <w:r w:rsidR="0004206D">
        <w:rPr>
          <w:bCs/>
        </w:rPr>
        <w:t xml:space="preserve">cobalt </w:t>
      </w:r>
      <w:del w:id="108" w:author="Chad Frischmann" w:date="2021-08-03T18:52:00Z">
        <w:r w:rsidR="0004206D" w:rsidDel="008B7576">
          <w:rPr>
            <w:bCs/>
          </w:rPr>
          <w:delText xml:space="preserve">price </w:delText>
        </w:r>
      </w:del>
      <w:r w:rsidR="0004206D">
        <w:rPr>
          <w:bCs/>
        </w:rPr>
        <w:t xml:space="preserve">is </w:t>
      </w:r>
      <w:ins w:id="109" w:author="Chad Frischmann" w:date="2021-08-03T18:52:00Z">
        <w:r w:rsidR="008B7576">
          <w:rPr>
            <w:bCs/>
          </w:rPr>
          <w:t>currently</w:t>
        </w:r>
        <w:r w:rsidR="008B7576">
          <w:rPr>
            <w:bCs/>
          </w:rPr>
          <w:t xml:space="preserve"> </w:t>
        </w:r>
      </w:ins>
      <w:r w:rsidR="0004206D">
        <w:rPr>
          <w:bCs/>
        </w:rPr>
        <w:t>very high</w:t>
      </w:r>
      <w:del w:id="110" w:author="Chad Frischmann" w:date="2021-08-03T18:52:00Z">
        <w:r w:rsidR="0004206D" w:rsidDel="008B7576">
          <w:rPr>
            <w:bCs/>
          </w:rPr>
          <w:delText xml:space="preserve"> currently</w:delText>
        </w:r>
      </w:del>
      <w:r w:rsidR="0004206D">
        <w:rPr>
          <w:bCs/>
        </w:rPr>
        <w:t>.</w:t>
      </w:r>
    </w:p>
    <w:p w14:paraId="0F050CB1" w14:textId="42754A62" w:rsidR="0085175B" w:rsidRDefault="0085175B" w:rsidP="0085175B">
      <w:pPr>
        <w:spacing w:after="0"/>
      </w:pPr>
      <w:r>
        <w:lastRenderedPageBreak/>
        <w:t xml:space="preserve">Battery costs have been decreasing rapidly </w:t>
      </w:r>
      <w:r w:rsidRPr="0055681E">
        <w:fldChar w:fldCharType="begin"/>
      </w:r>
      <w:r w:rsidR="00A16010">
        <w:instrText xml:space="preserve"> ADDIN ZOTERO_ITEM CSL_CITATION {"citationID":"fuqfk851s","properties":{"formattedCitation":"(Nykvist &amp; Nilsson, 2015a)","plainCitation":"(Nykvist &amp; Nilsson, 2015a)","noteIndex":0},"citationItems":[{"id":25573,"uris":["http://zotero.org/groups/277937/items/27RAZJ73"],"uri":["http://zotero.org/groups/277937/items/27RAZJ73"],"itemData":{"id":25573,"type":"article-journal","container-title":"Nature Climate Change","DOI":"10.1038/nclimate2564","ISSN":"1758-678X, 1758-6798","issue":"4","page":"329-332","source":"CrossRef","title":"Rapidly falling costs of battery packs for electric vehicles","volume":"5","author":[{"family":"Nykvist","given":"Björn"},{"family":"Nilsson","given":"Måns"}],"issued":{"date-parts":[["2015",3,23]]}}}],"schema":"https://github.com/citation-style-language/schema/raw/master/csl-citation.json"} </w:instrText>
      </w:r>
      <w:r w:rsidRPr="0055681E">
        <w:fldChar w:fldCharType="separate"/>
      </w:r>
      <w:r w:rsidR="00A16010" w:rsidRPr="00A16010">
        <w:rPr>
          <w:rFonts w:ascii="Calibri" w:hAnsi="Calibri" w:cs="Calibri"/>
        </w:rPr>
        <w:t>(Nykvist &amp; Nilsson, 2015a)</w:t>
      </w:r>
      <w:r w:rsidRPr="0055681E">
        <w:fldChar w:fldCharType="end"/>
      </w:r>
      <w:r>
        <w:t xml:space="preserve">. </w:t>
      </w:r>
      <w:commentRangeStart w:id="111"/>
      <w:del w:id="112" w:author="Chad Frischmann" w:date="2021-08-03T18:53:00Z">
        <w:r w:rsidDel="008B7576">
          <w:delText>Based on the research, t</w:delText>
        </w:r>
      </w:del>
      <w:ins w:id="113" w:author="Chad Frischmann" w:date="2021-08-03T18:53:00Z">
        <w:r w:rsidR="008B7576">
          <w:t>T</w:t>
        </w:r>
        <w:commentRangeEnd w:id="111"/>
        <w:r w:rsidR="008B7576">
          <w:rPr>
            <w:rStyle w:val="CommentReference"/>
          </w:rPr>
          <w:commentReference w:id="111"/>
        </w:r>
      </w:ins>
      <w:r>
        <w:t xml:space="preserve">he observed average EV battery pack cost </w:t>
      </w:r>
      <w:ins w:id="114" w:author="Chad Frischmann" w:date="2021-08-03T18:53:00Z">
        <w:r w:rsidR="008B7576">
          <w:t xml:space="preserve">has </w:t>
        </w:r>
      </w:ins>
      <w:r>
        <w:t>decrease</w:t>
      </w:r>
      <w:ins w:id="115" w:author="Chad Frischmann" w:date="2021-08-03T18:53:00Z">
        <w:r w:rsidR="008B7576">
          <w:t>d</w:t>
        </w:r>
      </w:ins>
      <w:r>
        <w:t xml:space="preserve"> from approximately 850 euro</w:t>
      </w:r>
      <w:r>
        <w:rPr>
          <w:rFonts w:hint="eastAsia"/>
          <w:lang w:eastAsia="zh-CN"/>
        </w:rPr>
        <w:t>/</w:t>
      </w:r>
      <w:r>
        <w:rPr>
          <w:lang w:eastAsia="zh-CN"/>
        </w:rPr>
        <w:t>k</w:t>
      </w:r>
      <w:r w:rsidR="001E5DBD">
        <w:rPr>
          <w:lang w:eastAsia="zh-CN"/>
        </w:rPr>
        <w:t>W</w:t>
      </w:r>
      <w:r>
        <w:rPr>
          <w:lang w:eastAsia="zh-CN"/>
        </w:rPr>
        <w:t>h in 2010 to 200 euro/k</w:t>
      </w:r>
      <w:r w:rsidR="001E5DBD">
        <w:rPr>
          <w:lang w:eastAsia="zh-CN"/>
        </w:rPr>
        <w:t>W</w:t>
      </w:r>
      <w:r>
        <w:rPr>
          <w:lang w:eastAsia="zh-CN"/>
        </w:rPr>
        <w:t>h</w:t>
      </w:r>
      <w:ins w:id="116" w:author="Chad Frischmann" w:date="2021-08-03T18:54:00Z">
        <w:r w:rsidR="008B7576">
          <w:rPr>
            <w:lang w:eastAsia="zh-CN"/>
          </w:rPr>
          <w:t xml:space="preserve"> </w:t>
        </w:r>
      </w:ins>
      <w:commentRangeStart w:id="117"/>
      <w:r>
        <w:rPr>
          <w:lang w:eastAsia="zh-CN"/>
        </w:rPr>
        <w:t xml:space="preserve"> </w:t>
      </w:r>
      <w:commentRangeEnd w:id="117"/>
      <w:r w:rsidR="008B7576">
        <w:rPr>
          <w:rStyle w:val="CommentReference"/>
        </w:rPr>
        <w:commentReference w:id="117"/>
      </w:r>
      <w:r>
        <w:rPr>
          <w:rFonts w:ascii="Calibri" w:hAnsi="Calibri" w:cs="Calibri"/>
        </w:rPr>
        <w:fldChar w:fldCharType="begin"/>
      </w:r>
      <w:r w:rsidR="003C7433">
        <w:rPr>
          <w:rFonts w:ascii="Calibri" w:hAnsi="Calibri" w:cs="Calibri"/>
        </w:rPr>
        <w:instrText xml:space="preserve"> ADDIN ZOTERO_ITEM CSL_CITATION {"citationID":"sRlprLpk","properties":{"formattedCitation":"(Noah Kittner et al., 2020)","plainCitation":"(Noah Kittner et al., 2020)","noteIndex":0},"citationItems":[{"id":35836,"uris":["http://zotero.org/groups/2241942/items/Z66VXKS8"],"uri":["http://zotero.org/groups/2241942/items/Z66VXKS8"],"itemData":{"id":35836,"type":"chapter","abstract":"Electric vehicles will play a dominant role in the transition to a low-carbon transportation system. As we track and forecast this evolution, learning rates help to quantify the historical rate and pace of change for emerging transportation options, the interaction of technology-specific and system-wide changes, and the economics of different policy options. In this chapter, we review the leading issues related to determining learning rates for electric vehicles and the potential scale-up for battery electric vehicles worldwide. Globally, electric vehicle deployment has increased rapidly over the past decade. Continued growth over the coming decade remains critical to achieve the level of ambition necessary to decarbonize the transportation sector. Therefore further data on learning rates and studies on innovation in battery electric vehicles are needed to enable and benefit from their decarbonization potential. In addition, research on incentives to develop appropriate technologies and policies to integrate electric vehicles into the existing electric grid infrastructure and transportation systems will inform further policy options and cost-reduction targets.","container-title":"Technological Learning in the Transition to a Low-Carbon Energy System","ISBN":"978-0-12-818762-3","language":"en","note":"DOI: 10.1016/B978-0-12-818762-3.00009-1","page":"145-163","publisher":"Elsevier","source":"DOI.org (Crossref)","title":"Electric vehicles","URL":"https://linkinghub.elsevier.com/retrieve/pii/B9780128187623000091","author":[{"family":"Kittner","given":"Noah"},{"family":"Tsiropoulos","given":"Ioannis"},{"family":"Tarvydas","given":"Dalius"},{"family":"Schmidt","given":"Oliver"},{"family":"Staffell","given":"Iain"},{"family":"Kammen","given":"Daniel M."}],"accessed":{"date-parts":[["2021",5,23]]},"issued":{"date-parts":[["2020"]]}}}],"schema":"https://github.com/citation-style-language/schema/raw/master/csl-citation.json"} </w:instrText>
      </w:r>
      <w:r>
        <w:rPr>
          <w:rFonts w:ascii="Calibri" w:hAnsi="Calibri" w:cs="Calibri"/>
        </w:rPr>
        <w:fldChar w:fldCharType="separate"/>
      </w:r>
      <w:r w:rsidR="003C7433" w:rsidRPr="003C7433">
        <w:rPr>
          <w:rFonts w:ascii="Calibri" w:hAnsi="Calibri" w:cs="Calibri"/>
        </w:rPr>
        <w:t xml:space="preserve">(Noah </w:t>
      </w:r>
      <w:proofErr w:type="spellStart"/>
      <w:r w:rsidR="003C7433" w:rsidRPr="003C7433">
        <w:rPr>
          <w:rFonts w:ascii="Calibri" w:hAnsi="Calibri" w:cs="Calibri"/>
        </w:rPr>
        <w:t>Kittner</w:t>
      </w:r>
      <w:proofErr w:type="spellEnd"/>
      <w:r w:rsidR="003C7433" w:rsidRPr="003C7433">
        <w:rPr>
          <w:rFonts w:ascii="Calibri" w:hAnsi="Calibri" w:cs="Calibri"/>
        </w:rPr>
        <w:t xml:space="preserve"> et al., 2020)</w:t>
      </w:r>
      <w:r>
        <w:rPr>
          <w:rFonts w:ascii="Calibri" w:hAnsi="Calibri" w:cs="Calibri"/>
        </w:rPr>
        <w:fldChar w:fldCharType="end"/>
      </w:r>
      <w:r>
        <w:rPr>
          <w:lang w:eastAsia="zh-CN"/>
        </w:rPr>
        <w:t xml:space="preserve">. </w:t>
      </w:r>
      <w:r w:rsidR="00086CAC">
        <w:rPr>
          <w:lang w:eastAsia="zh-CN"/>
        </w:rPr>
        <w:t>However,</w:t>
      </w:r>
      <w:r>
        <w:rPr>
          <w:lang w:eastAsia="zh-CN"/>
        </w:rPr>
        <w:t xml:space="preserve"> the </w:t>
      </w:r>
      <w:commentRangeStart w:id="118"/>
      <w:r>
        <w:rPr>
          <w:lang w:eastAsia="zh-CN"/>
        </w:rPr>
        <w:t xml:space="preserve">current EV purchase price </w:t>
      </w:r>
      <w:commentRangeEnd w:id="118"/>
      <w:r w:rsidR="008B7576">
        <w:rPr>
          <w:rStyle w:val="CommentReference"/>
        </w:rPr>
        <w:commentReference w:id="118"/>
      </w:r>
      <w:r>
        <w:rPr>
          <w:lang w:eastAsia="zh-CN"/>
        </w:rPr>
        <w:t xml:space="preserve">is still higher </w:t>
      </w:r>
      <w:commentRangeStart w:id="119"/>
      <w:del w:id="120" w:author="Chad Frischmann" w:date="2021-08-03T18:55:00Z">
        <w:r w:rsidDel="008B7576">
          <w:rPr>
            <w:lang w:eastAsia="zh-CN"/>
          </w:rPr>
          <w:delText xml:space="preserve">than </w:delText>
        </w:r>
        <w:r w:rsidDel="008B7576">
          <w:delText>and</w:delText>
        </w:r>
      </w:del>
      <w:ins w:id="121" w:author="Chad Frischmann" w:date="2021-08-03T18:55:00Z">
        <w:r w:rsidR="008B7576">
          <w:rPr>
            <w:lang w:eastAsia="zh-CN"/>
          </w:rPr>
          <w:t>at</w:t>
        </w:r>
      </w:ins>
      <w:r>
        <w:t xml:space="preserve"> </w:t>
      </w:r>
      <w:commentRangeStart w:id="122"/>
      <w:r>
        <w:t xml:space="preserve">US$268/kWh </w:t>
      </w:r>
      <w:commentRangeEnd w:id="122"/>
      <w:r w:rsidR="008B7576">
        <w:rPr>
          <w:rStyle w:val="CommentReference"/>
        </w:rPr>
        <w:commentReference w:id="122"/>
      </w:r>
      <w:r>
        <w:t xml:space="preserve">in 2015 </w:t>
      </w:r>
      <w:commentRangeEnd w:id="119"/>
      <w:r w:rsidR="008B7576">
        <w:rPr>
          <w:rStyle w:val="CommentReference"/>
        </w:rPr>
        <w:commentReference w:id="119"/>
      </w:r>
      <w:r>
        <w:t xml:space="preserve">(IEA, 2016). If costs reach as low as </w:t>
      </w:r>
      <w:commentRangeStart w:id="123"/>
      <w:r>
        <w:t>US$150 per kWh</w:t>
      </w:r>
      <w:commentRangeEnd w:id="123"/>
      <w:r w:rsidR="008B7576">
        <w:rPr>
          <w:rStyle w:val="CommentReference"/>
        </w:rPr>
        <w:commentReference w:id="123"/>
      </w:r>
      <w:r>
        <w:t>,</w:t>
      </w:r>
      <w:ins w:id="124" w:author="Chad Frischmann" w:date="2021-08-03T18:56:00Z">
        <w:r w:rsidR="008B7576">
          <w:t xml:space="preserve"> it is possible that</w:t>
        </w:r>
      </w:ins>
      <w:r>
        <w:t xml:space="preserve"> EVs can move beyond niche market to a mass market penetration, “leading to a potential paradigm shift in vehicle technology” (</w:t>
      </w:r>
      <w:proofErr w:type="spellStart"/>
      <w:r w:rsidRPr="0055681E">
        <w:rPr>
          <w:rFonts w:ascii="Calibri" w:hAnsi="Calibri"/>
        </w:rPr>
        <w:t>Nykvist</w:t>
      </w:r>
      <w:proofErr w:type="spellEnd"/>
      <w:r w:rsidRPr="0055681E">
        <w:rPr>
          <w:rFonts w:ascii="Calibri" w:hAnsi="Calibri"/>
        </w:rPr>
        <w:t xml:space="preserve"> &amp; Nilsson, 2015</w:t>
      </w:r>
      <w:r>
        <w:rPr>
          <w:rFonts w:ascii="Calibri" w:hAnsi="Calibri"/>
        </w:rPr>
        <w:t xml:space="preserve">, </w:t>
      </w:r>
      <w:r>
        <w:t xml:space="preserve">p. 330). </w:t>
      </w:r>
      <w:r w:rsidR="00D927B5">
        <w:t>Bloomberg Global EV Out</w:t>
      </w:r>
      <w:r w:rsidR="00F82772">
        <w:t>look shows that lithium-ion battery prices decrease by 87% from 2010 to 2019</w:t>
      </w:r>
      <w:r w:rsidR="004761BB">
        <w:t xml:space="preserve"> </w:t>
      </w:r>
      <w:r w:rsidR="004761BB">
        <w:fldChar w:fldCharType="begin"/>
      </w:r>
      <w:r w:rsidR="004761BB">
        <w:instrText xml:space="preserve"> ADDIN ZOTERO_ITEM CSL_CITATION {"citationID":"B9BGJyeb","properties":{"formattedCitation":"(Bloomberg NEF, 2020)","plainCitation":"(Bloomberg NEF, 2020)","noteIndex":0},"citationItems":[{"id":35400,"uris":["http://zotero.org/groups/2241942/items/XGMTPFCT"],"uri":["http://zotero.org/groups/2241942/items/XGMTPFCT"],"itemData":{"id":35400,"type":"report","abstract":"Mobility is at the core of modern civilization, and the way people and goods move impacts many aspects of life. The next 20 years will bring...","language":"en","title":"Electric Vehicle Outlook 2020","URL":"https://bnef.turtl.co/story/evo-2020/","author":[{"family":"Bloomberg NEF","given":""}],"accessed":{"date-parts":[["2021",4,22]]},"issued":{"date-parts":[["2020"]]}}}],"schema":"https://github.com/citation-style-language/schema/raw/master/csl-citation.json"} </w:instrText>
      </w:r>
      <w:r w:rsidR="004761BB">
        <w:fldChar w:fldCharType="separate"/>
      </w:r>
      <w:r w:rsidR="004761BB" w:rsidRPr="004761BB">
        <w:rPr>
          <w:rFonts w:cs="Times New Roman"/>
        </w:rPr>
        <w:t>(Bloomberg NEF, 2020)</w:t>
      </w:r>
      <w:r w:rsidR="004761BB">
        <w:fldChar w:fldCharType="end"/>
      </w:r>
      <w:r w:rsidR="004761BB">
        <w:t xml:space="preserve">. </w:t>
      </w:r>
      <w:r>
        <w:t>The continue</w:t>
      </w:r>
      <w:r w:rsidR="00086CAC">
        <w:t>d</w:t>
      </w:r>
      <w:r>
        <w:t xml:space="preserve"> declining battery pack costs will further reduce the EV price in the future. </w:t>
      </w:r>
    </w:p>
    <w:p w14:paraId="7E7FFC75" w14:textId="77777777" w:rsidR="0085175B" w:rsidRPr="00256B7A" w:rsidRDefault="0085175B" w:rsidP="00256B7A">
      <w:pPr>
        <w:spacing w:after="0"/>
        <w:rPr>
          <w:bCs/>
        </w:rPr>
      </w:pPr>
    </w:p>
    <w:p w14:paraId="21DF9905" w14:textId="107D9474" w:rsidR="00D36AE2" w:rsidRDefault="00D70675" w:rsidP="00DA3D66">
      <w:r>
        <w:rPr>
          <w:noProof/>
        </w:rPr>
        <w:drawing>
          <wp:inline distT="0" distB="0" distL="0" distR="0" wp14:anchorId="51E31B9A" wp14:editId="660D0EB7">
            <wp:extent cx="5943600" cy="2941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41955"/>
                    </a:xfrm>
                    <a:prstGeom prst="rect">
                      <a:avLst/>
                    </a:prstGeom>
                  </pic:spPr>
                </pic:pic>
              </a:graphicData>
            </a:graphic>
          </wp:inline>
        </w:drawing>
      </w:r>
    </w:p>
    <w:p w14:paraId="00721B0F" w14:textId="4979996D" w:rsidR="00D70675" w:rsidRPr="005D4251" w:rsidRDefault="00D70675" w:rsidP="00D70675">
      <w:pPr>
        <w:pStyle w:val="Caption"/>
        <w:jc w:val="center"/>
      </w:pPr>
      <w:bookmarkStart w:id="125" w:name="_Toc73515998"/>
      <w:r w:rsidRPr="0032353F">
        <w:t xml:space="preserve">Figure </w:t>
      </w:r>
      <w:r w:rsidRPr="0032353F">
        <w:rPr>
          <w:noProof/>
        </w:rPr>
        <w:fldChar w:fldCharType="begin"/>
      </w:r>
      <w:r w:rsidRPr="0032353F">
        <w:rPr>
          <w:noProof/>
        </w:rPr>
        <w:instrText xml:space="preserve"> STYLEREF 1 \s </w:instrText>
      </w:r>
      <w:r w:rsidRPr="0032353F">
        <w:rPr>
          <w:noProof/>
        </w:rPr>
        <w:fldChar w:fldCharType="separate"/>
      </w:r>
      <w:r w:rsidR="00411177">
        <w:rPr>
          <w:noProof/>
        </w:rPr>
        <w:t>1</w:t>
      </w:r>
      <w:r w:rsidRPr="0032353F">
        <w:rPr>
          <w:noProof/>
        </w:rPr>
        <w:fldChar w:fldCharType="end"/>
      </w:r>
      <w:r>
        <w:t>.</w:t>
      </w:r>
      <w:r w:rsidRPr="0032353F">
        <w:rPr>
          <w:noProof/>
        </w:rPr>
        <w:fldChar w:fldCharType="begin"/>
      </w:r>
      <w:r w:rsidRPr="0032353F">
        <w:rPr>
          <w:noProof/>
        </w:rPr>
        <w:instrText xml:space="preserve"> SEQ Figure \* ARABIC \s 1 </w:instrText>
      </w:r>
      <w:r w:rsidRPr="0032353F">
        <w:rPr>
          <w:noProof/>
        </w:rPr>
        <w:fldChar w:fldCharType="separate"/>
      </w:r>
      <w:r w:rsidR="00411177">
        <w:rPr>
          <w:noProof/>
        </w:rPr>
        <w:t>2</w:t>
      </w:r>
      <w:r w:rsidRPr="0032353F">
        <w:rPr>
          <w:noProof/>
        </w:rPr>
        <w:fldChar w:fldCharType="end"/>
      </w:r>
      <w:r w:rsidRPr="0032353F">
        <w:t xml:space="preserve"> </w:t>
      </w:r>
      <w:r w:rsidR="000763CB">
        <w:t>EV battery pack costs</w:t>
      </w:r>
      <w:r w:rsidR="004F4346" w:rsidRPr="008172D7">
        <w:rPr>
          <w:rFonts w:ascii="Calibri" w:hAnsi="Calibri" w:cs="Calibri"/>
          <w:sz w:val="22"/>
        </w:rPr>
        <w:t xml:space="preserve"> </w:t>
      </w:r>
      <w:r w:rsidR="004F4346">
        <w:rPr>
          <w:rFonts w:ascii="Calibri" w:hAnsi="Calibri" w:cs="Calibri"/>
          <w:sz w:val="22"/>
        </w:rPr>
        <w:fldChar w:fldCharType="begin"/>
      </w:r>
      <w:r w:rsidR="003C7433">
        <w:rPr>
          <w:rFonts w:ascii="Calibri" w:hAnsi="Calibri" w:cs="Calibri"/>
          <w:sz w:val="22"/>
        </w:rPr>
        <w:instrText xml:space="preserve"> ADDIN ZOTERO_ITEM CSL_CITATION {"citationID":"AsIRRFvw","properties":{"formattedCitation":"(Noah Kittner et al., 2020)","plainCitation":"(Noah Kittner et al., 2020)","noteIndex":0},"citationItems":[{"id":35836,"uris":["http://zotero.org/groups/2241942/items/Z66VXKS8"],"uri":["http://zotero.org/groups/2241942/items/Z66VXKS8"],"itemData":{"id":35836,"type":"chapter","abstract":"Electric vehicles will play a dominant role in the transition to a low-carbon transportation system. As we track and forecast this evolution, learning rates help to quantify the historical rate and pace of change for emerging transportation options, the interaction of technology-specific and system-wide changes, and the economics of different policy options. In this chapter, we review the leading issues related to determining learning rates for electric vehicles and the potential scale-up for battery electric vehicles worldwide. Globally, electric vehicle deployment has increased rapidly over the past decade. Continued growth over the coming decade remains critical to achieve the level of ambition necessary to decarbonize the transportation sector. Therefore further data on learning rates and studies on innovation in battery electric vehicles are needed to enable and benefit from their decarbonization potential. In addition, research on incentives to develop appropriate technologies and policies to integrate electric vehicles into the existing electric grid infrastructure and transportation systems will inform further policy options and cost-reduction targets.","container-title":"Technological Learning in the Transition to a Low-Carbon Energy System","ISBN":"978-0-12-818762-3","language":"en","note":"DOI: 10.1016/B978-0-12-818762-3.00009-1","page":"145-163","publisher":"Elsevier","source":"DOI.org (Crossref)","title":"Electric vehicles","URL":"https://linkinghub.elsevier.com/retrieve/pii/B9780128187623000091","author":[{"family":"Kittner","given":"Noah"},{"family":"Tsiropoulos","given":"Ioannis"},{"family":"Tarvydas","given":"Dalius"},{"family":"Schmidt","given":"Oliver"},{"family":"Staffell","given":"Iain"},{"family":"Kammen","given":"Daniel M."}],"accessed":{"date-parts":[["2021",5,23]]},"issued":{"date-parts":[["2020"]]}}}],"schema":"https://github.com/citation-style-language/schema/raw/master/csl-citation.json"} </w:instrText>
      </w:r>
      <w:r w:rsidR="004F4346">
        <w:rPr>
          <w:rFonts w:ascii="Calibri" w:hAnsi="Calibri" w:cs="Calibri"/>
          <w:sz w:val="22"/>
        </w:rPr>
        <w:fldChar w:fldCharType="separate"/>
      </w:r>
      <w:bookmarkEnd w:id="125"/>
      <w:r w:rsidR="003C7433" w:rsidRPr="003C7433">
        <w:rPr>
          <w:rFonts w:ascii="Calibri" w:hAnsi="Calibri" w:cs="Calibri"/>
          <w:sz w:val="22"/>
        </w:rPr>
        <w:t>(Noah Kittner et al., 2020)</w:t>
      </w:r>
      <w:r w:rsidR="004F4346">
        <w:rPr>
          <w:rFonts w:ascii="Calibri" w:hAnsi="Calibri" w:cs="Calibri"/>
          <w:sz w:val="22"/>
        </w:rPr>
        <w:fldChar w:fldCharType="end"/>
      </w:r>
    </w:p>
    <w:p w14:paraId="7172E0C5" w14:textId="77777777" w:rsidR="00D36AE2" w:rsidRDefault="00D36AE2" w:rsidP="00DA3D66"/>
    <w:p w14:paraId="69802777" w14:textId="16FA7171" w:rsidR="008344D1" w:rsidRPr="007A3442" w:rsidRDefault="00140F79" w:rsidP="008344D1">
      <w:pPr>
        <w:pStyle w:val="Heading3"/>
      </w:pPr>
      <w:bookmarkStart w:id="126" w:name="_Toc72784711"/>
      <w:r w:rsidRPr="007A3442">
        <w:t>E</w:t>
      </w:r>
      <w:r w:rsidR="008344D1" w:rsidRPr="007A3442">
        <w:t>lectric vehicles</w:t>
      </w:r>
      <w:bookmarkEnd w:id="126"/>
      <w:r w:rsidRPr="007A3442">
        <w:t xml:space="preserve"> and financial</w:t>
      </w:r>
      <w:r w:rsidR="00A60132" w:rsidRPr="007A3442">
        <w:t xml:space="preserve"> savings</w:t>
      </w:r>
    </w:p>
    <w:p w14:paraId="3339F660" w14:textId="67F0E650" w:rsidR="008344D1" w:rsidRDefault="00A60132" w:rsidP="00DA3D66">
      <w:commentRangeStart w:id="127"/>
      <w:commentRangeStart w:id="128"/>
      <w:r w:rsidRPr="007A3442">
        <w:t xml:space="preserve">The recent </w:t>
      </w:r>
      <w:commentRangeStart w:id="129"/>
      <w:r w:rsidRPr="007A3442">
        <w:t xml:space="preserve">news </w:t>
      </w:r>
      <w:commentRangeEnd w:id="129"/>
      <w:r w:rsidR="008B7576">
        <w:rPr>
          <w:rStyle w:val="CommentReference"/>
        </w:rPr>
        <w:commentReference w:id="129"/>
      </w:r>
      <w:r w:rsidRPr="007A3442">
        <w:t xml:space="preserve">shows that the </w:t>
      </w:r>
      <w:r w:rsidR="0039069D" w:rsidRPr="007A3442">
        <w:t xml:space="preserve">average </w:t>
      </w:r>
      <w:r w:rsidRPr="007A3442">
        <w:t>stick</w:t>
      </w:r>
      <w:r w:rsidR="00EE165D" w:rsidRPr="007A3442">
        <w:t xml:space="preserve">er price for an </w:t>
      </w:r>
      <w:r w:rsidR="0039069D" w:rsidRPr="007A3442">
        <w:t>EV and ICEV</w:t>
      </w:r>
      <w:r w:rsidR="00EE165D" w:rsidRPr="007A3442">
        <w:t xml:space="preserve"> is </w:t>
      </w:r>
      <w:r w:rsidR="009274CA" w:rsidRPr="007A3442">
        <w:t>33</w:t>
      </w:r>
      <w:ins w:id="130" w:author="Chad Frischmann" w:date="2021-08-03T23:41:00Z">
        <w:r w:rsidR="008B7576">
          <w:t>,</w:t>
        </w:r>
      </w:ins>
      <w:r w:rsidR="009274CA" w:rsidRPr="007A3442">
        <w:t xml:space="preserve">300 </w:t>
      </w:r>
      <w:ins w:id="131" w:author="Chad Frischmann" w:date="2021-08-03T23:41:00Z">
        <w:r w:rsidR="008B7576">
          <w:t>E</w:t>
        </w:r>
      </w:ins>
      <w:del w:id="132" w:author="Chad Frischmann" w:date="2021-08-03T23:41:00Z">
        <w:r w:rsidR="009274CA" w:rsidRPr="007A3442" w:rsidDel="008B7576">
          <w:delText>e</w:delText>
        </w:r>
      </w:del>
      <w:r w:rsidR="009274CA" w:rsidRPr="007A3442">
        <w:t>uro and 186</w:t>
      </w:r>
      <w:ins w:id="133" w:author="Chad Frischmann" w:date="2021-08-03T23:41:00Z">
        <w:r w:rsidR="008B7576">
          <w:t>,</w:t>
        </w:r>
      </w:ins>
      <w:r w:rsidR="009274CA" w:rsidRPr="007A3442">
        <w:t>00</w:t>
      </w:r>
      <w:r w:rsidR="00B13BF3" w:rsidRPr="007A3442">
        <w:t xml:space="preserve">0 </w:t>
      </w:r>
      <w:ins w:id="134" w:author="Chad Frischmann" w:date="2021-08-03T23:41:00Z">
        <w:r w:rsidR="008B7576">
          <w:t>E</w:t>
        </w:r>
      </w:ins>
      <w:del w:id="135" w:author="Chad Frischmann" w:date="2021-08-03T23:41:00Z">
        <w:r w:rsidR="00B13BF3" w:rsidRPr="007A3442" w:rsidDel="008B7576">
          <w:delText>e</w:delText>
        </w:r>
      </w:del>
      <w:r w:rsidR="00B13BF3" w:rsidRPr="007A3442">
        <w:t xml:space="preserve">uro currently, which means that EV price is approximately </w:t>
      </w:r>
      <w:r w:rsidR="00EE165D" w:rsidRPr="007A3442">
        <w:t>1</w:t>
      </w:r>
      <w:r w:rsidR="0009312F" w:rsidRPr="007A3442">
        <w:t>4</w:t>
      </w:r>
      <w:ins w:id="136" w:author="Chad Frischmann" w:date="2021-08-03T23:42:00Z">
        <w:r w:rsidR="008B7576">
          <w:t>,</w:t>
        </w:r>
      </w:ins>
      <w:r w:rsidR="0009312F" w:rsidRPr="007A3442">
        <w:t>7</w:t>
      </w:r>
      <w:r w:rsidR="00EE165D" w:rsidRPr="007A3442">
        <w:t>00</w:t>
      </w:r>
      <w:r w:rsidR="00B13BF3" w:rsidRPr="007A3442">
        <w:t xml:space="preserve"> euro</w:t>
      </w:r>
      <w:r w:rsidR="00EE165D" w:rsidRPr="007A3442">
        <w:t xml:space="preserve"> higher than </w:t>
      </w:r>
      <w:r w:rsidR="00907DCD" w:rsidRPr="007A3442">
        <w:t>ICEVs</w:t>
      </w:r>
      <w:r w:rsidR="00AB4206" w:rsidRPr="007A3442">
        <w:t xml:space="preserve"> </w:t>
      </w:r>
      <w:r w:rsidR="00031EA3" w:rsidRPr="007A3442">
        <w:fldChar w:fldCharType="begin"/>
      </w:r>
      <w:r w:rsidR="00031EA3" w:rsidRPr="007A3442">
        <w:instrText xml:space="preserve"> ADDIN ZOTERO_ITEM CSL_CITATION {"citationID":"v3q12GnQ","properties":{"formattedCitation":"(the Guardian, 2021)","plainCitation":"(the Guardian, 2021)","noteIndex":0},"citationItems":[{"id":35900,"uris":["http://zotero.org/groups/2241942/items/SEK79PLX"],"uri":["http://zotero.org/groups/2241942/items/SEK79PLX"],"itemData":{"id":35900,"type":"webpage","abstract":"BloombergNEF forecasts result of falling cost of making batteries as well as dedicated production lines","container-title":"the Guardian","language":"en","note":"section: Business","title":"Electric cars ‘will be cheaper to produce than fossil fuel vehicles by 2027’","URL":"http://www.theguardian.com/business/2021/may/09/electric-cars-will-be-cheaper-to-produce-than-fossil-fuel-vehicles-by-2027","author":[{"family":"the Guardian","given":""}],"accessed":{"date-parts":[["2021",5,28]]},"issued":{"date-parts":[["2021",5,9]]}}}],"schema":"https://github.com/citation-style-language/schema/raw/master/csl-citation.json"} </w:instrText>
      </w:r>
      <w:r w:rsidR="00031EA3" w:rsidRPr="007A3442">
        <w:fldChar w:fldCharType="separate"/>
      </w:r>
      <w:r w:rsidR="00C72A36" w:rsidRPr="007A3442">
        <w:rPr>
          <w:rFonts w:cs="Times New Roman"/>
        </w:rPr>
        <w:t>(the Guardian, 2021)</w:t>
      </w:r>
      <w:r w:rsidR="00031EA3" w:rsidRPr="007A3442">
        <w:fldChar w:fldCharType="end"/>
      </w:r>
      <w:r w:rsidR="00907DCD" w:rsidRPr="007A3442">
        <w:t>.</w:t>
      </w:r>
      <w:r w:rsidR="00AB4206">
        <w:t xml:space="preserve"> </w:t>
      </w:r>
      <w:commentRangeEnd w:id="127"/>
      <w:r w:rsidR="008B7576">
        <w:rPr>
          <w:rStyle w:val="CommentReference"/>
        </w:rPr>
        <w:commentReference w:id="127"/>
      </w:r>
      <w:r w:rsidR="00D649B8">
        <w:t>This situation is similar in other co</w:t>
      </w:r>
      <w:r w:rsidR="007D125B">
        <w:t>untries</w:t>
      </w:r>
      <w:r w:rsidR="00086CAC">
        <w:t>,</w:t>
      </w:r>
      <w:r w:rsidR="007D125B">
        <w:t xml:space="preserve"> such as UK</w:t>
      </w:r>
      <w:r w:rsidR="00584BF7">
        <w:t xml:space="preserve"> </w:t>
      </w:r>
      <w:r w:rsidR="00584BF7">
        <w:fldChar w:fldCharType="begin"/>
      </w:r>
      <w:r w:rsidR="00584BF7">
        <w:instrText xml:space="preserve"> ADDIN ZOTERO_ITEM CSL_CITATION {"citationID":"OzkUE3sW","properties":{"formattedCitation":"(Lewis, 2020)","plainCitation":"(Lewis, 2020)","noteIndex":0},"citationItems":[{"id":35904,"uris":["http://zotero.org/groups/2241942/items/EEHAT7W9"],"uri":["http://zotero.org/groups/2241942/items/EEHAT7W9"],"itemData":{"id":35904,"type":"post-weblog","abstract":"The average savings of EV ownership in the UK over an ICE car amounts to £107 ($133) per year, based on purchase price and ownership costs over 14 years.","container-title":"Electrek","language":"en-US","title":"EVs are now cheaper to run than ICE cars per year in the UK","URL":"https://electrek.co/2020/07/22/evs-cheaper-per-year-ice-cars-uk/","author":[{"family":"Lewis","given":"Michelle"}],"accessed":{"date-parts":[["2021",6,1]]},"issued":{"date-parts":[["2020",7,22]]}}}],"schema":"https://github.com/citation-style-language/schema/raw/master/csl-citation.json"} </w:instrText>
      </w:r>
      <w:r w:rsidR="00584BF7">
        <w:fldChar w:fldCharType="separate"/>
      </w:r>
      <w:r w:rsidR="00C72A36" w:rsidRPr="00C72A36">
        <w:rPr>
          <w:rFonts w:cs="Times New Roman"/>
        </w:rPr>
        <w:t>(Lewis, 2020)</w:t>
      </w:r>
      <w:r w:rsidR="00584BF7">
        <w:fldChar w:fldCharType="end"/>
      </w:r>
      <w:r w:rsidR="007D125B">
        <w:t>.</w:t>
      </w:r>
      <w:r w:rsidR="00584BF7">
        <w:t xml:space="preserve"> The purchase price of EVs </w:t>
      </w:r>
      <w:r w:rsidR="00086CAC">
        <w:t>is</w:t>
      </w:r>
      <w:r w:rsidR="00584BF7">
        <w:t xml:space="preserve"> higher than ICEVs, but </w:t>
      </w:r>
      <w:r w:rsidR="00086CAC">
        <w:t xml:space="preserve">the </w:t>
      </w:r>
      <w:r w:rsidR="008633D2">
        <w:t xml:space="preserve">operating </w:t>
      </w:r>
      <w:r w:rsidR="00584BF7">
        <w:t xml:space="preserve">cost of </w:t>
      </w:r>
      <w:r w:rsidR="006C3BA6">
        <w:t xml:space="preserve">EVs </w:t>
      </w:r>
      <w:r w:rsidR="00086CAC">
        <w:t>is</w:t>
      </w:r>
      <w:r w:rsidR="006C3BA6">
        <w:t xml:space="preserve"> lower than ICEVs. </w:t>
      </w:r>
      <w:r w:rsidR="00C55CB2">
        <w:t>A recent study ha</w:t>
      </w:r>
      <w:r w:rsidR="00086CAC">
        <w:t>s</w:t>
      </w:r>
      <w:r w:rsidR="00C55CB2">
        <w:t xml:space="preserve"> identified </w:t>
      </w:r>
      <w:r w:rsidR="00086CAC">
        <w:t>that</w:t>
      </w:r>
      <w:r w:rsidR="00C55CB2">
        <w:t xml:space="preserve"> EVs will bring </w:t>
      </w:r>
      <w:commentRangeStart w:id="137"/>
      <w:r w:rsidR="00C55CB2">
        <w:t xml:space="preserve">big financial savings </w:t>
      </w:r>
      <w:commentRangeEnd w:id="137"/>
      <w:r w:rsidR="008B7576">
        <w:rPr>
          <w:rStyle w:val="CommentReference"/>
        </w:rPr>
        <w:commentReference w:id="137"/>
      </w:r>
      <w:r w:rsidR="00C55CB2">
        <w:t xml:space="preserve">even with higher purchase </w:t>
      </w:r>
      <w:r w:rsidR="00086CAC">
        <w:t>prices</w:t>
      </w:r>
      <w:r w:rsidR="00C55CB2">
        <w:t xml:space="preserve"> </w:t>
      </w:r>
      <w:r w:rsidR="00CF23C6">
        <w:t>because</w:t>
      </w:r>
      <w:r w:rsidR="00086CAC">
        <w:t xml:space="preserve"> of</w:t>
      </w:r>
      <w:r w:rsidR="00CF23C6">
        <w:t xml:space="preserve"> </w:t>
      </w:r>
      <w:r w:rsidR="00A92E59">
        <w:t xml:space="preserve">cost savings in </w:t>
      </w:r>
      <w:r w:rsidR="00F7183A" w:rsidRPr="00F7183A">
        <w:t>fueling costs and maintenance expense</w:t>
      </w:r>
      <w:r w:rsidR="00F7183A">
        <w:t>s</w:t>
      </w:r>
      <w:r w:rsidR="006C3BA6">
        <w:t xml:space="preserve"> </w:t>
      </w:r>
      <w:r w:rsidR="00D958EC">
        <w:fldChar w:fldCharType="begin"/>
      </w:r>
      <w:r w:rsidR="00D958EC">
        <w:instrText xml:space="preserve"> ADDIN ZOTERO_ITEM CSL_CITATION {"citationID":"YwFqCFIR","properties":{"formattedCitation":"(Preston, 2020)","plainCitation":"(Preston, 2020)","noteIndex":0},"citationItems":[{"id":35905,"uris":["http://zotero.org/groups/2241942/items/TM27KTAR"],"uri":["http://zotero.org/groups/2241942/items/TM27KTAR"],"itemData":{"id":35905,"type":"webpage","abstract":"A Consumer Reports study shows that EVs offer big savings over traditional gas-powered cars. Total ownership cost savings can more than make up for an electric vehicle's typically higher purchase price.","container-title":"Consumer Reports","language":"en-US","title":"EVs Offer Big Savings Over Traditional Gas-Powered Cars","URL":"https://www.consumerreports.org/hybrids-evs/evs-offer-big-savings-over-traditional-gas-powered-cars/","author":[{"family":"Preston","given":"Benjamin"}],"accessed":{"date-parts":[["2021",6,1]]},"issued":{"date-parts":[["2020"]]}}}],"schema":"https://github.com/citation-style-language/schema/raw/master/csl-citation.json"} </w:instrText>
      </w:r>
      <w:r w:rsidR="00D958EC">
        <w:fldChar w:fldCharType="separate"/>
      </w:r>
      <w:r w:rsidR="00C72A36" w:rsidRPr="00C72A36">
        <w:rPr>
          <w:rFonts w:cs="Times New Roman"/>
        </w:rPr>
        <w:t>(Preston, 2020)</w:t>
      </w:r>
      <w:r w:rsidR="00D958EC">
        <w:fldChar w:fldCharType="end"/>
      </w:r>
      <w:r w:rsidR="00A92E59">
        <w:t>.</w:t>
      </w:r>
      <w:commentRangeEnd w:id="128"/>
      <w:r w:rsidR="008B7576">
        <w:rPr>
          <w:rStyle w:val="CommentReference"/>
        </w:rPr>
        <w:commentReference w:id="128"/>
      </w:r>
    </w:p>
    <w:p w14:paraId="6FAD0F3D" w14:textId="6322A49E" w:rsidR="0017423A" w:rsidRDefault="003F7305" w:rsidP="00DA3D66">
      <w:del w:id="138" w:author="Chad Frischmann" w:date="2021-08-03T23:48:00Z">
        <w:r w:rsidDel="008B7576">
          <w:lastRenderedPageBreak/>
          <w:delText xml:space="preserve">This study found that </w:delText>
        </w:r>
      </w:del>
      <w:del w:id="139" w:author="Chad Frischmann" w:date="2021-08-03T23:45:00Z">
        <w:r w:rsidDel="008B7576">
          <w:delText xml:space="preserve">only </w:delText>
        </w:r>
      </w:del>
      <w:del w:id="140" w:author="Chad Frischmann" w:date="2021-08-03T23:48:00Z">
        <w:r w:rsidDel="008B7576">
          <w:delText>the f</w:delText>
        </w:r>
      </w:del>
      <w:ins w:id="141" w:author="Chad Frischmann" w:date="2021-08-03T23:48:00Z">
        <w:r w:rsidR="008B7576">
          <w:t>F</w:t>
        </w:r>
      </w:ins>
      <w:r>
        <w:t>uel savings</w:t>
      </w:r>
      <w:ins w:id="142" w:author="Chad Frischmann" w:date="2021-08-03T23:45:00Z">
        <w:r w:rsidR="008B7576">
          <w:t xml:space="preserve"> alone</w:t>
        </w:r>
      </w:ins>
      <w:r>
        <w:t xml:space="preserve"> </w:t>
      </w:r>
      <w:del w:id="143" w:author="Chad Frischmann" w:date="2021-08-03T23:49:00Z">
        <w:r w:rsidDel="008B7576">
          <w:delText xml:space="preserve">will </w:delText>
        </w:r>
      </w:del>
      <w:ins w:id="144" w:author="Chad Frischmann" w:date="2021-08-03T23:49:00Z">
        <w:r w:rsidR="008B7576">
          <w:t>could</w:t>
        </w:r>
        <w:r w:rsidR="008B7576">
          <w:t xml:space="preserve"> </w:t>
        </w:r>
      </w:ins>
      <w:r>
        <w:t xml:space="preserve">bring about </w:t>
      </w:r>
      <w:r w:rsidR="0049406B">
        <w:t xml:space="preserve">$4700 or </w:t>
      </w:r>
      <w:commentRangeStart w:id="145"/>
      <w:r w:rsidR="0049406B">
        <w:t xml:space="preserve">even more </w:t>
      </w:r>
      <w:commentRangeEnd w:id="145"/>
      <w:r w:rsidR="008B7576">
        <w:rPr>
          <w:rStyle w:val="CommentReference"/>
        </w:rPr>
        <w:commentReference w:id="145"/>
      </w:r>
      <w:r w:rsidR="0049406B">
        <w:t>for the first seven years.</w:t>
      </w:r>
      <w:r w:rsidR="00F061D8">
        <w:t xml:space="preserve"> </w:t>
      </w:r>
      <w:del w:id="146" w:author="Chad Frischmann" w:date="2021-08-03T23:49:00Z">
        <w:r w:rsidR="00F061D8" w:rsidDel="008B7576">
          <w:delText>In the analysis</w:delText>
        </w:r>
        <w:r w:rsidR="00086CAC" w:rsidDel="008B7576">
          <w:delText>,</w:delText>
        </w:r>
        <w:r w:rsidR="00F061D8" w:rsidDel="008B7576">
          <w:delText xml:space="preserve"> t</w:delText>
        </w:r>
      </w:del>
      <w:ins w:id="147" w:author="Chad Frischmann" w:date="2021-08-03T23:49:00Z">
        <w:r w:rsidR="008B7576">
          <w:t>T</w:t>
        </w:r>
      </w:ins>
      <w:r w:rsidR="00F061D8">
        <w:t xml:space="preserve">he total ownership savings of </w:t>
      </w:r>
      <w:r w:rsidR="00DC33AB">
        <w:t xml:space="preserve">one EV </w:t>
      </w:r>
      <w:commentRangeStart w:id="148"/>
      <w:r w:rsidR="00DC33AB">
        <w:t xml:space="preserve">lifetime </w:t>
      </w:r>
      <w:commentRangeEnd w:id="148"/>
      <w:r w:rsidR="008B7576">
        <w:rPr>
          <w:rStyle w:val="CommentReference"/>
        </w:rPr>
        <w:commentReference w:id="148"/>
      </w:r>
      <w:commentRangeStart w:id="149"/>
      <w:del w:id="150" w:author="Chad Frischmann" w:date="2021-08-03T23:49:00Z">
        <w:r w:rsidR="00DC33AB" w:rsidDel="008B7576">
          <w:delText xml:space="preserve">are </w:delText>
        </w:r>
      </w:del>
      <w:ins w:id="151" w:author="Chad Frischmann" w:date="2021-08-03T23:49:00Z">
        <w:r w:rsidR="008B7576">
          <w:t>have been estimated at</w:t>
        </w:r>
        <w:r w:rsidR="008B7576">
          <w:t xml:space="preserve"> </w:t>
        </w:r>
      </w:ins>
      <w:r w:rsidR="00DC33AB">
        <w:t>$6</w:t>
      </w:r>
      <w:ins w:id="152" w:author="Chad Frischmann" w:date="2021-08-03T23:54:00Z">
        <w:r w:rsidR="008B7576">
          <w:t>,</w:t>
        </w:r>
      </w:ins>
      <w:r w:rsidR="00DC33AB">
        <w:t>000 to $</w:t>
      </w:r>
      <w:r w:rsidR="00322344">
        <w:t>10</w:t>
      </w:r>
      <w:ins w:id="153" w:author="Chad Frischmann" w:date="2021-08-03T23:54:00Z">
        <w:r w:rsidR="008B7576">
          <w:t>,</w:t>
        </w:r>
      </w:ins>
      <w:r w:rsidR="00322344">
        <w:t xml:space="preserve">000 </w:t>
      </w:r>
      <w:commentRangeEnd w:id="149"/>
      <w:r w:rsidR="008B7576">
        <w:rPr>
          <w:rStyle w:val="CommentReference"/>
        </w:rPr>
        <w:commentReference w:id="149"/>
      </w:r>
      <w:r w:rsidR="00322344">
        <w:fldChar w:fldCharType="begin"/>
      </w:r>
      <w:r w:rsidR="009C323F">
        <w:instrText xml:space="preserve"> ADDIN ZOTERO_ITEM CSL_CITATION {"citationID":"BcvJZ8vS","properties":{"formattedCitation":"(Preston, 2020)","plainCitation":"(Preston, 2020)","noteIndex":0},"citationItems":[{"id":35905,"uris":["http://zotero.org/groups/2241942/items/TM27KTAR"],"uri":["http://zotero.org/groups/2241942/items/TM27KTAR"],"itemData":{"id":35905,"type":"webpage","abstract":"A Consumer Reports study shows that EVs offer big savings over traditional gas-powered cars. Total ownership cost savings can more than make up for an electric vehicle's typically higher purchase price.","container-title":"Consumer Reports","language":"en-US","title":"EVs Offer Big Savings Over Traditional Gas-Powered Cars","URL":"https://www.consumerreports.org/hybrids-evs/evs-offer-big-savings-over-traditional-gas-powered-cars/","author":[{"family":"Preston","given":"Benjamin"}],"accessed":{"date-parts":[["2021",6,1]]},"issued":{"date-parts":[["2020"]]}}}],"schema":"https://github.com/citation-style-language/schema/raw/master/csl-citation.json"} </w:instrText>
      </w:r>
      <w:r w:rsidR="00322344">
        <w:fldChar w:fldCharType="separate"/>
      </w:r>
      <w:r w:rsidR="00C72A36" w:rsidRPr="00C72A36">
        <w:rPr>
          <w:rFonts w:cs="Times New Roman"/>
        </w:rPr>
        <w:t>(Preston, 2020)</w:t>
      </w:r>
      <w:r w:rsidR="00322344">
        <w:fldChar w:fldCharType="end"/>
      </w:r>
      <w:r w:rsidR="00322344">
        <w:t>.</w:t>
      </w:r>
      <w:r w:rsidR="002E0FC2">
        <w:t xml:space="preserve"> </w:t>
      </w:r>
      <w:r w:rsidR="00951799">
        <w:t xml:space="preserve">The reason for the financial savings of </w:t>
      </w:r>
      <w:r w:rsidR="000062C6">
        <w:t xml:space="preserve">EVs </w:t>
      </w:r>
      <w:r w:rsidR="00086CAC">
        <w:t>is</w:t>
      </w:r>
      <w:r w:rsidR="000062C6">
        <w:t xml:space="preserve"> mainly fuel savings, maintenance and repair, and depreciation. </w:t>
      </w:r>
      <w:del w:id="154" w:author="Chad Frischmann" w:date="2021-08-03T23:50:00Z">
        <w:r w:rsidR="000062C6" w:rsidDel="008B7576">
          <w:delText>For the</w:delText>
        </w:r>
      </w:del>
      <w:ins w:id="155" w:author="Chad Frischmann" w:date="2021-08-03T23:50:00Z">
        <w:r w:rsidR="008B7576">
          <w:t>Regarding</w:t>
        </w:r>
      </w:ins>
      <w:r w:rsidR="000062C6">
        <w:t xml:space="preserve"> fuel savings, </w:t>
      </w:r>
      <w:r w:rsidR="002E5C37">
        <w:t xml:space="preserve">EV </w:t>
      </w:r>
      <w:r w:rsidR="002E5C37">
        <w:rPr>
          <w:rFonts w:hint="eastAsia"/>
          <w:lang w:eastAsia="zh-CN"/>
        </w:rPr>
        <w:t>ow</w:t>
      </w:r>
      <w:r w:rsidR="002E5C37">
        <w:t xml:space="preserve">ners </w:t>
      </w:r>
      <w:del w:id="156" w:author="Chad Frischmann" w:date="2021-08-03T23:47:00Z">
        <w:r w:rsidR="002E5C37" w:rsidDel="008B7576">
          <w:delText xml:space="preserve">will </w:delText>
        </w:r>
      </w:del>
      <w:ins w:id="157" w:author="Chad Frischmann" w:date="2021-08-03T23:47:00Z">
        <w:r w:rsidR="008B7576">
          <w:t>can</w:t>
        </w:r>
        <w:r w:rsidR="008B7576">
          <w:t xml:space="preserve"> </w:t>
        </w:r>
      </w:ins>
      <w:r w:rsidR="002E5C37">
        <w:t>save around $800 to $1</w:t>
      </w:r>
      <w:ins w:id="158" w:author="Chad Frischmann" w:date="2021-08-03T23:54:00Z">
        <w:r w:rsidR="008B7576">
          <w:t>,</w:t>
        </w:r>
      </w:ins>
      <w:r w:rsidR="002E5C37">
        <w:t xml:space="preserve">000 </w:t>
      </w:r>
      <w:ins w:id="159" w:author="Chad Frischmann" w:date="2021-08-03T23:54:00Z">
        <w:r w:rsidR="008B7576">
          <w:t xml:space="preserve">compared </w:t>
        </w:r>
        <w:commentRangeStart w:id="160"/>
        <w:commentRangeEnd w:id="160"/>
        <w:r w:rsidR="008B7576">
          <w:rPr>
            <w:rStyle w:val="CommentReference"/>
          </w:rPr>
          <w:commentReference w:id="160"/>
        </w:r>
        <w:r w:rsidR="008B7576">
          <w:t>with ICEVs</w:t>
        </w:r>
        <w:r w:rsidR="008B7576">
          <w:t>,</w:t>
        </w:r>
        <w:r w:rsidR="008B7576">
          <w:t xml:space="preserve"> </w:t>
        </w:r>
      </w:ins>
      <w:r w:rsidR="00395848">
        <w:t xml:space="preserve">if they charge </w:t>
      </w:r>
      <w:commentRangeStart w:id="161"/>
      <w:r w:rsidR="00395848">
        <w:t>EVs at home</w:t>
      </w:r>
      <w:del w:id="162" w:author="Chad Frischmann" w:date="2021-08-03T23:54:00Z">
        <w:r w:rsidR="00341F50" w:rsidDel="008B7576">
          <w:delText>,</w:delText>
        </w:r>
      </w:del>
      <w:r w:rsidR="00341F50">
        <w:t xml:space="preserve"> </w:t>
      </w:r>
      <w:del w:id="163" w:author="Chad Frischmann" w:date="2021-08-03T23:54:00Z">
        <w:r w:rsidR="00341F50" w:rsidDel="008B7576">
          <w:delText xml:space="preserve">compared </w:delText>
        </w:r>
        <w:commentRangeEnd w:id="161"/>
        <w:r w:rsidR="008B7576" w:rsidDel="008B7576">
          <w:rPr>
            <w:rStyle w:val="CommentReference"/>
          </w:rPr>
          <w:commentReference w:id="161"/>
        </w:r>
        <w:r w:rsidR="00341F50" w:rsidDel="008B7576">
          <w:delText>with ICEVs</w:delText>
        </w:r>
        <w:r w:rsidR="0017423A" w:rsidDel="008B7576">
          <w:delText xml:space="preserve"> </w:delText>
        </w:r>
      </w:del>
      <w:r w:rsidR="0017423A">
        <w:fldChar w:fldCharType="begin"/>
      </w:r>
      <w:r w:rsidR="009C323F">
        <w:instrText xml:space="preserve"> ADDIN ZOTERO_ITEM CSL_CITATION {"citationID":"AwBE48G3","properties":{"formattedCitation":"(Preston, 2020)","plainCitation":"(Preston, 2020)","noteIndex":0},"citationItems":[{"id":35905,"uris":["http://zotero.org/groups/2241942/items/TM27KTAR"],"uri":["http://zotero.org/groups/2241942/items/TM27KTAR"],"itemData":{"id":35905,"type":"webpage","abstract":"A Consumer Reports study shows that EVs offer big savings over traditional gas-powered cars. Total ownership cost savings can more than make up for an electric vehicle's typically higher purchase price.","container-title":"Consumer Reports","language":"en-US","title":"EVs Offer Big Savings Over Traditional Gas-Powered Cars","URL":"https://www.consumerreports.org/hybrids-evs/evs-offer-big-savings-over-traditional-gas-powered-cars/","author":[{"family":"Preston","given":"Benjamin"}],"accessed":{"date-parts":[["2021",6,1]]},"issued":{"date-parts":[["2020"]]}}}],"schema":"https://github.com/citation-style-language/schema/raw/master/csl-citation.json"} </w:instrText>
      </w:r>
      <w:r w:rsidR="0017423A">
        <w:fldChar w:fldCharType="separate"/>
      </w:r>
      <w:r w:rsidR="00C72A36" w:rsidRPr="00C72A36">
        <w:rPr>
          <w:rFonts w:cs="Times New Roman"/>
        </w:rPr>
        <w:t>(Preston, 2020)</w:t>
      </w:r>
      <w:r w:rsidR="0017423A">
        <w:fldChar w:fldCharType="end"/>
      </w:r>
      <w:ins w:id="164" w:author="Chad Frischmann" w:date="2021-08-03T23:54:00Z">
        <w:r w:rsidR="008B7576">
          <w:t xml:space="preserve"> because of </w:t>
        </w:r>
      </w:ins>
      <w:ins w:id="165" w:author="Chad Frischmann" w:date="2021-08-03T23:55:00Z">
        <w:r w:rsidR="008B7576">
          <w:t xml:space="preserve">the </w:t>
        </w:r>
      </w:ins>
      <w:del w:id="166" w:author="Chad Frischmann" w:date="2021-08-03T23:54:00Z">
        <w:r w:rsidR="00395848" w:rsidDel="008B7576">
          <w:delText>.</w:delText>
        </w:r>
        <w:r w:rsidR="00E04DC8" w:rsidDel="008B7576">
          <w:delText xml:space="preserve"> </w:delText>
        </w:r>
      </w:del>
      <w:del w:id="167" w:author="Chad Frischmann" w:date="2021-08-03T23:55:00Z">
        <w:r w:rsidR="00E04DC8" w:rsidDel="008B7576">
          <w:delText xml:space="preserve">EVs </w:delText>
        </w:r>
        <w:r w:rsidR="004030D0" w:rsidDel="008B7576">
          <w:delText xml:space="preserve">provide </w:delText>
        </w:r>
        <w:r w:rsidR="00086CAC" w:rsidDel="008B7576">
          <w:delText>the</w:delText>
        </w:r>
        <w:r w:rsidR="004030D0" w:rsidDel="008B7576">
          <w:delText xml:space="preserve"> </w:delText>
        </w:r>
      </w:del>
      <w:del w:id="168" w:author="Chad Frischmann" w:date="2021-08-03T23:47:00Z">
        <w:r w:rsidR="004030D0" w:rsidDel="008B7576">
          <w:delText xml:space="preserve">giant </w:delText>
        </w:r>
      </w:del>
      <w:r w:rsidR="004030D0">
        <w:t xml:space="preserve">potential to </w:t>
      </w:r>
      <w:del w:id="169" w:author="Chad Frischmann" w:date="2021-08-03T23:55:00Z">
        <w:r w:rsidR="004030D0" w:rsidDel="008B7576">
          <w:delText xml:space="preserve">adjust </w:delText>
        </w:r>
      </w:del>
      <w:ins w:id="170" w:author="Chad Frischmann" w:date="2021-08-03T23:55:00Z">
        <w:r w:rsidR="008B7576">
          <w:t>take advantage of</w:t>
        </w:r>
        <w:r w:rsidR="008B7576">
          <w:t xml:space="preserve"> </w:t>
        </w:r>
      </w:ins>
      <w:r w:rsidR="004030D0">
        <w:t>the off-peak electricity</w:t>
      </w:r>
      <w:ins w:id="171" w:author="Chad Frischmann" w:date="2021-08-03T23:55:00Z">
        <w:r w:rsidR="008B7576">
          <w:t xml:space="preserve"> prices</w:t>
        </w:r>
      </w:ins>
      <w:r w:rsidR="004030D0">
        <w:t xml:space="preserve">. Normally, EV owners would charge their EVs at night </w:t>
      </w:r>
      <w:r w:rsidR="005133BA">
        <w:t xml:space="preserve">when the overall electricity demand is lower. This </w:t>
      </w:r>
      <w:commentRangeStart w:id="172"/>
      <w:del w:id="173" w:author="Chad Frischmann" w:date="2021-08-03T23:55:00Z">
        <w:r w:rsidR="005133BA" w:rsidDel="008B7576">
          <w:delText xml:space="preserve">will </w:delText>
        </w:r>
      </w:del>
      <w:ins w:id="174" w:author="Chad Frischmann" w:date="2021-08-03T23:55:00Z">
        <w:r w:rsidR="008B7576">
          <w:t>can</w:t>
        </w:r>
        <w:r w:rsidR="008B7576">
          <w:t xml:space="preserve"> </w:t>
        </w:r>
        <w:commentRangeEnd w:id="172"/>
        <w:r w:rsidR="008B7576">
          <w:rPr>
            <w:rStyle w:val="CommentReference"/>
          </w:rPr>
          <w:commentReference w:id="172"/>
        </w:r>
      </w:ins>
      <w:ins w:id="175" w:author="Chad Frischmann" w:date="2021-08-03T23:56:00Z">
        <w:r w:rsidR="008B7576">
          <w:t xml:space="preserve">help </w:t>
        </w:r>
      </w:ins>
      <w:r w:rsidR="005133BA">
        <w:t xml:space="preserve">solve the </w:t>
      </w:r>
      <w:r w:rsidR="00390E76">
        <w:t>challenges of imbalan</w:t>
      </w:r>
      <w:r w:rsidR="00F90A75">
        <w:t xml:space="preserve">ce between electricity </w:t>
      </w:r>
      <w:commentRangeStart w:id="176"/>
      <w:r w:rsidR="00F90A75">
        <w:t>supply and demand</w:t>
      </w:r>
      <w:commentRangeEnd w:id="176"/>
      <w:r w:rsidR="008B7576">
        <w:rPr>
          <w:rStyle w:val="CommentReference"/>
        </w:rPr>
        <w:commentReference w:id="176"/>
      </w:r>
      <w:r w:rsidR="00F90A75">
        <w:t xml:space="preserve">. </w:t>
      </w:r>
      <w:r w:rsidR="005133BA">
        <w:t xml:space="preserve">Therefore, some </w:t>
      </w:r>
      <w:r w:rsidR="009E77D1">
        <w:t>electricity compani</w:t>
      </w:r>
      <w:r w:rsidR="00AE0DBD">
        <w:t>e</w:t>
      </w:r>
      <w:r w:rsidR="009E77D1">
        <w:t>s</w:t>
      </w:r>
      <w:r w:rsidR="00AE0DBD">
        <w:t xml:space="preserve"> prov</w:t>
      </w:r>
      <w:ins w:id="177" w:author="Chad Frischmann" w:date="2021-08-03T23:58:00Z">
        <w:r w:rsidR="008B7576">
          <w:t>id</w:t>
        </w:r>
      </w:ins>
      <w:del w:id="178" w:author="Chad Frischmann" w:date="2021-08-03T23:58:00Z">
        <w:r w:rsidR="00AE0DBD" w:rsidDel="008B7576">
          <w:delText>ed</w:delText>
        </w:r>
      </w:del>
      <w:ins w:id="179" w:author="Chad Frischmann" w:date="2021-08-03T23:58:00Z">
        <w:r w:rsidR="008B7576">
          <w:t>e</w:t>
        </w:r>
      </w:ins>
      <w:r w:rsidR="00AE0DBD">
        <w:t xml:space="preserve"> </w:t>
      </w:r>
      <w:r w:rsidR="00086CAC">
        <w:t>low</w:t>
      </w:r>
      <w:r w:rsidR="00AE0DBD">
        <w:t>er price</w:t>
      </w:r>
      <w:ins w:id="180" w:author="Chad Frischmann" w:date="2021-08-03T23:58:00Z">
        <w:r w:rsidR="008B7576">
          <w:t>s</w:t>
        </w:r>
      </w:ins>
      <w:r w:rsidR="00AE0DBD">
        <w:t xml:space="preserve"> </w:t>
      </w:r>
      <w:r w:rsidR="00CA450B">
        <w:t xml:space="preserve">for </w:t>
      </w:r>
      <w:del w:id="181" w:author="Chad Frischmann" w:date="2021-08-03T23:58:00Z">
        <w:r w:rsidR="00086CAC" w:rsidDel="008B7576">
          <w:delText>the</w:delText>
        </w:r>
        <w:r w:rsidR="00CA450B" w:rsidDel="008B7576">
          <w:delText xml:space="preserve"> </w:delText>
        </w:r>
      </w:del>
      <w:r w:rsidR="00CA450B">
        <w:t>off-peak time</w:t>
      </w:r>
      <w:ins w:id="182" w:author="Chad Frischmann" w:date="2021-08-03T23:58:00Z">
        <w:r w:rsidR="008B7576">
          <w:t>s</w:t>
        </w:r>
      </w:ins>
      <w:r w:rsidR="00230423">
        <w:t xml:space="preserve">, which will further reduce the </w:t>
      </w:r>
      <w:del w:id="183" w:author="Chad Frischmann" w:date="2021-08-03T23:58:00Z">
        <w:r w:rsidR="00230423" w:rsidDel="008B7576">
          <w:delText xml:space="preserve">fuel </w:delText>
        </w:r>
      </w:del>
      <w:ins w:id="184" w:author="Chad Frischmann" w:date="2021-08-03T23:58:00Z">
        <w:r w:rsidR="008B7576">
          <w:t>operating</w:t>
        </w:r>
        <w:r w:rsidR="008B7576">
          <w:t xml:space="preserve"> </w:t>
        </w:r>
      </w:ins>
      <w:r w:rsidR="00230423">
        <w:t>cost of EVs</w:t>
      </w:r>
      <w:r w:rsidR="009C323F">
        <w:t xml:space="preserve"> </w:t>
      </w:r>
      <w:r w:rsidR="009C323F">
        <w:fldChar w:fldCharType="begin"/>
      </w:r>
      <w:r w:rsidR="0059318D">
        <w:instrText xml:space="preserve"> ADDIN ZOTERO_ITEM CSL_CITATION {"citationID":"X1M1mhy3","properties":{"formattedCitation":"(Union of Concerned Scientists, 2017)","plainCitation":"(Union of Concerned Scientists, 2017)","noteIndex":0},"citationItems":[{"id":35906,"uris":["http://zotero.org/groups/2241942/items/Z4BYQ5PT"],"uri":["http://zotero.org/groups/2241942/items/Z4BYQ5PT"],"itemData":{"id":35906,"type":"webpage","abstract":"Policies are essential to ensure that more car buyers can purchase EVs and access reliable and affordable charging.","language":"en","title":"Going From Pump to Plug | Union of Concerned Scientists","URL":"https://www.ucsusa.org/resources/going-pump-plug","author":[{"family":"Union of Concerned Scientists","given":""}],"accessed":{"date-parts":[["2021",6,1]]},"issued":{"date-parts":[["2017"]]}}}],"schema":"https://github.com/citation-style-language/schema/raw/master/csl-citation.json"} </w:instrText>
      </w:r>
      <w:r w:rsidR="009C323F">
        <w:fldChar w:fldCharType="separate"/>
      </w:r>
      <w:r w:rsidR="00C72A36" w:rsidRPr="00C72A36">
        <w:rPr>
          <w:rFonts w:cs="Times New Roman"/>
        </w:rPr>
        <w:t>(Union of Concerned Scientists, 2017)</w:t>
      </w:r>
      <w:r w:rsidR="009C323F">
        <w:fldChar w:fldCharType="end"/>
      </w:r>
      <w:r w:rsidR="00230423">
        <w:t>.</w:t>
      </w:r>
      <w:r w:rsidR="00E04DC8">
        <w:t xml:space="preserve"> </w:t>
      </w:r>
      <w:r w:rsidR="00395848">
        <w:t xml:space="preserve"> </w:t>
      </w:r>
    </w:p>
    <w:p w14:paraId="3AAC4B6B" w14:textId="7485334D" w:rsidR="00B63E83" w:rsidRDefault="00341F50" w:rsidP="00DA3D66">
      <w:del w:id="185" w:author="Chad Frischmann" w:date="2021-08-03T23:59:00Z">
        <w:r w:rsidDel="008B7576">
          <w:delText xml:space="preserve">For </w:delText>
        </w:r>
      </w:del>
      <w:ins w:id="186" w:author="Chad Frischmann" w:date="2021-08-03T23:59:00Z">
        <w:r w:rsidR="008B7576">
          <w:t xml:space="preserve">In terms of </w:t>
        </w:r>
      </w:ins>
      <w:r w:rsidR="00384295">
        <w:t>maintenance cost</w:t>
      </w:r>
      <w:ins w:id="187" w:author="Chad Frischmann" w:date="2021-08-03T23:59:00Z">
        <w:r w:rsidR="008B7576">
          <w:t>s</w:t>
        </w:r>
      </w:ins>
      <w:r w:rsidR="00384295">
        <w:t xml:space="preserve">, </w:t>
      </w:r>
      <w:r w:rsidR="00AA16BF">
        <w:t xml:space="preserve">ICEV cost </w:t>
      </w:r>
      <w:del w:id="188" w:author="Chad Frischmann" w:date="2021-08-03T23:59:00Z">
        <w:r w:rsidR="00AA16BF" w:rsidDel="008B7576">
          <w:delText>is much higher</w:delText>
        </w:r>
      </w:del>
      <w:ins w:id="189" w:author="Chad Frischmann" w:date="2021-08-03T23:59:00Z">
        <w:r w:rsidR="008B7576">
          <w:t>more</w:t>
        </w:r>
      </w:ins>
      <w:r w:rsidR="00AA16BF">
        <w:t xml:space="preserve"> than EVs because </w:t>
      </w:r>
      <w:commentRangeStart w:id="190"/>
      <w:r w:rsidR="00592CE3">
        <w:t>the systems of more complex</w:t>
      </w:r>
      <w:r w:rsidR="00695E8D">
        <w:t xml:space="preserve"> </w:t>
      </w:r>
      <w:commentRangeEnd w:id="190"/>
      <w:r w:rsidR="008B7576">
        <w:rPr>
          <w:rStyle w:val="CommentReference"/>
        </w:rPr>
        <w:commentReference w:id="190"/>
      </w:r>
      <w:r w:rsidR="00695E8D">
        <w:t>ICEVs than BEVs</w:t>
      </w:r>
      <w:r w:rsidR="00592CE3">
        <w:t xml:space="preserve">. </w:t>
      </w:r>
      <w:r w:rsidR="00B63E83">
        <w:t xml:space="preserve">As </w:t>
      </w:r>
      <w:r w:rsidR="00B63E83">
        <w:fldChar w:fldCharType="begin"/>
      </w:r>
      <w:r w:rsidR="00B63E83">
        <w:instrText xml:space="preserve"> REF _Ref73478295 \h </w:instrText>
      </w:r>
      <w:r w:rsidR="00B63E83">
        <w:fldChar w:fldCharType="separate"/>
      </w:r>
      <w:r w:rsidR="00411177" w:rsidRPr="0032353F">
        <w:t xml:space="preserve">Figure </w:t>
      </w:r>
      <w:r w:rsidR="00411177">
        <w:rPr>
          <w:noProof/>
        </w:rPr>
        <w:t>1</w:t>
      </w:r>
      <w:r w:rsidR="00411177">
        <w:t>.</w:t>
      </w:r>
      <w:r w:rsidR="00411177">
        <w:rPr>
          <w:noProof/>
        </w:rPr>
        <w:t>3</w:t>
      </w:r>
      <w:r w:rsidR="00B63E83">
        <w:fldChar w:fldCharType="end"/>
      </w:r>
      <w:r w:rsidR="00B63E83">
        <w:t xml:space="preserve"> shows, the </w:t>
      </w:r>
      <w:r w:rsidR="005860CF">
        <w:t>maint</w:t>
      </w:r>
      <w:r w:rsidR="00695E8D">
        <w:t>enance</w:t>
      </w:r>
      <w:r w:rsidR="004121B1">
        <w:t xml:space="preserve"> cost </w:t>
      </w:r>
      <w:r w:rsidR="006A62BA">
        <w:t xml:space="preserve">of ICEV </w:t>
      </w:r>
      <w:r w:rsidR="004121B1">
        <w:t xml:space="preserve">is </w:t>
      </w:r>
      <w:commentRangeStart w:id="191"/>
      <w:r w:rsidR="006A62BA">
        <w:t xml:space="preserve">slightly </w:t>
      </w:r>
      <w:commentRangeEnd w:id="191"/>
      <w:r w:rsidR="008B7576">
        <w:rPr>
          <w:rStyle w:val="CommentReference"/>
        </w:rPr>
        <w:commentReference w:id="191"/>
      </w:r>
      <w:r w:rsidR="006A62BA">
        <w:t xml:space="preserve">higher than that of EVs. </w:t>
      </w:r>
      <w:r w:rsidR="00695E8D">
        <w:t>In contrast,</w:t>
      </w:r>
      <w:r w:rsidR="006A62BA">
        <w:t xml:space="preserve"> </w:t>
      </w:r>
      <w:r w:rsidR="0071615A">
        <w:t xml:space="preserve">the </w:t>
      </w:r>
      <w:r w:rsidR="006A62BA">
        <w:t xml:space="preserve">maintenance cost </w:t>
      </w:r>
      <w:r w:rsidR="0071615A">
        <w:t>of ICEV</w:t>
      </w:r>
      <w:r w:rsidR="00487471">
        <w:t>s</w:t>
      </w:r>
      <w:r w:rsidR="0071615A">
        <w:t xml:space="preserve"> </w:t>
      </w:r>
      <w:r w:rsidR="00D85AA5">
        <w:t xml:space="preserve">over lifetime </w:t>
      </w:r>
      <w:r w:rsidR="00487471">
        <w:t xml:space="preserve">is almost double of </w:t>
      </w:r>
      <w:r w:rsidR="00D85AA5">
        <w:t xml:space="preserve">EVs. </w:t>
      </w:r>
      <w:r w:rsidR="00895699">
        <w:t>For depreciation</w:t>
      </w:r>
      <w:r w:rsidR="00565891">
        <w:t xml:space="preserve">, the long-range EVs still have </w:t>
      </w:r>
      <w:r w:rsidR="001371F6">
        <w:t xml:space="preserve">more </w:t>
      </w:r>
      <w:commentRangeStart w:id="192"/>
      <w:r w:rsidR="001371F6">
        <w:t>residual values</w:t>
      </w:r>
      <w:commentRangeEnd w:id="192"/>
      <w:r w:rsidR="008B7576">
        <w:rPr>
          <w:rStyle w:val="CommentReference"/>
        </w:rPr>
        <w:commentReference w:id="192"/>
      </w:r>
      <w:r w:rsidR="001371F6">
        <w:t xml:space="preserve"> than </w:t>
      </w:r>
      <w:commentRangeStart w:id="193"/>
      <w:r w:rsidR="001371F6">
        <w:t>tradi</w:t>
      </w:r>
      <w:r w:rsidR="00AE0C2F">
        <w:t xml:space="preserve">tional </w:t>
      </w:r>
      <w:commentRangeEnd w:id="193"/>
      <w:r w:rsidR="008B7576">
        <w:rPr>
          <w:rStyle w:val="CommentReference"/>
        </w:rPr>
        <w:commentReference w:id="193"/>
      </w:r>
      <w:r w:rsidR="00AE0C2F">
        <w:t>ICEVs.</w:t>
      </w:r>
      <w:r w:rsidR="00D85AA5">
        <w:t xml:space="preserve"> </w:t>
      </w:r>
      <w:r w:rsidR="00487471">
        <w:t xml:space="preserve"> </w:t>
      </w:r>
    </w:p>
    <w:p w14:paraId="6AA82D90" w14:textId="06382851" w:rsidR="002315DC" w:rsidRDefault="002315DC" w:rsidP="00DA3D66">
      <w:pPr>
        <w:rPr>
          <w:highlight w:val="yellow"/>
        </w:rPr>
      </w:pPr>
      <w:r>
        <w:rPr>
          <w:noProof/>
        </w:rPr>
        <w:lastRenderedPageBreak/>
        <w:drawing>
          <wp:inline distT="0" distB="0" distL="0" distR="0" wp14:anchorId="7C849DF7" wp14:editId="46E6D31C">
            <wp:extent cx="4727340" cy="50697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0287" cy="5083654"/>
                    </a:xfrm>
                    <a:prstGeom prst="rect">
                      <a:avLst/>
                    </a:prstGeom>
                  </pic:spPr>
                </pic:pic>
              </a:graphicData>
            </a:graphic>
          </wp:inline>
        </w:drawing>
      </w:r>
    </w:p>
    <w:p w14:paraId="07D585F1" w14:textId="4ABA3744" w:rsidR="002315DC" w:rsidRPr="005D4251" w:rsidRDefault="002315DC" w:rsidP="002315DC">
      <w:pPr>
        <w:pStyle w:val="Caption"/>
        <w:jc w:val="center"/>
      </w:pPr>
      <w:bookmarkStart w:id="194" w:name="_Ref73478295"/>
      <w:bookmarkStart w:id="195" w:name="_Toc73515999"/>
      <w:r w:rsidRPr="0032353F">
        <w:t xml:space="preserve">Figure </w:t>
      </w:r>
      <w:r w:rsidRPr="0032353F">
        <w:rPr>
          <w:noProof/>
        </w:rPr>
        <w:fldChar w:fldCharType="begin"/>
      </w:r>
      <w:r w:rsidRPr="0032353F">
        <w:rPr>
          <w:noProof/>
        </w:rPr>
        <w:instrText xml:space="preserve"> STYLEREF 1 \s </w:instrText>
      </w:r>
      <w:r w:rsidRPr="0032353F">
        <w:rPr>
          <w:noProof/>
        </w:rPr>
        <w:fldChar w:fldCharType="separate"/>
      </w:r>
      <w:r w:rsidR="00411177">
        <w:rPr>
          <w:noProof/>
        </w:rPr>
        <w:t>1</w:t>
      </w:r>
      <w:r w:rsidRPr="0032353F">
        <w:rPr>
          <w:noProof/>
        </w:rPr>
        <w:fldChar w:fldCharType="end"/>
      </w:r>
      <w:r>
        <w:t>.</w:t>
      </w:r>
      <w:r w:rsidRPr="0032353F">
        <w:rPr>
          <w:noProof/>
        </w:rPr>
        <w:fldChar w:fldCharType="begin"/>
      </w:r>
      <w:r w:rsidRPr="0032353F">
        <w:rPr>
          <w:noProof/>
        </w:rPr>
        <w:instrText xml:space="preserve"> SEQ Figure \* ARABIC \s 1 </w:instrText>
      </w:r>
      <w:r w:rsidRPr="0032353F">
        <w:rPr>
          <w:noProof/>
        </w:rPr>
        <w:fldChar w:fldCharType="separate"/>
      </w:r>
      <w:r w:rsidR="00411177">
        <w:rPr>
          <w:noProof/>
        </w:rPr>
        <w:t>3</w:t>
      </w:r>
      <w:r w:rsidRPr="0032353F">
        <w:rPr>
          <w:noProof/>
        </w:rPr>
        <w:fldChar w:fldCharType="end"/>
      </w:r>
      <w:bookmarkEnd w:id="194"/>
      <w:r w:rsidRPr="0032353F">
        <w:t xml:space="preserve"> </w:t>
      </w:r>
      <w:r w:rsidR="00D207F5">
        <w:t xml:space="preserve">Maintaining cost comparison </w:t>
      </w:r>
      <w:r w:rsidR="00C62472">
        <w:t>in ICEVs, PHEVs and BEVs</w:t>
      </w:r>
      <w:r w:rsidR="00B63E83">
        <w:t xml:space="preserve"> </w:t>
      </w:r>
      <w:r w:rsidR="00C62472">
        <w:fldChar w:fldCharType="begin"/>
      </w:r>
      <w:r w:rsidR="00C62472">
        <w:instrText xml:space="preserve"> ADDIN ZOTERO_ITEM CSL_CITATION {"citationID":"ZZo3yVKm","properties":{"formattedCitation":"(Preston, 2020)","plainCitation":"(Preston, 2020)","noteIndex":0},"citationItems":[{"id":35905,"uris":["http://zotero.org/groups/2241942/items/TM27KTAR"],"uri":["http://zotero.org/groups/2241942/items/TM27KTAR"],"itemData":{"id":35905,"type":"webpage","abstract":"A Consumer Reports study shows that EVs offer big savings over traditional gas-powered cars. Total ownership cost savings can more than make up for an electric vehicle's typically higher purchase price.","container-title":"Consumer Reports","language":"en-US","title":"EVs Offer Big Savings Over Traditional Gas-Powered Cars","URL":"https://www.consumerreports.org/hybrids-evs/evs-offer-big-savings-over-traditional-gas-powered-cars/","author":[{"family":"Preston","given":"Benjamin"}],"accessed":{"date-parts":[["2021",6,1]]},"issued":{"date-parts":[["2020"]]}}}],"schema":"https://github.com/citation-style-language/schema/raw/master/csl-citation.json"} </w:instrText>
      </w:r>
      <w:r w:rsidR="00C62472">
        <w:fldChar w:fldCharType="separate"/>
      </w:r>
      <w:bookmarkEnd w:id="195"/>
      <w:r w:rsidR="00C72A36" w:rsidRPr="00C72A36">
        <w:rPr>
          <w:rFonts w:cs="Times New Roman"/>
        </w:rPr>
        <w:t>(Preston, 2020)</w:t>
      </w:r>
      <w:r w:rsidR="00C62472">
        <w:fldChar w:fldCharType="end"/>
      </w:r>
    </w:p>
    <w:p w14:paraId="4B3EDB13" w14:textId="4FC4A343" w:rsidR="00796690" w:rsidRPr="00DA3D66" w:rsidRDefault="00796690" w:rsidP="00DA3D66"/>
    <w:p w14:paraId="577C2550" w14:textId="58EA236D" w:rsidR="00DA3D66" w:rsidRPr="00A6469E" w:rsidRDefault="00DA3D66" w:rsidP="00DA3D66">
      <w:pPr>
        <w:pStyle w:val="Heading3"/>
      </w:pPr>
      <w:bookmarkStart w:id="196" w:name="_Toc72784712"/>
      <w:r>
        <w:t>Electric vehicles and climate impact</w:t>
      </w:r>
      <w:bookmarkEnd w:id="196"/>
    </w:p>
    <w:p w14:paraId="0305EF3E" w14:textId="41603FAF" w:rsidR="00970C07" w:rsidRDefault="0006497D" w:rsidP="000A5FAA">
      <w:del w:id="197" w:author="Chad Frischmann" w:date="2021-08-04T00:03:00Z">
        <w:r w:rsidRPr="007D12D3" w:rsidDel="008B7576">
          <w:delText xml:space="preserve">Climate </w:delText>
        </w:r>
      </w:del>
      <w:ins w:id="198" w:author="Chad Frischmann" w:date="2021-08-04T00:03:00Z">
        <w:r w:rsidR="008B7576">
          <w:t xml:space="preserve">The significant reduction in emissions </w:t>
        </w:r>
      </w:ins>
      <w:del w:id="199" w:author="Chad Frischmann" w:date="2021-08-04T00:03:00Z">
        <w:r w:rsidRPr="007D12D3" w:rsidDel="008B7576">
          <w:delText xml:space="preserve">impact </w:delText>
        </w:r>
      </w:del>
      <w:r w:rsidRPr="007D12D3">
        <w:t>is an important reason for consider</w:t>
      </w:r>
      <w:r>
        <w:t xml:space="preserve">ing EVs </w:t>
      </w:r>
      <w:r w:rsidRPr="007D12D3">
        <w:t>as a Drawdown solution</w:t>
      </w:r>
      <w:ins w:id="200" w:author="Chad Frischmann" w:date="2021-08-04T00:04:00Z">
        <w:r w:rsidR="008B7576">
          <w:t xml:space="preserve">, depending on the fuel source </w:t>
        </w:r>
        <w:proofErr w:type="spellStart"/>
        <w:r w:rsidR="008B7576">
          <w:t>compostion</w:t>
        </w:r>
        <w:proofErr w:type="spellEnd"/>
        <w:r w:rsidR="008B7576">
          <w:t xml:space="preserve"> of local grid generation</w:t>
        </w:r>
      </w:ins>
      <w:r w:rsidRPr="007D12D3">
        <w:t xml:space="preserve">. </w:t>
      </w:r>
      <w:r w:rsidR="003B3780">
        <w:t>Road transport systems</w:t>
      </w:r>
      <w:r w:rsidR="00A04AD7">
        <w:t>,</w:t>
      </w:r>
      <w:r w:rsidR="003B3780">
        <w:t xml:space="preserve"> especially cars are the main contributor of </w:t>
      </w:r>
      <w:del w:id="201" w:author="Chad Frischmann" w:date="2021-08-04T00:05:00Z">
        <w:r w:rsidR="003B3780" w:rsidDel="008B7576">
          <w:delText xml:space="preserve">carbon </w:delText>
        </w:r>
      </w:del>
      <w:ins w:id="202" w:author="Chad Frischmann" w:date="2021-08-04T00:05:00Z">
        <w:r w:rsidR="008B7576">
          <w:t>CO</w:t>
        </w:r>
        <w:r w:rsidR="008B7576">
          <w:rPr>
            <w:vertAlign w:val="subscript"/>
          </w:rPr>
          <w:t>2</w:t>
        </w:r>
        <w:r w:rsidR="008B7576">
          <w:t xml:space="preserve"> </w:t>
        </w:r>
      </w:ins>
      <w:r w:rsidR="003B3780">
        <w:t>emissions in the transport sector</w:t>
      </w:r>
      <w:r w:rsidR="003B3780" w:rsidRPr="007D12D3">
        <w:t>.</w:t>
      </w:r>
      <w:r w:rsidR="003B3780">
        <w:t xml:space="preserve"> </w:t>
      </w:r>
      <w:r w:rsidRPr="007D12D3">
        <w:t xml:space="preserve">It is now widely recognized that </w:t>
      </w:r>
      <w:r>
        <w:t xml:space="preserve">EVs are a promising way to </w:t>
      </w:r>
      <w:r w:rsidR="00AC4437">
        <w:t xml:space="preserve">reduce </w:t>
      </w:r>
      <w:ins w:id="203" w:author="Chad Frischmann" w:date="2021-08-04T00:05:00Z">
        <w:r w:rsidR="008B7576">
          <w:t>CO</w:t>
        </w:r>
        <w:r w:rsidR="008B7576">
          <w:rPr>
            <w:vertAlign w:val="subscript"/>
          </w:rPr>
          <w:t>2</w:t>
        </w:r>
        <w:r w:rsidR="008B7576">
          <w:rPr>
            <w:vertAlign w:val="subscript"/>
          </w:rPr>
          <w:t xml:space="preserve"> </w:t>
        </w:r>
      </w:ins>
      <w:del w:id="204" w:author="Chad Frischmann" w:date="2021-08-04T00:05:00Z">
        <w:r w:rsidR="00AC4437" w:rsidDel="008B7576">
          <w:delText xml:space="preserve">carbon </w:delText>
        </w:r>
      </w:del>
      <w:r w:rsidR="00AC4437">
        <w:t xml:space="preserve">emissions </w:t>
      </w:r>
      <w:r w:rsidR="00AC4437">
        <w:fldChar w:fldCharType="begin"/>
      </w:r>
      <w:r w:rsidR="00C72A36">
        <w:instrText xml:space="preserve"> ADDIN ZOTERO_ITEM CSL_CITATION {"citationID":"wMibBCOR","properties":{"formattedCitation":"(IEA, 2019b)","plainCitation":"(IEA, 2019b)","noteIndex":0},"citationItems":[{"id":11623,"uris":["http://zotero.org/users/4924446/items/JCFQ7VCF"],"uri":["http://zotero.org/users/4924446/items/JCFQ7VCF"],"itemData":{"id":11623,"type":"book","abstract":"Abstract The Global EV Outlook is an annual publication that identifies and discusses recent developments in electric mobility across the globe. It is developed with the support of the members of the Electric Vehicles Initiative (EVI).","ISBN":"978-92-64-47013-2","language":"en","note":"DOI: 10.1787/35fb60bd-en","publisher":"OECD","source":"DOI.org (Crossref)","title":"Global EV Outlook 2019: Scaling-up the transition to electric mobility","title-short":"Global EV Outlook 2019","URL":"https://www.oecd-ilibrary.org/energy/global-ev-outlook-2019_35fb60bd-en","author":[{"literal":"IEA"}],"accessed":{"date-parts":[["2020",3,9]]},"issued":{"date-parts":[["2019",6,20]]}}}],"schema":"https://github.com/citation-style-language/schema/raw/master/csl-citation.json"} </w:instrText>
      </w:r>
      <w:r w:rsidR="00AC4437">
        <w:fldChar w:fldCharType="separate"/>
      </w:r>
      <w:r w:rsidR="00C72A36" w:rsidRPr="00C72A36">
        <w:rPr>
          <w:rFonts w:cs="Times New Roman"/>
        </w:rPr>
        <w:t>(IEA, 2019b)</w:t>
      </w:r>
      <w:r w:rsidR="00AC4437">
        <w:fldChar w:fldCharType="end"/>
      </w:r>
      <w:r w:rsidR="00AC4437">
        <w:t>.</w:t>
      </w:r>
      <w:r w:rsidR="00A339FC">
        <w:t xml:space="preserve"> </w:t>
      </w:r>
      <w:r w:rsidR="000A5FAA">
        <w:t xml:space="preserve">The total climate impact in the Project Drawdown model </w:t>
      </w:r>
      <w:proofErr w:type="gramStart"/>
      <w:r w:rsidR="000A5FAA">
        <w:t>are</w:t>
      </w:r>
      <w:proofErr w:type="gramEnd"/>
      <w:r w:rsidR="000A5FAA">
        <w:t xml:space="preserve"> determined by the EV adoption data (or PKM by EVs), </w:t>
      </w:r>
      <w:r w:rsidR="00695E8D">
        <w:t>a</w:t>
      </w:r>
      <w:r w:rsidR="000A5FAA">
        <w:t xml:space="preserve"> net reduction of </w:t>
      </w:r>
      <w:ins w:id="205" w:author="Chad Frischmann" w:date="2021-08-04T00:05:00Z">
        <w:r w:rsidR="008B7576">
          <w:t>CO</w:t>
        </w:r>
        <w:r w:rsidR="008B7576">
          <w:rPr>
            <w:vertAlign w:val="subscript"/>
          </w:rPr>
          <w:t>2</w:t>
        </w:r>
        <w:r w:rsidR="008B7576">
          <w:rPr>
            <w:vertAlign w:val="subscript"/>
          </w:rPr>
          <w:t xml:space="preserve"> </w:t>
        </w:r>
      </w:ins>
      <w:del w:id="206" w:author="Chad Frischmann" w:date="2021-08-04T00:05:00Z">
        <w:r w:rsidR="000A5FAA" w:rsidDel="008B7576">
          <w:delText xml:space="preserve">carbon </w:delText>
        </w:r>
      </w:del>
      <w:r w:rsidR="000A5FAA">
        <w:t>emission</w:t>
      </w:r>
      <w:ins w:id="207" w:author="Chad Frischmann" w:date="2021-08-04T00:05:00Z">
        <w:r w:rsidR="008B7576">
          <w:t>s</w:t>
        </w:r>
      </w:ins>
      <w:r w:rsidR="000A5FAA">
        <w:t xml:space="preserve"> between </w:t>
      </w:r>
      <w:del w:id="208" w:author="Chad Frischmann" w:date="2021-08-04T00:05:00Z">
        <w:r w:rsidR="000A5FAA" w:rsidDel="008B7576">
          <w:delText xml:space="preserve">one </w:delText>
        </w:r>
      </w:del>
      <w:r w:rsidR="000A5FAA">
        <w:t>EV</w:t>
      </w:r>
      <w:ins w:id="209" w:author="Chad Frischmann" w:date="2021-08-04T00:05:00Z">
        <w:r w:rsidR="008B7576">
          <w:t>s</w:t>
        </w:r>
      </w:ins>
      <w:r w:rsidR="000A5FAA">
        <w:t xml:space="preserve"> and </w:t>
      </w:r>
      <w:del w:id="210" w:author="Chad Frischmann" w:date="2021-08-04T00:05:00Z">
        <w:r w:rsidR="000A5FAA" w:rsidDel="008B7576">
          <w:delText xml:space="preserve">one </w:delText>
        </w:r>
      </w:del>
      <w:r w:rsidR="000A5FAA">
        <w:t>ICEV</w:t>
      </w:r>
      <w:ins w:id="211" w:author="Chad Frischmann" w:date="2021-08-04T00:05:00Z">
        <w:r w:rsidR="008B7576">
          <w:t>s</w:t>
        </w:r>
      </w:ins>
      <w:r w:rsidR="000A5FAA">
        <w:t xml:space="preserve">, </w:t>
      </w:r>
      <w:ins w:id="212" w:author="Chad Frischmann" w:date="2021-08-04T00:06:00Z">
        <w:r w:rsidR="008B7576">
          <w:t xml:space="preserve">and </w:t>
        </w:r>
      </w:ins>
      <w:r w:rsidR="000A5FAA">
        <w:t xml:space="preserve">the carbon intensity of </w:t>
      </w:r>
      <w:r w:rsidR="00695E8D">
        <w:t xml:space="preserve">the </w:t>
      </w:r>
      <w:r w:rsidR="000A5FAA">
        <w:t xml:space="preserve">power generation mix. </w:t>
      </w:r>
    </w:p>
    <w:p w14:paraId="3C40D3E4" w14:textId="7DD32507" w:rsidR="008B7576" w:rsidRDefault="00470D12" w:rsidP="00470D12">
      <w:pPr>
        <w:rPr>
          <w:ins w:id="213" w:author="Chad Frischmann" w:date="2021-08-04T00:06:00Z"/>
        </w:rPr>
      </w:pPr>
      <w:r>
        <w:t xml:space="preserve">EVs could reduce the </w:t>
      </w:r>
      <w:r w:rsidR="00024B28">
        <w:t>direct</w:t>
      </w:r>
      <w:r>
        <w:t xml:space="preserve"> </w:t>
      </w:r>
      <w:ins w:id="214" w:author="Chad Frischmann" w:date="2021-08-04T00:06:00Z">
        <w:r w:rsidR="008B7576">
          <w:t>CO</w:t>
        </w:r>
        <w:r w:rsidR="008B7576">
          <w:rPr>
            <w:vertAlign w:val="subscript"/>
          </w:rPr>
          <w:t>2</w:t>
        </w:r>
        <w:r w:rsidR="008B7576">
          <w:rPr>
            <w:vertAlign w:val="subscript"/>
          </w:rPr>
          <w:t xml:space="preserve"> </w:t>
        </w:r>
      </w:ins>
      <w:del w:id="215" w:author="Chad Frischmann" w:date="2021-08-04T00:06:00Z">
        <w:r w:rsidDel="008B7576">
          <w:delText xml:space="preserve">carbon </w:delText>
        </w:r>
      </w:del>
      <w:r>
        <w:t xml:space="preserve">emissions directly </w:t>
      </w:r>
      <w:r w:rsidR="0013459F">
        <w:t xml:space="preserve">compared with ICEVs because they use electricity to </w:t>
      </w:r>
      <w:r w:rsidR="00CD64D0">
        <w:t xml:space="preserve">provide propulsion. </w:t>
      </w:r>
      <w:r w:rsidR="00550FE2">
        <w:t xml:space="preserve">However, EVs have higher </w:t>
      </w:r>
      <w:r w:rsidR="00024B28">
        <w:t xml:space="preserve">indirect </w:t>
      </w:r>
      <w:ins w:id="216" w:author="Chad Frischmann" w:date="2021-08-04T00:06:00Z">
        <w:r w:rsidR="008B7576">
          <w:t>CO</w:t>
        </w:r>
        <w:r w:rsidR="008B7576">
          <w:rPr>
            <w:vertAlign w:val="subscript"/>
          </w:rPr>
          <w:t>2</w:t>
        </w:r>
        <w:r w:rsidR="008B7576">
          <w:rPr>
            <w:vertAlign w:val="subscript"/>
          </w:rPr>
          <w:t xml:space="preserve"> </w:t>
        </w:r>
      </w:ins>
      <w:del w:id="217" w:author="Chad Frischmann" w:date="2021-08-04T00:06:00Z">
        <w:r w:rsidR="00550FE2" w:rsidDel="008B7576">
          <w:delText xml:space="preserve">carbon </w:delText>
        </w:r>
      </w:del>
      <w:r w:rsidR="00550FE2">
        <w:t>emissions than ICEVs</w:t>
      </w:r>
      <w:ins w:id="218" w:author="Chad Frischmann" w:date="2021-08-04T00:06:00Z">
        <w:r w:rsidR="008B7576">
          <w:t xml:space="preserve"> as a result of</w:t>
        </w:r>
      </w:ins>
      <w:ins w:id="219" w:author="Chad Frischmann" w:date="2021-08-04T00:07:00Z">
        <w:r w:rsidR="008B7576">
          <w:t xml:space="preserve"> the</w:t>
        </w:r>
      </w:ins>
      <w:r w:rsidR="00AB2FC0">
        <w:t>:</w:t>
      </w:r>
      <w:r w:rsidR="00550FE2">
        <w:t xml:space="preserve"> </w:t>
      </w:r>
    </w:p>
    <w:p w14:paraId="0A97124B" w14:textId="4D105F1A" w:rsidR="008B7576" w:rsidRDefault="00AB2FC0" w:rsidP="008B7576">
      <w:pPr>
        <w:pStyle w:val="ListParagraph"/>
        <w:numPr>
          <w:ilvl w:val="0"/>
          <w:numId w:val="48"/>
        </w:numPr>
        <w:rPr>
          <w:ins w:id="220" w:author="Chad Frischmann" w:date="2021-08-04T00:06:00Z"/>
        </w:rPr>
        <w:pPrChange w:id="221" w:author="Chad Frischmann" w:date="2021-08-04T00:07:00Z">
          <w:pPr/>
        </w:pPrChange>
      </w:pPr>
      <w:del w:id="222" w:author="Chad Frischmann" w:date="2021-08-04T00:07:00Z">
        <w:r w:rsidDel="008B7576">
          <w:lastRenderedPageBreak/>
          <w:delText xml:space="preserve">(1) </w:delText>
        </w:r>
        <w:r w:rsidR="008B3B00" w:rsidDel="008B7576">
          <w:delText>T</w:delText>
        </w:r>
        <w:r w:rsidDel="008B7576">
          <w:delText xml:space="preserve">he </w:delText>
        </w:r>
      </w:del>
      <w:r>
        <w:t xml:space="preserve">extra power battery pack </w:t>
      </w:r>
      <w:r w:rsidR="008B3B00">
        <w:t xml:space="preserve">embodied in EVs </w:t>
      </w:r>
      <w:r w:rsidR="00A80EA2">
        <w:t xml:space="preserve">will lead to higher carbon emissions </w:t>
      </w:r>
      <w:r w:rsidR="00D92261">
        <w:t>in the manufacturing stage</w:t>
      </w:r>
      <w:ins w:id="223" w:author="Chad Frischmann" w:date="2021-08-04T00:07:00Z">
        <w:r w:rsidR="008B7576">
          <w:t>; and</w:t>
        </w:r>
      </w:ins>
      <w:del w:id="224" w:author="Chad Frischmann" w:date="2021-08-04T00:07:00Z">
        <w:r w:rsidR="00A80EA2" w:rsidDel="008B7576">
          <w:delText xml:space="preserve">. </w:delText>
        </w:r>
      </w:del>
    </w:p>
    <w:p w14:paraId="464B096C" w14:textId="081D4429" w:rsidR="008B7576" w:rsidRDefault="00A80EA2" w:rsidP="008B7576">
      <w:pPr>
        <w:pStyle w:val="ListParagraph"/>
        <w:numPr>
          <w:ilvl w:val="0"/>
          <w:numId w:val="48"/>
        </w:numPr>
        <w:rPr>
          <w:ins w:id="225" w:author="Chad Frischmann" w:date="2021-08-04T00:07:00Z"/>
        </w:rPr>
        <w:pPrChange w:id="226" w:author="Chad Frischmann" w:date="2021-08-04T00:07:00Z">
          <w:pPr/>
        </w:pPrChange>
      </w:pPr>
      <w:del w:id="227" w:author="Chad Frischmann" w:date="2021-08-04T00:07:00Z">
        <w:r w:rsidDel="008B7576">
          <w:delText xml:space="preserve">(2) </w:delText>
        </w:r>
        <w:r w:rsidDel="008B7576">
          <w:delText xml:space="preserve">The </w:delText>
        </w:r>
      </w:del>
      <w:r>
        <w:t>increased electricity consumed by EVs also lead</w:t>
      </w:r>
      <w:r w:rsidR="00695E8D">
        <w:t>s</w:t>
      </w:r>
      <w:r>
        <w:t xml:space="preserve"> to extra carbon emissions in </w:t>
      </w:r>
      <w:r w:rsidR="00695E8D">
        <w:t xml:space="preserve">the </w:t>
      </w:r>
      <w:r w:rsidR="00A70F9B">
        <w:t xml:space="preserve">energy sector. </w:t>
      </w:r>
    </w:p>
    <w:p w14:paraId="326829B7" w14:textId="4FFF3716" w:rsidR="0096264E" w:rsidRDefault="00A70F9B" w:rsidP="00470D12">
      <w:r>
        <w:t xml:space="preserve">Therefore, the net </w:t>
      </w:r>
      <w:del w:id="228" w:author="Chad Frischmann" w:date="2021-08-04T00:07:00Z">
        <w:r w:rsidDel="008B7576">
          <w:delText xml:space="preserve">carbon </w:delText>
        </w:r>
      </w:del>
      <w:ins w:id="229" w:author="Chad Frischmann" w:date="2021-08-04T00:07:00Z">
        <w:r w:rsidR="008B7576">
          <w:t xml:space="preserve"> </w:t>
        </w:r>
        <w:r w:rsidR="008B7576">
          <w:t>CO</w:t>
        </w:r>
        <w:r w:rsidR="008B7576">
          <w:rPr>
            <w:vertAlign w:val="subscript"/>
          </w:rPr>
          <w:t>2</w:t>
        </w:r>
        <w:r w:rsidR="008B7576">
          <w:t xml:space="preserve"> </w:t>
        </w:r>
      </w:ins>
      <w:r>
        <w:t xml:space="preserve">benefit depends on the </w:t>
      </w:r>
      <w:r w:rsidR="003F1E74">
        <w:t xml:space="preserve">trade-off of indirect carbon emissions </w:t>
      </w:r>
      <w:r w:rsidR="000145B5">
        <w:t>of the</w:t>
      </w:r>
      <w:r w:rsidR="003F1E74">
        <w:t xml:space="preserve"> energy su</w:t>
      </w:r>
      <w:r w:rsidR="000145B5">
        <w:t>pply</w:t>
      </w:r>
      <w:r w:rsidR="008F7586">
        <w:t xml:space="preserve"> </w:t>
      </w:r>
      <w:r w:rsidR="00157684">
        <w:fldChar w:fldCharType="begin"/>
      </w:r>
      <w:r w:rsidR="00157684">
        <w:instrText xml:space="preserve"> ADDIN ZOTERO_ITEM CSL_CITATION {"citationID":"QBxxUcyQ","properties":{"formattedCitation":"(Zhang &amp; Fujimori, 2020)","plainCitation":"(Zhang &amp; Fujimori, 2020)","noteIndex":0},"citationItems":[{"id":11772,"uris":["http://zotero.org/users/4924446/items/AUL7HEPF"],"uri":["http://zotero.org/users/4924446/items/AUL7HEPF"],"itemData":{"id":11772,"type":"article-journal","abstract":"Electrification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future.","container-title":"Environmental Research Letters","DOI":"10.1088/1748-9326/ab6658","ISSN":"1748-9326","issue":"3","journalAbbreviation":"Environ. Res. Lett.","language":"en","note":"publisher: IOP Publishing","page":"034019","source":"Institute of Physics","title":"The role of transport electrification in global climate change mitigation scenarios","volume":"15","author":[{"family":"Zhang","given":"Runsen"},{"family":"Fujimori","given":"Shinichiro"}],"issued":{"date-parts":[["2020",2]]}}}],"schema":"https://github.com/citation-style-language/schema/raw/master/csl-citation.json"} </w:instrText>
      </w:r>
      <w:r w:rsidR="00157684">
        <w:fldChar w:fldCharType="separate"/>
      </w:r>
      <w:r w:rsidR="00C72A36" w:rsidRPr="00C72A36">
        <w:rPr>
          <w:rFonts w:cs="Times New Roman"/>
        </w:rPr>
        <w:t>(Zhang &amp; Fujimori, 2020)</w:t>
      </w:r>
      <w:r w:rsidR="00157684">
        <w:fldChar w:fldCharType="end"/>
      </w:r>
      <w:r w:rsidR="00157684">
        <w:t>.</w:t>
      </w:r>
      <w:r w:rsidR="000145B5">
        <w:t xml:space="preserve"> </w:t>
      </w:r>
    </w:p>
    <w:p w14:paraId="2CB564A9" w14:textId="00A37551" w:rsidR="0087714F" w:rsidRDefault="00DF11FE" w:rsidP="0087714F">
      <w:r>
        <w:t xml:space="preserve">In the future, the </w:t>
      </w:r>
      <w:r w:rsidR="0058336A">
        <w:t xml:space="preserve">carbon intensity of </w:t>
      </w:r>
      <w:del w:id="230" w:author="Chad Frischmann" w:date="2021-08-04T00:07:00Z">
        <w:r w:rsidR="00695E8D" w:rsidDel="008B7576">
          <w:delText xml:space="preserve">the </w:delText>
        </w:r>
      </w:del>
      <w:ins w:id="231" w:author="Chad Frischmann" w:date="2021-08-04T00:08:00Z">
        <w:r w:rsidR="008B7576">
          <w:t xml:space="preserve">local </w:t>
        </w:r>
      </w:ins>
      <w:r w:rsidR="0058336A">
        <w:t xml:space="preserve">electricity </w:t>
      </w:r>
      <w:del w:id="232" w:author="Chad Frischmann" w:date="2021-08-04T00:07:00Z">
        <w:r w:rsidR="0058336A" w:rsidDel="008B7576">
          <w:delText xml:space="preserve">production </w:delText>
        </w:r>
      </w:del>
      <w:ins w:id="233" w:author="Chad Frischmann" w:date="2021-08-04T00:07:00Z">
        <w:r w:rsidR="008B7576">
          <w:t>generation</w:t>
        </w:r>
      </w:ins>
      <w:del w:id="234" w:author="Chad Frischmann" w:date="2021-08-04T00:07:00Z">
        <w:r w:rsidR="0058336A" w:rsidDel="008B7576">
          <w:delText>stage</w:delText>
        </w:r>
      </w:del>
      <w:r w:rsidR="0058336A">
        <w:t xml:space="preserve"> will decrease </w:t>
      </w:r>
      <w:r w:rsidR="00C32774">
        <w:t xml:space="preserve">vastly compared with </w:t>
      </w:r>
      <w:r w:rsidR="00E17143">
        <w:t xml:space="preserve">gasoline and diesel </w:t>
      </w:r>
      <w:del w:id="235" w:author="Chad Frischmann" w:date="2021-08-04T00:08:00Z">
        <w:r w:rsidR="00E17143" w:rsidDel="008B7576">
          <w:delText xml:space="preserve">when </w:delText>
        </w:r>
      </w:del>
      <w:ins w:id="236" w:author="Chad Frischmann" w:date="2021-08-04T00:08:00Z">
        <w:r w:rsidR="008B7576">
          <w:t>as</w:t>
        </w:r>
        <w:r w:rsidR="008B7576">
          <w:t xml:space="preserve"> </w:t>
        </w:r>
      </w:ins>
      <w:r w:rsidR="00E17143">
        <w:t xml:space="preserve">more renewable energy </w:t>
      </w:r>
      <w:r w:rsidR="00886C74">
        <w:t xml:space="preserve">systems </w:t>
      </w:r>
      <w:del w:id="237" w:author="Chad Frischmann" w:date="2021-08-04T00:08:00Z">
        <w:r w:rsidR="00886C74" w:rsidDel="008B7576">
          <w:delText xml:space="preserve">were </w:delText>
        </w:r>
      </w:del>
      <w:ins w:id="238" w:author="Chad Frischmann" w:date="2021-08-04T00:08:00Z">
        <w:r w:rsidR="008B7576">
          <w:t>are</w:t>
        </w:r>
        <w:r w:rsidR="008B7576">
          <w:t xml:space="preserve"> </w:t>
        </w:r>
      </w:ins>
      <w:r w:rsidR="00886C74">
        <w:t>employed in the future</w:t>
      </w:r>
      <w:r w:rsidR="00E17143">
        <w:t>.</w:t>
      </w:r>
      <w:r w:rsidR="0096264E">
        <w:t xml:space="preserve"> </w:t>
      </w:r>
      <w:r w:rsidR="00124F20">
        <w:t xml:space="preserve">Meanwhile, the decarbonization of electricity generation will further </w:t>
      </w:r>
      <w:r w:rsidR="003044D2">
        <w:t xml:space="preserve">help reduce the indirect carbon emissions </w:t>
      </w:r>
      <w:r w:rsidR="00CB4D1A">
        <w:t xml:space="preserve">of </w:t>
      </w:r>
      <w:r w:rsidR="003044D2">
        <w:t>EVs life cycle</w:t>
      </w:r>
      <w:r w:rsidR="00CB4D1A">
        <w:t>,</w:t>
      </w:r>
      <w:r w:rsidR="003044D2">
        <w:t xml:space="preserve"> e</w:t>
      </w:r>
      <w:r w:rsidR="00E5104C">
        <w:t>specially battery production</w:t>
      </w:r>
      <w:r w:rsidR="00000AA4">
        <w:t xml:space="preserve"> </w:t>
      </w:r>
      <w:r w:rsidR="00000AA4">
        <w:fldChar w:fldCharType="begin"/>
      </w:r>
      <w:r w:rsidR="00F57009">
        <w:instrText xml:space="preserve"> ADDIN ZOTERO_ITEM CSL_CITATION {"citationID":"TbdY52ul","properties":{"formattedCitation":"(IEA, 2021b)","plainCitation":"(IEA, 2021b)","noteIndex":0},"citationItems":[{"id":35466,"uris":["http://zotero.org/groups/2241942/items/7UR88RR5"],"uri":["http://zotero.org/groups/2241942/items/7UR88RR5"],"itemData":{"id":35466,"type":"article-journal","abstract":"The Global EV Outlook is an annual publication that identifies and discusses recent developments in electric mobility across the globe. It is developed with the support of the members of the Electric Vehicles Initiative (EVI).","language":"en","page":"101","source":"Zotero","title":"Global EV Outlook 2021","author":[{"family":"IEA","given":""}],"issued":{"date-parts":[["2021"]]}}}],"schema":"https://github.com/citation-style-language/schema/raw/master/csl-citation.json"} </w:instrText>
      </w:r>
      <w:r w:rsidR="00000AA4">
        <w:fldChar w:fldCharType="separate"/>
      </w:r>
      <w:r w:rsidR="00F57009" w:rsidRPr="00F57009">
        <w:rPr>
          <w:rFonts w:cs="Times New Roman"/>
        </w:rPr>
        <w:t>(IEA, 2021b)</w:t>
      </w:r>
      <w:r w:rsidR="00000AA4">
        <w:fldChar w:fldCharType="end"/>
      </w:r>
      <w:r w:rsidR="00E5104C">
        <w:t>.</w:t>
      </w:r>
      <w:r w:rsidR="00000AA4">
        <w:t xml:space="preserve"> </w:t>
      </w:r>
      <w:r w:rsidR="00BE44C6">
        <w:t>A recent study show</w:t>
      </w:r>
      <w:r w:rsidR="00EA0335">
        <w:t>s</w:t>
      </w:r>
      <w:r w:rsidR="00BE44C6">
        <w:t xml:space="preserve"> that </w:t>
      </w:r>
      <w:r w:rsidR="006F16D4">
        <w:t xml:space="preserve">the </w:t>
      </w:r>
      <w:r w:rsidR="002D5260">
        <w:t xml:space="preserve">lifecycle </w:t>
      </w:r>
      <w:ins w:id="239" w:author="Chad Frischmann" w:date="2021-08-04T00:08:00Z">
        <w:r w:rsidR="008B7576">
          <w:t>CO</w:t>
        </w:r>
        <w:r w:rsidR="008B7576">
          <w:rPr>
            <w:vertAlign w:val="subscript"/>
          </w:rPr>
          <w:t>2</w:t>
        </w:r>
        <w:r w:rsidR="008B7576">
          <w:rPr>
            <w:vertAlign w:val="subscript"/>
          </w:rPr>
          <w:t xml:space="preserve"> </w:t>
        </w:r>
      </w:ins>
      <w:del w:id="240" w:author="Chad Frischmann" w:date="2021-08-04T00:08:00Z">
        <w:r w:rsidR="006F16D4" w:rsidDel="008B7576">
          <w:delText xml:space="preserve">carbon </w:delText>
        </w:r>
      </w:del>
      <w:r w:rsidR="006F16D4">
        <w:t>emission</w:t>
      </w:r>
      <w:r w:rsidR="002D5260">
        <w:t>s</w:t>
      </w:r>
      <w:r w:rsidR="00CB4D1A">
        <w:t>,</w:t>
      </w:r>
      <w:r w:rsidR="002D5260">
        <w:t xml:space="preserve"> including vehicle manufacturing use, </w:t>
      </w:r>
      <w:del w:id="241" w:author="Chad Frischmann" w:date="2021-08-04T00:08:00Z">
        <w:r w:rsidR="002D5260" w:rsidDel="008B7576">
          <w:delText>use</w:delText>
        </w:r>
      </w:del>
      <w:ins w:id="242" w:author="Chad Frischmann" w:date="2021-08-04T00:08:00Z">
        <w:r w:rsidR="008B7576">
          <w:t>operation</w:t>
        </w:r>
      </w:ins>
      <w:r w:rsidR="002D5260">
        <w:t>, and end</w:t>
      </w:r>
      <w:r w:rsidR="00CB4D1A">
        <w:t>-</w:t>
      </w:r>
      <w:r w:rsidR="002D5260">
        <w:t>of</w:t>
      </w:r>
      <w:r w:rsidR="00CB4D1A">
        <w:t>-</w:t>
      </w:r>
      <w:r w:rsidR="002D5260">
        <w:t>life management</w:t>
      </w:r>
      <w:r w:rsidR="006F16D4">
        <w:t xml:space="preserve"> per km for </w:t>
      </w:r>
      <w:commentRangeStart w:id="243"/>
      <w:r w:rsidR="002D5260">
        <w:t>BEV</w:t>
      </w:r>
      <w:commentRangeEnd w:id="243"/>
      <w:r w:rsidR="008B7576">
        <w:rPr>
          <w:rStyle w:val="CommentReference"/>
        </w:rPr>
        <w:commentReference w:id="243"/>
      </w:r>
      <w:r w:rsidR="00CB4D1A">
        <w:t>,</w:t>
      </w:r>
      <w:r w:rsidR="002D5260">
        <w:t xml:space="preserve"> </w:t>
      </w:r>
      <w:r w:rsidR="00C8404C">
        <w:t>are approximately 20-30% lower than ICEVs.</w:t>
      </w:r>
      <w:r w:rsidR="00630EAA">
        <w:t xml:space="preserve"> For </w:t>
      </w:r>
      <w:r w:rsidR="00A04AD7">
        <w:t>the</w:t>
      </w:r>
      <w:r w:rsidR="00630EAA">
        <w:t xml:space="preserve"> EU, the lower carbon intensity of electricity generation will </w:t>
      </w:r>
      <w:r w:rsidR="005E2CE3">
        <w:t xml:space="preserve">result </w:t>
      </w:r>
      <w:r w:rsidR="00AE444E">
        <w:t>in</w:t>
      </w:r>
      <w:r w:rsidR="005E2CE3">
        <w:t xml:space="preserve"> </w:t>
      </w:r>
      <w:ins w:id="244" w:author="Chad Frischmann" w:date="2021-08-04T00:10:00Z">
        <w:r w:rsidR="008B7576">
          <w:t>45-55% lower</w:t>
        </w:r>
        <w:r w:rsidR="008B7576">
          <w:t xml:space="preserve"> </w:t>
        </w:r>
      </w:ins>
      <w:r w:rsidR="00361A30">
        <w:t xml:space="preserve">carbon emissions </w:t>
      </w:r>
      <w:r w:rsidR="005E2CE3">
        <w:t>per BEV</w:t>
      </w:r>
      <w:r w:rsidR="00361A30">
        <w:t xml:space="preserve"> </w:t>
      </w:r>
      <w:proofErr w:type="spellStart"/>
      <w:r w:rsidR="00880BF3">
        <w:t>P</w:t>
      </w:r>
      <w:r w:rsidR="00361A30">
        <w:t>km</w:t>
      </w:r>
      <w:proofErr w:type="spellEnd"/>
      <w:r w:rsidR="00361A30">
        <w:t xml:space="preserve"> </w:t>
      </w:r>
      <w:del w:id="245" w:author="Chad Frischmann" w:date="2021-08-04T00:10:00Z">
        <w:r w:rsidR="00F7111A" w:rsidDel="008B7576">
          <w:delText xml:space="preserve">are 45-55% lower </w:delText>
        </w:r>
      </w:del>
      <w:r w:rsidR="00F7111A">
        <w:t xml:space="preserve">than ICEVs </w:t>
      </w:r>
      <w:r w:rsidR="00F7111A">
        <w:fldChar w:fldCharType="begin"/>
      </w:r>
      <w:r w:rsidR="00C72A36">
        <w:instrText xml:space="preserve"> ADDIN ZOTERO_ITEM CSL_CITATION {"citationID":"8kGA3ida","properties":{"formattedCitation":"(IEA, 2019b)","plainCitation":"(IEA, 2019b)","noteIndex":0},"citationItems":[{"id":11623,"uris":["http://zotero.org/users/4924446/items/JCFQ7VCF"],"uri":["http://zotero.org/users/4924446/items/JCFQ7VCF"],"itemData":{"id":11623,"type":"book","abstract":"Abstract The Global EV Outlook is an annual publication that identifies and discusses recent developments in electric mobility across the globe. It is developed with the support of the members of the Electric Vehicles Initiative (EVI).","ISBN":"978-92-64-47013-2","language":"en","note":"DOI: 10.1787/35fb60bd-en","publisher":"OECD","source":"DOI.org (Crossref)","title":"Global EV Outlook 2019: Scaling-up the transition to electric mobility","title-short":"Global EV Outlook 2019","URL":"https://www.oecd-ilibrary.org/energy/global-ev-outlook-2019_35fb60bd-en","author":[{"literal":"IEA"}],"accessed":{"date-parts":[["2020",3,9]]},"issued":{"date-parts":[["2019",6,20]]}}}],"schema":"https://github.com/citation-style-language/schema/raw/master/csl-citation.json"} </w:instrText>
      </w:r>
      <w:r w:rsidR="00F7111A">
        <w:fldChar w:fldCharType="separate"/>
      </w:r>
      <w:r w:rsidR="00C72A36" w:rsidRPr="00C72A36">
        <w:rPr>
          <w:rFonts w:cs="Times New Roman"/>
        </w:rPr>
        <w:t>(IEA, 2019b)</w:t>
      </w:r>
      <w:r w:rsidR="00F7111A">
        <w:fldChar w:fldCharType="end"/>
      </w:r>
      <w:r w:rsidR="00F7111A">
        <w:t>.</w:t>
      </w:r>
      <w:r w:rsidR="00361A30">
        <w:t xml:space="preserve"> </w:t>
      </w:r>
      <w:commentRangeStart w:id="246"/>
      <w:r w:rsidR="000A455A">
        <w:t xml:space="preserve">Therefore, the final impact of EV deployment is </w:t>
      </w:r>
      <w:r w:rsidR="00F86D02">
        <w:t xml:space="preserve">also </w:t>
      </w:r>
      <w:r w:rsidR="000A455A">
        <w:t xml:space="preserve">determined by </w:t>
      </w:r>
      <w:r w:rsidR="00D2399A">
        <w:t>the grid mix</w:t>
      </w:r>
      <w:r w:rsidR="006D01A1">
        <w:t>.</w:t>
      </w:r>
      <w:commentRangeEnd w:id="246"/>
      <w:r w:rsidR="008B7576">
        <w:rPr>
          <w:rStyle w:val="CommentReference"/>
        </w:rPr>
        <w:commentReference w:id="246"/>
      </w:r>
    </w:p>
    <w:p w14:paraId="44D99363" w14:textId="77777777" w:rsidR="00290D6D" w:rsidRPr="0087714F" w:rsidRDefault="00290D6D" w:rsidP="0087714F"/>
    <w:p w14:paraId="68EB7089" w14:textId="4DE83BD7" w:rsidR="00E52FEA" w:rsidRPr="00E52FEA" w:rsidRDefault="551A77D0" w:rsidP="00E52FEA">
      <w:pPr>
        <w:pStyle w:val="Heading2"/>
      </w:pPr>
      <w:bookmarkStart w:id="247" w:name="_Toc72784713"/>
      <w:r>
        <w:t>Adoption Path</w:t>
      </w:r>
      <w:bookmarkEnd w:id="247"/>
    </w:p>
    <w:p w14:paraId="2DE714B4" w14:textId="69A31B8F" w:rsidR="00112479" w:rsidRDefault="551A77D0" w:rsidP="00C07355">
      <w:pPr>
        <w:pStyle w:val="Heading3"/>
      </w:pPr>
      <w:bookmarkStart w:id="248" w:name="_Ref34133851"/>
      <w:bookmarkStart w:id="249" w:name="_Toc72784714"/>
      <w:r w:rsidRPr="00483FFA">
        <w:t>Current Adoption</w:t>
      </w:r>
      <w:bookmarkEnd w:id="248"/>
      <w:bookmarkEnd w:id="249"/>
    </w:p>
    <w:p w14:paraId="7CA275F9" w14:textId="24A3BE5C" w:rsidR="00B325E8" w:rsidRDefault="00E52FEA" w:rsidP="00E52FEA">
      <w:pPr>
        <w:spacing w:after="0"/>
      </w:pPr>
      <w:r>
        <w:rPr>
          <w:noProof/>
        </w:rPr>
        <mc:AlternateContent>
          <mc:Choice Requires="wpi">
            <w:drawing>
              <wp:anchor distT="0" distB="0" distL="114300" distR="114300" simplePos="0" relativeHeight="251658241" behindDoc="0" locked="0" layoutInCell="1" allowOverlap="1" wp14:anchorId="33C5C89C" wp14:editId="13E5364A">
                <wp:simplePos x="0" y="0"/>
                <wp:positionH relativeFrom="column">
                  <wp:posOffset>3473814</wp:posOffset>
                </wp:positionH>
                <wp:positionV relativeFrom="paragraph">
                  <wp:posOffset>44438</wp:posOffset>
                </wp:positionV>
                <wp:extent cx="16200" cy="6120"/>
                <wp:effectExtent l="38100" t="57150" r="41275" b="51435"/>
                <wp:wrapNone/>
                <wp:docPr id="20" name="Ink 20"/>
                <wp:cNvGraphicFramePr/>
                <a:graphic xmlns:a="http://schemas.openxmlformats.org/drawingml/2006/main">
                  <a:graphicData uri="http://schemas.microsoft.com/office/word/2010/wordprocessingInk">
                    <w14:contentPart bwMode="auto" r:id="rId23">
                      <w14:nvContentPartPr>
                        <w14:cNvContentPartPr/>
                      </w14:nvContentPartPr>
                      <w14:xfrm>
                        <a:off x="0" y="0"/>
                        <a:ext cx="16200" cy="6120"/>
                      </w14:xfrm>
                    </w14:contentPart>
                  </a:graphicData>
                </a:graphic>
              </wp:anchor>
            </w:drawing>
          </mc:Choice>
          <mc:Fallback xmlns:w16sdtdh="http://schemas.microsoft.com/office/word/2020/wordml/sdtdatahash">
            <w:pict>
              <v:shapetype w14:anchorId="27D4ED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272.85pt;margin-top:2.8pt;width:2.75pt;height:1.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">
                <v:imagedata r:id="rId30" o:title=""/>
              </v:shape>
            </w:pict>
          </mc:Fallback>
        </mc:AlternateContent>
      </w:r>
      <w:r>
        <w:t>As mentioned earlier in the report, EV</w:t>
      </w:r>
      <w:r w:rsidR="00976265">
        <w:t xml:space="preserve"> adoption</w:t>
      </w:r>
      <w:r>
        <w:t xml:space="preserve"> has taken off since the beginning of this decade. Sales volume increased </w:t>
      </w:r>
      <w:r w:rsidR="00072ADC">
        <w:t>250</w:t>
      </w:r>
      <w:r>
        <w:t>-fold from 200</w:t>
      </w:r>
      <w:r w:rsidR="00072ADC">
        <w:t>10</w:t>
      </w:r>
      <w:r>
        <w:t xml:space="preserve"> to 20</w:t>
      </w:r>
      <w:r w:rsidR="00072ADC">
        <w:t>18</w:t>
      </w:r>
      <w:r w:rsidR="00A04AD7">
        <w:t>,</w:t>
      </w:r>
      <w:r>
        <w:t xml:space="preserve"> and growth is predicted to continue throughout the century</w:t>
      </w:r>
      <w:r w:rsidR="00C6767D">
        <w:t xml:space="preserve"> </w:t>
      </w:r>
      <w:r w:rsidR="001E19D7">
        <w:fldChar w:fldCharType="begin"/>
      </w:r>
      <w:r w:rsidR="00F57009">
        <w:instrText xml:space="preserve"> ADDIN ZOTERO_ITEM CSL_CITATION {"citationID":"2OvtpyH1","properties":{"formattedCitation":"(IEA, 2021b)","plainCitation":"(IEA, 2021b)","noteIndex":0},"citationItems":[{"id":35466,"uris":["http://zotero.org/groups/2241942/items/7UR88RR5"],"uri":["http://zotero.org/groups/2241942/items/7UR88RR5"],"itemData":{"id":35466,"type":"article-journal","abstract":"The Global EV Outlook is an annual publication that identifies and discusses recent developments in electric mobility across the globe. It is developed with the support of the members of the Electric Vehicles Initiative (EVI).","language":"en","page":"101","source":"Zotero","title":"Global EV Outlook 2021","author":[{"family":"IEA","given":""}],"issued":{"date-parts":[["2021"]]}}}],"schema":"https://github.com/citation-style-language/schema/raw/master/csl-citation.json"} </w:instrText>
      </w:r>
      <w:r w:rsidR="001E19D7">
        <w:fldChar w:fldCharType="separate"/>
      </w:r>
      <w:r w:rsidR="00F57009" w:rsidRPr="00F57009">
        <w:rPr>
          <w:rFonts w:cs="Times New Roman"/>
        </w:rPr>
        <w:t>(IEA, 2021b)</w:t>
      </w:r>
      <w:r w:rsidR="001E19D7">
        <w:fldChar w:fldCharType="end"/>
      </w:r>
      <w:r>
        <w:t xml:space="preserve">. </w:t>
      </w:r>
      <w:r w:rsidR="00DD0586">
        <w:t xml:space="preserve">By </w:t>
      </w:r>
      <w:r w:rsidR="00A80CFE">
        <w:t>2018,</w:t>
      </w:r>
      <w:r w:rsidR="00B82FAC">
        <w:t xml:space="preserve"> over</w:t>
      </w:r>
      <w:r w:rsidR="00A80CFE">
        <w:t xml:space="preserve"> 5 million units of EVs </w:t>
      </w:r>
      <w:del w:id="250" w:author="Chad Frischmann" w:date="2021-08-04T00:11:00Z">
        <w:r w:rsidR="00A04AD7" w:rsidDel="008B7576">
          <w:delText>are</w:delText>
        </w:r>
        <w:r w:rsidR="00A80CFE" w:rsidDel="008B7576">
          <w:delText xml:space="preserve"> </w:delText>
        </w:r>
      </w:del>
      <w:ins w:id="251" w:author="Chad Frischmann" w:date="2021-08-04T00:11:00Z">
        <w:r w:rsidR="008B7576">
          <w:t>were</w:t>
        </w:r>
        <w:r w:rsidR="008B7576">
          <w:t xml:space="preserve"> </w:t>
        </w:r>
      </w:ins>
      <w:r w:rsidR="00A80CFE">
        <w:t>employed worldwide</w:t>
      </w:r>
      <w:r w:rsidR="00A47D42">
        <w:t xml:space="preserve"> (as shown in </w:t>
      </w:r>
      <w:r w:rsidR="001E1B22">
        <w:fldChar w:fldCharType="begin"/>
      </w:r>
      <w:r w:rsidR="001E1B22">
        <w:instrText xml:space="preserve"> REF _Ref72784761 \h </w:instrText>
      </w:r>
      <w:r w:rsidR="001E1B22">
        <w:fldChar w:fldCharType="separate"/>
      </w:r>
      <w:r w:rsidR="00411177" w:rsidRPr="0032353F">
        <w:t xml:space="preserve">Figure </w:t>
      </w:r>
      <w:r w:rsidR="00411177">
        <w:rPr>
          <w:noProof/>
        </w:rPr>
        <w:t>1</w:t>
      </w:r>
      <w:r w:rsidR="00411177">
        <w:t>.</w:t>
      </w:r>
      <w:r w:rsidR="00411177">
        <w:rPr>
          <w:noProof/>
        </w:rPr>
        <w:t>4</w:t>
      </w:r>
      <w:r w:rsidR="001E1B22">
        <w:fldChar w:fldCharType="end"/>
      </w:r>
      <w:r w:rsidR="00A47D42">
        <w:t>)</w:t>
      </w:r>
      <w:r w:rsidR="00A80CFE">
        <w:t>.</w:t>
      </w:r>
      <w:r w:rsidR="00477995">
        <w:t xml:space="preserve"> </w:t>
      </w:r>
      <w:r w:rsidR="000736E0">
        <w:t xml:space="preserve">China accounts for the biggest global </w:t>
      </w:r>
      <w:commentRangeStart w:id="252"/>
      <w:del w:id="253" w:author="Chad Frischmann" w:date="2021-08-04T00:11:00Z">
        <w:r w:rsidR="000736E0" w:rsidDel="008B7576">
          <w:delText>electric vehicle</w:delText>
        </w:r>
      </w:del>
      <w:ins w:id="254" w:author="Chad Frischmann" w:date="2021-08-04T00:11:00Z">
        <w:r w:rsidR="008B7576">
          <w:t>EV</w:t>
        </w:r>
      </w:ins>
      <w:r w:rsidR="000736E0">
        <w:t xml:space="preserve"> </w:t>
      </w:r>
      <w:commentRangeEnd w:id="252"/>
      <w:r w:rsidR="008B7576">
        <w:rPr>
          <w:rStyle w:val="CommentReference"/>
        </w:rPr>
        <w:commentReference w:id="252"/>
      </w:r>
      <w:r w:rsidR="000736E0">
        <w:t>stock by 2018</w:t>
      </w:r>
      <w:ins w:id="255" w:author="Chad Frischmann" w:date="2021-08-04T00:12:00Z">
        <w:r w:rsidR="008B7576">
          <w:t xml:space="preserve">. </w:t>
        </w:r>
      </w:ins>
      <w:r w:rsidR="000736E0">
        <w:fldChar w:fldCharType="begin"/>
      </w:r>
      <w:r w:rsidR="00C72A36">
        <w:instrText xml:space="preserve"> ADDIN ZOTERO_ITEM CSL_CITATION {"citationID":"3G6HDSYC","properties":{"formattedCitation":"(IEA, 2019b)","plainCitation":"(IEA, 2019b)","noteIndex":0},"citationItems":[{"id":11623,"uris":["http://zotero.org/users/4924446/items/JCFQ7VCF"],"uri":["http://zotero.org/users/4924446/items/JCFQ7VCF"],"itemData":{"id":11623,"type":"book","abstract":"Abstract The Global EV Outlook is an annual publication that identifies and discusses recent developments in electric mobility across the globe. It is developed with the support of the members of the Electric Vehicles Initiative (EVI).","ISBN":"978-92-64-47013-2","language":"en","note":"DOI: 10.1787/35fb60bd-en","publisher":"OECD","source":"DOI.org (Crossref)","title":"Global EV Outlook 2019: Scaling-up the transition to electric mobility","title-short":"Global EV Outlook 2019","URL":"https://www.oecd-ilibrary.org/energy/global-ev-outlook-2019_35fb60bd-en","author":[{"literal":"IEA"}],"accessed":{"date-parts":[["2020",3,9]]},"issued":{"date-parts":[["2019",6,20]]}}}],"schema":"https://github.com/citation-style-language/schema/raw/master/csl-citation.json"} </w:instrText>
      </w:r>
      <w:r w:rsidR="000736E0">
        <w:fldChar w:fldCharType="separate"/>
      </w:r>
      <w:r w:rsidR="00C72A36" w:rsidRPr="00C72A36">
        <w:rPr>
          <w:rFonts w:cs="Times New Roman"/>
        </w:rPr>
        <w:t>(IEA, 2019b)</w:t>
      </w:r>
      <w:r w:rsidR="000736E0">
        <w:fldChar w:fldCharType="end"/>
      </w:r>
      <w:r w:rsidR="000736E0">
        <w:t xml:space="preserve">. </w:t>
      </w:r>
      <w:r w:rsidR="00DD7DA8">
        <w:t xml:space="preserve">The current </w:t>
      </w:r>
      <w:r w:rsidR="00A04AD7">
        <w:t xml:space="preserve">EV </w:t>
      </w:r>
      <w:r w:rsidR="00DD7DA8">
        <w:t xml:space="preserve">adoption </w:t>
      </w:r>
      <w:ins w:id="256" w:author="Chad Frischmann" w:date="2021-08-04T00:12:00Z">
        <w:r w:rsidR="008B7576">
          <w:t xml:space="preserve">accounts for </w:t>
        </w:r>
      </w:ins>
      <w:ins w:id="257" w:author="Chad Frischmann" w:date="2021-08-04T00:13:00Z">
        <w:r w:rsidR="008B7576">
          <w:t xml:space="preserve">an estimated </w:t>
        </w:r>
      </w:ins>
      <w:ins w:id="258" w:author="Chad Frischmann" w:date="2021-08-04T00:12:00Z">
        <w:r w:rsidR="008B7576">
          <w:t xml:space="preserve">0.22% of global </w:t>
        </w:r>
        <w:proofErr w:type="spellStart"/>
        <w:r w:rsidR="008B7576">
          <w:t>pkm</w:t>
        </w:r>
        <w:proofErr w:type="spellEnd"/>
        <w:r w:rsidR="008B7576">
          <w:t xml:space="preserve"> </w:t>
        </w:r>
      </w:ins>
      <w:del w:id="259" w:author="Chad Frischmann" w:date="2021-08-04T00:13:00Z">
        <w:r w:rsidR="00DD7DA8" w:rsidDel="008B7576">
          <w:delText xml:space="preserve">is </w:delText>
        </w:r>
      </w:del>
      <w:ins w:id="260" w:author="Chad Frischmann" w:date="2021-08-04T00:13:00Z">
        <w:r w:rsidR="008B7576">
          <w:t xml:space="preserve">based on </w:t>
        </w:r>
      </w:ins>
      <w:del w:id="261" w:author="Chad Frischmann" w:date="2021-08-04T00:13:00Z">
        <w:r w:rsidR="00DD7DA8" w:rsidDel="008B7576">
          <w:delText xml:space="preserve">estimated by calculating </w:delText>
        </w:r>
      </w:del>
      <w:r w:rsidR="00DD7DA8">
        <w:t xml:space="preserve">the average </w:t>
      </w:r>
      <w:del w:id="262" w:author="Chad Frischmann" w:date="2021-08-04T00:13:00Z">
        <w:r w:rsidR="00DD7DA8" w:rsidDel="008B7576">
          <w:delText>based on</w:delText>
        </w:r>
      </w:del>
      <w:ins w:id="263" w:author="Chad Frischmann" w:date="2021-08-04T00:13:00Z">
        <w:r w:rsidR="008B7576">
          <w:t xml:space="preserve">of </w:t>
        </w:r>
      </w:ins>
      <w:r w:rsidR="00DD7DA8">
        <w:t xml:space="preserve"> </w:t>
      </w:r>
      <w:r w:rsidR="00F30872">
        <w:t xml:space="preserve">various </w:t>
      </w:r>
      <w:r w:rsidR="00DD7DA8">
        <w:t>sources</w:t>
      </w:r>
      <w:ins w:id="264" w:author="Chad Frischmann" w:date="2021-08-04T00:12:00Z">
        <w:r w:rsidR="008B7576">
          <w:t xml:space="preserve"> </w:t>
        </w:r>
      </w:ins>
      <w:r w:rsidR="00173D84">
        <w:fldChar w:fldCharType="begin"/>
      </w:r>
      <w:r w:rsidR="00F57009">
        <w:instrText xml:space="preserve"> ADDIN ZOTERO_ITEM CSL_CITATION {"citationID":"BAsDolNV","properties":{"formattedCitation":"(IEA, 2016b, 2021b)","plainCitation":"(IEA, 2016b, 2021b)","noteIndex":0},"citationItems":[{"id":24376,"uris":["http://zotero.org/groups/277937/items/F9F69ME7"],"uri":["http://zotero.org/groups/277937/items/F9F69ME7"],"itemData":{"id":24376,"type":"report","event-place":"Paris","publisher":"International Energy Agency","publisher-place":"Paris","title":"Energy Technology Perspectives 2016: Towards Sustainable Urban Energy Systems","URL":"http://www.iea.org/etp/etp2016/","author":[{"literal":"IEA"}],"issued":{"date-parts":[["2016"]]}}},{"id":35466,"uris":["http://zotero.org/groups/2241942/items/7UR88RR5"],"uri":["http://zotero.org/groups/2241942/items/7UR88RR5"],"itemData":{"id":35466,"type":"article-journal","abstract":"The Global EV Outlook is an annual publication that identifies and discusses recent developments in electric mobility across the globe. It is developed with the support of the members of the Electric Vehicles Initiative (EVI).","language":"en","page":"101","source":"Zotero","title":"Global EV Outlook 2021","author":[{"family":"IEA","given":""}],"issued":{"date-parts":[["2021"]]}}}],"schema":"https://github.com/citation-style-language/schema/raw/master/csl-citation.json"} </w:instrText>
      </w:r>
      <w:r w:rsidR="00173D84">
        <w:fldChar w:fldCharType="separate"/>
      </w:r>
      <w:r w:rsidR="00F57009" w:rsidRPr="00F57009">
        <w:rPr>
          <w:rFonts w:cs="Times New Roman"/>
        </w:rPr>
        <w:t>(IEA, 2016b, 2021b)</w:t>
      </w:r>
      <w:r w:rsidR="00173D84">
        <w:fldChar w:fldCharType="end"/>
      </w:r>
      <w:ins w:id="265" w:author="Chad Frischmann" w:date="2021-08-04T00:13:00Z">
        <w:r w:rsidR="008B7576">
          <w:t>,</w:t>
        </w:r>
      </w:ins>
      <w:del w:id="266" w:author="Chad Frischmann" w:date="2021-08-04T00:12:00Z">
        <w:r w:rsidR="00DD7DA8" w:rsidDel="008B7576">
          <w:delText xml:space="preserve">. </w:delText>
        </w:r>
        <w:r w:rsidR="00A04AD7" w:rsidDel="008B7576">
          <w:delText>The c</w:delText>
        </w:r>
        <w:r w:rsidR="00DD7DA8" w:rsidDel="008B7576">
          <w:delText xml:space="preserve">urrent modal </w:delText>
        </w:r>
      </w:del>
      <w:ins w:id="267" w:author="Chad Frischmann" w:date="2021-08-04T00:13:00Z">
        <w:r w:rsidR="008B7576">
          <w:t xml:space="preserve"> </w:t>
        </w:r>
      </w:ins>
      <w:del w:id="268" w:author="Chad Frischmann" w:date="2021-08-04T00:13:00Z">
        <w:r w:rsidR="00DD7DA8" w:rsidDel="008B7576">
          <w:delText>share can</w:delText>
        </w:r>
      </w:del>
      <w:ins w:id="269" w:author="Chad Frischmann" w:date="2021-08-04T00:13:00Z">
        <w:r w:rsidR="008B7576">
          <w:t>as</w:t>
        </w:r>
      </w:ins>
      <w:r w:rsidR="00DD7DA8">
        <w:t xml:space="preserve"> </w:t>
      </w:r>
      <w:del w:id="270" w:author="Chad Frischmann" w:date="2021-08-04T00:13:00Z">
        <w:r w:rsidR="00DD7DA8" w:rsidDel="008B7576">
          <w:delText xml:space="preserve">be </w:delText>
        </w:r>
      </w:del>
      <w:r w:rsidR="00DD7DA8">
        <w:t xml:space="preserve">seen in </w:t>
      </w:r>
      <w:r w:rsidR="00DD7DA8">
        <w:fldChar w:fldCharType="begin"/>
      </w:r>
      <w:r w:rsidR="00DD7DA8">
        <w:instrText xml:space="preserve"> REF _Ref516501 \h </w:instrText>
      </w:r>
      <w:r w:rsidR="00DD7DA8">
        <w:fldChar w:fldCharType="separate"/>
      </w:r>
      <w:r w:rsidR="00411177">
        <w:t xml:space="preserve">Table </w:t>
      </w:r>
      <w:r w:rsidR="00411177">
        <w:rPr>
          <w:noProof/>
        </w:rPr>
        <w:t>1</w:t>
      </w:r>
      <w:r w:rsidR="00411177">
        <w:t>.</w:t>
      </w:r>
      <w:r w:rsidR="00411177">
        <w:rPr>
          <w:noProof/>
        </w:rPr>
        <w:t>2</w:t>
      </w:r>
      <w:r w:rsidR="00DD7DA8">
        <w:fldChar w:fldCharType="end"/>
      </w:r>
      <w:r w:rsidR="00DD7DA8">
        <w:t xml:space="preserve">. </w:t>
      </w:r>
      <w:del w:id="271" w:author="Chad Frischmann" w:date="2021-08-04T00:14:00Z">
        <w:r w:rsidR="005E3A35" w:rsidDel="008B7576">
          <w:delText>EVs adoption only</w:delText>
        </w:r>
      </w:del>
      <w:del w:id="272" w:author="Chad Frischmann" w:date="2021-08-04T00:12:00Z">
        <w:r w:rsidR="005E3A35" w:rsidDel="008B7576">
          <w:delText xml:space="preserve"> accounts for 0.22% of global pkm</w:delText>
        </w:r>
      </w:del>
      <w:del w:id="273" w:author="Chad Frischmann" w:date="2021-08-04T00:14:00Z">
        <w:r w:rsidR="005E3A35" w:rsidDel="008B7576">
          <w:delText>.</w:delText>
        </w:r>
      </w:del>
    </w:p>
    <w:p w14:paraId="7ADF9DAE" w14:textId="0C35EFDB" w:rsidR="000736E0" w:rsidRDefault="00DD7DA8" w:rsidP="00E52FEA">
      <w:pPr>
        <w:spacing w:after="0"/>
      </w:pPr>
      <w:r>
        <w:fldChar w:fldCharType="begin"/>
      </w:r>
      <w:r>
        <w:instrText xml:space="preserve"> REF _Ref68107701 \h </w:instrText>
      </w:r>
      <w:r>
        <w:fldChar w:fldCharType="separate"/>
      </w:r>
      <w:r w:rsidR="00411177">
        <w:t>Tab</w:t>
      </w:r>
      <w:r w:rsidR="00411177">
        <w:t>l</w:t>
      </w:r>
      <w:r w:rsidR="00411177">
        <w:t xml:space="preserve">e </w:t>
      </w:r>
      <w:r w:rsidR="00411177">
        <w:rPr>
          <w:noProof/>
        </w:rPr>
        <w:t>1</w:t>
      </w:r>
      <w:r w:rsidR="00411177">
        <w:t>.</w:t>
      </w:r>
      <w:r w:rsidR="00411177">
        <w:rPr>
          <w:noProof/>
        </w:rPr>
        <w:t>3</w:t>
      </w:r>
      <w:r>
        <w:fldChar w:fldCharType="end"/>
      </w:r>
      <w:r>
        <w:t xml:space="preserve"> shows </w:t>
      </w:r>
      <w:r w:rsidR="00757890">
        <w:t>EV</w:t>
      </w:r>
      <w:r>
        <w:t xml:space="preserve"> </w:t>
      </w:r>
      <w:r w:rsidR="00757890">
        <w:t xml:space="preserve">adoption share </w:t>
      </w:r>
      <w:r>
        <w:t xml:space="preserve">by region </w:t>
      </w:r>
      <w:r w:rsidR="00757890">
        <w:t xml:space="preserve">in 2018 </w:t>
      </w:r>
      <w:r>
        <w:t xml:space="preserve">based on </w:t>
      </w:r>
      <w:r w:rsidR="00635629">
        <w:t xml:space="preserve">IEA </w:t>
      </w:r>
      <w:r w:rsidR="00635629">
        <w:fldChar w:fldCharType="begin"/>
      </w:r>
      <w:r w:rsidR="00F57009">
        <w:instrText xml:space="preserve"> ADDIN ZOTERO_ITEM CSL_CITATION {"citationID":"IxbVYzJn","properties":{"formattedCitation":"(IEA, 2021b)","plainCitation":"(IEA, 2021b)","noteIndex":0},"citationItems":[{"id":35466,"uris":["http://zotero.org/groups/2241942/items/7UR88RR5"],"uri":["http://zotero.org/groups/2241942/items/7UR88RR5"],"itemData":{"id":35466,"type":"article-journal","abstract":"The Global EV Outlook is an annual publication that identifies and discusses recent developments in electric mobility across the globe. It is developed with the support of the members of the Electric Vehicles Initiative (EVI).","language":"en","page":"101","source":"Zotero","title":"Global EV Outlook 2021","author":[{"family":"IEA","given":""}],"issued":{"date-parts":[["2021"]]}}}],"schema":"https://github.com/citation-style-language/schema/raw/master/csl-citation.json"} </w:instrText>
      </w:r>
      <w:r w:rsidR="00635629">
        <w:fldChar w:fldCharType="separate"/>
      </w:r>
      <w:r w:rsidR="00F57009" w:rsidRPr="00F57009">
        <w:rPr>
          <w:rFonts w:cs="Times New Roman"/>
        </w:rPr>
        <w:t>(IEA, 2021b)</w:t>
      </w:r>
      <w:r w:rsidR="00635629">
        <w:fldChar w:fldCharType="end"/>
      </w:r>
      <w:r>
        <w:t>.</w:t>
      </w:r>
      <w:r w:rsidR="006C4500">
        <w:t xml:space="preserve"> </w:t>
      </w:r>
      <w:r w:rsidR="004B6814">
        <w:t xml:space="preserve">Regionally, </w:t>
      </w:r>
      <w:r w:rsidR="006C4500" w:rsidRPr="000A4420">
        <w:t>Asia (Sans Japan)</w:t>
      </w:r>
      <w:r w:rsidR="006C4500">
        <w:t xml:space="preserve"> accounts </w:t>
      </w:r>
      <w:r w:rsidR="00D12594">
        <w:t xml:space="preserve">for </w:t>
      </w:r>
      <w:r w:rsidR="006C4500">
        <w:t>the biggest share</w:t>
      </w:r>
      <w:r w:rsidR="004B6814">
        <w:t xml:space="preserve">. For </w:t>
      </w:r>
      <w:r w:rsidR="00A04AD7">
        <w:t>the</w:t>
      </w:r>
      <w:r w:rsidR="004B6814">
        <w:t xml:space="preserve"> country level, </w:t>
      </w:r>
      <w:r w:rsidR="00DF490B">
        <w:t xml:space="preserve">China accounts for the biggest share, </w:t>
      </w:r>
      <w:r w:rsidR="006C4500">
        <w:t xml:space="preserve">followed by </w:t>
      </w:r>
      <w:del w:id="274" w:author="Chad Frischmann" w:date="2021-08-04T00:14:00Z">
        <w:r w:rsidR="00DF490B" w:rsidDel="008B7576">
          <w:delText>U.S.</w:delText>
        </w:r>
      </w:del>
      <w:ins w:id="275" w:author="Chad Frischmann" w:date="2021-08-04T00:14:00Z">
        <w:r w:rsidR="008B7576">
          <w:t>the US</w:t>
        </w:r>
      </w:ins>
      <w:ins w:id="276" w:author="Chad Frischmann" w:date="2021-08-04T00:15:00Z">
        <w:r w:rsidR="008B7576">
          <w:t xml:space="preserve">. </w:t>
        </w:r>
      </w:ins>
      <w:del w:id="277" w:author="Chad Frischmann" w:date="2021-08-04T00:14:00Z">
        <w:r w:rsidR="00DF490B" w:rsidDel="008B7576">
          <w:delText>.</w:delText>
        </w:r>
      </w:del>
    </w:p>
    <w:p w14:paraId="7CAF3356" w14:textId="0C3F52B8" w:rsidR="00473612" w:rsidRDefault="00097642" w:rsidP="00E52FEA">
      <w:pPr>
        <w:spacing w:after="0"/>
      </w:pPr>
      <w:r>
        <w:t>It is expected that the EVs stocks will continue to grow</w:t>
      </w:r>
      <w:del w:id="278" w:author="Chad Frischmann" w:date="2021-08-04T00:15:00Z">
        <w:r w:rsidR="00B02428" w:rsidDel="008B7576">
          <w:delText xml:space="preserve"> based on various sources</w:delText>
        </w:r>
      </w:del>
      <w:r>
        <w:t>.</w:t>
      </w:r>
      <w:r w:rsidR="00B27196">
        <w:t xml:space="preserve"> </w:t>
      </w:r>
      <w:r w:rsidR="00073915">
        <w:t xml:space="preserve">Adoption projections are gathered from as many credible sources as possible. Sources include highly renowned and respected institutions and a commercial market research firm </w:t>
      </w:r>
      <w:r w:rsidR="00073915">
        <w:fldChar w:fldCharType="begin"/>
      </w:r>
      <w:r w:rsidR="00F57009">
        <w:instrText xml:space="preserve"> ADDIN ZOTERO_ITEM CSL_CITATION {"citationID":"bWIjdU9I","properties":{"formattedCitation":"(Bloomberg NEF, 2020; IEA, 2016b, 2021b; OECD/ITF, 2021; OPEC, 2017, 2020)","plainCitation":"(Bloomberg NEF, 2020; IEA, 2016b, 2021b; OECD/ITF, 2021; OPEC, 2017, 2020)","noteIndex":0},"citationItems":[{"id":35400,"uris":["http://zotero.org/groups/2241942/items/XGMTPFCT"],"uri":["http://zotero.org/groups/2241942/items/XGMTPFCT"],"itemData":{"id":35400,"type":"report","abstract":"Mobility is at the core of modern civilization, and the way people and goods move impacts many aspects of life. The next 20 years will bring...","language":"en","title":"Electric Vehicle Outlook 2020","URL":"https://bnef.turtl.co/story/evo-2020/","author":[{"family":"Bloomberg NEF","given":""}],"accessed":{"date-parts":[["2021",4,22]]},"issued":{"date-parts":[["2020"]]}}},{"id":24376,"uris":["http://zotero.org/groups/277937/items/F9F69ME7"],"uri":["http://zotero.org/groups/277937/items/F9F69ME7"],"itemData":{"id":24376,"type":"report","event-place":"Paris","publisher":"International Energy Agency","publisher-place":"Paris","title":"Energy Technology Perspectives 2016: Towards Sustainable Urban Energy Systems","URL":"http://www.iea.org/etp/etp2016/","author":[{"literal":"IEA"}],"issued":{"date-parts":[["2016"]]}}},{"id":35466,"uris":["http://zotero.org/groups/2241942/items/7UR88RR5"],"uri":["http://zotero.org/groups/2241942/items/7UR88RR5"],"itemData":{"id":35466,"type":"article-journal","abstract":"The Global EV Outlook is an annual publication that identifies and discusses recent developments in electric mobility across the globe. It is developed with the support of the members of the Electric Vehicles Initiative (EVI).","language":"en","page":"101","source":"Zotero","title":"Global EV Outlook 2021","author":[{"family":"IEA","given":""}],"issued":{"date-parts":[["2021"]]}}},{"id":34725,"uris":["http://zotero.org/groups/2241942/items/BRBA4SQW"],"uri":["http://zotero.org/groups/2241942/items/BRBA4SQW"],"itemData":{"id":34725,"type":"article","title":"ITF Transport Outlook 2021","author":[{"family":"OECD/ITF","given":""}],"issued":{"date-parts":[["2021"]]}}},{"id":35238,"uris":["http://zotero.org/groups/2241942/items/CEUCY7W4"],"uri":["http://zotero.org/groups/2241942/items/CEUCY7W4"],"itemData":{"id":35238,"type":"article","title":"World Oil Outlook","URL":"https://woo.opec.org/index.php/key-assumptions","author":[{"literal":"OPEC"}],"issued":{"date-parts":[["2017"]]}}},{"id":35470,"uris":["http://zotero.org/groups/2241942/items/GACHURK9"],"uri":["http://zotero.org/groups/2241942/items/GACHURK9"],"itemData":{"id":35470,"type":"book","ISBN":"978-3-9504890-0-2","publisher":"Organization of the Petroleum Exporting Countries","title":"World oil outlook 2045","URL":"www.opec.org","author":[{"family":"OPEC","given":""}],"issued":{"date-parts":[["2020"]]}}}],"schema":"https://github.com/citation-style-language/schema/raw/master/csl-citation.json"} </w:instrText>
      </w:r>
      <w:r w:rsidR="00073915">
        <w:fldChar w:fldCharType="separate"/>
      </w:r>
      <w:r w:rsidR="00F57009" w:rsidRPr="00F57009">
        <w:rPr>
          <w:rFonts w:cs="Times New Roman"/>
        </w:rPr>
        <w:t>(Bloomberg NEF, 2020; IEA, 2016b, 2021b; OECD/ITF, 2021; OPEC, 2017, 2020)</w:t>
      </w:r>
      <w:r w:rsidR="00073915">
        <w:fldChar w:fldCharType="end"/>
      </w:r>
      <w:r w:rsidR="00073915">
        <w:t>.</w:t>
      </w:r>
      <w:r w:rsidR="00B02428">
        <w:t xml:space="preserve"> </w:t>
      </w:r>
    </w:p>
    <w:p w14:paraId="368A5B9B" w14:textId="77777777" w:rsidR="00E52FEA" w:rsidRDefault="00E52FEA" w:rsidP="00E52FEA">
      <w:pPr>
        <w:spacing w:after="0"/>
      </w:pPr>
    </w:p>
    <w:p w14:paraId="31651C2F" w14:textId="03D5A16E" w:rsidR="00E52FEA" w:rsidRDefault="00C2515D" w:rsidP="00E52FEA">
      <w:r>
        <w:rPr>
          <w:noProof/>
        </w:rPr>
        <w:lastRenderedPageBreak/>
        <w:drawing>
          <wp:inline distT="0" distB="0" distL="0" distR="0" wp14:anchorId="4FDF0587" wp14:editId="5F82A55B">
            <wp:extent cx="5943600" cy="3109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09595"/>
                    </a:xfrm>
                    <a:prstGeom prst="rect">
                      <a:avLst/>
                    </a:prstGeom>
                  </pic:spPr>
                </pic:pic>
              </a:graphicData>
            </a:graphic>
          </wp:inline>
        </w:drawing>
      </w:r>
    </w:p>
    <w:p w14:paraId="2319388F" w14:textId="6B4CBC29" w:rsidR="00C2515D" w:rsidRPr="00C03AAF" w:rsidRDefault="00C2515D" w:rsidP="00C2515D">
      <w:pPr>
        <w:pStyle w:val="Caption"/>
        <w:jc w:val="center"/>
        <w:rPr>
          <w:vanish/>
          <w:specVanish/>
        </w:rPr>
      </w:pPr>
      <w:bookmarkStart w:id="279" w:name="_Ref72784761"/>
      <w:bookmarkStart w:id="280" w:name="_Toc73516000"/>
      <w:r w:rsidRPr="0032353F">
        <w:t xml:space="preserve">Figure </w:t>
      </w:r>
      <w:r w:rsidRPr="0032353F">
        <w:rPr>
          <w:noProof/>
        </w:rPr>
        <w:fldChar w:fldCharType="begin"/>
      </w:r>
      <w:r w:rsidRPr="0032353F">
        <w:rPr>
          <w:noProof/>
        </w:rPr>
        <w:instrText xml:space="preserve"> STYLEREF 1 \s </w:instrText>
      </w:r>
      <w:r w:rsidRPr="0032353F">
        <w:rPr>
          <w:noProof/>
        </w:rPr>
        <w:fldChar w:fldCharType="separate"/>
      </w:r>
      <w:r w:rsidR="00411177">
        <w:rPr>
          <w:noProof/>
        </w:rPr>
        <w:t>1</w:t>
      </w:r>
      <w:r w:rsidRPr="0032353F">
        <w:rPr>
          <w:noProof/>
        </w:rPr>
        <w:fldChar w:fldCharType="end"/>
      </w:r>
      <w:r>
        <w:t>.</w:t>
      </w:r>
      <w:r w:rsidRPr="0032353F">
        <w:rPr>
          <w:noProof/>
        </w:rPr>
        <w:fldChar w:fldCharType="begin"/>
      </w:r>
      <w:r w:rsidRPr="0032353F">
        <w:rPr>
          <w:noProof/>
        </w:rPr>
        <w:instrText xml:space="preserve"> SEQ Figure \* ARABIC \s 1 </w:instrText>
      </w:r>
      <w:r w:rsidRPr="0032353F">
        <w:rPr>
          <w:noProof/>
        </w:rPr>
        <w:fldChar w:fldCharType="separate"/>
      </w:r>
      <w:r w:rsidR="00411177">
        <w:rPr>
          <w:noProof/>
        </w:rPr>
        <w:t>4</w:t>
      </w:r>
      <w:r w:rsidRPr="0032353F">
        <w:rPr>
          <w:noProof/>
        </w:rPr>
        <w:fldChar w:fldCharType="end"/>
      </w:r>
      <w:bookmarkEnd w:id="279"/>
      <w:r w:rsidRPr="0032353F">
        <w:t xml:space="preserve"> </w:t>
      </w:r>
      <w:r w:rsidR="002C21CB" w:rsidRPr="002C21CB">
        <w:t>Electric car deployment in selected countries, 2013-2018</w:t>
      </w:r>
      <w:bookmarkEnd w:id="280"/>
    </w:p>
    <w:p w14:paraId="199B98AC" w14:textId="47418A65" w:rsidR="00C2515D" w:rsidRDefault="002C21CB" w:rsidP="00C2515D">
      <w:pPr>
        <w:pStyle w:val="Caption"/>
        <w:jc w:val="center"/>
      </w:pPr>
      <w:r>
        <w:fldChar w:fldCharType="begin"/>
      </w:r>
      <w:r w:rsidR="00C72A36">
        <w:instrText xml:space="preserve"> ADDIN ZOTERO_ITEM CSL_CITATION {"citationID":"6BSr2TN1","properties":{"formattedCitation":"(IEA, 2019b)","plainCitation":"(IEA, 2019b)","noteIndex":0},"citationItems":[{"id":11623,"uris":["http://zotero.org/users/4924446/items/JCFQ7VCF"],"uri":["http://zotero.org/users/4924446/items/JCFQ7VCF"],"itemData":{"id":11623,"type":"book","abstract":"Abstract The Global EV Outlook is an annual publication that identifies and discusses recent developments in electric mobility across the globe. It is developed with the support of the members of the Electric Vehicles Initiative (EVI).","ISBN":"978-92-64-47013-2","language":"en","note":"DOI: 10.1787/35fb60bd-en","publisher":"OECD","source":"DOI.org (Crossref)","title":"Global EV Outlook 2019: Scaling-up the transition to electric mobility","title-short":"Global EV Outlook 2019","URL":"https://www.oecd-ilibrary.org/energy/global-ev-outlook-2019_35fb60bd-en","author":[{"literal":"IEA"}],"accessed":{"date-parts":[["2020",3,9]]},"issued":{"date-parts":[["2019",6,20]]}}}],"schema":"https://github.com/citation-style-language/schema/raw/master/csl-citation.json"} </w:instrText>
      </w:r>
      <w:r>
        <w:fldChar w:fldCharType="separate"/>
      </w:r>
      <w:r w:rsidR="00C72A36" w:rsidRPr="00C72A36">
        <w:rPr>
          <w:rFonts w:cs="Times New Roman"/>
        </w:rPr>
        <w:t>(IEA, 2019b)</w:t>
      </w:r>
      <w:r>
        <w:fldChar w:fldCharType="end"/>
      </w:r>
    </w:p>
    <w:p w14:paraId="359EAB2A" w14:textId="36A5E516" w:rsidR="00C2515D" w:rsidRDefault="00C2515D" w:rsidP="00E52FEA"/>
    <w:p w14:paraId="0EEEC830" w14:textId="322A3B99" w:rsidR="009F6D5B" w:rsidRDefault="009F6D5B" w:rsidP="009F6D5B">
      <w:pPr>
        <w:pStyle w:val="Caption"/>
        <w:keepNext/>
      </w:pPr>
      <w:bookmarkStart w:id="281" w:name="_Ref516501"/>
      <w:bookmarkStart w:id="282" w:name="_Toc515005"/>
      <w:bookmarkStart w:id="283" w:name="_Toc68775208"/>
      <w:bookmarkStart w:id="284" w:name="_Toc73516005"/>
      <w:r>
        <w:t xml:space="preserve">Table </w:t>
      </w:r>
      <w:r>
        <w:rPr>
          <w:noProof/>
        </w:rPr>
        <w:fldChar w:fldCharType="begin"/>
      </w:r>
      <w:r>
        <w:rPr>
          <w:noProof/>
        </w:rPr>
        <w:instrText xml:space="preserve"> STYLEREF 1 \s </w:instrText>
      </w:r>
      <w:r>
        <w:rPr>
          <w:noProof/>
        </w:rPr>
        <w:fldChar w:fldCharType="separate"/>
      </w:r>
      <w:r w:rsidR="00411177">
        <w:rPr>
          <w:noProof/>
        </w:rPr>
        <w:t>1</w:t>
      </w:r>
      <w:r>
        <w:rPr>
          <w:noProof/>
        </w:rPr>
        <w:fldChar w:fldCharType="end"/>
      </w:r>
      <w:r>
        <w:t>.</w:t>
      </w:r>
      <w:r>
        <w:rPr>
          <w:noProof/>
        </w:rPr>
        <w:fldChar w:fldCharType="begin"/>
      </w:r>
      <w:r>
        <w:rPr>
          <w:noProof/>
        </w:rPr>
        <w:instrText xml:space="preserve"> SEQ Table \* ARABIC \s 1 </w:instrText>
      </w:r>
      <w:r>
        <w:rPr>
          <w:noProof/>
        </w:rPr>
        <w:fldChar w:fldCharType="separate"/>
      </w:r>
      <w:r w:rsidR="00411177">
        <w:rPr>
          <w:noProof/>
        </w:rPr>
        <w:t>2</w:t>
      </w:r>
      <w:r>
        <w:rPr>
          <w:noProof/>
        </w:rPr>
        <w:fldChar w:fldCharType="end"/>
      </w:r>
      <w:bookmarkEnd w:id="281"/>
      <w:r>
        <w:t xml:space="preserve"> </w:t>
      </w:r>
      <w:r w:rsidRPr="00DC3FF8">
        <w:t xml:space="preserve">Current Global Modal Share and Adoption of </w:t>
      </w:r>
      <w:r>
        <w:t>E-bike</w:t>
      </w:r>
      <w:r w:rsidRPr="00DC3FF8">
        <w:t xml:space="preserve"> in billion </w:t>
      </w:r>
      <w:proofErr w:type="spellStart"/>
      <w:r w:rsidRPr="00DC3FF8">
        <w:t>pkm</w:t>
      </w:r>
      <w:bookmarkEnd w:id="282"/>
      <w:bookmarkEnd w:id="283"/>
      <w:bookmarkEnd w:id="284"/>
      <w:proofErr w:type="spellEnd"/>
    </w:p>
    <w:tbl>
      <w:tblPr>
        <w:tblStyle w:val="TableGrid"/>
        <w:tblW w:w="7306" w:type="dxa"/>
        <w:tblLook w:val="04A0" w:firstRow="1" w:lastRow="0" w:firstColumn="1" w:lastColumn="0" w:noHBand="0" w:noVBand="1"/>
      </w:tblPr>
      <w:tblGrid>
        <w:gridCol w:w="2814"/>
        <w:gridCol w:w="2415"/>
        <w:gridCol w:w="2077"/>
      </w:tblGrid>
      <w:tr w:rsidR="009F6D5B" w:rsidRPr="00E91BE1" w14:paraId="78BA6DB7" w14:textId="77777777" w:rsidTr="007878BE">
        <w:trPr>
          <w:cantSplit/>
          <w:trHeight w:val="594"/>
          <w:tblHeader/>
        </w:trPr>
        <w:tc>
          <w:tcPr>
            <w:tcW w:w="2814" w:type="dxa"/>
            <w:shd w:val="clear" w:color="auto" w:fill="4F81BD" w:themeFill="accent1"/>
          </w:tcPr>
          <w:p w14:paraId="79829F44" w14:textId="77777777" w:rsidR="009F6D5B" w:rsidRPr="00E91BE1" w:rsidRDefault="009F6D5B" w:rsidP="007878BE">
            <w:pPr>
              <w:spacing w:line="240" w:lineRule="auto"/>
              <w:jc w:val="center"/>
              <w:rPr>
                <w:b/>
                <w:color w:val="FFFFFF" w:themeColor="background1"/>
                <w:sz w:val="20"/>
                <w:szCs w:val="20"/>
              </w:rPr>
            </w:pPr>
          </w:p>
        </w:tc>
        <w:tc>
          <w:tcPr>
            <w:tcW w:w="2415" w:type="dxa"/>
            <w:shd w:val="clear" w:color="auto" w:fill="4F81BD" w:themeFill="accent1"/>
          </w:tcPr>
          <w:p w14:paraId="2324FEFF" w14:textId="77777777" w:rsidR="009F6D5B" w:rsidRPr="00E91BE1" w:rsidRDefault="009F6D5B" w:rsidP="007878BE">
            <w:pPr>
              <w:spacing w:line="240" w:lineRule="auto"/>
              <w:jc w:val="center"/>
              <w:rPr>
                <w:b/>
                <w:color w:val="FFFFFF" w:themeColor="background1"/>
                <w:sz w:val="20"/>
                <w:szCs w:val="20"/>
              </w:rPr>
            </w:pPr>
            <w:r>
              <w:rPr>
                <w:b/>
                <w:color w:val="FFFFFF" w:themeColor="background1"/>
                <w:sz w:val="20"/>
                <w:szCs w:val="20"/>
              </w:rPr>
              <w:t>Percent (%)</w:t>
            </w:r>
          </w:p>
        </w:tc>
        <w:tc>
          <w:tcPr>
            <w:tcW w:w="2077" w:type="dxa"/>
            <w:shd w:val="clear" w:color="auto" w:fill="4F81BD" w:themeFill="accent1"/>
          </w:tcPr>
          <w:p w14:paraId="5D5749E3" w14:textId="77777777" w:rsidR="009F6D5B" w:rsidRPr="00E91BE1" w:rsidRDefault="009F6D5B" w:rsidP="007878BE">
            <w:pPr>
              <w:spacing w:line="240" w:lineRule="auto"/>
              <w:jc w:val="center"/>
              <w:rPr>
                <w:b/>
                <w:color w:val="FFFFFF" w:themeColor="background1"/>
                <w:sz w:val="20"/>
                <w:szCs w:val="20"/>
              </w:rPr>
            </w:pPr>
            <w:r>
              <w:rPr>
                <w:b/>
                <w:color w:val="FFFFFF" w:themeColor="background1"/>
                <w:sz w:val="20"/>
                <w:szCs w:val="20"/>
              </w:rPr>
              <w:t>Billion PKM</w:t>
            </w:r>
          </w:p>
        </w:tc>
      </w:tr>
      <w:tr w:rsidR="009F6D5B" w:rsidRPr="00E91BE1" w14:paraId="16CF1D90" w14:textId="77777777" w:rsidTr="007878BE">
        <w:trPr>
          <w:trHeight w:val="334"/>
        </w:trPr>
        <w:tc>
          <w:tcPr>
            <w:tcW w:w="2814" w:type="dxa"/>
          </w:tcPr>
          <w:p w14:paraId="23100709" w14:textId="77777777" w:rsidR="009F6D5B" w:rsidRPr="00FF63FF" w:rsidRDefault="009F6D5B" w:rsidP="007878BE">
            <w:pPr>
              <w:spacing w:line="240" w:lineRule="auto"/>
              <w:rPr>
                <w:sz w:val="20"/>
                <w:szCs w:val="20"/>
              </w:rPr>
            </w:pPr>
            <w:r>
              <w:rPr>
                <w:sz w:val="20"/>
                <w:szCs w:val="20"/>
              </w:rPr>
              <w:t>Current Adoption</w:t>
            </w:r>
            <w:r w:rsidRPr="00FF63FF">
              <w:rPr>
                <w:sz w:val="20"/>
                <w:szCs w:val="20"/>
              </w:rPr>
              <w:t xml:space="preserve"> </w:t>
            </w:r>
          </w:p>
        </w:tc>
        <w:tc>
          <w:tcPr>
            <w:tcW w:w="2415" w:type="dxa"/>
          </w:tcPr>
          <w:p w14:paraId="38EA99FE" w14:textId="6576AF8D" w:rsidR="009F6D5B" w:rsidRPr="00FF63FF" w:rsidRDefault="009F6D5B" w:rsidP="007878BE">
            <w:pPr>
              <w:spacing w:line="240" w:lineRule="auto"/>
              <w:jc w:val="center"/>
              <w:rPr>
                <w:sz w:val="20"/>
                <w:szCs w:val="20"/>
              </w:rPr>
            </w:pPr>
            <w:r>
              <w:rPr>
                <w:sz w:val="20"/>
                <w:szCs w:val="20"/>
              </w:rPr>
              <w:t>0.</w:t>
            </w:r>
            <w:r w:rsidR="004D7A42">
              <w:rPr>
                <w:sz w:val="20"/>
                <w:szCs w:val="20"/>
              </w:rPr>
              <w:t>22</w:t>
            </w:r>
            <w:r>
              <w:rPr>
                <w:sz w:val="20"/>
                <w:szCs w:val="20"/>
              </w:rPr>
              <w:t>%</w:t>
            </w:r>
          </w:p>
        </w:tc>
        <w:tc>
          <w:tcPr>
            <w:tcW w:w="2077" w:type="dxa"/>
          </w:tcPr>
          <w:p w14:paraId="1B22882E" w14:textId="5DA6DAFD" w:rsidR="009F6D5B" w:rsidRPr="00FF63FF" w:rsidRDefault="00096E48" w:rsidP="007878BE">
            <w:pPr>
              <w:spacing w:line="240" w:lineRule="auto"/>
              <w:jc w:val="center"/>
              <w:rPr>
                <w:sz w:val="20"/>
                <w:szCs w:val="20"/>
              </w:rPr>
            </w:pPr>
            <w:r>
              <w:rPr>
                <w:sz w:val="20"/>
                <w:szCs w:val="20"/>
              </w:rPr>
              <w:t>137</w:t>
            </w:r>
            <w:r w:rsidR="004D7A42">
              <w:rPr>
                <w:sz w:val="20"/>
                <w:szCs w:val="20"/>
              </w:rPr>
              <w:t>.</w:t>
            </w:r>
            <w:r>
              <w:rPr>
                <w:sz w:val="20"/>
                <w:szCs w:val="20"/>
              </w:rPr>
              <w:t>1</w:t>
            </w:r>
          </w:p>
        </w:tc>
      </w:tr>
    </w:tbl>
    <w:p w14:paraId="15523CAF" w14:textId="29E562AF" w:rsidR="009F6D5B" w:rsidRDefault="009F6D5B" w:rsidP="00E52FEA"/>
    <w:p w14:paraId="21F648C9" w14:textId="2FAFA3FD" w:rsidR="00317278" w:rsidRDefault="00317278" w:rsidP="00317278">
      <w:pPr>
        <w:pStyle w:val="Caption"/>
        <w:keepNext/>
      </w:pPr>
      <w:bookmarkStart w:id="285" w:name="_Ref68107701"/>
      <w:bookmarkStart w:id="286" w:name="_Toc68775209"/>
      <w:r>
        <w:t xml:space="preserve">Table </w:t>
      </w:r>
      <w:r>
        <w:rPr>
          <w:noProof/>
        </w:rPr>
        <w:fldChar w:fldCharType="begin"/>
      </w:r>
      <w:r>
        <w:rPr>
          <w:noProof/>
        </w:rPr>
        <w:instrText xml:space="preserve"> STYLEREF 1 \s </w:instrText>
      </w:r>
      <w:r>
        <w:rPr>
          <w:noProof/>
        </w:rPr>
        <w:fldChar w:fldCharType="separate"/>
      </w:r>
      <w:r w:rsidR="00411177">
        <w:rPr>
          <w:noProof/>
        </w:rPr>
        <w:t>1</w:t>
      </w:r>
      <w:r>
        <w:rPr>
          <w:noProof/>
        </w:rPr>
        <w:fldChar w:fldCharType="end"/>
      </w:r>
      <w:r>
        <w:t>.</w:t>
      </w:r>
      <w:r>
        <w:rPr>
          <w:noProof/>
        </w:rPr>
        <w:fldChar w:fldCharType="begin"/>
      </w:r>
      <w:r>
        <w:rPr>
          <w:noProof/>
        </w:rPr>
        <w:instrText xml:space="preserve"> SEQ Table \* ARABIC \s 1 </w:instrText>
      </w:r>
      <w:r>
        <w:rPr>
          <w:noProof/>
        </w:rPr>
        <w:fldChar w:fldCharType="separate"/>
      </w:r>
      <w:r w:rsidR="00411177">
        <w:rPr>
          <w:noProof/>
        </w:rPr>
        <w:t>3</w:t>
      </w:r>
      <w:r>
        <w:rPr>
          <w:noProof/>
        </w:rPr>
        <w:fldChar w:fldCharType="end"/>
      </w:r>
      <w:bookmarkEnd w:id="285"/>
      <w:r>
        <w:t xml:space="preserve"> </w:t>
      </w:r>
      <w:r w:rsidRPr="00DC3FF8">
        <w:t xml:space="preserve">Current Global </w:t>
      </w:r>
      <w:r>
        <w:t>EVs</w:t>
      </w:r>
      <w:r w:rsidRPr="00DC3FF8">
        <w:t xml:space="preserve"> </w:t>
      </w:r>
      <w:r>
        <w:t>use by region</w:t>
      </w:r>
      <w:bookmarkEnd w:id="286"/>
      <w:r w:rsidR="00093E9E">
        <w:t xml:space="preserve"> and specific country</w:t>
      </w:r>
    </w:p>
    <w:tbl>
      <w:tblPr>
        <w:tblStyle w:val="TableGrid"/>
        <w:tblW w:w="7308" w:type="dxa"/>
        <w:tblLook w:val="04A0" w:firstRow="1" w:lastRow="0" w:firstColumn="1" w:lastColumn="0" w:noHBand="0" w:noVBand="1"/>
      </w:tblPr>
      <w:tblGrid>
        <w:gridCol w:w="2814"/>
        <w:gridCol w:w="4494"/>
      </w:tblGrid>
      <w:tr w:rsidR="00317278" w:rsidRPr="00E91BE1" w14:paraId="50FB22C9" w14:textId="77777777" w:rsidTr="007878BE">
        <w:trPr>
          <w:cantSplit/>
          <w:trHeight w:val="594"/>
          <w:tblHeader/>
        </w:trPr>
        <w:tc>
          <w:tcPr>
            <w:tcW w:w="2814" w:type="dxa"/>
            <w:shd w:val="clear" w:color="auto" w:fill="4F81BD" w:themeFill="accent1"/>
          </w:tcPr>
          <w:p w14:paraId="00530763" w14:textId="77777777" w:rsidR="00317278" w:rsidRPr="00E91BE1" w:rsidRDefault="00317278" w:rsidP="007878BE">
            <w:pPr>
              <w:spacing w:line="240" w:lineRule="auto"/>
              <w:jc w:val="center"/>
              <w:rPr>
                <w:b/>
                <w:color w:val="FFFFFF" w:themeColor="background1"/>
                <w:sz w:val="20"/>
                <w:szCs w:val="20"/>
              </w:rPr>
            </w:pPr>
            <w:r>
              <w:rPr>
                <w:b/>
                <w:color w:val="FFFFFF" w:themeColor="background1"/>
                <w:sz w:val="20"/>
                <w:szCs w:val="20"/>
              </w:rPr>
              <w:t>Region</w:t>
            </w:r>
          </w:p>
        </w:tc>
        <w:tc>
          <w:tcPr>
            <w:tcW w:w="4494" w:type="dxa"/>
            <w:shd w:val="clear" w:color="auto" w:fill="4F81BD" w:themeFill="accent1"/>
          </w:tcPr>
          <w:p w14:paraId="0C4F1591" w14:textId="77777777" w:rsidR="00317278" w:rsidRPr="00E91BE1" w:rsidRDefault="00317278" w:rsidP="007878BE">
            <w:pPr>
              <w:spacing w:line="240" w:lineRule="auto"/>
              <w:jc w:val="center"/>
              <w:rPr>
                <w:b/>
                <w:color w:val="FFFFFF" w:themeColor="background1"/>
                <w:sz w:val="20"/>
                <w:szCs w:val="20"/>
              </w:rPr>
            </w:pPr>
            <w:r>
              <w:rPr>
                <w:b/>
                <w:color w:val="FFFFFF" w:themeColor="background1"/>
                <w:sz w:val="20"/>
                <w:szCs w:val="20"/>
              </w:rPr>
              <w:t>Percent (%)</w:t>
            </w:r>
          </w:p>
        </w:tc>
      </w:tr>
      <w:tr w:rsidR="00317278" w:rsidRPr="00E91BE1" w14:paraId="672F9E4E" w14:textId="77777777" w:rsidTr="007878BE">
        <w:trPr>
          <w:trHeight w:val="334"/>
        </w:trPr>
        <w:tc>
          <w:tcPr>
            <w:tcW w:w="2814" w:type="dxa"/>
          </w:tcPr>
          <w:p w14:paraId="4D724955" w14:textId="77777777" w:rsidR="00317278" w:rsidRPr="00FF63FF" w:rsidRDefault="00317278" w:rsidP="007878BE">
            <w:pPr>
              <w:spacing w:line="240" w:lineRule="auto"/>
              <w:rPr>
                <w:sz w:val="20"/>
                <w:szCs w:val="20"/>
              </w:rPr>
            </w:pPr>
            <w:r>
              <w:rPr>
                <w:sz w:val="20"/>
                <w:szCs w:val="20"/>
              </w:rPr>
              <w:t>OECD 90</w:t>
            </w:r>
          </w:p>
        </w:tc>
        <w:tc>
          <w:tcPr>
            <w:tcW w:w="4494" w:type="dxa"/>
          </w:tcPr>
          <w:p w14:paraId="34742802" w14:textId="0F0DEDA0" w:rsidR="00317278" w:rsidRPr="00FF63FF" w:rsidRDefault="00F93D32" w:rsidP="007878BE">
            <w:pPr>
              <w:spacing w:line="240" w:lineRule="auto"/>
              <w:jc w:val="center"/>
              <w:rPr>
                <w:sz w:val="20"/>
                <w:szCs w:val="20"/>
              </w:rPr>
            </w:pPr>
            <w:r>
              <w:t>21.4</w:t>
            </w:r>
            <w:r w:rsidR="00317278" w:rsidRPr="00831E23">
              <w:t>%</w:t>
            </w:r>
          </w:p>
        </w:tc>
      </w:tr>
      <w:tr w:rsidR="00317278" w:rsidRPr="00E91BE1" w14:paraId="7C4FF06E" w14:textId="77777777" w:rsidTr="007878BE">
        <w:trPr>
          <w:trHeight w:val="334"/>
        </w:trPr>
        <w:tc>
          <w:tcPr>
            <w:tcW w:w="2814" w:type="dxa"/>
          </w:tcPr>
          <w:p w14:paraId="28D8FE6A" w14:textId="77777777" w:rsidR="00317278" w:rsidRDefault="00317278" w:rsidP="007878BE">
            <w:pPr>
              <w:spacing w:line="240" w:lineRule="auto"/>
              <w:rPr>
                <w:sz w:val="20"/>
                <w:szCs w:val="20"/>
              </w:rPr>
            </w:pPr>
            <w:r w:rsidRPr="000A4420">
              <w:t>Eastern Europe</w:t>
            </w:r>
          </w:p>
        </w:tc>
        <w:tc>
          <w:tcPr>
            <w:tcW w:w="4494" w:type="dxa"/>
          </w:tcPr>
          <w:p w14:paraId="27A4E773" w14:textId="6B2DFF43" w:rsidR="00317278" w:rsidRDefault="00D90FF4" w:rsidP="007878BE">
            <w:pPr>
              <w:spacing w:line="240" w:lineRule="auto"/>
              <w:jc w:val="center"/>
              <w:rPr>
                <w:sz w:val="20"/>
                <w:szCs w:val="20"/>
              </w:rPr>
            </w:pPr>
            <w:r>
              <w:t>2.7</w:t>
            </w:r>
            <w:r w:rsidR="00317278" w:rsidRPr="00831E23">
              <w:t>%</w:t>
            </w:r>
          </w:p>
        </w:tc>
      </w:tr>
      <w:tr w:rsidR="00317278" w:rsidRPr="00E91BE1" w14:paraId="6614C2A1" w14:textId="77777777" w:rsidTr="007878BE">
        <w:trPr>
          <w:trHeight w:val="334"/>
        </w:trPr>
        <w:tc>
          <w:tcPr>
            <w:tcW w:w="2814" w:type="dxa"/>
          </w:tcPr>
          <w:p w14:paraId="21C79B02" w14:textId="77777777" w:rsidR="00317278" w:rsidRDefault="00317278" w:rsidP="007878BE">
            <w:pPr>
              <w:spacing w:line="240" w:lineRule="auto"/>
              <w:rPr>
                <w:sz w:val="20"/>
                <w:szCs w:val="20"/>
              </w:rPr>
            </w:pPr>
            <w:r w:rsidRPr="000A4420">
              <w:t>Asia (Sans Japan)</w:t>
            </w:r>
          </w:p>
        </w:tc>
        <w:tc>
          <w:tcPr>
            <w:tcW w:w="4494" w:type="dxa"/>
          </w:tcPr>
          <w:p w14:paraId="019256B3" w14:textId="5A1269BA" w:rsidR="00317278" w:rsidRDefault="00D90FF4" w:rsidP="007878BE">
            <w:pPr>
              <w:spacing w:line="240" w:lineRule="auto"/>
              <w:jc w:val="center"/>
              <w:rPr>
                <w:sz w:val="20"/>
                <w:szCs w:val="20"/>
              </w:rPr>
            </w:pPr>
            <w:r>
              <w:t>25.1</w:t>
            </w:r>
            <w:r w:rsidR="00317278" w:rsidRPr="00831E23">
              <w:t>%</w:t>
            </w:r>
          </w:p>
        </w:tc>
      </w:tr>
      <w:tr w:rsidR="00317278" w:rsidRPr="00E91BE1" w14:paraId="3FB0D144" w14:textId="77777777" w:rsidTr="007878BE">
        <w:trPr>
          <w:trHeight w:val="334"/>
        </w:trPr>
        <w:tc>
          <w:tcPr>
            <w:tcW w:w="2814" w:type="dxa"/>
          </w:tcPr>
          <w:p w14:paraId="457B7DC5" w14:textId="77777777" w:rsidR="00317278" w:rsidRDefault="00317278" w:rsidP="007878BE">
            <w:pPr>
              <w:spacing w:line="240" w:lineRule="auto"/>
              <w:rPr>
                <w:sz w:val="20"/>
                <w:szCs w:val="20"/>
              </w:rPr>
            </w:pPr>
            <w:r w:rsidRPr="000A4420">
              <w:t>Middle East and Africa</w:t>
            </w:r>
          </w:p>
        </w:tc>
        <w:tc>
          <w:tcPr>
            <w:tcW w:w="4494" w:type="dxa"/>
          </w:tcPr>
          <w:p w14:paraId="2D94C75C" w14:textId="2C684788" w:rsidR="00317278" w:rsidRDefault="00317278" w:rsidP="007878BE">
            <w:pPr>
              <w:spacing w:line="240" w:lineRule="auto"/>
              <w:jc w:val="center"/>
              <w:rPr>
                <w:sz w:val="20"/>
                <w:szCs w:val="20"/>
              </w:rPr>
            </w:pPr>
            <w:r w:rsidRPr="00831E23">
              <w:t>6.</w:t>
            </w:r>
            <w:r w:rsidR="00D90FF4">
              <w:t>0</w:t>
            </w:r>
            <w:r w:rsidRPr="00831E23">
              <w:t>%</w:t>
            </w:r>
          </w:p>
        </w:tc>
      </w:tr>
      <w:tr w:rsidR="00317278" w:rsidRPr="00E91BE1" w14:paraId="57A1FC96" w14:textId="77777777" w:rsidTr="007878BE">
        <w:trPr>
          <w:trHeight w:val="334"/>
        </w:trPr>
        <w:tc>
          <w:tcPr>
            <w:tcW w:w="2814" w:type="dxa"/>
          </w:tcPr>
          <w:p w14:paraId="7D58E40F" w14:textId="77777777" w:rsidR="00317278" w:rsidRDefault="00317278" w:rsidP="007878BE">
            <w:pPr>
              <w:spacing w:line="240" w:lineRule="auto"/>
              <w:rPr>
                <w:sz w:val="20"/>
                <w:szCs w:val="20"/>
              </w:rPr>
            </w:pPr>
            <w:r w:rsidRPr="000A4420">
              <w:t>Latin America</w:t>
            </w:r>
          </w:p>
        </w:tc>
        <w:tc>
          <w:tcPr>
            <w:tcW w:w="4494" w:type="dxa"/>
          </w:tcPr>
          <w:p w14:paraId="563202CB" w14:textId="42678341" w:rsidR="00317278" w:rsidRDefault="00D90FF4" w:rsidP="007878BE">
            <w:pPr>
              <w:spacing w:line="240" w:lineRule="auto"/>
              <w:jc w:val="center"/>
              <w:rPr>
                <w:sz w:val="20"/>
                <w:szCs w:val="20"/>
              </w:rPr>
            </w:pPr>
            <w:r>
              <w:t>5.2</w:t>
            </w:r>
            <w:r w:rsidR="00317278" w:rsidRPr="00831E23">
              <w:t>%</w:t>
            </w:r>
          </w:p>
        </w:tc>
      </w:tr>
      <w:tr w:rsidR="00317278" w:rsidRPr="00E91BE1" w14:paraId="48B9E17E" w14:textId="77777777" w:rsidTr="007878BE">
        <w:trPr>
          <w:trHeight w:val="334"/>
        </w:trPr>
        <w:tc>
          <w:tcPr>
            <w:tcW w:w="2814" w:type="dxa"/>
          </w:tcPr>
          <w:p w14:paraId="7C63F455" w14:textId="1A139231" w:rsidR="00317278" w:rsidRDefault="00D90B80" w:rsidP="007878BE">
            <w:pPr>
              <w:spacing w:line="240" w:lineRule="auto"/>
              <w:rPr>
                <w:sz w:val="20"/>
                <w:szCs w:val="20"/>
              </w:rPr>
            </w:pPr>
            <w:r>
              <w:rPr>
                <w:szCs w:val="20"/>
              </w:rPr>
              <w:t>C</w:t>
            </w:r>
            <w:r>
              <w:rPr>
                <w:rFonts w:hint="eastAsia"/>
                <w:szCs w:val="20"/>
              </w:rPr>
              <w:t>hina</w:t>
            </w:r>
          </w:p>
        </w:tc>
        <w:tc>
          <w:tcPr>
            <w:tcW w:w="4494" w:type="dxa"/>
          </w:tcPr>
          <w:p w14:paraId="21A16C06" w14:textId="2415EA4D" w:rsidR="00317278" w:rsidRDefault="00CF1C50" w:rsidP="007878BE">
            <w:pPr>
              <w:spacing w:line="240" w:lineRule="auto"/>
              <w:jc w:val="center"/>
              <w:rPr>
                <w:sz w:val="20"/>
                <w:szCs w:val="20"/>
              </w:rPr>
            </w:pPr>
            <w:r>
              <w:t>22.2</w:t>
            </w:r>
            <w:r w:rsidR="00317278" w:rsidRPr="00831E23">
              <w:t>%</w:t>
            </w:r>
          </w:p>
        </w:tc>
      </w:tr>
      <w:tr w:rsidR="00CF1C50" w:rsidRPr="00E91BE1" w14:paraId="63DB4DFA" w14:textId="77777777" w:rsidTr="007878BE">
        <w:trPr>
          <w:trHeight w:val="334"/>
        </w:trPr>
        <w:tc>
          <w:tcPr>
            <w:tcW w:w="2814" w:type="dxa"/>
          </w:tcPr>
          <w:p w14:paraId="74F6AA64" w14:textId="461251C3" w:rsidR="00CF1C50" w:rsidRPr="000A4420" w:rsidRDefault="000736E0" w:rsidP="007878BE">
            <w:pPr>
              <w:spacing w:line="240" w:lineRule="auto"/>
            </w:pPr>
            <w:r>
              <w:t>India</w:t>
            </w:r>
          </w:p>
        </w:tc>
        <w:tc>
          <w:tcPr>
            <w:tcW w:w="4494" w:type="dxa"/>
          </w:tcPr>
          <w:p w14:paraId="35F3C50D" w14:textId="00648462" w:rsidR="00CF1C50" w:rsidRDefault="00CF1C50" w:rsidP="007878BE">
            <w:pPr>
              <w:spacing w:line="240" w:lineRule="auto"/>
              <w:jc w:val="center"/>
            </w:pPr>
            <w:r>
              <w:t>0.1%</w:t>
            </w:r>
          </w:p>
        </w:tc>
      </w:tr>
      <w:tr w:rsidR="00CF1C50" w:rsidRPr="00E91BE1" w14:paraId="7E468C43" w14:textId="77777777" w:rsidTr="007878BE">
        <w:trPr>
          <w:trHeight w:val="334"/>
        </w:trPr>
        <w:tc>
          <w:tcPr>
            <w:tcW w:w="2814" w:type="dxa"/>
          </w:tcPr>
          <w:p w14:paraId="1EB2AFF8" w14:textId="33FEC8B7" w:rsidR="00CF1C50" w:rsidRPr="000A4420" w:rsidRDefault="000736E0" w:rsidP="007878BE">
            <w:pPr>
              <w:spacing w:line="240" w:lineRule="auto"/>
            </w:pPr>
            <w:r>
              <w:t>EU</w:t>
            </w:r>
          </w:p>
        </w:tc>
        <w:tc>
          <w:tcPr>
            <w:tcW w:w="4494" w:type="dxa"/>
          </w:tcPr>
          <w:p w14:paraId="4815901D" w14:textId="59D81F6E" w:rsidR="00CF1C50" w:rsidRDefault="00CF1C50" w:rsidP="007878BE">
            <w:pPr>
              <w:spacing w:line="240" w:lineRule="auto"/>
              <w:jc w:val="center"/>
            </w:pPr>
            <w:r>
              <w:t>6.5%</w:t>
            </w:r>
          </w:p>
        </w:tc>
      </w:tr>
      <w:tr w:rsidR="000740B6" w:rsidRPr="00E91BE1" w14:paraId="71E13F25" w14:textId="77777777" w:rsidTr="007878BE">
        <w:trPr>
          <w:trHeight w:val="334"/>
        </w:trPr>
        <w:tc>
          <w:tcPr>
            <w:tcW w:w="2814" w:type="dxa"/>
          </w:tcPr>
          <w:p w14:paraId="4A03455D" w14:textId="55CD4DAE" w:rsidR="000740B6" w:rsidRPr="000A4420" w:rsidRDefault="000736E0" w:rsidP="007878BE">
            <w:pPr>
              <w:spacing w:line="240" w:lineRule="auto"/>
            </w:pPr>
            <w:r>
              <w:t>USA</w:t>
            </w:r>
          </w:p>
        </w:tc>
        <w:tc>
          <w:tcPr>
            <w:tcW w:w="4494" w:type="dxa"/>
          </w:tcPr>
          <w:p w14:paraId="7A88EC61" w14:textId="66156E1F" w:rsidR="000740B6" w:rsidRDefault="000740B6" w:rsidP="007878BE">
            <w:pPr>
              <w:spacing w:line="240" w:lineRule="auto"/>
              <w:jc w:val="center"/>
            </w:pPr>
            <w:r>
              <w:t>10.9%</w:t>
            </w:r>
          </w:p>
        </w:tc>
      </w:tr>
      <w:tr w:rsidR="00317278" w:rsidRPr="00E91BE1" w14:paraId="734B27EA" w14:textId="77777777" w:rsidTr="007878BE">
        <w:trPr>
          <w:trHeight w:val="334"/>
        </w:trPr>
        <w:tc>
          <w:tcPr>
            <w:tcW w:w="2814" w:type="dxa"/>
          </w:tcPr>
          <w:p w14:paraId="1E0C8B46" w14:textId="77777777" w:rsidR="00317278" w:rsidRPr="000A4420" w:rsidRDefault="00317278" w:rsidP="007878BE">
            <w:pPr>
              <w:spacing w:line="240" w:lineRule="auto"/>
            </w:pPr>
            <w:r>
              <w:lastRenderedPageBreak/>
              <w:t>Total</w:t>
            </w:r>
          </w:p>
        </w:tc>
        <w:tc>
          <w:tcPr>
            <w:tcW w:w="4494" w:type="dxa"/>
          </w:tcPr>
          <w:p w14:paraId="6247B081" w14:textId="77777777" w:rsidR="00317278" w:rsidRPr="00831E23" w:rsidRDefault="00317278" w:rsidP="007878BE">
            <w:pPr>
              <w:spacing w:line="240" w:lineRule="auto"/>
              <w:jc w:val="center"/>
            </w:pPr>
            <w:r>
              <w:t>100%</w:t>
            </w:r>
          </w:p>
        </w:tc>
      </w:tr>
    </w:tbl>
    <w:p w14:paraId="6007AFF6" w14:textId="77777777" w:rsidR="00317278" w:rsidRPr="00E52FEA" w:rsidRDefault="00317278" w:rsidP="00E52FEA"/>
    <w:p w14:paraId="4B6E5C96" w14:textId="101E4400" w:rsidR="00D1508C" w:rsidRDefault="551A77D0" w:rsidP="005D49A8">
      <w:pPr>
        <w:pStyle w:val="Heading3"/>
      </w:pPr>
      <w:bookmarkStart w:id="287" w:name="_Toc72784715"/>
      <w:r w:rsidRPr="0026327C">
        <w:t>Trends</w:t>
      </w:r>
      <w:r w:rsidR="000C3205" w:rsidRPr="0026327C">
        <w:t xml:space="preserve"> </w:t>
      </w:r>
      <w:r w:rsidR="00A53CDF" w:rsidRPr="0026327C">
        <w:t>to Accelerate Adoption</w:t>
      </w:r>
      <w:bookmarkEnd w:id="287"/>
    </w:p>
    <w:p w14:paraId="0CE0F506" w14:textId="46596E92" w:rsidR="00672278" w:rsidRDefault="009C6914" w:rsidP="00672278">
      <w:pPr>
        <w:pStyle w:val="Heading4"/>
      </w:pPr>
      <w:r>
        <w:t>Regional and countryside programs</w:t>
      </w:r>
    </w:p>
    <w:p w14:paraId="742364DA" w14:textId="0E17D35C" w:rsidR="00672278" w:rsidRPr="00672278" w:rsidRDefault="0099598D" w:rsidP="00672278">
      <w:r>
        <w:t>Road transport dominant</w:t>
      </w:r>
      <w:r w:rsidR="00D12594">
        <w:t>s</w:t>
      </w:r>
      <w:r>
        <w:t xml:space="preserve"> </w:t>
      </w:r>
      <w:del w:id="288" w:author="Chad Frischmann" w:date="2021-08-04T00:15:00Z">
        <w:r w:rsidDel="008B7576">
          <w:delText xml:space="preserve">the </w:delText>
        </w:r>
      </w:del>
      <w:r>
        <w:t xml:space="preserve">transport emissions for </w:t>
      </w:r>
      <w:r w:rsidR="00D12594">
        <w:t xml:space="preserve">a </w:t>
      </w:r>
      <w:r>
        <w:t xml:space="preserve">long time. </w:t>
      </w:r>
      <w:del w:id="289" w:author="Chad Frischmann" w:date="2021-08-04T00:16:00Z">
        <w:r w:rsidDel="008B7576">
          <w:delText xml:space="preserve">In the context of </w:delText>
        </w:r>
        <w:r w:rsidR="00346863" w:rsidDel="008B7576">
          <w:delText>carbon neutrality globally</w:delText>
        </w:r>
      </w:del>
      <w:ins w:id="290" w:author="Chad Frischmann" w:date="2021-08-04T00:16:00Z">
        <w:r w:rsidR="008B7576">
          <w:t>While</w:t>
        </w:r>
      </w:ins>
      <w:del w:id="291" w:author="Chad Frischmann" w:date="2021-08-04T00:16:00Z">
        <w:r w:rsidR="00346863" w:rsidDel="008B7576">
          <w:delText>,</w:delText>
        </w:r>
      </w:del>
      <w:r w:rsidR="00346863">
        <w:t xml:space="preserve"> ma</w:t>
      </w:r>
      <w:r w:rsidR="00D12594">
        <w:t>n</w:t>
      </w:r>
      <w:r w:rsidR="00346863">
        <w:t>y regions and countries promise to take many actions to speed up carbon</w:t>
      </w:r>
      <w:r w:rsidR="00A93DF5">
        <w:t xml:space="preserve"> neutrality</w:t>
      </w:r>
      <w:ins w:id="292" w:author="Chad Frischmann" w:date="2021-08-04T00:16:00Z">
        <w:r w:rsidR="008B7576">
          <w:t>, t</w:t>
        </w:r>
      </w:ins>
      <w:del w:id="293" w:author="Chad Frischmann" w:date="2021-08-04T00:16:00Z">
        <w:r w:rsidR="00A93DF5" w:rsidDel="008B7576">
          <w:delText xml:space="preserve">. </w:delText>
        </w:r>
        <w:r w:rsidR="00D04B19" w:rsidDel="008B7576">
          <w:delText>T</w:delText>
        </w:r>
      </w:del>
      <w:r w:rsidR="00D04B19">
        <w:t xml:space="preserve">he </w:t>
      </w:r>
      <w:del w:id="294" w:author="Chad Frischmann" w:date="2021-08-04T00:16:00Z">
        <w:r w:rsidR="00D04B19" w:rsidDel="008B7576">
          <w:delText xml:space="preserve">sale </w:delText>
        </w:r>
      </w:del>
      <w:r w:rsidR="00D04B19">
        <w:t xml:space="preserve">market share of EVs </w:t>
      </w:r>
      <w:del w:id="295" w:author="Chad Frischmann" w:date="2021-08-04T00:16:00Z">
        <w:r w:rsidR="00D04B19" w:rsidDel="008B7576">
          <w:delText>i</w:delText>
        </w:r>
        <w:r w:rsidR="00D12594" w:rsidDel="008B7576">
          <w:delText>s</w:delText>
        </w:r>
        <w:r w:rsidR="00D04B19" w:rsidDel="008B7576">
          <w:delText xml:space="preserve"> </w:delText>
        </w:r>
        <w:r w:rsidR="00F41025" w:rsidDel="008B7576">
          <w:delText>still</w:delText>
        </w:r>
      </w:del>
      <w:ins w:id="296" w:author="Chad Frischmann" w:date="2021-08-04T00:16:00Z">
        <w:r w:rsidR="008B7576">
          <w:t>remains</w:t>
        </w:r>
      </w:ins>
      <w:r w:rsidR="00F41025">
        <w:t xml:space="preserve"> very low</w:t>
      </w:r>
      <w:ins w:id="297" w:author="Chad Frischmann" w:date="2021-08-04T00:16:00Z">
        <w:r w:rsidR="008B7576">
          <w:t xml:space="preserve"> with </w:t>
        </w:r>
      </w:ins>
      <w:del w:id="298" w:author="Chad Frischmann" w:date="2021-08-04T00:16:00Z">
        <w:r w:rsidR="001B09A2" w:rsidDel="008B7576">
          <w:delText xml:space="preserve">. And </w:delText>
        </w:r>
      </w:del>
      <w:r w:rsidR="001B09A2">
        <w:t xml:space="preserve">the share of total car stocks </w:t>
      </w:r>
      <w:del w:id="299" w:author="Chad Frischmann" w:date="2021-08-04T00:16:00Z">
        <w:r w:rsidR="001B09A2" w:rsidDel="008B7576">
          <w:delText xml:space="preserve">is </w:delText>
        </w:r>
      </w:del>
      <w:r w:rsidR="001B09A2">
        <w:t xml:space="preserve">less than 1%. </w:t>
      </w:r>
      <w:r w:rsidR="00D04B19">
        <w:t>There</w:t>
      </w:r>
      <w:r w:rsidR="001B09A2">
        <w:t>fore,</w:t>
      </w:r>
      <w:r w:rsidR="00A93DF5">
        <w:t xml:space="preserve"> </w:t>
      </w:r>
      <w:r w:rsidR="001B09A2">
        <w:t>m</w:t>
      </w:r>
      <w:r w:rsidR="007D45DC">
        <w:rPr>
          <w:rFonts w:hint="eastAsia"/>
          <w:lang w:eastAsia="zh-CN"/>
        </w:rPr>
        <w:t>any</w:t>
      </w:r>
      <w:r w:rsidR="007D45DC">
        <w:t xml:space="preserve"> regions and countries</w:t>
      </w:r>
      <w:r w:rsidR="001B196A">
        <w:t xml:space="preserve"> </w:t>
      </w:r>
      <w:r w:rsidR="0019494F">
        <w:t>have set target</w:t>
      </w:r>
      <w:r w:rsidR="0084190A">
        <w:t>s</w:t>
      </w:r>
      <w:r w:rsidR="0019494F">
        <w:t xml:space="preserve"> </w:t>
      </w:r>
      <w:r w:rsidR="0084190A">
        <w:t>for</w:t>
      </w:r>
      <w:r w:rsidR="0019494F">
        <w:t xml:space="preserve"> EV deployment</w:t>
      </w:r>
      <w:r w:rsidR="009742C1">
        <w:t xml:space="preserve"> </w:t>
      </w:r>
      <w:r w:rsidR="0084190A">
        <w:fldChar w:fldCharType="begin"/>
      </w:r>
      <w:r w:rsidR="00F57009">
        <w:instrText xml:space="preserve"> ADDIN ZOTERO_ITEM CSL_CITATION {"citationID":"kkBwOdu1","properties":{"formattedCitation":"(IEA, 2021b)","plainCitation":"(IEA, 2021b)","noteIndex":0},"citationItems":[{"id":35466,"uris":["http://zotero.org/groups/2241942/items/7UR88RR5"],"uri":["http://zotero.org/groups/2241942/items/7UR88RR5"],"itemData":{"id":35466,"type":"article-journal","abstract":"The Global EV Outlook is an annual publication that identifies and discusses recent developments in electric mobility across the globe. It is developed with the support of the members of the Electric Vehicles Initiative (EVI).","language":"en","page":"101","source":"Zotero","title":"Global EV Outlook 2021","author":[{"family":"IEA","given":""}],"issued":{"date-parts":[["2021"]]}}}],"schema":"https://github.com/citation-style-language/schema/raw/master/csl-citation.json"} </w:instrText>
      </w:r>
      <w:r w:rsidR="0084190A">
        <w:fldChar w:fldCharType="separate"/>
      </w:r>
      <w:r w:rsidR="00F57009" w:rsidRPr="00F57009">
        <w:rPr>
          <w:rFonts w:cs="Times New Roman"/>
        </w:rPr>
        <w:t>(IEA, 2021b)</w:t>
      </w:r>
      <w:r w:rsidR="0084190A">
        <w:fldChar w:fldCharType="end"/>
      </w:r>
      <w:ins w:id="300" w:author="Chad Frischmann" w:date="2021-08-04T00:16:00Z">
        <w:r w:rsidR="008B7576">
          <w:t xml:space="preserve"> in order to </w:t>
        </w:r>
        <w:proofErr w:type="spellStart"/>
        <w:r w:rsidR="008B7576">
          <w:t>fulfull</w:t>
        </w:r>
        <w:proofErr w:type="spellEnd"/>
        <w:r w:rsidR="008B7576">
          <w:t xml:space="preserve"> </w:t>
        </w:r>
        <w:proofErr w:type="spellStart"/>
        <w:r w:rsidR="008B7576">
          <w:t>commitements</w:t>
        </w:r>
        <w:proofErr w:type="spellEnd"/>
        <w:r w:rsidR="008B7576">
          <w:t xml:space="preserve"> </w:t>
        </w:r>
      </w:ins>
      <w:ins w:id="301" w:author="Chad Frischmann" w:date="2021-08-04T00:17:00Z">
        <w:r w:rsidR="008B7576">
          <w:t>of carbon neutrality</w:t>
        </w:r>
      </w:ins>
      <w:r w:rsidR="0019494F">
        <w:t>.</w:t>
      </w:r>
      <w:r w:rsidR="0084190A">
        <w:t xml:space="preserve"> </w:t>
      </w:r>
      <w:r w:rsidR="009742C1">
        <w:t xml:space="preserve">Some countries such </w:t>
      </w:r>
      <w:r w:rsidR="00964A0B">
        <w:rPr>
          <w:rFonts w:hint="eastAsia"/>
          <w:lang w:eastAsia="zh-CN"/>
        </w:rPr>
        <w:t>as</w:t>
      </w:r>
      <w:r w:rsidR="009742C1">
        <w:t xml:space="preserve"> Ireland</w:t>
      </w:r>
      <w:r w:rsidR="0027148E">
        <w:t xml:space="preserve"> and </w:t>
      </w:r>
      <w:r w:rsidR="009742C1">
        <w:t xml:space="preserve">Norway </w:t>
      </w:r>
      <w:r w:rsidR="0027148E">
        <w:t xml:space="preserve">set </w:t>
      </w:r>
      <w:r w:rsidR="00964A0B">
        <w:t xml:space="preserve">the </w:t>
      </w:r>
      <w:r w:rsidR="00142480">
        <w:t xml:space="preserve">ambitious </w:t>
      </w:r>
      <w:r w:rsidR="00F507D3">
        <w:t xml:space="preserve">target </w:t>
      </w:r>
      <w:r w:rsidR="00142480">
        <w:t xml:space="preserve">of realizing 100% </w:t>
      </w:r>
      <w:r w:rsidR="00F507D3">
        <w:t xml:space="preserve">EV </w:t>
      </w:r>
      <w:r w:rsidR="00142480">
        <w:t>share in all car sale market</w:t>
      </w:r>
      <w:r w:rsidR="00964A0B">
        <w:t>s</w:t>
      </w:r>
      <w:r w:rsidR="00142480">
        <w:t xml:space="preserve"> </w:t>
      </w:r>
      <w:r w:rsidR="00F507D3">
        <w:t>by 2030 and 2025</w:t>
      </w:r>
      <w:r w:rsidR="007175E7">
        <w:t xml:space="preserve"> </w:t>
      </w:r>
      <w:r w:rsidR="007175E7">
        <w:fldChar w:fldCharType="begin"/>
      </w:r>
      <w:r w:rsidR="00F57009">
        <w:instrText xml:space="preserve"> ADDIN ZOTERO_ITEM CSL_CITATION {"citationID":"IS8vU0E7","properties":{"formattedCitation":"(IEA, 2021b)","plainCitation":"(IEA, 2021b)","noteIndex":0},"citationItems":[{"id":35466,"uris":["http://zotero.org/groups/2241942/items/7UR88RR5"],"uri":["http://zotero.org/groups/2241942/items/7UR88RR5"],"itemData":{"id":35466,"type":"article-journal","abstract":"The Global EV Outlook is an annual publication that identifies and discusses recent developments in electric mobility across the globe. It is developed with the support of the members of the Electric Vehicles Initiative (EVI).","language":"en","page":"101","source":"Zotero","title":"Global EV Outlook 2021","author":[{"family":"IEA","given":""}],"issued":{"date-parts":[["2021"]]}}}],"schema":"https://github.com/citation-style-language/schema/raw/master/csl-citation.json"} </w:instrText>
      </w:r>
      <w:r w:rsidR="007175E7">
        <w:fldChar w:fldCharType="separate"/>
      </w:r>
      <w:r w:rsidR="00F57009" w:rsidRPr="00F57009">
        <w:rPr>
          <w:rFonts w:cs="Times New Roman"/>
        </w:rPr>
        <w:t>(IEA, 2021b)</w:t>
      </w:r>
      <w:r w:rsidR="007175E7">
        <w:fldChar w:fldCharType="end"/>
      </w:r>
      <w:r w:rsidR="00F507D3">
        <w:t xml:space="preserve">. </w:t>
      </w:r>
      <w:r w:rsidR="00E567CA">
        <w:t>Under various target</w:t>
      </w:r>
      <w:r w:rsidR="00964A0B">
        <w:t>s</w:t>
      </w:r>
      <w:r w:rsidR="00E567CA">
        <w:t xml:space="preserve"> set by the government, more and more EVs will be deployed in the future.</w:t>
      </w:r>
      <w:r w:rsidR="004761BB">
        <w:t xml:space="preserve"> Around 13 countries and 31 cities/regions already announced </w:t>
      </w:r>
      <w:r w:rsidR="003B4365">
        <w:t>the plan to prohibit ICEV sales</w:t>
      </w:r>
      <w:ins w:id="302" w:author="Chad Frischmann" w:date="2021-08-04T00:17:00Z">
        <w:r w:rsidR="008B7576">
          <w:t xml:space="preserve"> by </w:t>
        </w:r>
        <w:commentRangeStart w:id="303"/>
        <w:r w:rsidR="008B7576">
          <w:t xml:space="preserve">…. </w:t>
        </w:r>
        <w:commentRangeEnd w:id="303"/>
        <w:r w:rsidR="008B7576">
          <w:rPr>
            <w:rStyle w:val="CommentReference"/>
          </w:rPr>
          <w:commentReference w:id="303"/>
        </w:r>
      </w:ins>
      <w:r w:rsidR="003B4365">
        <w:fldChar w:fldCharType="begin"/>
      </w:r>
      <w:r w:rsidR="003B4365">
        <w:instrText xml:space="preserve"> ADDIN ZOTERO_ITEM CSL_CITATION {"citationID":"E0vdB3QP","properties":{"formattedCitation":"(Bloomberg NEF, 2020)","plainCitation":"(Bloomberg NEF, 2020)","noteIndex":0},"citationItems":[{"id":35400,"uris":["http://zotero.org/groups/2241942/items/XGMTPFCT"],"uri":["http://zotero.org/groups/2241942/items/XGMTPFCT"],"itemData":{"id":35400,"type":"report","abstract":"Mobility is at the core of modern civilization, and the way people and goods move impacts many aspects of life. The next 20 years will bring...","language":"en","title":"Electric Vehicle Outlook 2020","URL":"https://bnef.turtl.co/story/evo-2020/","author":[{"family":"Bloomberg NEF","given":""}],"accessed":{"date-parts":[["2021",4,22]]},"issued":{"date-parts":[["2020"]]}}}],"schema":"https://github.com/citation-style-language/schema/raw/master/csl-citation.json"} </w:instrText>
      </w:r>
      <w:r w:rsidR="003B4365">
        <w:fldChar w:fldCharType="separate"/>
      </w:r>
      <w:r w:rsidR="003B4365" w:rsidRPr="003B4365">
        <w:rPr>
          <w:rFonts w:cs="Times New Roman"/>
        </w:rPr>
        <w:t>(Bloomberg NEF, 2020)</w:t>
      </w:r>
      <w:r w:rsidR="003B4365">
        <w:fldChar w:fldCharType="end"/>
      </w:r>
      <w:r w:rsidR="003B4365">
        <w:t>.</w:t>
      </w:r>
    </w:p>
    <w:p w14:paraId="137E19DF" w14:textId="53C98A38" w:rsidR="000E1153" w:rsidRDefault="00215A1B" w:rsidP="000E1153">
      <w:pPr>
        <w:pStyle w:val="Heading4"/>
      </w:pPr>
      <w:r>
        <w:t>E</w:t>
      </w:r>
      <w:r>
        <w:rPr>
          <w:rFonts w:hint="eastAsia"/>
          <w:lang w:eastAsia="zh-CN"/>
        </w:rPr>
        <w:t>co</w:t>
      </w:r>
      <w:r>
        <w:t xml:space="preserve">nomical </w:t>
      </w:r>
      <w:r w:rsidR="000E1153">
        <w:t>Costs</w:t>
      </w:r>
    </w:p>
    <w:p w14:paraId="15082C7F" w14:textId="5911A4AE" w:rsidR="00A1679D" w:rsidRPr="003A7D69" w:rsidRDefault="0063600B" w:rsidP="0063600B">
      <w:r>
        <w:t xml:space="preserve">Historically, </w:t>
      </w:r>
      <w:r w:rsidRPr="00395C18">
        <w:t xml:space="preserve">economics has been a primary </w:t>
      </w:r>
      <w:r w:rsidR="0073491F">
        <w:t>factor</w:t>
      </w:r>
      <w:r w:rsidRPr="00395C18">
        <w:t xml:space="preserve"> of </w:t>
      </w:r>
      <w:r w:rsidR="0073491F">
        <w:t>EV</w:t>
      </w:r>
      <w:r w:rsidRPr="00395C18">
        <w:t xml:space="preserve"> adoption across countries and periods</w:t>
      </w:r>
      <w:r w:rsidR="00395C18" w:rsidRPr="00395C18">
        <w:t xml:space="preserve"> (</w:t>
      </w:r>
      <w:r w:rsidR="00395C18" w:rsidRPr="00395C18">
        <w:rPr>
          <w:color w:val="000000" w:themeColor="text1"/>
        </w:rPr>
        <w:t xml:space="preserve">Standing et </w:t>
      </w:r>
      <w:r w:rsidR="00022CB1">
        <w:rPr>
          <w:color w:val="000000" w:themeColor="text1"/>
        </w:rPr>
        <w:t>a</w:t>
      </w:r>
      <w:r w:rsidR="00395C18" w:rsidRPr="00395C18">
        <w:rPr>
          <w:color w:val="000000" w:themeColor="text1"/>
        </w:rPr>
        <w:t>l</w:t>
      </w:r>
      <w:r w:rsidR="00964A0B">
        <w:rPr>
          <w:color w:val="000000" w:themeColor="text1"/>
        </w:rPr>
        <w:t>.</w:t>
      </w:r>
      <w:r w:rsidR="00395C18" w:rsidRPr="00395C18">
        <w:rPr>
          <w:color w:val="000000" w:themeColor="text1"/>
        </w:rPr>
        <w:t>, 2019</w:t>
      </w:r>
      <w:r w:rsidR="00A81164">
        <w:rPr>
          <w:color w:val="000000" w:themeColor="text1"/>
        </w:rPr>
        <w:t xml:space="preserve">; Chan and </w:t>
      </w:r>
      <w:proofErr w:type="spellStart"/>
      <w:r w:rsidR="00A81164">
        <w:rPr>
          <w:color w:val="000000" w:themeColor="text1"/>
        </w:rPr>
        <w:t>Shaheen</w:t>
      </w:r>
      <w:proofErr w:type="spellEnd"/>
      <w:r w:rsidR="00A81164">
        <w:rPr>
          <w:color w:val="000000" w:themeColor="text1"/>
        </w:rPr>
        <w:t xml:space="preserve">, 2012; </w:t>
      </w:r>
      <w:r w:rsidR="009E19D6">
        <w:rPr>
          <w:color w:val="000000" w:themeColor="text1"/>
        </w:rPr>
        <w:t xml:space="preserve">DeLoach &amp; </w:t>
      </w:r>
      <w:proofErr w:type="spellStart"/>
      <w:r w:rsidR="00A81164">
        <w:rPr>
          <w:color w:val="000000" w:themeColor="text1"/>
        </w:rPr>
        <w:t>Tiemann</w:t>
      </w:r>
      <w:proofErr w:type="spellEnd"/>
      <w:r w:rsidR="009E19D6">
        <w:rPr>
          <w:color w:val="000000" w:themeColor="text1"/>
        </w:rPr>
        <w:t>,</w:t>
      </w:r>
      <w:r w:rsidR="00A81164">
        <w:rPr>
          <w:color w:val="000000" w:themeColor="text1"/>
        </w:rPr>
        <w:t xml:space="preserve"> 2012</w:t>
      </w:r>
      <w:r w:rsidR="00395C18" w:rsidRPr="00395C18">
        <w:rPr>
          <w:color w:val="000000" w:themeColor="text1"/>
        </w:rPr>
        <w:t>)</w:t>
      </w:r>
      <w:r w:rsidRPr="00395C18">
        <w:t xml:space="preserve">. </w:t>
      </w:r>
      <w:r w:rsidR="00697200">
        <w:t xml:space="preserve">The purchase costs of EVs are still much higher than traditional </w:t>
      </w:r>
      <w:r w:rsidR="00E774C7">
        <w:t xml:space="preserve">ICEVs. The </w:t>
      </w:r>
      <w:r w:rsidR="00F22DF0">
        <w:t>significant difference between the ICEVs and EVs</w:t>
      </w:r>
      <w:r w:rsidR="005A2601">
        <w:t xml:space="preserve"> </w:t>
      </w:r>
      <w:r w:rsidR="0073491F">
        <w:t>is</w:t>
      </w:r>
      <w:r w:rsidR="005A2601">
        <w:t xml:space="preserve"> </w:t>
      </w:r>
      <w:commentRangeStart w:id="304"/>
      <w:r w:rsidR="005A2601">
        <w:t xml:space="preserve">powertrain </w:t>
      </w:r>
      <w:commentRangeEnd w:id="304"/>
      <w:r w:rsidR="008B7576">
        <w:rPr>
          <w:rStyle w:val="CommentReference"/>
        </w:rPr>
        <w:commentReference w:id="304"/>
      </w:r>
      <w:r w:rsidR="005A2601">
        <w:t>batteries</w:t>
      </w:r>
      <w:r w:rsidR="00EF2869">
        <w:t xml:space="preserve">, which is also the main reason for </w:t>
      </w:r>
      <w:r w:rsidR="00C321CD">
        <w:t>higher EV</w:t>
      </w:r>
      <w:r w:rsidR="00E025B8">
        <w:t xml:space="preserve"> </w:t>
      </w:r>
      <w:r w:rsidR="00C321CD">
        <w:t xml:space="preserve">price. The </w:t>
      </w:r>
      <w:r w:rsidR="008C4E3F">
        <w:t xml:space="preserve">price of powertrain batteries </w:t>
      </w:r>
      <w:del w:id="305" w:author="Chad Frischmann" w:date="2021-08-04T00:18:00Z">
        <w:r w:rsidR="008C4E3F" w:rsidDel="008B7576">
          <w:delText xml:space="preserve">drops </w:delText>
        </w:r>
      </w:del>
      <w:ins w:id="306" w:author="Chad Frischmann" w:date="2021-08-04T00:18:00Z">
        <w:r w:rsidR="008B7576">
          <w:t>has dropped</w:t>
        </w:r>
        <w:r w:rsidR="008B7576">
          <w:t xml:space="preserve"> </w:t>
        </w:r>
      </w:ins>
      <w:r w:rsidR="008C4E3F">
        <w:t xml:space="preserve">greatly </w:t>
      </w:r>
      <w:r w:rsidR="00D315B2">
        <w:t>over the past several years</w:t>
      </w:r>
      <w:r w:rsidR="0050690C">
        <w:t xml:space="preserve"> </w:t>
      </w:r>
      <w:r w:rsidR="00D315B2">
        <w:fldChar w:fldCharType="begin"/>
      </w:r>
      <w:r w:rsidR="003C7433">
        <w:instrText xml:space="preserve"> ADDIN ZOTERO_ITEM CSL_CITATION {"citationID":"ke2BaRuu","properties":{"formattedCitation":"(Hsieh et al., 2020; Noah Kittner et al., 2020; Nykvist &amp; Nilsson, 2015a)","plainCitation":"(Hsieh et al., 2020; Noah Kittner et al., 2020; Nykvist &amp; Nilsson, 2015a)","noteIndex":0},"citationItems":[{"id":12571,"uris":["http://zotero.org/users/4924446/items/8YD65WME"],"uri":["http://zotero.org/users/4924446/items/8YD65WME"],"itemData":{"id":12571,"type":"article-journal","abstract":"China has recently enacted the dual-credit mandate to replace the existing subsidies as a continued effort to electrify its ground transportation sector. This study quantifies the impacts of such policy transition on private motorization rate and battery market. Throughout the next decade, affordability remains the determinant for vehicle purchases; forcing broader adoption of pricier battery-powered cars without subsidies will inevitably diminish the market growth. Under the mandate, China's electric vehicle sales will continue to grow through 2030 despite the temporary car market contraction. Cumulative private electric vehicle sales are projected to reach 66 million by 2030 (with 37% sales market share); this will drive the battery demand from China's private car sector to expand rapidly and accumulate ~420 GWh (2 million tonnes) of spent lithium-ion batteries. This significant increase in battery demand will exacerbate pressure on the global supply for lithium and cobalt. The cobalt demand from China's private vehicle sector in 2030 alone would be almost half of the total global cobalt production in 2017; up to 16% of this 2030 demand could be satisfied by battery recycling. A recycling-based battery supply chain is needed to alleviate the concerns of supply shortages and to achieve a circular economy.","container-title":"Energy Policy","DOI":"10.1016/j.enpol.2020.111654","ISSN":"0301-4215","journalAbbreviation":"Energy Policy","language":"en","page":"111654","source":"ScienceDirect","title":"Transition to electric vehicles in China: Implications for private motorization rate and battery market","title-short":"Transition to electric vehicles in China","volume":"144","author":[{"family":"Hsieh","given":"I-Yun Lisa"},{"family":"Pan","given":"Menghsuan Sam"},{"family":"Green","given":"William H."}],"issued":{"date-parts":[["2020",9,1]]}}},{"id":35836,"uris":["http://zotero.org/groups/2241942/items/Z66VXKS8"],"uri":["http://zotero.org/groups/2241942/items/Z66VXKS8"],"itemData":{"id":35836,"type":"chapter","abstract":"Electric vehicles will play a dominant role in the transition to a low-carbon transportation system. As we track and forecast this evolution, learning rates help to quantify the historical rate and pace of change for emerging transportation options, the interaction of technology-specific and system-wide changes, and the economics of different policy options. In this chapter, we review the leading issues related to determining learning rates for electric vehicles and the potential scale-up for battery electric vehicles worldwide. Globally, electric vehicle deployment has increased rapidly over the past decade. Continued growth over the coming decade remains critical to achieve the level of ambition necessary to decarbonize the transportation sector. Therefore further data on learning rates and studies on innovation in battery electric vehicles are needed to enable and benefit from their decarbonization potential. In addition, research on incentives to develop appropriate t</w:instrText>
      </w:r>
      <w:r w:rsidR="003C7433" w:rsidRPr="003C7433">
        <w:rPr>
          <w:lang w:val="da-DK"/>
        </w:rPr>
        <w:instrText xml:space="preserve">echnologies and policies to integrate electric vehicles into the existing electric grid infrastructure and transportation systems will inform further policy options and cost-reduction targets.","container-title":"Technological Learning in the Transition to a Low-Carbon Energy System","ISBN":"978-0-12-818762-3","language":"en","note":"DOI: 10.1016/B978-0-12-818762-3.00009-1","page":"145-163","publisher":"Elsevier","source":"DOI.org (Crossref)","title":"Electric vehicles","URL":"https://linkinghub.elsevier.com/retrieve/pii/B9780128187623000091","author":[{"family":"Kittner","given":"Noah"},{"family":"Tsiropoulos","given":"Ioannis"},{"family":"Tarvydas","given":"Dalius"},{"family":"Schmidt","given":"Oliver"},{"family":"Staffell","given":"Iain"},{"family":"Kammen","given":"Daniel M."}],"accessed":{"date-parts":[["2021",5,23]]},"issued":{"date-parts":[["2020"]]}}},{"id":25573,"uris":["http://zotero.org/groups/277937/items/27RAZJ73"],"uri":["http://zotero.org/groups/277937/items/27RAZJ73"],"itemData":{"id":25573,"type":"article-journal","container-title":"Nature Climate Change","DOI":"10.1038/nclimate2564","ISSN":"1758-678X, 1758-6798","issue":"4","page":"329-332","source":"CrossRef","title":"Rapidly falling costs of battery packs for electric vehicles","volume":"5","author":[{"family":"Nykvist","given":"Björn"},{"family":"Nilsson","given":"Måns"}],"issued":{"date-parts":[["2015",3,23]]}}}],"schema":"https://github.com/citation-style-language/schema/raw/master/csl-citation.json"} </w:instrText>
      </w:r>
      <w:r w:rsidR="00D315B2">
        <w:fldChar w:fldCharType="separate"/>
      </w:r>
      <w:r w:rsidR="003C7433" w:rsidRPr="003C7433">
        <w:rPr>
          <w:rFonts w:cs="Times New Roman"/>
          <w:lang w:val="da-DK"/>
        </w:rPr>
        <w:t>(Hsieh et al., 2020; Noah Kittner et al., 2020; Nykvist &amp; Nilsson, 2015a)</w:t>
      </w:r>
      <w:r w:rsidR="00D315B2">
        <w:fldChar w:fldCharType="end"/>
      </w:r>
      <w:ins w:id="307" w:author="Chad Frischmann" w:date="2021-08-04T00:18:00Z">
        <w:r w:rsidR="008B7576">
          <w:rPr>
            <w:lang w:val="da-DK"/>
          </w:rPr>
          <w:t xml:space="preserve">, and it is </w:t>
        </w:r>
        <w:proofErr w:type="spellStart"/>
        <w:r w:rsidR="008B7576">
          <w:rPr>
            <w:lang w:val="da-DK"/>
          </w:rPr>
          <w:t>assumed</w:t>
        </w:r>
        <w:proofErr w:type="spellEnd"/>
        <w:r w:rsidR="008B7576">
          <w:rPr>
            <w:lang w:val="da-DK"/>
          </w:rPr>
          <w:t xml:space="preserve"> </w:t>
        </w:r>
        <w:proofErr w:type="spellStart"/>
        <w:r w:rsidR="008B7576">
          <w:rPr>
            <w:lang w:val="da-DK"/>
          </w:rPr>
          <w:t>that</w:t>
        </w:r>
        <w:proofErr w:type="spellEnd"/>
        <w:r w:rsidR="008B7576">
          <w:rPr>
            <w:lang w:val="da-DK"/>
          </w:rPr>
          <w:t xml:space="preserve"> the </w:t>
        </w:r>
      </w:ins>
      <w:del w:id="308" w:author="Chad Frischmann" w:date="2021-08-04T00:18:00Z">
        <w:r w:rsidR="00D315B2" w:rsidRPr="003C7433" w:rsidDel="008B7576">
          <w:rPr>
            <w:lang w:val="da-DK"/>
          </w:rPr>
          <w:delText>.</w:delText>
        </w:r>
        <w:r w:rsidR="00282E32" w:rsidRPr="003C7433" w:rsidDel="008B7576">
          <w:rPr>
            <w:lang w:val="da-DK"/>
          </w:rPr>
          <w:delText xml:space="preserve"> </w:delText>
        </w:r>
        <w:r w:rsidR="00555D53" w:rsidDel="008B7576">
          <w:delText>The rea</w:delText>
        </w:r>
        <w:r w:rsidR="0050690C" w:rsidRPr="00282E32" w:rsidDel="008B7576">
          <w:delText xml:space="preserve"> </w:delText>
        </w:r>
        <w:r w:rsidR="0050690C" w:rsidRPr="00E13048" w:rsidDel="008B7576">
          <w:delText xml:space="preserve">The </w:delText>
        </w:r>
      </w:del>
      <w:r w:rsidR="007978EA" w:rsidRPr="00E13048">
        <w:t>fast-declining</w:t>
      </w:r>
      <w:r w:rsidR="0050690C" w:rsidRPr="00E13048">
        <w:t xml:space="preserve"> battery cost will further </w:t>
      </w:r>
      <w:r w:rsidR="00E13048" w:rsidRPr="00E13048">
        <w:t>decrease E</w:t>
      </w:r>
      <w:r w:rsidR="00E13048">
        <w:t>V price</w:t>
      </w:r>
      <w:r w:rsidR="001D084E">
        <w:t>s</w:t>
      </w:r>
      <w:r w:rsidR="00E80DCC">
        <w:t xml:space="preserve"> </w:t>
      </w:r>
      <w:r w:rsidR="00E80DCC">
        <w:fldChar w:fldCharType="begin"/>
      </w:r>
      <w:r w:rsidR="00E80DCC">
        <w:instrText xml:space="preserve"> ADDIN ZOTERO_ITEM CSL_CITATION {"citationID":"v0nIJ04V","properties":{"formattedCitation":"(Bhutada, 2021)","plainCitation":"(Bhutada, 2021)","noteIndex":0},"citationItems":[{"id":35869,"uris":["http://zotero.org/groups/2241942/items/STATLVUN"],"uri":["http://zotero.org/groups/2241942/items/STATLVUN"],"itemData":{"id":35869,"type":"post-weblog","abstract":"Declining battery costs are making electric vehicle prices more competitve. By 2023, EV prices could be on par with similar gas-powered vehicles.","container-title":"Visual Capitalist","language":"en-US","title":"Electric Vehicle Prices Fall as Battery Technology Improves","URL":"https://www.visualcapitalist.com/electric-vehicle-battery-prices-fall/","author":[{"family":"Bhutada","given":"Govind"}],"accessed":{"date-parts":[["2021",5,26]]},"issued":{"date-parts":[["2021",4,25]]}}}],"schema":"https://github.com/citation-style-language/schema/raw/master/csl-citation.json"} </w:instrText>
      </w:r>
      <w:r w:rsidR="00E80DCC">
        <w:fldChar w:fldCharType="separate"/>
      </w:r>
      <w:r w:rsidR="00C72A36" w:rsidRPr="00C72A36">
        <w:rPr>
          <w:rFonts w:cs="Times New Roman"/>
        </w:rPr>
        <w:t>(</w:t>
      </w:r>
      <w:proofErr w:type="spellStart"/>
      <w:r w:rsidR="00C72A36" w:rsidRPr="00C72A36">
        <w:rPr>
          <w:rFonts w:cs="Times New Roman"/>
        </w:rPr>
        <w:t>Bhutada</w:t>
      </w:r>
      <w:proofErr w:type="spellEnd"/>
      <w:r w:rsidR="00C72A36" w:rsidRPr="00C72A36">
        <w:rPr>
          <w:rFonts w:cs="Times New Roman"/>
        </w:rPr>
        <w:t>, 2021)</w:t>
      </w:r>
      <w:r w:rsidR="00E80DCC">
        <w:fldChar w:fldCharType="end"/>
      </w:r>
      <w:r w:rsidR="00E13048">
        <w:t>.</w:t>
      </w:r>
    </w:p>
    <w:p w14:paraId="61B3E99B" w14:textId="31813106" w:rsidR="000E1153" w:rsidRDefault="003F1335" w:rsidP="000E1153">
      <w:pPr>
        <w:pStyle w:val="Heading4"/>
      </w:pPr>
      <w:r>
        <w:t>Critical</w:t>
      </w:r>
      <w:r w:rsidR="00E567CA">
        <w:t xml:space="preserve"> </w:t>
      </w:r>
      <w:r w:rsidR="000E1153">
        <w:t>Technology</w:t>
      </w:r>
    </w:p>
    <w:p w14:paraId="145F50E2" w14:textId="17CA12F9" w:rsidR="00395C18" w:rsidRDefault="00F83435" w:rsidP="0063600B">
      <w:r>
        <w:t xml:space="preserve">As </w:t>
      </w:r>
      <w:ins w:id="309" w:author="Chad Frischmann" w:date="2021-08-04T00:19:00Z">
        <w:r w:rsidR="008B7576">
          <w:t xml:space="preserve">already </w:t>
        </w:r>
      </w:ins>
      <w:r>
        <w:t>mentioned</w:t>
      </w:r>
      <w:del w:id="310" w:author="Chad Frischmann" w:date="2021-08-04T00:19:00Z">
        <w:r w:rsidDel="008B7576">
          <w:delText xml:space="preserve"> earlier</w:delText>
        </w:r>
      </w:del>
      <w:r>
        <w:t>, battery technology is a key driver for EV development.</w:t>
      </w:r>
      <w:ins w:id="311" w:author="Chad Frischmann" w:date="2021-08-04T00:19:00Z">
        <w:r w:rsidR="008B7576">
          <w:t xml:space="preserve"> </w:t>
        </w:r>
      </w:ins>
      <w:del w:id="312" w:author="Chad Frischmann" w:date="2021-08-04T00:19:00Z">
        <w:r w:rsidDel="008B7576">
          <w:delText xml:space="preserve"> </w:delText>
        </w:r>
        <w:r w:rsidR="00C91B68" w:rsidDel="008B7576">
          <w:delText>The d</w:delText>
        </w:r>
      </w:del>
      <w:ins w:id="313" w:author="Chad Frischmann" w:date="2021-08-04T00:19:00Z">
        <w:r w:rsidR="008B7576">
          <w:t>D</w:t>
        </w:r>
      </w:ins>
      <w:r w:rsidR="00C91B68">
        <w:t xml:space="preserve">riving range is </w:t>
      </w:r>
      <w:del w:id="314" w:author="Chad Frischmann" w:date="2021-08-04T00:19:00Z">
        <w:r w:rsidR="00C91B68" w:rsidDel="008B7576">
          <w:delText xml:space="preserve">not </w:delText>
        </w:r>
      </w:del>
      <w:r w:rsidR="00C91B68">
        <w:t xml:space="preserve">limited </w:t>
      </w:r>
      <w:del w:id="315" w:author="Chad Frischmann" w:date="2021-08-04T00:19:00Z">
        <w:r w:rsidR="00C91B68" w:rsidDel="008B7576">
          <w:delText>compared with ICEVs</w:delText>
        </w:r>
        <w:r w:rsidR="00786EBD" w:rsidDel="008B7576">
          <w:delText xml:space="preserve"> because of </w:delText>
        </w:r>
      </w:del>
      <w:ins w:id="316" w:author="Chad Frischmann" w:date="2021-08-04T00:19:00Z">
        <w:r w:rsidR="008B7576">
          <w:t xml:space="preserve">only be the current state of </w:t>
        </w:r>
      </w:ins>
      <w:r w:rsidR="00786EBD">
        <w:t xml:space="preserve">battery technology. </w:t>
      </w:r>
      <w:del w:id="317" w:author="Chad Frischmann" w:date="2021-08-04T00:20:00Z">
        <w:r w:rsidR="00786EBD" w:rsidDel="008B7576">
          <w:delText xml:space="preserve">The </w:delText>
        </w:r>
      </w:del>
      <w:ins w:id="318" w:author="Chad Frischmann" w:date="2021-08-04T00:20:00Z">
        <w:r w:rsidR="008B7576">
          <w:t xml:space="preserve">Further </w:t>
        </w:r>
      </w:ins>
      <w:r w:rsidR="00786EBD">
        <w:t>advance</w:t>
      </w:r>
      <w:ins w:id="319" w:author="Chad Frischmann" w:date="2021-08-04T00:20:00Z">
        <w:r w:rsidR="008B7576">
          <w:t>ments in</w:t>
        </w:r>
      </w:ins>
      <w:del w:id="320" w:author="Chad Frischmann" w:date="2021-08-04T00:20:00Z">
        <w:r w:rsidR="00786EBD" w:rsidDel="008B7576">
          <w:delText>d</w:delText>
        </w:r>
      </w:del>
      <w:r w:rsidR="00786EBD">
        <w:t xml:space="preserve"> battery technology with higher battery capacity</w:t>
      </w:r>
      <w:r w:rsidR="005F1084">
        <w:t xml:space="preserve"> will help EVs reach higher ranges</w:t>
      </w:r>
      <w:ins w:id="321" w:author="Chad Frischmann" w:date="2021-08-04T00:20:00Z">
        <w:r w:rsidR="008B7576">
          <w:t xml:space="preserve"> </w:t>
        </w:r>
      </w:ins>
      <w:r w:rsidR="005F1084">
        <w:fldChar w:fldCharType="begin"/>
      </w:r>
      <w:r w:rsidR="00C72A36">
        <w:instrText xml:space="preserve"> ADDIN ZOTERO_ITEM CSL_CITATION {"citationID":"byefHLmE","properties":{"formattedCitation":"(Sanguesa, Torres-Sanz, Garrido, Martinez, &amp; Marquez-Barja, 2021)","plainCitation":"(Sanguesa, Torres-Sanz, Garrido, Martinez, &amp; Marquez-Barja, 2021)","noteIndex":0},"citationItems":[{"id":35871,"uris":["http://zotero.org/groups/2241942/items/TD5M65XB"],"uri":["http://zotero.org/groups/2241942/items/TD5M65XB"],"itemData":{"id":35871,"type":"article-journal","abstract":"Electric Vehicles (EVs) are gaining momentum due to several factors, including the price reduction as well as the climate and environmental awareness. This paper reviews the advances of EVs regarding battery technology trends, charging methods, as well as new research challenges and open opportunities. More speciﬁcally, an analysis of the worldwide market situation of EVs and their future prospects is carried out. Given that one of the fundamental aspects in EVs is the battery, the paper presents a thorough review of the battery technologies—from the Lead-acid batteries to the Lithium-ion. Moreover, we review the different standards that are available for EVs charging process, as well as the power control and battery energy management proposals. Finally, we conclude our work by presenting our vision about what is expected in the near future within this ﬁeld, as well as the research aspects that are still open for both industry and academic communities.","container-title":"Smart Cities","DOI":"10.3390/smartcities4010022","ISSN":"2624-6511","issue":"1","journalAbbreviation":"Smart Cities","language":"en","page":"372-404","source":"DOI.org (Crossref)","title":"A Review on Electric Vehicles: Technologies and Challenges","title-short":"A Review on Electric Vehicles","volume":"4","author":[{"family":"Sanguesa","given":"Julio A."},{"family":"Torres-Sanz","given":"Vicente"},{"family":"Garrido","given":"Piedad"},{"family":"Martinez","given":"Francisco J."},{"family":"Marquez-Barja","given":"Johann M."}],"issued":{"date-parts":[["2021",3,15]]}}}],"schema":"https://github.com/citation-style-language/schema/raw/master/csl-citation.json"} </w:instrText>
      </w:r>
      <w:r w:rsidR="005F1084">
        <w:fldChar w:fldCharType="separate"/>
      </w:r>
      <w:r w:rsidR="00C72A36" w:rsidRPr="00C72A36">
        <w:rPr>
          <w:rFonts w:cs="Times New Roman"/>
        </w:rPr>
        <w:t>(</w:t>
      </w:r>
      <w:proofErr w:type="spellStart"/>
      <w:r w:rsidR="00C72A36" w:rsidRPr="00C72A36">
        <w:rPr>
          <w:rFonts w:cs="Times New Roman"/>
        </w:rPr>
        <w:t>Sanguesa</w:t>
      </w:r>
      <w:proofErr w:type="spellEnd"/>
      <w:r w:rsidR="00C72A36" w:rsidRPr="00C72A36">
        <w:rPr>
          <w:rFonts w:cs="Times New Roman"/>
        </w:rPr>
        <w:t>, Torres-Sanz, Garrido, Martinez, &amp; Marquez-Barja, 2021)</w:t>
      </w:r>
      <w:r w:rsidR="005F1084">
        <w:fldChar w:fldCharType="end"/>
      </w:r>
      <w:r w:rsidR="005F1084">
        <w:t>.</w:t>
      </w:r>
      <w:r w:rsidR="00EA5DBA">
        <w:t xml:space="preserve"> The energy intensity is also limited because of current battery technology</w:t>
      </w:r>
      <w:r w:rsidR="00846A6E">
        <w:t xml:space="preserve"> and </w:t>
      </w:r>
      <w:commentRangeStart w:id="322"/>
      <w:r w:rsidR="00846A6E">
        <w:t>financial cost</w:t>
      </w:r>
      <w:commentRangeEnd w:id="322"/>
      <w:r w:rsidR="008B7576">
        <w:rPr>
          <w:rStyle w:val="CommentReference"/>
        </w:rPr>
        <w:commentReference w:id="322"/>
      </w:r>
      <w:r w:rsidR="00EA5DBA">
        <w:t xml:space="preserve">. </w:t>
      </w:r>
      <w:r w:rsidR="00631B88">
        <w:t xml:space="preserve">The wide deployment of </w:t>
      </w:r>
      <w:r w:rsidR="00850033">
        <w:t xml:space="preserve">EVs requires </w:t>
      </w:r>
      <w:r w:rsidR="00A0388D">
        <w:t>batter</w:t>
      </w:r>
      <w:r w:rsidR="00923798">
        <w:t xml:space="preserve">ies </w:t>
      </w:r>
      <w:r w:rsidR="00A0388D">
        <w:t xml:space="preserve">with </w:t>
      </w:r>
      <w:r w:rsidR="00923798">
        <w:t>high performance and low cost</w:t>
      </w:r>
      <w:r w:rsidR="000756F3">
        <w:t xml:space="preserve"> </w:t>
      </w:r>
      <w:r w:rsidR="00923798">
        <w:fldChar w:fldCharType="begin"/>
      </w:r>
      <w:r w:rsidR="00923798">
        <w:instrText xml:space="preserve"> ADDIN ZOTERO_ITEM CSL_CITATION {"citationID":"eSo1Txrc","properties":{"formattedCitation":"(Cano et al., 2018)","plainCitation":"(Cano et al., 2018)","noteIndex":0},"citationItems":[{"id":35872,"uris":["http://zotero.org/groups/2241942/items/Q94M7DM5"],"uri":["http://zotero.org/groups/2241942/items/Q94M7DM5"],"itemData":{"id":35872,"type":"article-journal","abstract":"Today’s electric vehicles are almost exclusively powered by lithium-ion batteries, but there is a long way to go before electric vehicles become dominant in the global automotive market. In addition to policy support, widespread deployment of electric vehicles requires high-performance and low-cost energy storage technologies, including not only batteries but also alternative electrochemical devices. Here, we provide a comprehensive evaluation of various batteries and hydrogen fuel cells that have the greatest potential to succeed in commercial applications. Three sectors that are not well served by current lithium-ion-powered electric vehicles, namely the long-range, low-cost and high-utilization transportation markets, are discussed. The technological properties that must be improved to fully enable these electric vehicle markets include specific energy, cost, safety and power grid compatibility. Six energy storage and conversion technologies that possess varying combinations of these improved characteristics are compared and separately evaluated for each market. The remainder of the Review briefly discusses the technological status of these clean energy technologies, emphasizing barriers that must be overcome.","container-title":"Nature Energy","DOI":"10.1038/s41560-018-0108-1","ISSN":"2058-7546","issue":"4","language":"en","note":"number: 4\npublisher: Nature Publishing Group","page":"279-289","source":"www.nature.com","title":"Batteries and fuel cells for emerging electric vehicle markets","volume":"3","author":[{"family":"Cano","given":"Zachary P."},{"family":"Banham","given":"Dustin"},{"family":"Ye","given":"Siyu"},{"family":"Hintennach","given":"Andreas"},{"family":"Lu","given":"Jun"},{"family":"Fowler","given":"Michael"},{"family":"Chen","given":"Zhongwei"}],"issued":{"date-parts":[["2018",4]]}}}],"schema":"https://github.com/citation-style-language/schema/raw/master/csl-citation.json"} </w:instrText>
      </w:r>
      <w:r w:rsidR="00923798">
        <w:fldChar w:fldCharType="separate"/>
      </w:r>
      <w:r w:rsidR="00C72A36" w:rsidRPr="00C72A36">
        <w:rPr>
          <w:rFonts w:cs="Times New Roman"/>
        </w:rPr>
        <w:t>(Cano et al., 2018)</w:t>
      </w:r>
      <w:r w:rsidR="00923798">
        <w:fldChar w:fldCharType="end"/>
      </w:r>
      <w:r w:rsidR="00923798">
        <w:t>.</w:t>
      </w:r>
      <w:del w:id="323" w:author="Chad Frischmann" w:date="2021-08-04T00:21:00Z">
        <w:r w:rsidR="000756F3" w:rsidDel="008B7576">
          <w:delText xml:space="preserve"> Besides, v</w:delText>
        </w:r>
      </w:del>
      <w:ins w:id="324" w:author="Chad Frischmann" w:date="2021-08-04T00:21:00Z">
        <w:r w:rsidR="008B7576">
          <w:t xml:space="preserve"> V</w:t>
        </w:r>
      </w:ins>
      <w:r w:rsidR="000756F3">
        <w:t xml:space="preserve">arious battery technologies </w:t>
      </w:r>
      <w:del w:id="325" w:author="Chad Frischmann" w:date="2021-08-04T00:21:00Z">
        <w:r w:rsidR="000756F3" w:rsidDel="008B7576">
          <w:delText xml:space="preserve">will </w:delText>
        </w:r>
      </w:del>
      <w:r w:rsidR="000756F3">
        <w:t xml:space="preserve">also influence the charging mode and charging time. </w:t>
      </w:r>
      <w:r w:rsidR="00AA3A56">
        <w:t>Currently, the waiting time for charging an EV is too long</w:t>
      </w:r>
      <w:ins w:id="326" w:author="Chad Frischmann" w:date="2021-08-04T00:22:00Z">
        <w:r w:rsidR="008B7576">
          <w:t xml:space="preserve"> for most </w:t>
        </w:r>
        <w:proofErr w:type="gramStart"/>
        <w:r w:rsidR="008B7576">
          <w:t>consumers, and</w:t>
        </w:r>
        <w:proofErr w:type="gramEnd"/>
        <w:r w:rsidR="008B7576">
          <w:t xml:space="preserve"> limit the uptake of this solution</w:t>
        </w:r>
      </w:ins>
      <w:r w:rsidR="00AA3A56">
        <w:t xml:space="preserve">. </w:t>
      </w:r>
      <w:r w:rsidR="00986DDA">
        <w:t xml:space="preserve">Advanced battery technology could possibly make the charging time </w:t>
      </w:r>
      <w:r w:rsidR="00F25BFE">
        <w:t>much fa</w:t>
      </w:r>
      <w:r w:rsidR="003A17B0">
        <w:t xml:space="preserve">ster. </w:t>
      </w:r>
      <w:del w:id="327" w:author="Chad Frischmann" w:date="2021-08-04T00:22:00Z">
        <w:r w:rsidR="00310A97" w:rsidDel="008B7576">
          <w:delText>The a</w:delText>
        </w:r>
      </w:del>
      <w:ins w:id="328" w:author="Chad Frischmann" w:date="2021-08-04T00:22:00Z">
        <w:r w:rsidR="008B7576">
          <w:t>A</w:t>
        </w:r>
      </w:ins>
      <w:r w:rsidR="00310A97">
        <w:t>ir charging technologies</w:t>
      </w:r>
      <w:ins w:id="329" w:author="Chad Frischmann" w:date="2021-08-04T00:22:00Z">
        <w:r w:rsidR="008B7576">
          <w:t>, for example,</w:t>
        </w:r>
      </w:ins>
      <w:r w:rsidR="00310A97">
        <w:t xml:space="preserve"> could make the recharging </w:t>
      </w:r>
      <w:r w:rsidR="003606B8">
        <w:t>time extremely fast (30 seconds)</w:t>
      </w:r>
      <w:r w:rsidR="007B71DD">
        <w:t xml:space="preserve"> </w:t>
      </w:r>
      <w:r w:rsidR="003606B8">
        <w:fldChar w:fldCharType="begin"/>
      </w:r>
      <w:r w:rsidR="003606B8">
        <w:instrText xml:space="preserve"> ADDIN ZOTERO_ITEM CSL_CITATION {"citationID":"LruBDN6l","properties":{"formattedCitation":"(Pocket-lint, 2021)","plainCitation":"(Pocket-lint, 2021)","noteIndex":0},"citationItems":[{"id":35874,"uris":["http://zotero.org/groups/2241942/items/67NKFA5U"],"uri":["http://zotero.org/groups/2241942/items/67NKFA5U"],"itemData":{"id":35874,"type":"webpage","abstract":"Energy capture, storage and generation remains a vibrant area of research. Here we examine show of the research breakthrough in future battery tech","language":"en-gb","note":"section: Technology","title":"Future batteries, coming soon: Charge in seconds, last months a","title-short":"Future batteries, coming soon","URL":"https://www.pocket-lint.com/gadgets/news/130380-future-batteries-coming-soon-charge-in-seconds-last-months-and-power-over-the-air","author":[{"family":"Pocket-lint","given":""}],"accessed":{"date-parts":[["2021",5,26]]},"issued":{"date-parts":[["2021",3,22]]}}}],"schema":"https://github.com/citation-style-language/schema/raw/master/csl-citation.json"} </w:instrText>
      </w:r>
      <w:r w:rsidR="003606B8">
        <w:fldChar w:fldCharType="separate"/>
      </w:r>
      <w:r w:rsidR="00C72A36" w:rsidRPr="00C72A36">
        <w:rPr>
          <w:rFonts w:cs="Times New Roman"/>
        </w:rPr>
        <w:t>(Pocket-lint, 2021)</w:t>
      </w:r>
      <w:r w:rsidR="003606B8">
        <w:fldChar w:fldCharType="end"/>
      </w:r>
      <w:r w:rsidR="003606B8">
        <w:t>.</w:t>
      </w:r>
    </w:p>
    <w:p w14:paraId="02EF07FB" w14:textId="48E86B77" w:rsidR="000E1153" w:rsidRPr="0063600B" w:rsidRDefault="000E1153" w:rsidP="000E1153">
      <w:pPr>
        <w:pStyle w:val="Heading4"/>
      </w:pPr>
      <w:r>
        <w:lastRenderedPageBreak/>
        <w:t>Air Quality</w:t>
      </w:r>
    </w:p>
    <w:p w14:paraId="24BC7E6F" w14:textId="5655134D" w:rsidR="00A739EF" w:rsidRDefault="00054176" w:rsidP="00A739EF">
      <w:del w:id="330" w:author="Chad Frischmann" w:date="2021-08-04T00:22:00Z">
        <w:r w:rsidDel="008B7576">
          <w:delText xml:space="preserve">The </w:delText>
        </w:r>
        <w:r w:rsidR="00B1633E" w:rsidDel="008B7576">
          <w:delText>battery electric vehicles</w:delText>
        </w:r>
      </w:del>
      <w:ins w:id="331" w:author="Chad Frischmann" w:date="2021-08-04T00:22:00Z">
        <w:r w:rsidR="008B7576">
          <w:t>BEVs</w:t>
        </w:r>
      </w:ins>
      <w:r w:rsidR="00B1633E">
        <w:t xml:space="preserve"> </w:t>
      </w:r>
      <w:del w:id="332" w:author="Chad Frischmann" w:date="2021-08-04T00:22:00Z">
        <w:r w:rsidR="00B1633E" w:rsidDel="008B7576">
          <w:delText xml:space="preserve">will </w:delText>
        </w:r>
      </w:del>
      <w:ins w:id="333" w:author="Chad Frischmann" w:date="2021-08-04T00:22:00Z">
        <w:r w:rsidR="008B7576">
          <w:t>do</w:t>
        </w:r>
        <w:r w:rsidR="008B7576">
          <w:t xml:space="preserve"> </w:t>
        </w:r>
      </w:ins>
      <w:r w:rsidR="00B1633E">
        <w:t>not produce direct emissions during the operation stage</w:t>
      </w:r>
      <w:ins w:id="334" w:author="Chad Frischmann" w:date="2021-08-04T00:23:00Z">
        <w:r w:rsidR="008B7576">
          <w:t xml:space="preserve">, and </w:t>
        </w:r>
      </w:ins>
      <w:del w:id="335" w:author="Chad Frischmann" w:date="2021-08-04T00:23:00Z">
        <w:r w:rsidR="00B1633E" w:rsidDel="008B7576">
          <w:delText xml:space="preserve">. The </w:delText>
        </w:r>
      </w:del>
      <w:r w:rsidR="005D12CF">
        <w:t xml:space="preserve">PHEV </w:t>
      </w:r>
      <w:del w:id="336" w:author="Chad Frischmann" w:date="2021-08-04T00:23:00Z">
        <w:r w:rsidR="005D12CF" w:rsidDel="008B7576">
          <w:delText xml:space="preserve">will </w:delText>
        </w:r>
      </w:del>
      <w:ins w:id="337" w:author="Chad Frischmann" w:date="2021-08-04T00:23:00Z">
        <w:r w:rsidR="008B7576">
          <w:t>do</w:t>
        </w:r>
        <w:r w:rsidR="008B7576">
          <w:t xml:space="preserve"> </w:t>
        </w:r>
      </w:ins>
      <w:r w:rsidR="005D12CF">
        <w:t xml:space="preserve">not produce direct emissions when driving in electric mode. </w:t>
      </w:r>
      <w:r w:rsidR="003009C1">
        <w:t xml:space="preserve">EVs have </w:t>
      </w:r>
      <w:del w:id="338" w:author="Chad Frischmann" w:date="2021-08-04T00:23:00Z">
        <w:r w:rsidR="003009C1" w:rsidDel="008B7576">
          <w:delText xml:space="preserve">giant </w:delText>
        </w:r>
      </w:del>
      <w:r w:rsidR="003009C1">
        <w:t xml:space="preserve">potential to </w:t>
      </w:r>
      <w:r w:rsidR="001035DA">
        <w:t xml:space="preserve">directly </w:t>
      </w:r>
      <w:r w:rsidR="003009C1">
        <w:t xml:space="preserve">reduce </w:t>
      </w:r>
      <w:del w:id="339" w:author="Chad Frischmann" w:date="2021-08-04T00:23:00Z">
        <w:r w:rsidR="003009C1" w:rsidDel="008B7576">
          <w:delText xml:space="preserve">direct </w:delText>
        </w:r>
      </w:del>
      <w:r w:rsidR="001035DA">
        <w:t xml:space="preserve">emissions </w:t>
      </w:r>
      <w:r w:rsidR="003009C1">
        <w:t xml:space="preserve">in the </w:t>
      </w:r>
      <w:r w:rsidR="001710F6">
        <w:t>operation</w:t>
      </w:r>
      <w:r w:rsidR="003009C1">
        <w:t xml:space="preserve"> stage </w:t>
      </w:r>
      <w:r w:rsidR="001035DA">
        <w:t>compared</w:t>
      </w:r>
      <w:r w:rsidR="003009C1">
        <w:t xml:space="preserve"> with ICEVs</w:t>
      </w:r>
      <w:r w:rsidR="000C79F0">
        <w:t xml:space="preserve"> </w:t>
      </w:r>
      <w:r w:rsidR="00A332F6">
        <w:fldChar w:fldCharType="begin"/>
      </w:r>
      <w:r w:rsidR="00041F5B">
        <w:instrText xml:space="preserve"> ADDIN ZOTERO_ITEM CSL_CITATION {"citationID":"6ssSMgeU","properties":{"formattedCitation":"(U.S. Department of Energy, n.d.)","plainCitation":"(U.S. Department of Energy, n.d.)","noteIndex":0},"citationItems":[{"id":35863,"uris":["http://zotero.org/groups/2241942/items/TT4AXYJG"],"uri":["http://zotero.org/groups/2241942/items/TT4AXYJG"],"itemData":{"id":35863,"type":"webpage","abstract":"Plug-in electric vehicles (also known as electric cars or EVs) can help keep your town and your world clean. In general, EVs produce fewer direct and life cycle emissions that contribute to climate change and smog than conventional vehicles.","container-title":"Energy.gov","language":"en","title":"Reducing Pollution with Electric Vehicles","URL":"https://www.energy.gov/eere/electricvehicles/reducing-pollution-electric-vehicles","author":[{"family":"U.S. Department of Energy","given":""}],"accessed":{"date-parts":[["2021",5,26]]}}}],"schema":"https://github.com/citation-style-language/schema/raw/master/csl-citation.json"} </w:instrText>
      </w:r>
      <w:r w:rsidR="00A332F6">
        <w:fldChar w:fldCharType="separate"/>
      </w:r>
      <w:r w:rsidR="00C72A36" w:rsidRPr="00C72A36">
        <w:rPr>
          <w:rFonts w:cs="Times New Roman"/>
        </w:rPr>
        <w:t>(U.S. Department of Energy, n.d.)</w:t>
      </w:r>
      <w:r w:rsidR="00A332F6">
        <w:fldChar w:fldCharType="end"/>
      </w:r>
      <w:r w:rsidR="003009C1">
        <w:t>.</w:t>
      </w:r>
      <w:r w:rsidR="00FD060A">
        <w:t xml:space="preserve"> </w:t>
      </w:r>
      <w:r w:rsidR="000C79F0">
        <w:t>Except</w:t>
      </w:r>
      <w:r w:rsidR="001035DA">
        <w:t xml:space="preserve"> for</w:t>
      </w:r>
      <w:r w:rsidR="000C79F0">
        <w:t xml:space="preserve"> direct </w:t>
      </w:r>
      <w:del w:id="340" w:author="Chad Frischmann" w:date="2021-08-04T00:24:00Z">
        <w:r w:rsidR="000C79F0" w:rsidDel="008B7576">
          <w:delText xml:space="preserve">carbon </w:delText>
        </w:r>
      </w:del>
      <w:r w:rsidR="000C79F0">
        <w:t xml:space="preserve">emissions, EVs will not </w:t>
      </w:r>
      <w:r w:rsidR="001710F6">
        <w:t xml:space="preserve">produce toxic </w:t>
      </w:r>
      <w:del w:id="341" w:author="Chad Frischmann" w:date="2021-08-04T00:24:00Z">
        <w:r w:rsidR="001710F6" w:rsidDel="008B7576">
          <w:delText xml:space="preserve">emissions </w:delText>
        </w:r>
        <w:r w:rsidR="003C2718" w:rsidDel="008B7576">
          <w:delText>from engines, such as</w:delText>
        </w:r>
      </w:del>
      <w:ins w:id="342" w:author="Chad Frischmann" w:date="2021-08-04T00:24:00Z">
        <w:r w:rsidR="008B7576">
          <w:t xml:space="preserve">gases such as </w:t>
        </w:r>
      </w:ins>
      <w:r w:rsidR="003C2718">
        <w:t xml:space="preserve"> NOx, H</w:t>
      </w:r>
      <w:r w:rsidR="003A7D31">
        <w:t>C, and carbon monoxide</w:t>
      </w:r>
      <w:r w:rsidR="00314F31">
        <w:t xml:space="preserve"> </w:t>
      </w:r>
      <w:del w:id="343" w:author="Chad Frischmann" w:date="2021-08-04T00:24:00Z">
        <w:r w:rsidR="001710F6" w:rsidDel="008B7576">
          <w:delText xml:space="preserve">in the operation stage </w:delText>
        </w:r>
      </w:del>
      <w:r w:rsidR="003824A5">
        <w:fldChar w:fldCharType="begin"/>
      </w:r>
      <w:r w:rsidR="00CF548B">
        <w:instrText xml:space="preserve"> ADDIN ZOTERO_ITEM CSL_CITATION {"citationID":"g2ixO9TO","properties":{"formattedCitation":"(Barisione, 2021)","plainCitation":"(Barisione, 2021)","noteIndex":0},"citationItems":[{"id":35864,"uris":["http://zotero.org/groups/2241942/items/MPMWJJ8P"],"uri":["http://zotero.org/groups/2241942/items/MPMWJJ8P"],"itemData":{"id":35864,"type":"post-weblog","abstract":"What are the claims and the facts about the move to electric vehicles to tackle air pollution?","container-title":"https://epha.org","language":"en_US","title":"Electric vehicles and air pollution: the claims and the facts - EPHA","title-short":"Electric vehicles and air pollution","URL":"https://epha.org/electric-vehicles-and-air-pollution-the-claims-and-the-facts","author":[{"family":"Barisione","given":"Matteo"}],"accessed":{"date-parts":[["2021",5,26]]},"issued":{"date-parts":[["2021"]]}}}],"schema":"https://github.com/citation-style-language/schema/raw/master/csl-citation.json"} </w:instrText>
      </w:r>
      <w:r w:rsidR="003824A5">
        <w:fldChar w:fldCharType="separate"/>
      </w:r>
      <w:r w:rsidR="00C72A36" w:rsidRPr="00C72A36">
        <w:rPr>
          <w:rFonts w:cs="Times New Roman"/>
        </w:rPr>
        <w:t>(</w:t>
      </w:r>
      <w:proofErr w:type="spellStart"/>
      <w:r w:rsidR="00C72A36" w:rsidRPr="00C72A36">
        <w:rPr>
          <w:rFonts w:cs="Times New Roman"/>
        </w:rPr>
        <w:t>Barisione</w:t>
      </w:r>
      <w:proofErr w:type="spellEnd"/>
      <w:r w:rsidR="00C72A36" w:rsidRPr="00C72A36">
        <w:rPr>
          <w:rFonts w:cs="Times New Roman"/>
        </w:rPr>
        <w:t>, 2021)</w:t>
      </w:r>
      <w:r w:rsidR="003824A5">
        <w:fldChar w:fldCharType="end"/>
      </w:r>
      <w:r w:rsidR="00201808">
        <w:t>.</w:t>
      </w:r>
      <w:del w:id="344" w:author="Chad Frischmann" w:date="2021-08-04T00:24:00Z">
        <w:r w:rsidR="00E7389A" w:rsidDel="008B7576">
          <w:delText xml:space="preserve"> Besides, s</w:delText>
        </w:r>
      </w:del>
      <w:ins w:id="345" w:author="Chad Frischmann" w:date="2021-08-04T00:24:00Z">
        <w:r w:rsidR="008B7576">
          <w:t xml:space="preserve"> S</w:t>
        </w:r>
      </w:ins>
      <w:r w:rsidR="00E7389A">
        <w:t xml:space="preserve">ome studies have </w:t>
      </w:r>
      <w:ins w:id="346" w:author="Chad Frischmann" w:date="2021-08-04T00:24:00Z">
        <w:r w:rsidR="008B7576">
          <w:t xml:space="preserve">also </w:t>
        </w:r>
      </w:ins>
      <w:r w:rsidR="00E7389A">
        <w:t>show</w:t>
      </w:r>
      <w:r w:rsidR="001035DA">
        <w:t>n</w:t>
      </w:r>
      <w:r w:rsidR="00E7389A">
        <w:t xml:space="preserve"> that EVs will reduce particle pollution</w:t>
      </w:r>
      <w:r w:rsidR="00E567CA">
        <w:t xml:space="preserve"> </w:t>
      </w:r>
      <w:r w:rsidR="00D46231">
        <w:fldChar w:fldCharType="begin"/>
      </w:r>
      <w:r w:rsidR="00D46231">
        <w:instrText xml:space="preserve"> ADDIN ZOTERO_ITEM CSL_CITATION {"citationID":"5SXrmL58","properties":{"formattedCitation":"(OECD, 2021)","plainCitation":"(OECD, 2021)","noteIndex":0},"citationItems":[{"id":35866,"uris":["http://zotero.org/groups/2241942/items/4RUVRKDY"],"uri":["http://zotero.org/groups/2241942/items/4RUVRKDY"],"itemData":{"id":35866,"type":"report","abstract":"Non-exhaust emissions of particulate matter constitute a little-known but rising share of emissions from road traffic and have significant negative impacts on public health. This report synthesizes the current state of knowledge about the nature, causes, and consequences of non-exhaust particulate emissions. It also projects how particulate matter emissions from non-exhaust sources may evolve in future years and reflects on policy instrument mixes that can address this largely ignored environmental issue.","language":"en","title":"Non-exhaust Particulate Emissions from Road Transport : An Ignored Environmental Policy Challenge","title-short":"Tables and Graphs | Non-exhaust Particulate Emissions from Road Transport","URL":"https://www.oecd-ilibrary.org/sites/4a4dc6ca-en/1/1/index.html?itemId=/content/publication/4a4dc6ca-en&amp;_csp_=681d016aff567eeb4efd802d746cdcc4&amp;itemIGO=oecd&amp;itemContentType=book","author":[{"family":"OECD","given":""}],"accessed":{"date-parts":[["2021",5,26]]},"issued":{"date-parts":[["2021"]]}}}],"schema":"https://github.com/citation-style-language/schema/raw/master/csl-citation.json"} </w:instrText>
      </w:r>
      <w:r w:rsidR="00D46231">
        <w:fldChar w:fldCharType="separate"/>
      </w:r>
      <w:r w:rsidR="00C72A36" w:rsidRPr="00C72A36">
        <w:rPr>
          <w:rFonts w:cs="Times New Roman"/>
        </w:rPr>
        <w:t>(OECD, 2021)</w:t>
      </w:r>
      <w:r w:rsidR="00D46231">
        <w:fldChar w:fldCharType="end"/>
      </w:r>
      <w:r w:rsidR="00E7389A">
        <w:t>.</w:t>
      </w:r>
      <w:r w:rsidR="009D7CCF">
        <w:t xml:space="preserve"> </w:t>
      </w:r>
      <w:del w:id="347" w:author="Chad Frischmann" w:date="2021-08-04T00:24:00Z">
        <w:r w:rsidR="009D7CCF" w:rsidDel="008B7576">
          <w:delText>The</w:delText>
        </w:r>
      </w:del>
      <w:ins w:id="348" w:author="Chad Frischmann" w:date="2021-08-04T00:25:00Z">
        <w:r w:rsidR="008B7576">
          <w:t>The</w:t>
        </w:r>
      </w:ins>
      <w:del w:id="349" w:author="Chad Frischmann" w:date="2021-08-04T00:24:00Z">
        <w:r w:rsidR="009D7CCF" w:rsidDel="008B7576">
          <w:delText xml:space="preserve"> </w:delText>
        </w:r>
      </w:del>
      <w:ins w:id="350" w:author="Chad Frischmann" w:date="2021-08-04T00:24:00Z">
        <w:r w:rsidR="008B7576">
          <w:t xml:space="preserve"> </w:t>
        </w:r>
      </w:ins>
      <w:r w:rsidR="009D7CCF">
        <w:t xml:space="preserve">total </w:t>
      </w:r>
      <w:del w:id="351" w:author="Chad Frischmann" w:date="2021-08-04T00:25:00Z">
        <w:r w:rsidR="009D7CCF" w:rsidDel="008B7576">
          <w:delText xml:space="preserve">carbon </w:delText>
        </w:r>
      </w:del>
      <w:ins w:id="352" w:author="Chad Frischmann" w:date="2021-08-04T00:25:00Z">
        <w:r w:rsidR="008B7576">
          <w:t>CO</w:t>
        </w:r>
        <w:r w:rsidR="008B7576">
          <w:rPr>
            <w:vertAlign w:val="subscript"/>
          </w:rPr>
          <w:t>2</w:t>
        </w:r>
        <w:r w:rsidR="008B7576">
          <w:t xml:space="preserve"> </w:t>
        </w:r>
      </w:ins>
      <w:r w:rsidR="009D7CCF">
        <w:t>emission</w:t>
      </w:r>
      <w:ins w:id="353" w:author="Chad Frischmann" w:date="2021-08-04T00:25:00Z">
        <w:r w:rsidR="008B7576">
          <w:t>s</w:t>
        </w:r>
      </w:ins>
      <w:r w:rsidR="009D7CCF">
        <w:t xml:space="preserve"> and </w:t>
      </w:r>
      <w:r w:rsidR="00A56800">
        <w:t>air pollution</w:t>
      </w:r>
      <w:del w:id="354" w:author="Chad Frischmann" w:date="2021-08-04T00:25:00Z">
        <w:r w:rsidR="00A56800" w:rsidDel="008B7576">
          <w:delText>s</w:delText>
        </w:r>
      </w:del>
      <w:r w:rsidR="00A56800">
        <w:t xml:space="preserve"> of EVs are </w:t>
      </w:r>
      <w:ins w:id="355" w:author="Chad Frischmann" w:date="2021-08-04T00:25:00Z">
        <w:r w:rsidR="008B7576">
          <w:t xml:space="preserve">therefore </w:t>
        </w:r>
      </w:ins>
      <w:del w:id="356" w:author="Chad Frischmann" w:date="2021-08-04T00:25:00Z">
        <w:r w:rsidR="00A56800" w:rsidDel="008B7576">
          <w:delText xml:space="preserve">still </w:delText>
        </w:r>
      </w:del>
      <w:r w:rsidR="00A56800">
        <w:t>lower than ICEVs</w:t>
      </w:r>
      <w:r w:rsidR="001035DA">
        <w:t>,</w:t>
      </w:r>
      <w:r w:rsidR="00A56800">
        <w:t xml:space="preserve"> even considering the indirect emissions and pollution</w:t>
      </w:r>
      <w:del w:id="357" w:author="Chad Frischmann" w:date="2021-08-04T00:25:00Z">
        <w:r w:rsidR="00A56800" w:rsidDel="008B7576">
          <w:delText>s</w:delText>
        </w:r>
      </w:del>
      <w:r w:rsidR="00A56800">
        <w:t xml:space="preserve"> in the energy supply chain and car </w:t>
      </w:r>
      <w:del w:id="358" w:author="Chad Frischmann" w:date="2021-08-04T00:25:00Z">
        <w:r w:rsidR="00A56800" w:rsidDel="008B7576">
          <w:delText>productions</w:delText>
        </w:r>
        <w:r w:rsidR="00B55FC8" w:rsidDel="008B7576">
          <w:delText xml:space="preserve"> </w:delText>
        </w:r>
      </w:del>
      <w:ins w:id="359" w:author="Chad Frischmann" w:date="2021-08-04T00:25:00Z">
        <w:r w:rsidR="008B7576">
          <w:t>manufacturing</w:t>
        </w:r>
        <w:r w:rsidR="008B7576">
          <w:t xml:space="preserve"> </w:t>
        </w:r>
      </w:ins>
      <w:r w:rsidR="006A4F54">
        <w:fldChar w:fldCharType="begin"/>
      </w:r>
      <w:r w:rsidR="006A4F54">
        <w:instrText xml:space="preserve"> ADDIN ZOTERO_ITEM CSL_CITATION {"citationID":"23ZAIiDX","properties":{"formattedCitation":"(European Environment Agency., 2018)","plainCitation":"(European Environment Agency., 2018)","noteIndex":0},"citationItems":[{"id":35868,"uris":["http://zotero.org/groups/2241942/items/4N4D6CRZ"],"uri":["http://zotero.org/groups/2241942/items/4N4D6CRZ"],"itemData":{"id":35868,"type":"book","event-place":"LU","language":"en","publisher":"Publications Office","publisher-place":"LU","source":"DOI.org (CSL JSON)","title":"Electric vehicles from life cycle and circular economy perspectives: TERM 2018 : Transport and Environment Reporting Mechanism (TERM) report.","title-short":"Electric vehicles from life cycle and circular economy perspectives","URL":"https://data.europa.eu/doi/10.2800/77428","author":[{"literal":"European Environment Agency."}],"accessed":{"date-parts":[["2021",5,26]]},"issued":{"date-parts":[["2018"]]}}}],"schema":"https://github.com/citation-style-language/schema/raw/master/csl-citation.json"} </w:instrText>
      </w:r>
      <w:r w:rsidR="006A4F54">
        <w:fldChar w:fldCharType="separate"/>
      </w:r>
      <w:r w:rsidR="00C72A36" w:rsidRPr="00C72A36">
        <w:rPr>
          <w:rFonts w:cs="Times New Roman"/>
        </w:rPr>
        <w:t>(European Environment Agency., 2018)</w:t>
      </w:r>
      <w:r w:rsidR="006A4F54">
        <w:fldChar w:fldCharType="end"/>
      </w:r>
      <w:r w:rsidR="005A49B9">
        <w:t>.</w:t>
      </w:r>
    </w:p>
    <w:p w14:paraId="4212AC60" w14:textId="0F9C39A8" w:rsidR="00557435" w:rsidRPr="00F035CC" w:rsidRDefault="00557435" w:rsidP="00F035CC">
      <w:pPr>
        <w:spacing w:after="0" w:line="240" w:lineRule="auto"/>
        <w:rPr>
          <w:i/>
          <w:iCs/>
          <w:color w:val="1F497D" w:themeColor="text2"/>
          <w:sz w:val="18"/>
          <w:szCs w:val="18"/>
        </w:rPr>
      </w:pPr>
      <w:r>
        <w:br w:type="page"/>
      </w:r>
    </w:p>
    <w:p w14:paraId="0B8C3EFB" w14:textId="7C9E8EA1" w:rsidR="00D1508C" w:rsidRDefault="551A77D0" w:rsidP="005D49A8">
      <w:pPr>
        <w:pStyle w:val="Heading3"/>
      </w:pPr>
      <w:bookmarkStart w:id="360" w:name="_Toc72784716"/>
      <w:r w:rsidRPr="551A77D0">
        <w:lastRenderedPageBreak/>
        <w:t>Barriers to Adoption</w:t>
      </w:r>
      <w:bookmarkEnd w:id="360"/>
    </w:p>
    <w:p w14:paraId="413D73C3" w14:textId="4B412FD8" w:rsidR="007E209D" w:rsidRPr="007B71DD" w:rsidRDefault="00A40DCD" w:rsidP="007B71DD">
      <w:pPr>
        <w:pStyle w:val="Heading4"/>
      </w:pPr>
      <w:r>
        <w:t>Economic barrier</w:t>
      </w:r>
    </w:p>
    <w:p w14:paraId="23EAB0AB" w14:textId="2D3349FE" w:rsidR="00A40DCD" w:rsidRDefault="007E209D" w:rsidP="007E209D">
      <w:pPr>
        <w:spacing w:after="0"/>
      </w:pPr>
      <w:r>
        <w:t xml:space="preserve">A significant challenge facing the EV market at present is the higher upfront purchase price for an EV compared with a similar ICE vehicle. For example, the Electric Power Research Institute reports that two of the most popular EVs in the US (Chevrolet Volt, a PHEV, and Nissan LEAF, a BEV) had a price premium of US$8,400 and US$2,200 respectively, compared to </w:t>
      </w:r>
      <w:del w:id="361" w:author="Chad Frischmann" w:date="2021-08-04T00:26:00Z">
        <w:r w:rsidDel="008B7576">
          <w:delText>conventional cars</w:delText>
        </w:r>
      </w:del>
      <w:ins w:id="362" w:author="Chad Frischmann" w:date="2021-08-04T00:26:00Z">
        <w:r w:rsidR="008B7576">
          <w:t>ICEVs</w:t>
        </w:r>
      </w:ins>
      <w:r>
        <w:t xml:space="preserve"> of similar size and equipment level. EV batteries are expensive to produce and are largely responsible for this additional cost to consumers. </w:t>
      </w:r>
      <w:r w:rsidR="00D700B2">
        <w:t xml:space="preserve">The much higher </w:t>
      </w:r>
      <w:r w:rsidR="003943C6">
        <w:t xml:space="preserve">purchase </w:t>
      </w:r>
      <w:r w:rsidR="003943C6">
        <w:rPr>
          <w:rFonts w:hint="eastAsia"/>
          <w:lang w:eastAsia="zh-CN"/>
        </w:rPr>
        <w:t>price</w:t>
      </w:r>
      <w:r w:rsidR="003943C6">
        <w:t xml:space="preserve"> </w:t>
      </w:r>
      <w:r w:rsidR="001A05C7">
        <w:rPr>
          <w:lang w:eastAsia="zh-CN"/>
        </w:rPr>
        <w:t xml:space="preserve">of </w:t>
      </w:r>
      <w:r w:rsidR="00D700B2">
        <w:t>EV</w:t>
      </w:r>
      <w:r w:rsidR="001035DA">
        <w:t>s</w:t>
      </w:r>
      <w:r w:rsidR="00D700B2">
        <w:t xml:space="preserve"> </w:t>
      </w:r>
      <w:r w:rsidR="00AB7A6D">
        <w:t>than ICEV</w:t>
      </w:r>
      <w:ins w:id="363" w:author="Chad Frischmann" w:date="2021-08-04T00:26:00Z">
        <w:r w:rsidR="008B7576">
          <w:t>s</w:t>
        </w:r>
      </w:ins>
      <w:r w:rsidR="00AB7A6D">
        <w:t xml:space="preserve"> will influence the adoption of EVs without </w:t>
      </w:r>
      <w:r w:rsidR="00416E76">
        <w:t>any financial subsidy and tax reduction</w:t>
      </w:r>
      <w:r w:rsidR="008E3C99">
        <w:t xml:space="preserve"> </w:t>
      </w:r>
      <w:r w:rsidR="001A05C7">
        <w:fldChar w:fldCharType="begin"/>
      </w:r>
      <w:r w:rsidR="00C72A36">
        <w:instrText xml:space="preserve"> ADDIN ZOTERO_ITEM CSL_CITATION {"citationID":"vA6bUQau","properties":{"formattedCitation":"(Adhikari, Ghimire, Kim, Aryal, &amp; Khadka, 2020)","plainCitation":"(Adhikari, Ghimire, Kim, Aryal, &amp; Khadka, 2020)","noteIndex":0},"citationItems":[{"id":35876,"uris":["http://zotero.org/groups/2241942/items/9AATT4RF"],"uri":["http://zotero.org/groups/2241942/items/9AATT4RF"],"itemData":{"id":35876,"type":"article-journal","abstract":"Electric vehicles (EVs) can be considered an alternative technology to reduce greenhouse gas emissions in the transportation sector. However, numerous barriers need to be overcome in this regard. This study is aimed at presenting the framework for the identiﬁcation and analysis of barriers against the use of EVs. Then, the framework was applied to identify the challenges and rank them in order of importance against the diﬀusion of EVs in Nepal. Seventeen barriers were identiﬁed from previous studies, reports, policy documents, and interactions with experts. The identiﬁed barriers were classiﬁed into ﬁve categories: technical, policy, economic, infrastructure, and social. Then, a comparative survey was performed to obtain experts’ opinions on the identiﬁed barriers and the analytical hierarchical process was used to analyze and rank them. The results revealed that infrastructure, policy, economic, and technical barriers pose more pressing concerns than social barriers. The lack of charging stations, relatively higher purchase price of EVs compared to internal combustion vehicles, and poor long-term planning and goal setting on the part of the government were ranked as the top three barriers against EV uptake in Nepal. This framework can be applied to replicate the study in other countries, taking their inherent relevant factors into account.","container-title":"Sustainability","DOI":"10.3390/su12124850","ISSN":"2071-1050","issue":"12","journalAbbreviation":"Sustainability","language":"en","page":"4850","source":"DOI.org (Crossref)","title":"Identification and Analysis of Barriers against Electric Vehicle Use","volume":"12","author":[{"family":"Adhikari","given":"Madhusudhan"},{"family":"Ghimire","given":"Laxman Prasad"},{"family":"Kim","given":"Yeonbae"},{"family":"Aryal","given":"Prakash"},{"family":"Khadka","given":"Sundar Bahadur"}],"issued":{"date-parts":[["2020",6,14]]}}}],"schema":"https://github.com/citation-style-language/schema/raw/master/csl-citation.json"} </w:instrText>
      </w:r>
      <w:r w:rsidR="001A05C7">
        <w:fldChar w:fldCharType="separate"/>
      </w:r>
      <w:r w:rsidR="00C72A36" w:rsidRPr="00C72A36">
        <w:rPr>
          <w:rFonts w:cs="Times New Roman"/>
        </w:rPr>
        <w:t>(Adhikari, Ghimire, Kim, Aryal, &amp; Khadka, 2020)</w:t>
      </w:r>
      <w:r w:rsidR="001A05C7">
        <w:fldChar w:fldCharType="end"/>
      </w:r>
      <w:r w:rsidR="00416E76">
        <w:t>.</w:t>
      </w:r>
      <w:r w:rsidR="005D0D33">
        <w:t xml:space="preserve"> Although </w:t>
      </w:r>
      <w:r w:rsidR="0004651F">
        <w:t xml:space="preserve">EVs could help make financial savings </w:t>
      </w:r>
      <w:r w:rsidR="008A1130">
        <w:t>over EV lifetime</w:t>
      </w:r>
      <w:r w:rsidR="00CB5A0A">
        <w:t xml:space="preserve"> </w:t>
      </w:r>
      <w:r w:rsidR="00C87FED">
        <w:fldChar w:fldCharType="begin"/>
      </w:r>
      <w:r w:rsidR="00C87FED">
        <w:instrText xml:space="preserve"> ADDIN ZOTERO_ITEM CSL_CITATION {"citationID":"sC37eyY7","properties":{"formattedCitation":"(Harto, 2020)","plainCitation":"(Harto, 2020)","noteIndex":0},"citationItems":[{"id":35858,"uris":["http://zotero.org/groups/2241942/items/LE9GEDUK"],"uri":["http://zotero.org/groups/2241942/items/LE9GEDUK"],"itemData":{"id":35858,"type":"report","title":"Electric Vehicle Ownership Cost: Today's Electric Vehicles Offer Big Savings for Consumers","URL":"https://advocacy.consumerreports.org/wp-content/uploads/2020/10/EV-Ownership-Cost-Final-Report-1.pdf","author":[{"family":"Harto","given":"Chris"}],"accessed":{"date-parts":[["2021",5,26]]},"issued":{"date-parts":[["2020"]]}}}],"schema":"https://github.com/citation-style-language/schema/raw/master/csl-citation.json"} </w:instrText>
      </w:r>
      <w:r w:rsidR="00C87FED">
        <w:fldChar w:fldCharType="separate"/>
      </w:r>
      <w:r w:rsidR="00C72A36" w:rsidRPr="00C72A36">
        <w:rPr>
          <w:rFonts w:cs="Times New Roman"/>
        </w:rPr>
        <w:t>(Harto, 2020)</w:t>
      </w:r>
      <w:r w:rsidR="00C87FED">
        <w:fldChar w:fldCharType="end"/>
      </w:r>
      <w:r w:rsidR="008A1130">
        <w:t xml:space="preserve">, the cheaper </w:t>
      </w:r>
      <w:r w:rsidR="009D33F9">
        <w:t>cost for electricity, maintenance, and</w:t>
      </w:r>
      <w:r w:rsidR="00CF710D">
        <w:t xml:space="preserve"> operation will not be </w:t>
      </w:r>
      <w:r w:rsidR="001035DA">
        <w:t>usu</w:t>
      </w:r>
      <w:r w:rsidR="00CF710D">
        <w:t xml:space="preserve">ally considered when consumers </w:t>
      </w:r>
      <w:r w:rsidR="00D214D7">
        <w:t>buy an EV.</w:t>
      </w:r>
    </w:p>
    <w:p w14:paraId="4F7C8296" w14:textId="1D4C13F9" w:rsidR="00A47E68" w:rsidRPr="00F035CC" w:rsidRDefault="007E209D" w:rsidP="00F035CC">
      <w:pPr>
        <w:pStyle w:val="Heading4"/>
      </w:pPr>
      <w:bookmarkStart w:id="364" w:name="OLE_LINK1"/>
      <w:bookmarkStart w:id="365" w:name="OLE_LINK2"/>
      <w:r>
        <w:t>Infrastructure</w:t>
      </w:r>
      <w:r w:rsidR="00A40DCD">
        <w:t xml:space="preserve"> barrier</w:t>
      </w:r>
    </w:p>
    <w:p w14:paraId="716A3B40" w14:textId="0B77AE49" w:rsidR="00B00F06" w:rsidRDefault="007E209D" w:rsidP="007E209D">
      <w:pPr>
        <w:spacing w:after="0"/>
        <w:rPr>
          <w:bCs/>
        </w:rPr>
      </w:pPr>
      <w:r>
        <w:rPr>
          <w:bCs/>
        </w:rPr>
        <w:t xml:space="preserve">In the future, </w:t>
      </w:r>
      <w:r w:rsidRPr="00D540A2">
        <w:rPr>
          <w:bCs/>
        </w:rPr>
        <w:t xml:space="preserve">it </w:t>
      </w:r>
      <w:del w:id="366" w:author="Chad Frischmann" w:date="2021-08-04T00:27:00Z">
        <w:r w:rsidRPr="00D540A2" w:rsidDel="008B7576">
          <w:rPr>
            <w:bCs/>
          </w:rPr>
          <w:delText xml:space="preserve">will </w:delText>
        </w:r>
      </w:del>
      <w:ins w:id="367" w:author="Chad Frischmann" w:date="2021-08-04T00:27:00Z">
        <w:r w:rsidR="008B7576">
          <w:rPr>
            <w:bCs/>
          </w:rPr>
          <w:t>could</w:t>
        </w:r>
        <w:r w:rsidR="008B7576" w:rsidRPr="00D540A2">
          <w:rPr>
            <w:bCs/>
          </w:rPr>
          <w:t xml:space="preserve"> </w:t>
        </w:r>
      </w:ins>
      <w:r w:rsidRPr="00D540A2">
        <w:rPr>
          <w:bCs/>
        </w:rPr>
        <w:t>be possible to ch</w:t>
      </w:r>
      <w:r>
        <w:rPr>
          <w:bCs/>
        </w:rPr>
        <w:t>arge cars while they are moving. R</w:t>
      </w:r>
      <w:r w:rsidRPr="00D540A2">
        <w:rPr>
          <w:bCs/>
        </w:rPr>
        <w:t xml:space="preserve">esearchers at the Fraunhofer Institutes for Manufacturing Technology and Advanced Materials IFAM and for Transportation and Infrastructure Systems IVI </w:t>
      </w:r>
      <w:r>
        <w:rPr>
          <w:bCs/>
        </w:rPr>
        <w:t xml:space="preserve">have </w:t>
      </w:r>
      <w:del w:id="368" w:author="Chad Frischmann" w:date="2021-08-04T00:27:00Z">
        <w:r w:rsidDel="008B7576">
          <w:rPr>
            <w:bCs/>
          </w:rPr>
          <w:delText>come up</w:delText>
        </w:r>
      </w:del>
      <w:ins w:id="369" w:author="Chad Frischmann" w:date="2021-08-04T00:27:00Z">
        <w:r w:rsidR="008B7576">
          <w:rPr>
            <w:bCs/>
          </w:rPr>
          <w:t>developed</w:t>
        </w:r>
      </w:ins>
      <w:del w:id="370" w:author="Chad Frischmann" w:date="2021-08-04T00:27:00Z">
        <w:r w:rsidDel="008B7576">
          <w:rPr>
            <w:bCs/>
          </w:rPr>
          <w:delText xml:space="preserve"> with</w:delText>
        </w:r>
      </w:del>
      <w:r>
        <w:rPr>
          <w:bCs/>
        </w:rPr>
        <w:t xml:space="preserve"> a cost-effective design </w:t>
      </w:r>
      <w:del w:id="371" w:author="Chad Frischmann" w:date="2021-08-04T00:27:00Z">
        <w:r w:rsidDel="008B7576">
          <w:rPr>
            <w:bCs/>
          </w:rPr>
          <w:delText xml:space="preserve">of </w:delText>
        </w:r>
      </w:del>
      <w:ins w:id="372" w:author="Chad Frischmann" w:date="2021-08-04T00:27:00Z">
        <w:r w:rsidR="008B7576">
          <w:rPr>
            <w:bCs/>
          </w:rPr>
          <w:t>fo</w:t>
        </w:r>
      </w:ins>
      <w:ins w:id="373" w:author="Chad Frischmann" w:date="2021-08-04T00:28:00Z">
        <w:r w:rsidR="008B7576">
          <w:rPr>
            <w:bCs/>
          </w:rPr>
          <w:t xml:space="preserve">r </w:t>
        </w:r>
      </w:ins>
      <w:r>
        <w:rPr>
          <w:bCs/>
        </w:rPr>
        <w:t xml:space="preserve">a wireless charging system that </w:t>
      </w:r>
      <w:del w:id="374" w:author="Chad Frischmann" w:date="2021-08-04T00:28:00Z">
        <w:r w:rsidDel="008B7576">
          <w:rPr>
            <w:bCs/>
          </w:rPr>
          <w:delText xml:space="preserve">will </w:delText>
        </w:r>
      </w:del>
      <w:ins w:id="375" w:author="Chad Frischmann" w:date="2021-08-04T00:28:00Z">
        <w:r w:rsidR="008B7576">
          <w:rPr>
            <w:bCs/>
          </w:rPr>
          <w:t>would</w:t>
        </w:r>
        <w:r w:rsidR="008B7576">
          <w:rPr>
            <w:bCs/>
          </w:rPr>
          <w:t xml:space="preserve"> </w:t>
        </w:r>
      </w:ins>
      <w:r>
        <w:rPr>
          <w:bCs/>
        </w:rPr>
        <w:t>allow EVs to charge their batteries while also feed</w:t>
      </w:r>
      <w:ins w:id="376" w:author="Chad Frischmann" w:date="2021-08-04T00:28:00Z">
        <w:r w:rsidR="008B7576">
          <w:rPr>
            <w:bCs/>
          </w:rPr>
          <w:t>ing</w:t>
        </w:r>
      </w:ins>
      <w:r>
        <w:rPr>
          <w:bCs/>
        </w:rPr>
        <w:t xml:space="preserve"> energy </w:t>
      </w:r>
      <w:bookmarkEnd w:id="364"/>
      <w:bookmarkEnd w:id="365"/>
      <w:r>
        <w:rPr>
          <w:bCs/>
        </w:rPr>
        <w:t xml:space="preserve">back into the grid. So far, they constructed a </w:t>
      </w:r>
      <w:r w:rsidRPr="00D540A2">
        <w:rPr>
          <w:bCs/>
        </w:rPr>
        <w:t>25-meter</w:t>
      </w:r>
      <w:r>
        <w:rPr>
          <w:bCs/>
        </w:rPr>
        <w:t xml:space="preserve">-long test route and a car was successfully driven while being charged </w:t>
      </w:r>
      <w:r w:rsidR="00C011EA">
        <w:rPr>
          <w:bCs/>
        </w:rPr>
        <w:fldChar w:fldCharType="begin"/>
      </w:r>
      <w:r w:rsidR="00C011EA">
        <w:rPr>
          <w:bCs/>
        </w:rPr>
        <w:instrText xml:space="preserve"> ADDIN ZOTERO_ITEM CSL_CITATION {"citationID":"c01OavOt","properties":{"formattedCitation":"(Fraunhofer-Gesellschaft, 2015)","plainCitation":"(Fraunhofer-Gesellschaft, 2015)","noteIndex":0},"citationItems":[{"id":35877,"uris":["http://zotero.org/groups/2241942/items/QPYKQN6Z"],"uri":["http://zotero.org/groups/2241942/items/QPYKQN6Z"],"itemData":{"id":35877,"type":"webpage","abstract":"In the future, a wireless charging system will allow electric cars not only to charge their batteries, but also to feed energy back into the power grid, helping to stabilize it. The cost-effective charging system achieves high levels of efficiency across the whole power range, from 400 watts to 3.6 kilowatts, while the car and the charging coil can be up to 20 centimeters apart. Fraunhofer researchers are presenting their prototype from September 15 to 18, 2015 at the IAA International Motor Show in Frankfurt (Hall 4, Booth D33).","language":"en","title":"Wireless charging and discharging for electric vehicles","URL":"https://phys.org/news/2015-09-wireless-discharging-electric-vehicles.html","author":[{"literal":"Fraunhofer-Gesellschaft"}],"accessed":{"date-parts":[["2021",5,26]]},"issued":{"date-parts":[["2015"]]}}}],"schema":"https://github.com/citation-style-language/schema/raw/master/csl-citation.json"} </w:instrText>
      </w:r>
      <w:r w:rsidR="00C011EA">
        <w:rPr>
          <w:bCs/>
        </w:rPr>
        <w:fldChar w:fldCharType="separate"/>
      </w:r>
      <w:r w:rsidR="00C72A36" w:rsidRPr="00C72A36">
        <w:rPr>
          <w:rFonts w:cs="Times New Roman"/>
        </w:rPr>
        <w:t>(Fraunhofer-Gesellschaft, 2015)</w:t>
      </w:r>
      <w:r w:rsidR="00C011EA">
        <w:rPr>
          <w:bCs/>
        </w:rPr>
        <w:fldChar w:fldCharType="end"/>
      </w:r>
      <w:r>
        <w:rPr>
          <w:bCs/>
        </w:rPr>
        <w:t>.</w:t>
      </w:r>
      <w:r w:rsidR="00A906BE">
        <w:rPr>
          <w:bCs/>
        </w:rPr>
        <w:t xml:space="preserve"> </w:t>
      </w:r>
      <w:r w:rsidR="008221A9">
        <w:rPr>
          <w:bCs/>
        </w:rPr>
        <w:t>A recent survey conducted in the UK sho</w:t>
      </w:r>
      <w:r w:rsidR="004971E5">
        <w:rPr>
          <w:bCs/>
        </w:rPr>
        <w:t xml:space="preserve">wed that the EV charging infrastructures would be the biggest </w:t>
      </w:r>
      <w:r w:rsidR="003F7243">
        <w:rPr>
          <w:bCs/>
        </w:rPr>
        <w:t>barrier for consumer adoption</w:t>
      </w:r>
      <w:r w:rsidR="003C2F46">
        <w:rPr>
          <w:bCs/>
        </w:rPr>
        <w:t xml:space="preserve"> </w:t>
      </w:r>
      <w:r w:rsidR="009E1DA5">
        <w:rPr>
          <w:bCs/>
        </w:rPr>
        <w:fldChar w:fldCharType="begin"/>
      </w:r>
      <w:r w:rsidR="009E1DA5">
        <w:rPr>
          <w:bCs/>
        </w:rPr>
        <w:instrText xml:space="preserve"> ADDIN ZOTERO_ITEM CSL_CITATION {"citationID":"CagXTc6K","properties":{"formattedCitation":"(Fleet News, 2020)","plainCitation":"(Fleet News, 2020)","noteIndex":0},"citationItems":[{"id":35878,"uris":["http://zotero.org/groups/2241942/items/9I7WCH9U"],"uri":["http://zotero.org/groups/2241942/items/9I7WCH9U"],"itemData":{"id":35878,"type":"webpage","abstract":"Worries around charging infrastructure have been cited as the biggest perceived disadvantage to electric vehicles, according to a DfT survey.","language":"en","title":"EV charging infrastructure 'biggest barrier' to adoption, says DfT","URL":"https://www.fleetnews.co.uk/news/latest-fleet-news/electric-fleet-news/2020/08/25/dft-says-ev-charging-infrastructure-cited-as-biggest-barrier-to-adoption","author":[{"family":"Fleet News","given":""}],"accessed":{"date-parts":[["2021",5,26]]},"issued":{"date-parts":[["2020"]]}}}],"schema":"https://github.com/citation-style-language/schema/raw/master/csl-citation.json"} </w:instrText>
      </w:r>
      <w:r w:rsidR="009E1DA5">
        <w:rPr>
          <w:bCs/>
        </w:rPr>
        <w:fldChar w:fldCharType="separate"/>
      </w:r>
      <w:r w:rsidR="00C72A36" w:rsidRPr="00C72A36">
        <w:rPr>
          <w:rFonts w:cs="Times New Roman"/>
        </w:rPr>
        <w:t>(Fleet News, 2020)</w:t>
      </w:r>
      <w:r w:rsidR="009E1DA5">
        <w:rPr>
          <w:bCs/>
        </w:rPr>
        <w:fldChar w:fldCharType="end"/>
      </w:r>
      <w:r w:rsidR="003F7243">
        <w:rPr>
          <w:bCs/>
        </w:rPr>
        <w:t>.</w:t>
      </w:r>
      <w:r w:rsidR="004971E5">
        <w:rPr>
          <w:bCs/>
        </w:rPr>
        <w:t xml:space="preserve"> </w:t>
      </w:r>
    </w:p>
    <w:p w14:paraId="5246F930" w14:textId="582793CC" w:rsidR="00691118" w:rsidRDefault="00691118" w:rsidP="00691118">
      <w:pPr>
        <w:pStyle w:val="Heading4"/>
      </w:pPr>
      <w:r>
        <w:t>Variety barrier</w:t>
      </w:r>
    </w:p>
    <w:p w14:paraId="4A2DEFF6" w14:textId="638857DB" w:rsidR="001E6061" w:rsidRPr="007E209D" w:rsidRDefault="00691118" w:rsidP="00691118">
      <w:pPr>
        <w:spacing w:after="0"/>
        <w:rPr>
          <w:bCs/>
        </w:rPr>
      </w:pPr>
      <w:r>
        <w:rPr>
          <w:bCs/>
        </w:rPr>
        <w:t xml:space="preserve">The consumer choices </w:t>
      </w:r>
      <w:r w:rsidR="00DC34AE">
        <w:rPr>
          <w:bCs/>
        </w:rPr>
        <w:t>for EVs are much less than ICEVs</w:t>
      </w:r>
      <w:commentRangeStart w:id="377"/>
      <w:r w:rsidR="00DC34AE">
        <w:rPr>
          <w:bCs/>
        </w:rPr>
        <w:t>.</w:t>
      </w:r>
      <w:r w:rsidR="00184426">
        <w:rPr>
          <w:bCs/>
        </w:rPr>
        <w:t xml:space="preserve"> There are only 368 EV models including 235 BEV model and </w:t>
      </w:r>
      <w:r w:rsidR="00D00DE4">
        <w:rPr>
          <w:bCs/>
        </w:rPr>
        <w:t>133 PHEV model</w:t>
      </w:r>
      <w:commentRangeEnd w:id="377"/>
      <w:r w:rsidR="008B7576">
        <w:rPr>
          <w:rStyle w:val="CommentReference"/>
        </w:rPr>
        <w:commentReference w:id="377"/>
      </w:r>
      <w:r w:rsidR="004B2312">
        <w:rPr>
          <w:bCs/>
        </w:rPr>
        <w:t xml:space="preserve"> </w:t>
      </w:r>
      <w:r w:rsidR="004B2312">
        <w:rPr>
          <w:bCs/>
        </w:rPr>
        <w:fldChar w:fldCharType="begin"/>
      </w:r>
      <w:r w:rsidR="00F57009">
        <w:rPr>
          <w:bCs/>
        </w:rPr>
        <w:instrText xml:space="preserve"> ADDIN ZOTERO_ITEM CSL_CITATION {"citationID":"U4I51OtN","properties":{"formattedCitation":"(IEA, 2021b)","plainCitation":"(IEA, 2021b)","noteIndex":0},"citationItems":[{"id":35466,"uris":["http://zotero.org/groups/2241942/items/7UR88RR5"],"uri":["http://zotero.org/groups/2241942/items/7UR88RR5"],"itemData":{"id":35466,"type":"article-journal","abstract":"The Global EV Outlook is an annual publication that identifies and discusses recent developments in electric mobility across the globe. It is developed with the support of the members of the Electric Vehicles Initiative (EVI).","language":"en","page":"101","source":"Zotero","title":"Global EV Outlook 2021","author":[{"family":"IEA","given":""}],"issued":{"date-parts":[["2021"]]}}}],"schema":"https://github.com/citation-style-language/schema/raw/master/csl-citation.json"} </w:instrText>
      </w:r>
      <w:r w:rsidR="004B2312">
        <w:rPr>
          <w:bCs/>
        </w:rPr>
        <w:fldChar w:fldCharType="separate"/>
      </w:r>
      <w:r w:rsidR="00F57009" w:rsidRPr="00F57009">
        <w:rPr>
          <w:rFonts w:cs="Times New Roman"/>
        </w:rPr>
        <w:t>(IEA, 2021b)</w:t>
      </w:r>
      <w:r w:rsidR="004B2312">
        <w:rPr>
          <w:bCs/>
        </w:rPr>
        <w:fldChar w:fldCharType="end"/>
      </w:r>
      <w:r w:rsidR="00D00DE4">
        <w:rPr>
          <w:bCs/>
        </w:rPr>
        <w:t xml:space="preserve">. </w:t>
      </w:r>
      <w:r w:rsidR="0095438C">
        <w:rPr>
          <w:bCs/>
        </w:rPr>
        <w:t xml:space="preserve">The limited </w:t>
      </w:r>
      <w:r w:rsidR="004B2312">
        <w:rPr>
          <w:bCs/>
        </w:rPr>
        <w:t>model choice for BEV and PHEV will influence consumers</w:t>
      </w:r>
      <w:r w:rsidR="001035DA">
        <w:rPr>
          <w:bCs/>
        </w:rPr>
        <w:t>'</w:t>
      </w:r>
      <w:r w:rsidR="004B2312">
        <w:rPr>
          <w:bCs/>
        </w:rPr>
        <w:t xml:space="preserve"> choice.</w:t>
      </w:r>
    </w:p>
    <w:p w14:paraId="2EB79103" w14:textId="1B6DDA74" w:rsidR="007E209D" w:rsidRDefault="00CB5A0A" w:rsidP="007E209D">
      <w:pPr>
        <w:pStyle w:val="Heading4"/>
      </w:pPr>
      <w:r>
        <w:t>Technology</w:t>
      </w:r>
      <w:r w:rsidR="007E209D">
        <w:t xml:space="preserve"> barriers</w:t>
      </w:r>
    </w:p>
    <w:p w14:paraId="6062467E" w14:textId="69E774DE" w:rsidR="00CB5A0A" w:rsidRDefault="009B5491" w:rsidP="00CB5A0A">
      <w:r>
        <w:t>The technology barriers</w:t>
      </w:r>
      <w:r w:rsidR="001035DA">
        <w:t>,</w:t>
      </w:r>
      <w:r>
        <w:t xml:space="preserve"> especially battery technology</w:t>
      </w:r>
      <w:r w:rsidR="001035DA">
        <w:t>,</w:t>
      </w:r>
      <w:r>
        <w:t xml:space="preserve"> are the biggest barrier </w:t>
      </w:r>
      <w:r w:rsidR="001035DA">
        <w:t>to</w:t>
      </w:r>
      <w:r w:rsidR="009E3E1B">
        <w:t xml:space="preserve"> EV adoption. The IEA </w:t>
      </w:r>
      <w:r w:rsidR="001035DA">
        <w:t>G</w:t>
      </w:r>
      <w:r w:rsidR="009E3E1B">
        <w:t xml:space="preserve">lobal EV </w:t>
      </w:r>
      <w:r w:rsidR="001035DA">
        <w:t>O</w:t>
      </w:r>
      <w:r w:rsidR="009E3E1B">
        <w:t>utlook sho</w:t>
      </w:r>
      <w:r w:rsidR="001035DA">
        <w:t>w</w:t>
      </w:r>
      <w:r w:rsidR="009E3E1B">
        <w:t>s that the average range</w:t>
      </w:r>
      <w:r w:rsidR="004609DD">
        <w:t xml:space="preserve"> is only </w:t>
      </w:r>
      <w:r w:rsidR="00C4470C">
        <w:t>338 km and 58km for BEV and PHEV</w:t>
      </w:r>
      <w:r w:rsidR="001035DA">
        <w:t>,</w:t>
      </w:r>
      <w:r w:rsidR="00C4470C">
        <w:t xml:space="preserve"> respectively</w:t>
      </w:r>
      <w:ins w:id="378" w:author="Chad Frischmann" w:date="2021-08-04T00:29:00Z">
        <w:r w:rsidR="008B7576">
          <w:t xml:space="preserve"> </w:t>
        </w:r>
      </w:ins>
      <w:r w:rsidR="00D371F6">
        <w:fldChar w:fldCharType="begin"/>
      </w:r>
      <w:r w:rsidR="00F57009">
        <w:instrText xml:space="preserve"> ADDIN ZOTERO_ITEM CSL_CITATION {"citationID":"Dmfm6vMH","properties":{"formattedCitation":"(IEA, 2021b)","plainCitation":"(IEA, 2021b)","noteIndex":0},"citationItems":[{"id":35466,"uris":["http://zotero.org/groups/2241942/items/7UR88RR5"],"uri":["http://zotero.org/groups/2241942/items/7UR88RR5"],"itemData":{"id":35466,"type":"article-journal","abstract":"The Global EV Outlook is an annual publication that identifies and discusses recent developments in electric mobility across the globe. It is developed with the support of the members of the Electric Vehicles Initiative (EVI).","language":"en","page":"101","source":"Zotero","title":"Global EV Outlook 2021","author":[{"family":"IEA","given":""}],"issued":{"date-parts":[["2021"]]}}}],"schema":"https://github.com/citation-style-language/schema/raw/master/csl-citation.json"} </w:instrText>
      </w:r>
      <w:r w:rsidR="00D371F6">
        <w:fldChar w:fldCharType="separate"/>
      </w:r>
      <w:r w:rsidR="00F57009" w:rsidRPr="00F57009">
        <w:rPr>
          <w:rFonts w:cs="Times New Roman"/>
        </w:rPr>
        <w:t>(IEA, 2021b)</w:t>
      </w:r>
      <w:r w:rsidR="00D371F6">
        <w:fldChar w:fldCharType="end"/>
      </w:r>
      <w:ins w:id="379" w:author="Chad Frischmann" w:date="2021-08-04T00:29:00Z">
        <w:r w:rsidR="008B7576">
          <w:t>, compared to 470k</w:t>
        </w:r>
      </w:ins>
      <w:ins w:id="380" w:author="Chad Frischmann" w:date="2021-08-04T00:30:00Z">
        <w:r w:rsidR="008B7576">
          <w:t xml:space="preserve">m for </w:t>
        </w:r>
      </w:ins>
      <w:del w:id="381" w:author="Chad Frischmann" w:date="2021-08-04T00:29:00Z">
        <w:r w:rsidR="00C4470C" w:rsidDel="008B7576">
          <w:delText xml:space="preserve">. </w:delText>
        </w:r>
        <w:r w:rsidR="001035DA" w:rsidDel="008B7576">
          <w:delText>In comparison,</w:delText>
        </w:r>
        <w:r w:rsidR="00C4470C" w:rsidDel="008B7576">
          <w:delText xml:space="preserve"> </w:delText>
        </w:r>
      </w:del>
      <w:r w:rsidR="004609BA">
        <w:t xml:space="preserve">ICEV </w:t>
      </w:r>
      <w:del w:id="382" w:author="Chad Frischmann" w:date="2021-08-04T00:30:00Z">
        <w:r w:rsidR="00E16CBA" w:rsidDel="008B7576">
          <w:delText>could be 480km, which is much higher than EV range under current technology</w:delText>
        </w:r>
        <w:r w:rsidR="00D371F6" w:rsidDel="008B7576">
          <w:delText xml:space="preserve"> </w:delText>
        </w:r>
      </w:del>
      <w:r w:rsidR="00D371F6">
        <w:fldChar w:fldCharType="begin"/>
      </w:r>
      <w:r w:rsidR="00D371F6">
        <w:instrText xml:space="preserve"> ADDIN ZOTERO_ITEM CSL_CITATION {"citationID":"6RetMVAY","properties":{"formattedCitation":"(Wallbox, 2021)","plainCitation":"(Wallbox, 2021)","noteIndex":0},"citationItems":[{"id":35879,"uris":["http://zotero.org/groups/2241942/items/HFFYBUVN"],"uri":["http://zotero.org/groups/2241942/items/HFFYBUVN"],"itemData":{"id":35879,"type":"post-weblog","abstract":"Interest in EVs has been growing in the last decade, yet there are still many misconceptions out there. We address the most common concerns. Read more here.","container-title":"EVOLVE","language":"en","title":"How Do Electric Vehicles Compare To Gas Cars?","title-short":"How Do Electric Vehicles Compare To Gas Cars?","URL":"https://blog.wallbox.com/how-do-evs-compare-to-gas-cars/","author":[{"family":"Wallbox","given":""}],"accessed":{"date-parts":[["2021",5,26]]},"issued":{"date-parts":[["2021",1,4]]}}}],"schema":"https://github.com/citation-style-language/schema/raw/master/csl-citation.json"} </w:instrText>
      </w:r>
      <w:r w:rsidR="00D371F6">
        <w:fldChar w:fldCharType="separate"/>
      </w:r>
      <w:r w:rsidR="00C72A36" w:rsidRPr="00C72A36">
        <w:rPr>
          <w:rFonts w:cs="Times New Roman"/>
        </w:rPr>
        <w:t>(</w:t>
      </w:r>
      <w:proofErr w:type="spellStart"/>
      <w:r w:rsidR="00C72A36" w:rsidRPr="00C72A36">
        <w:rPr>
          <w:rFonts w:cs="Times New Roman"/>
        </w:rPr>
        <w:t>Wallbox</w:t>
      </w:r>
      <w:proofErr w:type="spellEnd"/>
      <w:r w:rsidR="00C72A36" w:rsidRPr="00C72A36">
        <w:rPr>
          <w:rFonts w:cs="Times New Roman"/>
        </w:rPr>
        <w:t>, 2021)</w:t>
      </w:r>
      <w:r w:rsidR="00D371F6">
        <w:fldChar w:fldCharType="end"/>
      </w:r>
      <w:r w:rsidR="00E16CBA">
        <w:t>.</w:t>
      </w:r>
      <w:r w:rsidR="009E3E1B">
        <w:t xml:space="preserve"> </w:t>
      </w:r>
      <w:del w:id="383" w:author="Chad Frischmann" w:date="2021-08-04T00:30:00Z">
        <w:r w:rsidR="001D424F" w:rsidDel="008B7576">
          <w:delText>T</w:delText>
        </w:r>
      </w:del>
      <w:ins w:id="384" w:author="Chad Frischmann" w:date="2021-08-04T00:30:00Z">
        <w:r w:rsidR="008B7576">
          <w:t>Further, t</w:t>
        </w:r>
      </w:ins>
      <w:r w:rsidR="001D424F">
        <w:t xml:space="preserve">he EV range could be shorter under extreme </w:t>
      </w:r>
      <w:r w:rsidR="000C4AF7">
        <w:t xml:space="preserve">temperature </w:t>
      </w:r>
      <w:r w:rsidR="003B6C5C">
        <w:t>conditions</w:t>
      </w:r>
      <w:r w:rsidR="004018A0">
        <w:t xml:space="preserve"> while ICEVs are more stable even under </w:t>
      </w:r>
      <w:r w:rsidR="001461A1">
        <w:t xml:space="preserve">such </w:t>
      </w:r>
      <w:r w:rsidR="003B6C5C">
        <w:t>extreme conditions</w:t>
      </w:r>
      <w:r w:rsidR="000C4AF7">
        <w:t>.</w:t>
      </w:r>
    </w:p>
    <w:p w14:paraId="30FF4004" w14:textId="2E8489E9" w:rsidR="00F66CA3" w:rsidRDefault="00F922E6" w:rsidP="00F66CA3">
      <w:pPr>
        <w:pStyle w:val="Heading4"/>
      </w:pPr>
      <w:r>
        <w:t>Other</w:t>
      </w:r>
      <w:r w:rsidR="00F66CA3">
        <w:t xml:space="preserve"> barriers</w:t>
      </w:r>
    </w:p>
    <w:p w14:paraId="2C055F48" w14:textId="66998414" w:rsidR="001461A1" w:rsidRPr="00CB5A0A" w:rsidRDefault="00F66CA3" w:rsidP="00CB5A0A">
      <w:pPr>
        <w:rPr>
          <w:lang w:eastAsia="zh-CN"/>
        </w:rPr>
      </w:pPr>
      <w:r>
        <w:t xml:space="preserve">The implementation of EVs results in extra demand for Li-ion batteries, resulting in several extra problems. Firstly, the Li-ion batteries’ demand with increasing e-bikes sales will lead to extra demands for critical </w:t>
      </w:r>
      <w:r>
        <w:lastRenderedPageBreak/>
        <w:t>materials</w:t>
      </w:r>
      <w:ins w:id="385" w:author="Chad Frischmann" w:date="2021-08-04T00:30:00Z">
        <w:r w:rsidR="008B7576">
          <w:t xml:space="preserve">, </w:t>
        </w:r>
      </w:ins>
      <w:del w:id="386" w:author="Chad Frischmann" w:date="2021-08-04T00:30:00Z">
        <w:r w:rsidDel="008B7576">
          <w:delText xml:space="preserve"> (</w:delText>
        </w:r>
      </w:del>
      <w:r>
        <w:t>e.g., Lithium, Cobalt, Manganese</w:t>
      </w:r>
      <w:r w:rsidR="003B6C5C">
        <w:t>,</w:t>
      </w:r>
      <w:r>
        <w:t xml:space="preserve"> etc.</w:t>
      </w:r>
      <w:del w:id="387" w:author="Chad Frischmann" w:date="2021-08-04T00:30:00Z">
        <w:r w:rsidDel="008B7576">
          <w:delText>)</w:delText>
        </w:r>
      </w:del>
      <w:ins w:id="388" w:author="Chad Frischmann" w:date="2021-08-04T00:30:00Z">
        <w:r w:rsidR="008B7576">
          <w:t xml:space="preserve"> </w:t>
        </w:r>
      </w:ins>
      <w:r>
        <w:fldChar w:fldCharType="begin"/>
      </w:r>
      <w:r>
        <w:instrText xml:space="preserve"> ADDIN ZOTERO_ITEM CSL_CITATION {"citationID":"rw5Hhxka","properties":{"formattedCitation":"(Dunn et al., 2021)","plainCitation":"(Dunn et al., 2021)","noteIndex":0},"citationItems":[{"id":35145,"uris":["http://zotero.org/users/4924446/items/PIUK48YX"],"uri":["http://zotero.org/users/4924446/items/PIUK48YX"],"itemData":{"id":35145,"type":"article-journal","abstract":"Batteries have the potential to significantly reduce greenhouse gas emissions from on-road transportation. However, environmental and social impacts of producing lithium-ion batteries, particularly cathode materials, and concerns over material criticality are frequently highlighted as barriers to widespread electric vehicle adoption. Circular economy strategies, like reuse and recycling, can reduce impacts and secure regional supplies. To understand the potential for circularity, we undertake a dynamic global material flow analysis of pack-level materials that includes scenario analysis for changing battery cathode chemistries and electric vehicle demand. Results are produced regionwise and through the year 2040 to estimate the potential global and regional circularity of lithium, cobalt, nickel, manganese, iron, aluminum, copper, and graphite, although the analysis is focused on the cathode materials. Under idealized conditions, retired batteries could supply 60% of cobalt, 53% of lithium, 57% of manganese, and 53% of nickel globally in 2040. If the current mix of cathode chemistries evolves to a market dominated by NMC 811, a low cobalt chemistry, there is potential for 85% global circularity of cobalt in 2040. If the market steers away from cathodes containing cobalt, to an LFP-dominated market, cobalt, manganese, and nickel become less relevant and reach circularity before 2040. For each market to benefit from the recovery of secondary materials, recycling and manufacturing infrastructure must be developed in each region.","container-title":"Environmental Science &amp; Technology","DOI":"10.1021/acs.est.0c07030","ISSN":"0013-936X","issue":"8","journalAbbreviation":"Environ. Sci. Technol.","note":"publisher: American Chemical Society","page":"5189-5198","source":"ACS Publications","title":"Circularity of Lithium-Ion Battery Materials in Electric Vehicles","volume":"55","author":[{"family":"Dunn","given":"Jessica"},{"family":"Slattery","given":"Margaret"},{"family":"Kendall","given":"Alissa"},{"family":"Ambrose","given":"Hanjiro"},{"family":"Shen","given":"Shuhan"}],"issued":{"date-parts":[["2021",4,20]]}}}],"schema":"https://github.com/citation-style-language/schema/raw/master/csl-citation.json"} </w:instrText>
      </w:r>
      <w:r>
        <w:fldChar w:fldCharType="separate"/>
      </w:r>
      <w:r w:rsidR="00C72A36" w:rsidRPr="00C72A36">
        <w:rPr>
          <w:rFonts w:cs="Times New Roman"/>
        </w:rPr>
        <w:t>(Dunn et al., 2021)</w:t>
      </w:r>
      <w:r>
        <w:fldChar w:fldCharType="end"/>
      </w:r>
      <w:r>
        <w:t xml:space="preserve">. Secondly, the </w:t>
      </w:r>
      <w:del w:id="389" w:author="Chad Frischmann" w:date="2021-08-04T00:31:00Z">
        <w:r w:rsidDel="008B7576">
          <w:delText xml:space="preserve">production stage’s </w:delText>
        </w:r>
      </w:del>
      <w:r>
        <w:t xml:space="preserve">energy consumption and carbon footprint </w:t>
      </w:r>
      <w:ins w:id="390" w:author="Chad Frischmann" w:date="2021-08-04T00:31:00Z">
        <w:r w:rsidR="008B7576">
          <w:t xml:space="preserve">during manufacturing </w:t>
        </w:r>
      </w:ins>
      <w:r>
        <w:t xml:space="preserve">are higher </w:t>
      </w:r>
      <w:ins w:id="391" w:author="Chad Frischmann" w:date="2021-08-04T00:31:00Z">
        <w:r w:rsidR="008B7576">
          <w:t xml:space="preserve">for EVs </w:t>
        </w:r>
      </w:ins>
      <w:r>
        <w:t xml:space="preserve">than conventional ICEV </w:t>
      </w:r>
      <w:r>
        <w:fldChar w:fldCharType="begin"/>
      </w:r>
      <w:r>
        <w:instrText xml:space="preserve"> ADDIN ZOTERO_ITEM CSL_CITATION {"citationID":"vQLM4n40","properties":{"formattedCitation":"(Mellino et al., 2017)","plainCitation":"(Mellino et al., 2017)","noteIndex":0},"citationItems":[{"id":34741,"uris":["http://zotero.org/groups/2241942/items/LAUVGLYX"],"uri":["http://zotero.org/groups/2241942/items/LAUVGLYX"],"itemData":{"id":34741,"type":"article-journal","abstract":"Smart mobility is day by day becoming one of the crucial issues to address in order to reduce environmental impacts such as global warming, acidification, photochemical smog, among others. The growing concerns about urban air quality are the driving force for cleaner and more efficient transport systems. Several new transport technologies are being developed, in particular concerning electric vehicles, considered a suitable solution to urban air pollution problems. However, these vehicles require electric and electronic devices that might give rise to a new set of environmental problems in their production, operation and disposal phases. Are electric vehicles a really cleaner solution? This paper aims at answering this question, by comparing two kinds of vehicle, a lithium battery powered electric bike and a hydrogen-fuel cell operated one, using internal combustion engine vehicles as benchmark. The fuel cell bike uses a proton exchange membrane fuel cell (PEMFC) to convert hydrogen into electricity. In this study, Life Cycle Assessment is applied to evaluate the environmental burdens of the production of these two vehicles and compare their environmental performances per 100 km travelled. The study, not only includes vehicle road operation but also embraces production and distribution of bikes, electric battery, PEMFC and energy carriers (electricity and hydrogen) over the vehicle's entire lifetime. The LCA evaluation of the vehicle production phases shows that the construction of the H-bike results more impacting than the E-bike in all the considered categories due to the presence of more complex components technology. Instead, when the boundary is shifted to the operational phases of the vehicles including the energy carriers production, the situation is reversed and the environmental performance of the H-bike results better than the one of E-bike.","collection-title":"The 6th European Fuel Cell Technology &amp; Applications Piero Lunghi Conference &amp; Exhibition (EFC15), 16-18 December 2015, Naples, Italy","container-title":"International Journal of Hydrogen Energy","DOI":"10.1016/j.ijhydene.2016.10.146","ISSN":"0360-3199","issue":"3","journalAbbreviation":"International Journal of Hydrogen Energy","language":"en","page":"1830-1840","source":"ScienceDirect","title":"A Life Cycle Assessment of lithium battery and hydrogen-FC powered electric bicycles: Searching for cleaner solutions to urban mobility","title-short":"A Life Cycle Assessment of lithium battery and hydrogen-FC powered electric bicycles","volume":"42","author":[{"family":"Mellino","given":"Salvatore"},{"family":"Petrillo","given":"Antonella"},{"family":"Cigolotti","given":"Viviana"},{"family":"Autorino","given":"Claudio"},{"family":"Jannelli","given":"Elio"},{"family":"Ulgiati","given":"Sergio"}],"issued":{"date-parts":[["2017"]]}}}],"schema":"https://github.com/citation-style-language/schema/raw/master/csl-citation.json"} </w:instrText>
      </w:r>
      <w:r>
        <w:fldChar w:fldCharType="separate"/>
      </w:r>
      <w:r w:rsidR="00C72A36" w:rsidRPr="00C72A36">
        <w:rPr>
          <w:rFonts w:cs="Times New Roman"/>
        </w:rPr>
        <w:t>(</w:t>
      </w:r>
      <w:proofErr w:type="spellStart"/>
      <w:r w:rsidR="00C72A36" w:rsidRPr="00C72A36">
        <w:rPr>
          <w:rFonts w:cs="Times New Roman"/>
        </w:rPr>
        <w:t>Mellino</w:t>
      </w:r>
      <w:proofErr w:type="spellEnd"/>
      <w:r w:rsidR="00C72A36" w:rsidRPr="00C72A36">
        <w:rPr>
          <w:rFonts w:cs="Times New Roman"/>
        </w:rPr>
        <w:t xml:space="preserve"> et al., 2017)</w:t>
      </w:r>
      <w:r>
        <w:fldChar w:fldCharType="end"/>
      </w:r>
      <w:r>
        <w:t xml:space="preserve">. Thirdly, battery recycling problems associated with EVs will lead to severe environmental problems if they were not recycled properly </w:t>
      </w:r>
      <w:r>
        <w:fldChar w:fldCharType="begin"/>
      </w:r>
      <w:r>
        <w:instrText xml:space="preserve"> ADDIN ZOTERO_ITEM CSL_CITATION {"citationID":"pUlXhJZV","properties":{"formattedCitation":"(Jean, 2021)","plainCitation":"(Jean, 2021)","noteIndex":0},"citationItems":[{"id":34771,"uris":["http://zotero.org/groups/2241942/items/QWCDXPLG"],"uri":["http://zotero.org/groups/2241942/items/QWCDXPLG"],"itemData":{"id":34771,"type":"webpage","container-title":"IEEE Spectrum: Technology, Engineering, and Science News","language":"en","title":"Lithium-Ion Battery Recycling Finally Takes Off in North America and Europe - IEEE Spectrum","URL":"https://spectrum.ieee.org/energy/batteries-storage/lithiumion-battery-recycling-finally-takes-off-in-north-america-and-europe","author":[{"family":"Jean","given":"Kumagai"}],"accessed":{"date-parts":[["2021",3,31]]},"issued":{"date-parts":[["2021"]]}}}],"schema":"https://github.com/citation-style-language/schema/raw/master/csl-citation.json"} </w:instrText>
      </w:r>
      <w:r>
        <w:fldChar w:fldCharType="separate"/>
      </w:r>
      <w:r w:rsidR="00C72A36" w:rsidRPr="00C72A36">
        <w:rPr>
          <w:rFonts w:cs="Times New Roman"/>
        </w:rPr>
        <w:t>(Jean, 2021)</w:t>
      </w:r>
      <w:r>
        <w:fldChar w:fldCharType="end"/>
      </w:r>
      <w:r>
        <w:t>.</w:t>
      </w:r>
      <w:r w:rsidRPr="007E64BF">
        <w:rPr>
          <w:lang w:eastAsia="zh-CN"/>
        </w:rPr>
        <w:t xml:space="preserve"> </w:t>
      </w:r>
    </w:p>
    <w:p w14:paraId="34222FBE" w14:textId="6786C813" w:rsidR="00D1508C" w:rsidRDefault="551A77D0" w:rsidP="005D49A8">
      <w:pPr>
        <w:pStyle w:val="Heading3"/>
      </w:pPr>
      <w:bookmarkStart w:id="392" w:name="_Toc72784717"/>
      <w:r w:rsidRPr="005D49A8">
        <w:t>Adoption</w:t>
      </w:r>
      <w:r w:rsidR="006E6C65" w:rsidRPr="005D49A8">
        <w:t xml:space="preserve"> </w:t>
      </w:r>
      <w:r w:rsidRPr="005D49A8">
        <w:t>Potential</w:t>
      </w:r>
      <w:bookmarkEnd w:id="392"/>
    </w:p>
    <w:p w14:paraId="38B663BC" w14:textId="1F5B4776" w:rsidR="009F7026" w:rsidRPr="009F7026" w:rsidRDefault="009F7026" w:rsidP="009F7026">
      <w:r>
        <w:t>The adoption potential</w:t>
      </w:r>
      <w:r w:rsidR="00235126">
        <w:t xml:space="preserve"> </w:t>
      </w:r>
      <w:r>
        <w:t xml:space="preserve">for </w:t>
      </w:r>
      <w:r w:rsidR="00235126">
        <w:t xml:space="preserve">EVs </w:t>
      </w:r>
      <w:r>
        <w:t>is high</w:t>
      </w:r>
      <w:r w:rsidR="005933A3">
        <w:t xml:space="preserve"> for several aspects</w:t>
      </w:r>
      <w:r>
        <w:t xml:space="preserve">. </w:t>
      </w:r>
      <w:r w:rsidR="005933A3">
        <w:t>Faced with serious environme</w:t>
      </w:r>
      <w:r w:rsidR="001D49CF">
        <w:t>n</w:t>
      </w:r>
      <w:r w:rsidR="005933A3">
        <w:t>tal problems</w:t>
      </w:r>
      <w:r w:rsidR="001D49CF">
        <w:t xml:space="preserve">, </w:t>
      </w:r>
      <w:r w:rsidR="003A678F">
        <w:t>gover</w:t>
      </w:r>
      <w:r w:rsidR="004A0A2F">
        <w:t>n</w:t>
      </w:r>
      <w:r w:rsidR="003A678F">
        <w:t xml:space="preserve">ments </w:t>
      </w:r>
      <w:r w:rsidR="004A0A2F">
        <w:t xml:space="preserve">would like to </w:t>
      </w:r>
      <w:r w:rsidR="00701C91">
        <w:t xml:space="preserve">set </w:t>
      </w:r>
      <w:r w:rsidR="00C00C5C">
        <w:t>target</w:t>
      </w:r>
      <w:r w:rsidR="00C96FA6">
        <w:t>s</w:t>
      </w:r>
      <w:r w:rsidR="0069719D">
        <w:t xml:space="preserve"> for EV deployment. Further </w:t>
      </w:r>
      <w:r w:rsidR="008D2226">
        <w:t>financial subsidies and tax reduction</w:t>
      </w:r>
      <w:r w:rsidR="003B6C5C">
        <w:t>s</w:t>
      </w:r>
      <w:r w:rsidR="008D2226">
        <w:t xml:space="preserve"> will be implemented to </w:t>
      </w:r>
      <w:r w:rsidR="00EF5439">
        <w:t xml:space="preserve">motivate more consumers to choose EVs when buying a new car. The fast development of lithium battery technology </w:t>
      </w:r>
      <w:del w:id="393" w:author="Chad Frischmann" w:date="2021-08-04T00:32:00Z">
        <w:r w:rsidR="00151065" w:rsidDel="008B7576">
          <w:delText>will bring</w:delText>
        </w:r>
      </w:del>
      <w:ins w:id="394" w:author="Chad Frischmann" w:date="2021-08-04T00:32:00Z">
        <w:r w:rsidR="008B7576">
          <w:t>will result in</w:t>
        </w:r>
      </w:ins>
      <w:r w:rsidR="00151065">
        <w:t xml:space="preserve"> batteries with b</w:t>
      </w:r>
      <w:r w:rsidR="00C96FA6">
        <w:t>e</w:t>
      </w:r>
      <w:r w:rsidR="00151065">
        <w:t xml:space="preserve">tter performance and </w:t>
      </w:r>
      <w:r w:rsidR="00C96FA6">
        <w:t>low</w:t>
      </w:r>
      <w:r w:rsidR="00151065">
        <w:t>er price</w:t>
      </w:r>
      <w:r w:rsidR="00631CEF">
        <w:t>. Less utilization of critical materials</w:t>
      </w:r>
      <w:r w:rsidR="00B3296E">
        <w:t xml:space="preserve"> in advanced batteries</w:t>
      </w:r>
      <w:r w:rsidR="00631CEF">
        <w:t>, such as cobalt</w:t>
      </w:r>
      <w:r w:rsidR="00FD13A5">
        <w:t>-less batteries</w:t>
      </w:r>
      <w:r w:rsidR="00B3296E">
        <w:t xml:space="preserve"> and even solid</w:t>
      </w:r>
      <w:r w:rsidR="003E75D6">
        <w:t xml:space="preserve"> </w:t>
      </w:r>
      <w:r w:rsidR="00B3296E">
        <w:t>batteries without cobalt</w:t>
      </w:r>
      <w:r w:rsidR="00FD13A5">
        <w:t>,</w:t>
      </w:r>
      <w:r w:rsidR="00B3296E">
        <w:t xml:space="preserve"> will further </w:t>
      </w:r>
      <w:r w:rsidR="003E75D6">
        <w:t xml:space="preserve">also help reduce the battery pack price. The </w:t>
      </w:r>
      <w:r w:rsidR="00035FB3">
        <w:t>fast-declining</w:t>
      </w:r>
      <w:r w:rsidR="003E75D6">
        <w:t xml:space="preserve"> </w:t>
      </w:r>
      <w:r w:rsidR="00624B0F">
        <w:t xml:space="preserve">battery price </w:t>
      </w:r>
      <w:r w:rsidR="00151065">
        <w:t xml:space="preserve">will further </w:t>
      </w:r>
      <w:r w:rsidR="0069454D">
        <w:t>help drop the EV price</w:t>
      </w:r>
      <w:r w:rsidR="00624B0F">
        <w:t xml:space="preserve">, </w:t>
      </w:r>
      <w:r w:rsidR="00FD13A5">
        <w:t>resulting</w:t>
      </w:r>
      <w:r w:rsidR="00624B0F">
        <w:t xml:space="preserve"> in more consumers </w:t>
      </w:r>
      <w:r w:rsidR="00FD13A5">
        <w:t>choosing</w:t>
      </w:r>
      <w:r w:rsidR="00624B0F">
        <w:t xml:space="preserve"> EVs</w:t>
      </w:r>
      <w:r w:rsidR="0069454D">
        <w:t>.</w:t>
      </w:r>
      <w:r w:rsidR="00624B0F">
        <w:t xml:space="preserve"> The </w:t>
      </w:r>
      <w:r w:rsidR="00265D2B">
        <w:t>financial savings and climate benefit</w:t>
      </w:r>
      <w:r w:rsidR="00FD13A5">
        <w:t>s</w:t>
      </w:r>
      <w:r w:rsidR="00265D2B">
        <w:t xml:space="preserve"> will drive more consumers to purchase EVs in the future. Meanwhile, the increasing EV market will also drive EV manufactures to produce more EV models.</w:t>
      </w:r>
    </w:p>
    <w:p w14:paraId="12A2F24A" w14:textId="6298D181" w:rsidR="001C49CB" w:rsidRPr="00483FFA" w:rsidRDefault="551A77D0" w:rsidP="00483FFA">
      <w:pPr>
        <w:pStyle w:val="Heading2"/>
      </w:pPr>
      <w:bookmarkStart w:id="395" w:name="_Toc72784718"/>
      <w:r w:rsidRPr="00483FFA">
        <w:t xml:space="preserve">Advantages  and </w:t>
      </w:r>
      <w:r w:rsidRPr="00933139">
        <w:t xml:space="preserve">disadvantages of </w:t>
      </w:r>
      <w:bookmarkEnd w:id="395"/>
      <w:r w:rsidR="003B1260">
        <w:t>electric vehicles</w:t>
      </w:r>
    </w:p>
    <w:p w14:paraId="473285D3" w14:textId="79D2166A" w:rsidR="00202788" w:rsidRDefault="551A77D0" w:rsidP="005D49A8">
      <w:pPr>
        <w:pStyle w:val="Heading3"/>
      </w:pPr>
      <w:bookmarkStart w:id="396" w:name="_Toc72784719"/>
      <w:r w:rsidRPr="00483FFA">
        <w:t>Similar Solutions</w:t>
      </w:r>
      <w:bookmarkEnd w:id="396"/>
    </w:p>
    <w:p w14:paraId="6954ED00" w14:textId="5EA6ADCB" w:rsidR="00A33694" w:rsidRPr="00EE1C78" w:rsidRDefault="00A33694" w:rsidP="00A33694">
      <w:r>
        <w:t xml:space="preserve">Solutions that are similar to or can replace </w:t>
      </w:r>
      <w:r w:rsidR="00B23E59">
        <w:t xml:space="preserve">EVs </w:t>
      </w:r>
      <w:r>
        <w:t>are</w:t>
      </w:r>
      <w:ins w:id="397" w:author="Chad Frischmann" w:date="2021-08-04T00:32:00Z">
        <w:r w:rsidR="008B7576">
          <w:t>:</w:t>
        </w:r>
      </w:ins>
      <w:r>
        <w:t xml:space="preserve"> </w:t>
      </w:r>
      <w:r w:rsidR="00B23E59">
        <w:t>HEVs and fuel cell elec</w:t>
      </w:r>
      <w:r w:rsidR="00602B30">
        <w:t xml:space="preserve">tric vehicles (FCEVs). </w:t>
      </w:r>
      <w:r w:rsidR="000B60E2">
        <w:t xml:space="preserve">HEVs have been explored and employed for </w:t>
      </w:r>
      <w:r w:rsidR="00B00FAC">
        <w:t xml:space="preserve">longer history than EVs. </w:t>
      </w:r>
      <w:r w:rsidR="00FC5FEF">
        <w:t>HEVs have higher energy efficiency than</w:t>
      </w:r>
      <w:r w:rsidR="000B0EBB">
        <w:t xml:space="preserve"> traditional ICEVs</w:t>
      </w:r>
      <w:r w:rsidR="00FC5FEF">
        <w:t>.</w:t>
      </w:r>
      <w:r w:rsidR="000B0EBB">
        <w:t xml:space="preserve"> It</w:t>
      </w:r>
      <w:r w:rsidR="00B00FAC">
        <w:t xml:space="preserve"> is also a solution included in Project Drawdown. </w:t>
      </w:r>
      <w:r w:rsidR="00EC0539">
        <w:t xml:space="preserve">However, </w:t>
      </w:r>
      <w:r w:rsidR="008E144C">
        <w:t xml:space="preserve">HEVs also need fossil fuels in the use phase, </w:t>
      </w:r>
      <w:r w:rsidR="00FD13A5">
        <w:t>leading</w:t>
      </w:r>
      <w:r w:rsidR="008E144C">
        <w:t xml:space="preserve"> to direct carbon emissions. </w:t>
      </w:r>
      <w:r w:rsidR="002E5C05">
        <w:t xml:space="preserve">FCEVs </w:t>
      </w:r>
      <w:r w:rsidR="00FD13A5">
        <w:t>are</w:t>
      </w:r>
      <w:r w:rsidR="002E5C05">
        <w:t xml:space="preserve"> another promising </w:t>
      </w:r>
      <w:r w:rsidR="00BF57EB">
        <w:t>solution</w:t>
      </w:r>
      <w:r w:rsidR="00745D46">
        <w:t xml:space="preserve"> to combat climate change for the transportation sector. FCEVs will depend on hydrogen in the use phase and will not </w:t>
      </w:r>
      <w:r w:rsidR="00AF02DB">
        <w:t>lead to any carbon emissions</w:t>
      </w:r>
      <w:del w:id="398" w:author="Chad Frischmann" w:date="2021-08-04T00:33:00Z">
        <w:r w:rsidR="00AF02DB" w:rsidDel="008B7576">
          <w:delText xml:space="preserve"> in the use phase</w:delText>
        </w:r>
      </w:del>
      <w:r w:rsidR="00AF02DB">
        <w:t xml:space="preserve">. But FCEVs is still in the </w:t>
      </w:r>
      <w:r w:rsidR="00EA20AE" w:rsidRPr="00EA20AE">
        <w:t>infancy</w:t>
      </w:r>
      <w:r w:rsidR="00EA20AE">
        <w:t xml:space="preserve"> stage</w:t>
      </w:r>
      <w:r w:rsidR="00334308">
        <w:t xml:space="preserve"> and </w:t>
      </w:r>
      <w:r w:rsidR="00517CB6">
        <w:t xml:space="preserve">not employed at </w:t>
      </w:r>
      <w:r w:rsidR="00FD13A5">
        <w:t xml:space="preserve">a </w:t>
      </w:r>
      <w:r w:rsidR="00517CB6">
        <w:t>large scale</w:t>
      </w:r>
      <w:r>
        <w:t>.</w:t>
      </w:r>
      <w:r w:rsidR="00BC6DF1">
        <w:t xml:space="preserve"> </w:t>
      </w:r>
    </w:p>
    <w:p w14:paraId="0BB2E702" w14:textId="44AF9561" w:rsidR="00A33694" w:rsidRPr="00A33694" w:rsidRDefault="00BC6DF1" w:rsidP="00A33694">
      <w:del w:id="399" w:author="Chad Frischmann" w:date="2021-08-04T00:33:00Z">
        <w:r w:rsidDel="008B7576">
          <w:delText xml:space="preserve">EVs have more benefits than those two solutions. </w:delText>
        </w:r>
      </w:del>
      <w:r>
        <w:t xml:space="preserve">Compared with HEVs, EVs could totally </w:t>
      </w:r>
      <w:r w:rsidR="00FD13A5">
        <w:t>eliminate</w:t>
      </w:r>
      <w:r>
        <w:t xml:space="preserve"> fossil fuels </w:t>
      </w:r>
      <w:r w:rsidR="00533DB8">
        <w:t xml:space="preserve">and direct carbon emissions in the use stage. </w:t>
      </w:r>
      <w:del w:id="400" w:author="Chad Frischmann" w:date="2021-08-04T00:33:00Z">
        <w:r w:rsidR="00533DB8" w:rsidDel="008B7576">
          <w:delText xml:space="preserve">Compared </w:delText>
        </w:r>
      </w:del>
      <w:ins w:id="401" w:author="Chad Frischmann" w:date="2021-08-04T00:33:00Z">
        <w:r w:rsidR="008B7576">
          <w:t>And unlike</w:t>
        </w:r>
      </w:ins>
      <w:del w:id="402" w:author="Chad Frischmann" w:date="2021-08-04T00:33:00Z">
        <w:r w:rsidR="00533DB8" w:rsidDel="008B7576">
          <w:delText>with</w:delText>
        </w:r>
      </w:del>
      <w:r w:rsidR="00533DB8">
        <w:t xml:space="preserve"> FCEVs, the </w:t>
      </w:r>
      <w:r w:rsidR="00FA3237">
        <w:t>technology of EVs is highly developed</w:t>
      </w:r>
      <w:r w:rsidR="00FD13A5">
        <w:t>,</w:t>
      </w:r>
      <w:r w:rsidR="00FA3237">
        <w:t xml:space="preserve"> especially battery technology and the fuel source</w:t>
      </w:r>
      <w:r w:rsidR="000C044B">
        <w:t xml:space="preserve"> (electricity)</w:t>
      </w:r>
      <w:r w:rsidR="00FA3237">
        <w:t xml:space="preserve"> </w:t>
      </w:r>
      <w:proofErr w:type="gramStart"/>
      <w:r w:rsidR="00FA3237">
        <w:t>is</w:t>
      </w:r>
      <w:proofErr w:type="gramEnd"/>
      <w:r w:rsidR="00FA3237">
        <w:t xml:space="preserve"> more </w:t>
      </w:r>
      <w:r w:rsidR="000C044B">
        <w:t>mature than hydrogen.</w:t>
      </w:r>
    </w:p>
    <w:p w14:paraId="66FEF337" w14:textId="675555B7" w:rsidR="000330C6" w:rsidRDefault="551A77D0" w:rsidP="005D49A8">
      <w:pPr>
        <w:pStyle w:val="Heading3"/>
      </w:pPr>
      <w:bookmarkStart w:id="403" w:name="_Toc72784720"/>
      <w:r w:rsidRPr="551A77D0">
        <w:t>Arguments for Adoption</w:t>
      </w:r>
      <w:bookmarkEnd w:id="403"/>
    </w:p>
    <w:p w14:paraId="53ABEB26" w14:textId="78CF5613" w:rsidR="000A04CE" w:rsidRDefault="00F66560" w:rsidP="00F66560">
      <w:bookmarkStart w:id="404" w:name="_Toc72784721"/>
      <w:r w:rsidRPr="006A0142">
        <w:t xml:space="preserve">EVs are </w:t>
      </w:r>
      <w:r w:rsidR="00DF2F68" w:rsidRPr="006A0142">
        <w:t xml:space="preserve">identified </w:t>
      </w:r>
      <w:r w:rsidR="00675CEA">
        <w:t xml:space="preserve">as </w:t>
      </w:r>
      <w:r w:rsidRPr="006A0142">
        <w:t xml:space="preserve">a </w:t>
      </w:r>
      <w:r w:rsidR="00E230D5" w:rsidRPr="006A0142">
        <w:t>promising solution for replacing ICEVs</w:t>
      </w:r>
      <w:r w:rsidRPr="006A0142">
        <w:t xml:space="preserve">. </w:t>
      </w:r>
      <w:r w:rsidR="00DF2F68" w:rsidRPr="006A0142">
        <w:t xml:space="preserve">Although improving the EVs </w:t>
      </w:r>
      <w:r w:rsidR="00A628BA">
        <w:t>is</w:t>
      </w:r>
      <w:r w:rsidR="00C276B7" w:rsidRPr="006A0142">
        <w:t xml:space="preserve"> the lowest priority in the transport solutions modeled, numerous other non-</w:t>
      </w:r>
      <w:r w:rsidR="003A7D69" w:rsidRPr="006A0142">
        <w:t>motorized</w:t>
      </w:r>
      <w:r w:rsidR="00C276B7" w:rsidRPr="006A0142">
        <w:t xml:space="preserve"> and shared modes are adopted </w:t>
      </w:r>
      <w:r w:rsidR="00A628BA">
        <w:t>fully</w:t>
      </w:r>
      <w:r w:rsidR="00C276B7" w:rsidRPr="006A0142">
        <w:t xml:space="preserve"> before EV</w:t>
      </w:r>
      <w:r w:rsidR="009C4074">
        <w:t>’s deployment</w:t>
      </w:r>
      <w:r w:rsidR="00C276B7" w:rsidRPr="006A0142">
        <w:t>.</w:t>
      </w:r>
      <w:r w:rsidR="00680DEC">
        <w:t xml:space="preserve"> For some trips that are too long and </w:t>
      </w:r>
      <w:proofErr w:type="spellStart"/>
      <w:r w:rsidR="00680DEC">
        <w:t>can not</w:t>
      </w:r>
      <w:proofErr w:type="spellEnd"/>
      <w:r w:rsidR="00680DEC">
        <w:t xml:space="preserve"> be replaced by </w:t>
      </w:r>
      <w:r w:rsidR="009C4074">
        <w:t>non-</w:t>
      </w:r>
      <w:r w:rsidR="003A7D69">
        <w:t>motorized</w:t>
      </w:r>
      <w:r w:rsidR="009C4074">
        <w:t xml:space="preserve"> modes</w:t>
      </w:r>
      <w:r w:rsidR="00E471E4">
        <w:t xml:space="preserve">, EVs </w:t>
      </w:r>
      <w:r w:rsidR="0016680A">
        <w:t>could still pl</w:t>
      </w:r>
      <w:r w:rsidR="00EB6BE5">
        <w:t>a</w:t>
      </w:r>
      <w:r w:rsidR="0016680A">
        <w:t xml:space="preserve">y a significant role </w:t>
      </w:r>
      <w:r w:rsidR="00675CEA">
        <w:t>in</w:t>
      </w:r>
      <w:r w:rsidR="0016680A">
        <w:t xml:space="preserve"> replac</w:t>
      </w:r>
      <w:r w:rsidR="00675CEA">
        <w:t>ing</w:t>
      </w:r>
      <w:r w:rsidR="0016680A">
        <w:t xml:space="preserve"> those motorized </w:t>
      </w:r>
      <w:proofErr w:type="spellStart"/>
      <w:r w:rsidR="00EE0651">
        <w:t>pkm</w:t>
      </w:r>
      <w:proofErr w:type="spellEnd"/>
      <w:r w:rsidR="00EE0651">
        <w:t xml:space="preserve">. </w:t>
      </w:r>
      <w:r w:rsidR="00236A00">
        <w:t xml:space="preserve">The solution`s advantages </w:t>
      </w:r>
      <w:r w:rsidR="00236A00">
        <w:lastRenderedPageBreak/>
        <w:t>and disadvantages are better understood when compared to the other available passenger motorized mode choices.</w:t>
      </w:r>
    </w:p>
    <w:p w14:paraId="060CF5FA" w14:textId="106DF9BB" w:rsidR="00C5327D" w:rsidRDefault="00C5327D" w:rsidP="00C5327D">
      <w:r>
        <w:t>E</w:t>
      </w:r>
      <w:r w:rsidR="0006430B">
        <w:t>V</w:t>
      </w:r>
      <w:r>
        <w:t xml:space="preserve">s </w:t>
      </w:r>
      <w:r w:rsidR="00C17573">
        <w:t>purchase price is</w:t>
      </w:r>
      <w:r>
        <w:t xml:space="preserve"> more than conventional </w:t>
      </w:r>
      <w:r w:rsidR="00DA666E">
        <w:t>ICEVs</w:t>
      </w:r>
      <w:r>
        <w:t xml:space="preserve">. </w:t>
      </w:r>
      <w:r w:rsidR="00DE66F3">
        <w:t xml:space="preserve">The financial subsidies </w:t>
      </w:r>
      <w:r w:rsidR="001B4BA1">
        <w:t>and tax</w:t>
      </w:r>
      <w:r w:rsidR="00675CEA">
        <w:t>es</w:t>
      </w:r>
      <w:r w:rsidR="001B4BA1">
        <w:t xml:space="preserve"> </w:t>
      </w:r>
      <w:r w:rsidR="00DE66F3">
        <w:t>are different for different regions and</w:t>
      </w:r>
      <w:r w:rsidR="00A949E7">
        <w:t xml:space="preserve"> </w:t>
      </w:r>
      <w:r w:rsidR="001B4BA1">
        <w:t>time</w:t>
      </w:r>
      <w:r w:rsidR="00675CEA">
        <w:t>s</w:t>
      </w:r>
      <w:r w:rsidR="001B4BA1">
        <w:t>.</w:t>
      </w:r>
      <w:r w:rsidR="00DE66F3">
        <w:t xml:space="preserve"> </w:t>
      </w:r>
      <w:r>
        <w:t xml:space="preserve">It is difficult to compare the </w:t>
      </w:r>
      <w:r w:rsidR="001B4BA1">
        <w:t xml:space="preserve">purchase price </w:t>
      </w:r>
      <w:r>
        <w:t xml:space="preserve">of an </w:t>
      </w:r>
      <w:r w:rsidR="000B0B47">
        <w:t>EV after</w:t>
      </w:r>
      <w:r w:rsidR="00675CEA">
        <w:t>-</w:t>
      </w:r>
      <w:r w:rsidR="000B0B47">
        <w:t xml:space="preserve">tax </w:t>
      </w:r>
      <w:r>
        <w:t xml:space="preserve">to </w:t>
      </w:r>
      <w:r w:rsidR="000B0B47">
        <w:t xml:space="preserve">an </w:t>
      </w:r>
      <w:r w:rsidR="007D39BA">
        <w:t xml:space="preserve">ICEV because of the differences. </w:t>
      </w:r>
      <w:r w:rsidR="00046C89">
        <w:t>Even considering the after</w:t>
      </w:r>
      <w:r w:rsidR="00675CEA">
        <w:t>-</w:t>
      </w:r>
      <w:r w:rsidR="00046C89">
        <w:t xml:space="preserve">tax, the price of EVs is still higher than </w:t>
      </w:r>
      <w:r w:rsidR="009D00C3">
        <w:t xml:space="preserve">ICEVs for most regions. The </w:t>
      </w:r>
      <w:r w:rsidR="00E931B6">
        <w:t xml:space="preserve">purchase cost will </w:t>
      </w:r>
      <w:r w:rsidR="00343DD0">
        <w:t xml:space="preserve">prohibit some </w:t>
      </w:r>
      <w:r w:rsidR="0054541D">
        <w:t xml:space="preserve">consumers </w:t>
      </w:r>
      <w:r w:rsidR="00A26504">
        <w:t xml:space="preserve">from </w:t>
      </w:r>
      <w:r w:rsidR="0054541D">
        <w:t xml:space="preserve">choosing EVs when they </w:t>
      </w:r>
      <w:r w:rsidR="0059079D">
        <w:t>buy a new car</w:t>
      </w:r>
      <w:r>
        <w:t>.</w:t>
      </w:r>
      <w:r w:rsidR="0059079D">
        <w:t xml:space="preserve"> However, it should be noticed that </w:t>
      </w:r>
      <w:proofErr w:type="spellStart"/>
      <w:r w:rsidR="00A26504">
        <w:t>EVs'</w:t>
      </w:r>
      <w:proofErr w:type="spellEnd"/>
      <w:r w:rsidR="0059079D">
        <w:t xml:space="preserve"> </w:t>
      </w:r>
      <w:r w:rsidR="00DA6C1D">
        <w:t xml:space="preserve">operation </w:t>
      </w:r>
      <w:r w:rsidR="00A26504">
        <w:t>costs</w:t>
      </w:r>
      <w:r w:rsidR="00DA6C1D">
        <w:t xml:space="preserve"> and maintenance </w:t>
      </w:r>
      <w:r w:rsidR="00A26504">
        <w:t>costs</w:t>
      </w:r>
      <w:r w:rsidR="00DA6C1D">
        <w:t xml:space="preserve"> are much lower than ICEVs.</w:t>
      </w:r>
      <w:r w:rsidR="00574AAF">
        <w:t xml:space="preserve"> </w:t>
      </w:r>
    </w:p>
    <w:p w14:paraId="69E99DC4" w14:textId="59387857" w:rsidR="00574AAF" w:rsidRDefault="00A26504" w:rsidP="00C5327D">
      <w:r>
        <w:t>Compared with ICEVs, t</w:t>
      </w:r>
      <w:r w:rsidR="00C5327D">
        <w:t xml:space="preserve">he solution </w:t>
      </w:r>
      <w:r w:rsidR="005009C3">
        <w:t xml:space="preserve">does not </w:t>
      </w:r>
      <w:r w:rsidR="00C5327D">
        <w:t xml:space="preserve">emit </w:t>
      </w:r>
      <w:r w:rsidR="005009C3">
        <w:t xml:space="preserve">direct carbon </w:t>
      </w:r>
      <w:r w:rsidR="00C5327D">
        <w:t xml:space="preserve">emissions and </w:t>
      </w:r>
      <w:r>
        <w:t xml:space="preserve">could </w:t>
      </w:r>
      <w:r w:rsidR="00C5327D">
        <w:t xml:space="preserve">significantly </w:t>
      </w:r>
      <w:r w:rsidR="005009C3">
        <w:t>reduce the</w:t>
      </w:r>
      <w:r w:rsidR="00530E74">
        <w:t xml:space="preserve"> </w:t>
      </w:r>
      <w:r>
        <w:t xml:space="preserve">direct </w:t>
      </w:r>
      <w:r w:rsidR="00530E74">
        <w:t>emissions of the use phase</w:t>
      </w:r>
      <w:r w:rsidR="00C5327D">
        <w:t xml:space="preserve">. It is difficult to compare </w:t>
      </w:r>
      <w:r>
        <w:t xml:space="preserve">the </w:t>
      </w:r>
      <w:r w:rsidR="00530E74">
        <w:t xml:space="preserve">total carbon emissions of EVs </w:t>
      </w:r>
      <w:r w:rsidR="00C5327D">
        <w:t xml:space="preserve">to </w:t>
      </w:r>
      <w:r w:rsidR="00530E74">
        <w:t>ICEVs because the embodied emissions in car production and energy</w:t>
      </w:r>
      <w:r w:rsidR="004A3F73">
        <w:t xml:space="preserve"> are different for different regions. EVs will lead to more embodied emissions in car </w:t>
      </w:r>
      <w:del w:id="405" w:author="Chad Frischmann" w:date="2021-08-04T00:34:00Z">
        <w:r w:rsidR="004A3F73" w:rsidDel="008B7576">
          <w:delText>production</w:delText>
        </w:r>
      </w:del>
      <w:ins w:id="406" w:author="Chad Frischmann" w:date="2021-08-04T00:34:00Z">
        <w:r w:rsidR="008B7576">
          <w:t>manufacturing</w:t>
        </w:r>
      </w:ins>
      <w:r>
        <w:t>,</w:t>
      </w:r>
      <w:r w:rsidR="009B6470">
        <w:t xml:space="preserve"> especially battery production. Therefore, the real net savings of carbon emissions are determined by trade-offs of decreas</w:t>
      </w:r>
      <w:r w:rsidR="00B06059">
        <w:t>ed direct emissions and increased embodied emissions</w:t>
      </w:r>
      <w:r w:rsidR="00C5327D">
        <w:t>.</w:t>
      </w:r>
    </w:p>
    <w:p w14:paraId="188EA31C" w14:textId="7A1CDE96" w:rsidR="00F66560" w:rsidRDefault="00A12A21" w:rsidP="00F66560">
      <w:r>
        <w:t xml:space="preserve">This solution </w:t>
      </w:r>
      <w:r w:rsidR="00F6352F">
        <w:t>help</w:t>
      </w:r>
      <w:r w:rsidR="00A26504">
        <w:t>s</w:t>
      </w:r>
      <w:r w:rsidR="00F6352F">
        <w:t xml:space="preserve"> improve air quality generally. This solution </w:t>
      </w:r>
      <w:r>
        <w:t xml:space="preserve">will not produce toxic emissions from engines, such as NOx, HC, and carbon monoxide in the operation stage </w:t>
      </w:r>
      <w:r>
        <w:fldChar w:fldCharType="begin"/>
      </w:r>
      <w:r w:rsidR="00B96827">
        <w:instrText xml:space="preserve"> ADDIN ZOTERO_ITEM CSL_CITATION {"citationID":"3UL9sjT4","properties":{"formattedCitation":"(Barisione, 2021)","plainCitation":"(Barisione, 2021)","noteIndex":0},"citationItems":[{"id":35864,"uris":["http://zotero.org/groups/2241942/items/MPMWJJ8P"],"uri":["http://zotero.org/groups/2241942/items/MPMWJJ8P"],"itemData":{"id":35864,"type":"post-weblog","abstract":"What are the claims and the facts about the move to electric vehicles to tackle air pollution?","container-title":"https://epha.org","language":"en_US","title":"Electric vehicles and air pollution: the claims and the facts - EPHA","title-short":"Electric vehicles and air pollution","URL":"https://epha.org/electric-vehicles-and-air-pollution-the-claims-and-the-facts","author":[{"family":"Barisione","given":"Matteo"}],"accessed":{"date-parts":[["2021",5,26]]},"issued":{"date-parts":[["2021"]]}}}],"schema":"https://github.com/citation-style-language/schema/raw/master/csl-citation.json"} </w:instrText>
      </w:r>
      <w:r>
        <w:fldChar w:fldCharType="separate"/>
      </w:r>
      <w:r w:rsidR="00C72A36" w:rsidRPr="00C72A36">
        <w:rPr>
          <w:rFonts w:cs="Times New Roman"/>
        </w:rPr>
        <w:t>(Barisione, 2021)</w:t>
      </w:r>
      <w:r>
        <w:fldChar w:fldCharType="end"/>
      </w:r>
      <w:r>
        <w:t xml:space="preserve">. Besides, </w:t>
      </w:r>
      <w:r w:rsidR="00F6352F">
        <w:t xml:space="preserve">this solution </w:t>
      </w:r>
      <w:r>
        <w:t xml:space="preserve">will reduce particle pollution </w:t>
      </w:r>
      <w:r>
        <w:fldChar w:fldCharType="begin"/>
      </w:r>
      <w:r w:rsidR="00B96827">
        <w:instrText xml:space="preserve"> ADDIN ZOTERO_ITEM CSL_CITATION {"citationID":"RYqqkFQM","properties":{"formattedCitation":"(OECD, 2021)","plainCitation":"(OECD, 2021)","noteIndex":0},"citationItems":[{"id":35866,"uris":["http://zotero.org/groups/2241942/items/4RUVRKDY"],"uri":["http://zotero.org/groups/2241942/items/4RUVRKDY"],"itemData":{"id":35866,"type":"report","abstract":"Non-exhaust emissions of particulate matter constitute a little-known but rising share of emissions from road traffic and have significant negative impacts on public health. This report synthesizes the current state of knowledge about the nature, causes, and consequences of non-exhaust particulate emissions. It also projects how particulate matter emissions from non-exhaust sources may evolve in future years and reflects on policy instrument mixes that can address this largely ignored environmental issue.","language":"en","title":"Non-exhaust Particulate Emissions from Road Transport : An Ignored Environmental Policy Challenge","title-short":"Tables and Graphs | Non-exhaust Particulate Emissions from Road Transport","URL":"https://www.oecd-ilibrary.org/sites/4a4dc6ca-en/1/1/index.html?itemId=/content/publication/4a4dc6ca-en&amp;_csp_=681d016aff567eeb4efd802d746cdcc4&amp;itemIGO=oecd&amp;itemContentType=book","author":[{"family":"OECD","given":""}],"accessed":{"date-parts":[["2021",5,26]]},"issued":{"date-parts":[["2021"]]}}}],"schema":"https://github.com/citation-style-language/schema/raw/master/csl-citation.json"} </w:instrText>
      </w:r>
      <w:r>
        <w:fldChar w:fldCharType="separate"/>
      </w:r>
      <w:r w:rsidR="00C72A36" w:rsidRPr="00C72A36">
        <w:rPr>
          <w:rFonts w:cs="Times New Roman"/>
        </w:rPr>
        <w:t>(OECD, 2021)</w:t>
      </w:r>
      <w:r>
        <w:fldChar w:fldCharType="end"/>
      </w:r>
      <w:r>
        <w:t xml:space="preserve">. </w:t>
      </w:r>
    </w:p>
    <w:p w14:paraId="631C1215" w14:textId="4DA178CA" w:rsidR="006D6012" w:rsidRDefault="551A77D0" w:rsidP="005D49A8">
      <w:pPr>
        <w:pStyle w:val="Heading3"/>
      </w:pPr>
      <w:r w:rsidRPr="551A77D0">
        <w:t>Additional Benefits and Burdens</w:t>
      </w:r>
      <w:bookmarkEnd w:id="404"/>
    </w:p>
    <w:p w14:paraId="418D6D2A" w14:textId="54AF9B82" w:rsidR="00DF4DA8" w:rsidRDefault="000428E8" w:rsidP="000428E8">
      <w:r w:rsidRPr="00E50EB5">
        <w:t>Add</w:t>
      </w:r>
      <w:r>
        <w:t xml:space="preserve">itional benefits of </w:t>
      </w:r>
      <w:r w:rsidR="00486F0B">
        <w:t>EVs</w:t>
      </w:r>
      <w:r>
        <w:t xml:space="preserve"> include</w:t>
      </w:r>
      <w:ins w:id="407" w:author="Chad Frischmann" w:date="2021-08-04T00:35:00Z">
        <w:r w:rsidR="008B7576">
          <w:t xml:space="preserve"> avoiding</w:t>
        </w:r>
      </w:ins>
      <w:r>
        <w:t xml:space="preserve"> </w:t>
      </w:r>
      <w:r w:rsidR="00C95353">
        <w:t xml:space="preserve">dependence on fossil fuels and </w:t>
      </w:r>
      <w:r w:rsidR="009700D4">
        <w:t xml:space="preserve">air quality </w:t>
      </w:r>
      <w:r>
        <w:t>improvements</w:t>
      </w:r>
      <w:r w:rsidR="009700D4">
        <w:t>.</w:t>
      </w:r>
      <w:r>
        <w:t xml:space="preserve"> </w:t>
      </w:r>
      <w:r w:rsidR="00C95353">
        <w:t>On the one hand, EVs will only consume electricity (excluding PHEV), which could reduce the dependence on fossil fuels. On the other hand, t</w:t>
      </w:r>
      <w:r w:rsidR="009700D4">
        <w:t xml:space="preserve">his solution will not produce toxic emissions from engines, such as NOx, HC, and carbon monoxide in the operation stage </w:t>
      </w:r>
      <w:r w:rsidR="009700D4">
        <w:fldChar w:fldCharType="begin"/>
      </w:r>
      <w:r w:rsidR="00867AD0">
        <w:instrText xml:space="preserve"> ADDIN ZOTERO_ITEM CSL_CITATION {"citationID":"E3mjwaNn","properties":{"formattedCitation":"(Barisione, 2021)","plainCitation":"(Barisione, 2021)","noteIndex":0},"citationItems":[{"id":35864,"uris":["http://zotero.org/groups/2241942/items/MPMWJJ8P"],"uri":["http://zotero.org/groups/2241942/items/MPMWJJ8P"],"itemData":{"id":35864,"type":"post-weblog","abstract":"What are the claims and the facts about the move to electric vehicles to tackle air pollution?","container-title":"https://epha.org","language":"en_US","title":"Electric vehicles and air pollution: the claims and the facts - EPHA","title-short":"Electric vehicles and air pollution","URL":"https://epha.org/electric-vehicles-and-air-pollution-the-claims-and-the-facts","author":[{"family":"Barisione","given":"Matteo"}],"accessed":{"date-parts":[["2021",5,26]]},"issued":{"date-parts":[["2021"]]}}}],"schema":"https://github.com/citation-style-language/schema/raw/master/csl-citation.json"} </w:instrText>
      </w:r>
      <w:r w:rsidR="009700D4">
        <w:fldChar w:fldCharType="separate"/>
      </w:r>
      <w:r w:rsidR="009700D4" w:rsidRPr="00C72A36">
        <w:rPr>
          <w:rFonts w:cs="Times New Roman"/>
        </w:rPr>
        <w:t>(</w:t>
      </w:r>
      <w:proofErr w:type="spellStart"/>
      <w:r w:rsidR="009700D4" w:rsidRPr="00C72A36">
        <w:rPr>
          <w:rFonts w:cs="Times New Roman"/>
        </w:rPr>
        <w:t>Barisione</w:t>
      </w:r>
      <w:proofErr w:type="spellEnd"/>
      <w:r w:rsidR="009700D4" w:rsidRPr="00C72A36">
        <w:rPr>
          <w:rFonts w:cs="Times New Roman"/>
        </w:rPr>
        <w:t>, 2021)</w:t>
      </w:r>
      <w:r w:rsidR="009700D4">
        <w:fldChar w:fldCharType="end"/>
      </w:r>
      <w:r w:rsidR="009700D4">
        <w:t>.</w:t>
      </w:r>
      <w:del w:id="408" w:author="Chad Frischmann" w:date="2021-08-04T00:36:00Z">
        <w:r w:rsidR="009700D4" w:rsidDel="008B7576">
          <w:delText xml:space="preserve"> Besides, t</w:delText>
        </w:r>
      </w:del>
      <w:ins w:id="409" w:author="Chad Frischmann" w:date="2021-08-04T00:36:00Z">
        <w:r w:rsidR="008B7576">
          <w:t xml:space="preserve"> T</w:t>
        </w:r>
      </w:ins>
      <w:r w:rsidR="009700D4">
        <w:t xml:space="preserve">his solution will reduce particle pollution </w:t>
      </w:r>
      <w:r w:rsidR="009700D4">
        <w:fldChar w:fldCharType="begin"/>
      </w:r>
      <w:r w:rsidR="00867AD0">
        <w:instrText xml:space="preserve"> ADDIN ZOTERO_ITEM CSL_CITATION {"citationID":"Xvq0OrR4","properties":{"formattedCitation":"(OECD, 2021)","plainCitation":"(OECD, 2021)","noteIndex":0},"citationItems":[{"id":35866,"uris":["http://zotero.org/groups/2241942/items/4RUVRKDY"],"uri":["http://zotero.org/groups/2241942/items/4RUVRKDY"],"itemData":{"id":35866,"type":"report","abstract":"Non-exhaust emissions of particulate matter constitute a little-known but rising share of emissions from road traffic and have significant negative impacts on public health. This report synthesizes the current state of knowledge about the nature, causes, and consequences of non-exhaust particulate emissions. It also projects how particulate matter emissions from non-exhaust sources may evolve in future years and reflects on policy instrument mixes that can address this largely ignored environmental issue.","language":"en","title":"Non-exhaust Particulate Emissions from Road Transport : An Ignored Environmental Policy Challenge","title-short":"Tables and Graphs | Non-exhaust Particulate Emissions from Road Transport","URL":"https://www.oecd-ilibrary.org/sites/4a4dc6ca-en/1/1/index.html?itemId=/content/publication/4a4dc6ca-en&amp;_csp_=681d016aff567eeb4efd802d746cdcc4&amp;itemIGO=oecd&amp;itemContentType=book","author":[{"family":"OECD","given":""}],"accessed":{"date-parts":[["2021",5,26]]},"issued":{"date-parts":[["2021"]]}}}],"schema":"https://github.com/citation-style-language/schema/raw/master/csl-citation.json"} </w:instrText>
      </w:r>
      <w:r w:rsidR="009700D4">
        <w:fldChar w:fldCharType="separate"/>
      </w:r>
      <w:r w:rsidR="009700D4" w:rsidRPr="00C72A36">
        <w:rPr>
          <w:rFonts w:cs="Times New Roman"/>
        </w:rPr>
        <w:t>(OECD, 2021)</w:t>
      </w:r>
      <w:r w:rsidR="009700D4">
        <w:fldChar w:fldCharType="end"/>
      </w:r>
      <w:r w:rsidR="00C95353">
        <w:t xml:space="preserve"> because of the chang</w:t>
      </w:r>
      <w:r w:rsidR="004D06BD">
        <w:t xml:space="preserve">ing </w:t>
      </w:r>
      <w:r w:rsidR="00C95353">
        <w:t>power</w:t>
      </w:r>
      <w:r w:rsidR="00632802">
        <w:t xml:space="preserve"> source</w:t>
      </w:r>
      <w:r w:rsidR="004D06BD">
        <w:t xml:space="preserve"> from gasoline to electricity</w:t>
      </w:r>
      <w:r w:rsidR="009700D4">
        <w:t xml:space="preserve">. </w:t>
      </w:r>
    </w:p>
    <w:p w14:paraId="46A3CF46" w14:textId="7D262E74" w:rsidR="000428E8" w:rsidRPr="000428E8" w:rsidRDefault="000428E8" w:rsidP="000428E8">
      <w:r w:rsidRPr="00E50EB5">
        <w:t xml:space="preserve">Burdens </w:t>
      </w:r>
      <w:r w:rsidR="00B52D08">
        <w:t xml:space="preserve">of EVs </w:t>
      </w:r>
      <w:r w:rsidR="00C95353">
        <w:t>include</w:t>
      </w:r>
      <w:r w:rsidRPr="00E50EB5">
        <w:t xml:space="preserve"> </w:t>
      </w:r>
      <w:r w:rsidR="00B52D08">
        <w:t xml:space="preserve">increasing </w:t>
      </w:r>
      <w:r w:rsidR="00A23FD5">
        <w:t>demand for critical materials</w:t>
      </w:r>
      <w:r w:rsidR="001076F9">
        <w:t xml:space="preserve"> and battery recycling problems</w:t>
      </w:r>
      <w:r w:rsidR="00A23FD5">
        <w:t xml:space="preserve">. </w:t>
      </w:r>
      <w:r w:rsidR="00FD1DA8">
        <w:t>T</w:t>
      </w:r>
      <w:r w:rsidR="00296D74">
        <w:t xml:space="preserve">he massive deployment </w:t>
      </w:r>
      <w:r w:rsidR="00E95692">
        <w:t>of EVs will</w:t>
      </w:r>
      <w:r w:rsidR="00C95353">
        <w:t xml:space="preserve"> lead to </w:t>
      </w:r>
      <w:r w:rsidR="0024654A">
        <w:t>huge amount</w:t>
      </w:r>
      <w:r w:rsidR="005440BF">
        <w:t>s</w:t>
      </w:r>
      <w:r w:rsidR="0024654A">
        <w:t xml:space="preserve"> of batteries</w:t>
      </w:r>
      <w:r w:rsidR="005440BF">
        <w:t xml:space="preserve"> and</w:t>
      </w:r>
      <w:r w:rsidR="0024654A">
        <w:t xml:space="preserve"> corresponding critical materials.</w:t>
      </w:r>
      <w:r w:rsidR="00FD1DA8">
        <w:t xml:space="preserve"> These critical materials will </w:t>
      </w:r>
      <w:r w:rsidR="00F14B40">
        <w:t>overdistributed in some countries and regions. The imb</w:t>
      </w:r>
      <w:r w:rsidR="0025585B">
        <w:t xml:space="preserve">alance between supply and demand will curb the development of EV development. Meanwhile, the fast development will </w:t>
      </w:r>
      <w:r w:rsidR="00FA4CB5">
        <w:t>bring potential problems of battery recycling. Un</w:t>
      </w:r>
      <w:r w:rsidR="00737C03">
        <w:t>reasonable</w:t>
      </w:r>
      <w:r w:rsidR="00FA4CB5">
        <w:t xml:space="preserve"> battery recycling </w:t>
      </w:r>
      <w:r w:rsidR="005440BF">
        <w:t xml:space="preserve">treatment </w:t>
      </w:r>
      <w:r w:rsidR="00737C03">
        <w:t>and technology</w:t>
      </w:r>
      <w:r w:rsidR="00FA4CB5">
        <w:t xml:space="preserve"> will lead to worse environmental problems.</w:t>
      </w:r>
      <w:r w:rsidR="0024654A">
        <w:t xml:space="preserve"> </w:t>
      </w:r>
      <w:r w:rsidR="00E95692">
        <w:t xml:space="preserve"> </w:t>
      </w:r>
    </w:p>
    <w:p w14:paraId="66C56BBE" w14:textId="5BEF5082" w:rsidR="00695682" w:rsidRDefault="00695682" w:rsidP="00EB247F">
      <w:pPr>
        <w:pStyle w:val="Caption"/>
        <w:jc w:val="center"/>
        <w:rPr>
          <w:rFonts w:eastAsia="Times New Roman" w:cs="Times New Roman"/>
          <w:b/>
          <w:bCs/>
          <w:color w:val="000000" w:themeColor="text1"/>
        </w:rPr>
      </w:pPr>
      <w:bookmarkStart w:id="410" w:name="_Ref32603824"/>
      <w:bookmarkStart w:id="411" w:name="_Toc524993438"/>
      <w:bookmarkStart w:id="412" w:name="_Toc73516006"/>
      <w:r>
        <w:t xml:space="preserve">Table </w:t>
      </w:r>
      <w:r w:rsidR="005D104F">
        <w:rPr>
          <w:noProof/>
        </w:rPr>
        <w:fldChar w:fldCharType="begin"/>
      </w:r>
      <w:r w:rsidR="005D104F">
        <w:rPr>
          <w:noProof/>
        </w:rPr>
        <w:instrText xml:space="preserve"> STYLEREF 1 \s </w:instrText>
      </w:r>
      <w:r w:rsidR="005D104F">
        <w:rPr>
          <w:noProof/>
        </w:rPr>
        <w:fldChar w:fldCharType="separate"/>
      </w:r>
      <w:r w:rsidR="00411177">
        <w:rPr>
          <w:noProof/>
        </w:rPr>
        <w:t>1</w:t>
      </w:r>
      <w:r w:rsidR="005D104F">
        <w:rPr>
          <w:noProof/>
        </w:rPr>
        <w:fldChar w:fldCharType="end"/>
      </w:r>
      <w:r w:rsidR="00B72202">
        <w:t>.</w:t>
      </w:r>
      <w:r w:rsidR="005D104F">
        <w:rPr>
          <w:noProof/>
        </w:rPr>
        <w:fldChar w:fldCharType="begin"/>
      </w:r>
      <w:r w:rsidR="005D104F">
        <w:rPr>
          <w:noProof/>
        </w:rPr>
        <w:instrText xml:space="preserve"> SEQ Table \* ARABIC \s 1 </w:instrText>
      </w:r>
      <w:r w:rsidR="005D104F">
        <w:rPr>
          <w:noProof/>
        </w:rPr>
        <w:fldChar w:fldCharType="separate"/>
      </w:r>
      <w:r w:rsidR="00411177">
        <w:rPr>
          <w:noProof/>
        </w:rPr>
        <w:t>4</w:t>
      </w:r>
      <w:r w:rsidR="005D104F">
        <w:rPr>
          <w:noProof/>
        </w:rPr>
        <w:fldChar w:fldCharType="end"/>
      </w:r>
      <w:bookmarkEnd w:id="410"/>
      <w:r>
        <w:t xml:space="preserve"> </w:t>
      </w:r>
      <w:bookmarkEnd w:id="411"/>
      <w:r w:rsidR="008029AF">
        <w:t>Alternative</w:t>
      </w:r>
      <w:r w:rsidR="00FB2C53">
        <w:t xml:space="preserve"> Comparison</w:t>
      </w:r>
      <w:bookmarkEnd w:id="412"/>
    </w:p>
    <w:tbl>
      <w:tblPr>
        <w:tblStyle w:val="TableGrid"/>
        <w:tblW w:w="10795" w:type="dxa"/>
        <w:tblLayout w:type="fixed"/>
        <w:tblLook w:val="04A0" w:firstRow="1" w:lastRow="0" w:firstColumn="1" w:lastColumn="0" w:noHBand="0" w:noVBand="1"/>
      </w:tblPr>
      <w:tblGrid>
        <w:gridCol w:w="2153"/>
        <w:gridCol w:w="1189"/>
        <w:gridCol w:w="1189"/>
        <w:gridCol w:w="1190"/>
        <w:gridCol w:w="1189"/>
        <w:gridCol w:w="1190"/>
        <w:gridCol w:w="1189"/>
        <w:gridCol w:w="1506"/>
      </w:tblGrid>
      <w:tr w:rsidR="00A95294" w:rsidRPr="00E91BE1" w14:paraId="4CFFCEFC" w14:textId="77777777" w:rsidTr="006B1A5E">
        <w:trPr>
          <w:cantSplit/>
          <w:trHeight w:val="594"/>
          <w:tblHeader/>
        </w:trPr>
        <w:tc>
          <w:tcPr>
            <w:tcW w:w="2153" w:type="dxa"/>
            <w:shd w:val="clear" w:color="auto" w:fill="4F81BD" w:themeFill="accent1"/>
          </w:tcPr>
          <w:p w14:paraId="2A55DC0C" w14:textId="77777777" w:rsidR="00A95294" w:rsidRPr="00E91BE1" w:rsidRDefault="00A95294" w:rsidP="00A95294">
            <w:pPr>
              <w:spacing w:line="240" w:lineRule="auto"/>
              <w:jc w:val="center"/>
              <w:rPr>
                <w:b/>
                <w:color w:val="FFFFFF" w:themeColor="background1"/>
                <w:sz w:val="20"/>
                <w:szCs w:val="20"/>
              </w:rPr>
            </w:pPr>
          </w:p>
        </w:tc>
        <w:tc>
          <w:tcPr>
            <w:tcW w:w="1189" w:type="dxa"/>
            <w:shd w:val="clear" w:color="auto" w:fill="4F81BD" w:themeFill="accent1"/>
            <w:tcMar>
              <w:left w:w="29" w:type="dxa"/>
              <w:right w:w="29" w:type="dxa"/>
            </w:tcMar>
            <w:vAlign w:val="center"/>
          </w:tcPr>
          <w:p w14:paraId="3AE78C6E" w14:textId="7F69F4AF" w:rsidR="00A95294" w:rsidRPr="00E91BE1" w:rsidRDefault="00330784" w:rsidP="00A95294">
            <w:pPr>
              <w:spacing w:line="240" w:lineRule="auto"/>
              <w:jc w:val="center"/>
              <w:rPr>
                <w:b/>
                <w:color w:val="FFFFFF" w:themeColor="background1"/>
                <w:sz w:val="20"/>
                <w:szCs w:val="20"/>
              </w:rPr>
            </w:pPr>
            <w:r>
              <w:rPr>
                <w:b/>
                <w:color w:val="FFFFFF" w:themeColor="background1"/>
                <w:sz w:val="20"/>
                <w:szCs w:val="20"/>
              </w:rPr>
              <w:t xml:space="preserve">Total </w:t>
            </w:r>
            <w:r w:rsidR="00A95294">
              <w:rPr>
                <w:b/>
                <w:color w:val="FFFFFF" w:themeColor="background1"/>
                <w:sz w:val="20"/>
                <w:szCs w:val="20"/>
              </w:rPr>
              <w:t>User Cost</w:t>
            </w:r>
          </w:p>
        </w:tc>
        <w:tc>
          <w:tcPr>
            <w:tcW w:w="1189" w:type="dxa"/>
            <w:shd w:val="clear" w:color="auto" w:fill="4F81BD" w:themeFill="accent1"/>
            <w:tcMar>
              <w:left w:w="29" w:type="dxa"/>
              <w:right w:w="29" w:type="dxa"/>
            </w:tcMar>
            <w:vAlign w:val="center"/>
          </w:tcPr>
          <w:p w14:paraId="0A0A959D" w14:textId="172081A0" w:rsidR="00A95294" w:rsidRDefault="00A95294" w:rsidP="00A95294">
            <w:pPr>
              <w:spacing w:line="240" w:lineRule="auto"/>
              <w:jc w:val="center"/>
              <w:rPr>
                <w:b/>
                <w:color w:val="FFFFFF" w:themeColor="background1"/>
                <w:sz w:val="20"/>
                <w:szCs w:val="20"/>
              </w:rPr>
            </w:pPr>
            <w:r>
              <w:rPr>
                <w:b/>
                <w:color w:val="FFFFFF" w:themeColor="background1"/>
                <w:sz w:val="20"/>
                <w:szCs w:val="20"/>
              </w:rPr>
              <w:t>User Convenience</w:t>
            </w:r>
          </w:p>
        </w:tc>
        <w:tc>
          <w:tcPr>
            <w:tcW w:w="1190" w:type="dxa"/>
            <w:shd w:val="clear" w:color="auto" w:fill="4F81BD" w:themeFill="accent1"/>
            <w:tcMar>
              <w:left w:w="29" w:type="dxa"/>
              <w:right w:w="29" w:type="dxa"/>
            </w:tcMar>
            <w:vAlign w:val="center"/>
          </w:tcPr>
          <w:p w14:paraId="37E20919" w14:textId="1C69F969" w:rsidR="00A95294" w:rsidRDefault="00A95294" w:rsidP="00A95294">
            <w:pPr>
              <w:spacing w:line="240" w:lineRule="auto"/>
              <w:jc w:val="center"/>
              <w:rPr>
                <w:b/>
                <w:color w:val="FFFFFF" w:themeColor="background1"/>
                <w:sz w:val="20"/>
                <w:szCs w:val="20"/>
              </w:rPr>
            </w:pPr>
            <w:r>
              <w:rPr>
                <w:b/>
                <w:color w:val="FFFFFF" w:themeColor="background1"/>
                <w:sz w:val="20"/>
                <w:szCs w:val="20"/>
              </w:rPr>
              <w:t>Comfort</w:t>
            </w:r>
          </w:p>
        </w:tc>
        <w:tc>
          <w:tcPr>
            <w:tcW w:w="1189" w:type="dxa"/>
            <w:shd w:val="clear" w:color="auto" w:fill="4F81BD" w:themeFill="accent1"/>
            <w:tcMar>
              <w:left w:w="29" w:type="dxa"/>
              <w:right w:w="29" w:type="dxa"/>
            </w:tcMar>
            <w:vAlign w:val="center"/>
          </w:tcPr>
          <w:p w14:paraId="60032A28" w14:textId="2EED3DA0" w:rsidR="00A95294" w:rsidRPr="00E91BE1" w:rsidRDefault="00A95294" w:rsidP="00A95294">
            <w:pPr>
              <w:spacing w:line="240" w:lineRule="auto"/>
              <w:jc w:val="center"/>
              <w:rPr>
                <w:b/>
                <w:color w:val="FFFFFF" w:themeColor="background1"/>
                <w:sz w:val="20"/>
                <w:szCs w:val="20"/>
              </w:rPr>
            </w:pPr>
            <w:r>
              <w:rPr>
                <w:b/>
                <w:color w:val="FFFFFF" w:themeColor="background1"/>
                <w:sz w:val="20"/>
                <w:szCs w:val="20"/>
              </w:rPr>
              <w:t>User Safety</w:t>
            </w:r>
            <w:r w:rsidR="00FA4237">
              <w:rPr>
                <w:b/>
                <w:color w:val="FFFFFF" w:themeColor="background1"/>
                <w:sz w:val="20"/>
                <w:szCs w:val="20"/>
              </w:rPr>
              <w:t>/ Security</w:t>
            </w:r>
          </w:p>
        </w:tc>
        <w:tc>
          <w:tcPr>
            <w:tcW w:w="1190" w:type="dxa"/>
            <w:shd w:val="clear" w:color="auto" w:fill="4F81BD" w:themeFill="accent1"/>
            <w:tcMar>
              <w:left w:w="29" w:type="dxa"/>
              <w:right w:w="29" w:type="dxa"/>
            </w:tcMar>
            <w:vAlign w:val="center"/>
          </w:tcPr>
          <w:p w14:paraId="2B22C397" w14:textId="21DC009F" w:rsidR="00A95294" w:rsidRDefault="00CB2A24" w:rsidP="00A95294">
            <w:pPr>
              <w:spacing w:line="240" w:lineRule="auto"/>
              <w:jc w:val="center"/>
              <w:rPr>
                <w:b/>
                <w:color w:val="FFFFFF" w:themeColor="background1"/>
                <w:sz w:val="20"/>
                <w:szCs w:val="20"/>
              </w:rPr>
            </w:pPr>
            <w:r>
              <w:rPr>
                <w:b/>
                <w:color w:val="FFFFFF" w:themeColor="background1"/>
                <w:sz w:val="20"/>
                <w:szCs w:val="20"/>
              </w:rPr>
              <w:t>Speed</w:t>
            </w:r>
          </w:p>
        </w:tc>
        <w:tc>
          <w:tcPr>
            <w:tcW w:w="1189" w:type="dxa"/>
            <w:shd w:val="clear" w:color="auto" w:fill="4F81BD" w:themeFill="accent1"/>
            <w:tcMar>
              <w:left w:w="29" w:type="dxa"/>
              <w:right w:w="29" w:type="dxa"/>
            </w:tcMar>
            <w:vAlign w:val="center"/>
          </w:tcPr>
          <w:p w14:paraId="5CA8AC5E" w14:textId="01D65057" w:rsidR="00A95294" w:rsidRDefault="00A95294" w:rsidP="00A95294">
            <w:pPr>
              <w:spacing w:line="240" w:lineRule="auto"/>
              <w:jc w:val="center"/>
              <w:rPr>
                <w:b/>
                <w:color w:val="FFFFFF" w:themeColor="background1"/>
                <w:sz w:val="20"/>
                <w:szCs w:val="20"/>
              </w:rPr>
            </w:pPr>
            <w:r>
              <w:rPr>
                <w:b/>
                <w:color w:val="FFFFFF" w:themeColor="background1"/>
                <w:sz w:val="20"/>
                <w:szCs w:val="20"/>
              </w:rPr>
              <w:t>Uncertainty (Including Congestion)</w:t>
            </w:r>
          </w:p>
        </w:tc>
        <w:tc>
          <w:tcPr>
            <w:tcW w:w="1506" w:type="dxa"/>
            <w:shd w:val="clear" w:color="auto" w:fill="4F81BD" w:themeFill="accent1"/>
            <w:tcMar>
              <w:left w:w="29" w:type="dxa"/>
              <w:right w:w="29" w:type="dxa"/>
            </w:tcMar>
            <w:vAlign w:val="center"/>
          </w:tcPr>
          <w:p w14:paraId="74752455" w14:textId="70588CAA" w:rsidR="00A95294" w:rsidRPr="00E91BE1" w:rsidRDefault="006B1A5E" w:rsidP="00A95294">
            <w:pPr>
              <w:spacing w:line="240" w:lineRule="auto"/>
              <w:jc w:val="center"/>
              <w:rPr>
                <w:b/>
                <w:color w:val="FFFFFF" w:themeColor="background1"/>
                <w:sz w:val="20"/>
                <w:szCs w:val="20"/>
              </w:rPr>
            </w:pPr>
            <w:r>
              <w:rPr>
                <w:b/>
                <w:color w:val="FFFFFF" w:themeColor="background1"/>
                <w:sz w:val="20"/>
                <w:szCs w:val="20"/>
              </w:rPr>
              <w:t xml:space="preserve">Negative </w:t>
            </w:r>
            <w:r w:rsidR="00A95294">
              <w:rPr>
                <w:b/>
                <w:color w:val="FFFFFF" w:themeColor="background1"/>
                <w:sz w:val="20"/>
                <w:szCs w:val="20"/>
              </w:rPr>
              <w:t>Environmental Impact</w:t>
            </w:r>
          </w:p>
        </w:tc>
      </w:tr>
      <w:tr w:rsidR="00330784" w:rsidRPr="00E91BE1" w14:paraId="10738518" w14:textId="77777777" w:rsidTr="006B1A5E">
        <w:trPr>
          <w:trHeight w:val="334"/>
        </w:trPr>
        <w:tc>
          <w:tcPr>
            <w:tcW w:w="2153" w:type="dxa"/>
          </w:tcPr>
          <w:p w14:paraId="0CB46800" w14:textId="0B8A0417" w:rsidR="00330784" w:rsidRPr="008C6A37" w:rsidRDefault="0070334A" w:rsidP="00330784">
            <w:pPr>
              <w:spacing w:after="0" w:line="240" w:lineRule="auto"/>
              <w:jc w:val="left"/>
              <w:rPr>
                <w:sz w:val="20"/>
                <w:szCs w:val="20"/>
              </w:rPr>
            </w:pPr>
            <w:r>
              <w:rPr>
                <w:sz w:val="20"/>
                <w:szCs w:val="20"/>
              </w:rPr>
              <w:t>Electric vehicles</w:t>
            </w:r>
          </w:p>
        </w:tc>
        <w:tc>
          <w:tcPr>
            <w:tcW w:w="1189" w:type="dxa"/>
            <w:vAlign w:val="center"/>
          </w:tcPr>
          <w:p w14:paraId="0006824C" w14:textId="5A582318" w:rsidR="00330784" w:rsidRPr="00A169AD" w:rsidRDefault="00C17A34" w:rsidP="00C17A34">
            <w:pPr>
              <w:spacing w:after="0" w:line="240" w:lineRule="auto"/>
              <w:jc w:val="center"/>
              <w:rPr>
                <w:sz w:val="20"/>
                <w:szCs w:val="20"/>
              </w:rPr>
            </w:pPr>
            <w:r>
              <w:rPr>
                <w:sz w:val="20"/>
                <w:szCs w:val="20"/>
              </w:rPr>
              <w:t>High</w:t>
            </w:r>
          </w:p>
        </w:tc>
        <w:tc>
          <w:tcPr>
            <w:tcW w:w="1189" w:type="dxa"/>
            <w:vAlign w:val="center"/>
          </w:tcPr>
          <w:p w14:paraId="367D3385" w14:textId="76832232" w:rsidR="00330784" w:rsidRPr="006B1A5E" w:rsidRDefault="00A306DF" w:rsidP="00330784">
            <w:pPr>
              <w:spacing w:after="0" w:line="240" w:lineRule="auto"/>
              <w:jc w:val="center"/>
              <w:rPr>
                <w:sz w:val="20"/>
                <w:szCs w:val="20"/>
              </w:rPr>
            </w:pPr>
            <w:r>
              <w:rPr>
                <w:sz w:val="20"/>
                <w:szCs w:val="20"/>
              </w:rPr>
              <w:t>Med</w:t>
            </w:r>
          </w:p>
        </w:tc>
        <w:tc>
          <w:tcPr>
            <w:tcW w:w="1190" w:type="dxa"/>
            <w:vAlign w:val="center"/>
          </w:tcPr>
          <w:p w14:paraId="5BCC1C19" w14:textId="24AB7775" w:rsidR="00330784" w:rsidRPr="006B1A5E" w:rsidRDefault="00565E42" w:rsidP="00817C9C">
            <w:pPr>
              <w:spacing w:after="0" w:line="240" w:lineRule="auto"/>
              <w:rPr>
                <w:sz w:val="20"/>
                <w:szCs w:val="20"/>
              </w:rPr>
            </w:pPr>
            <w:r>
              <w:rPr>
                <w:sz w:val="20"/>
                <w:szCs w:val="20"/>
              </w:rPr>
              <w:t>High</w:t>
            </w:r>
          </w:p>
        </w:tc>
        <w:tc>
          <w:tcPr>
            <w:tcW w:w="1189" w:type="dxa"/>
            <w:vAlign w:val="center"/>
          </w:tcPr>
          <w:p w14:paraId="14C15D3A" w14:textId="2E6BC9DA" w:rsidR="00330784" w:rsidRPr="006B1A5E" w:rsidRDefault="00817C9C" w:rsidP="00330784">
            <w:pPr>
              <w:spacing w:after="0" w:line="240" w:lineRule="auto"/>
              <w:jc w:val="center"/>
              <w:rPr>
                <w:sz w:val="20"/>
                <w:szCs w:val="20"/>
              </w:rPr>
            </w:pPr>
            <w:r>
              <w:rPr>
                <w:sz w:val="20"/>
                <w:szCs w:val="20"/>
              </w:rPr>
              <w:t>Med</w:t>
            </w:r>
          </w:p>
        </w:tc>
        <w:tc>
          <w:tcPr>
            <w:tcW w:w="1190" w:type="dxa"/>
            <w:vAlign w:val="center"/>
          </w:tcPr>
          <w:p w14:paraId="3BBD2123" w14:textId="383AB829" w:rsidR="00330784" w:rsidRPr="006B1A5E" w:rsidRDefault="00E95412" w:rsidP="00330784">
            <w:pPr>
              <w:spacing w:after="0" w:line="240" w:lineRule="auto"/>
              <w:jc w:val="center"/>
              <w:rPr>
                <w:sz w:val="20"/>
                <w:szCs w:val="20"/>
              </w:rPr>
            </w:pPr>
            <w:r>
              <w:rPr>
                <w:sz w:val="20"/>
                <w:szCs w:val="20"/>
              </w:rPr>
              <w:t>Med</w:t>
            </w:r>
          </w:p>
        </w:tc>
        <w:tc>
          <w:tcPr>
            <w:tcW w:w="1189" w:type="dxa"/>
            <w:vAlign w:val="center"/>
          </w:tcPr>
          <w:p w14:paraId="12E2CC6A" w14:textId="2C8F4620" w:rsidR="00330784" w:rsidRPr="006B1A5E" w:rsidRDefault="00F44568" w:rsidP="00330784">
            <w:pPr>
              <w:spacing w:after="0" w:line="240" w:lineRule="auto"/>
              <w:jc w:val="center"/>
              <w:rPr>
                <w:sz w:val="20"/>
                <w:szCs w:val="20"/>
              </w:rPr>
            </w:pPr>
            <w:r>
              <w:rPr>
                <w:sz w:val="20"/>
                <w:szCs w:val="20"/>
              </w:rPr>
              <w:t>High</w:t>
            </w:r>
          </w:p>
        </w:tc>
        <w:tc>
          <w:tcPr>
            <w:tcW w:w="1506" w:type="dxa"/>
            <w:vAlign w:val="center"/>
          </w:tcPr>
          <w:p w14:paraId="592235B7" w14:textId="66022A3A" w:rsidR="00330784" w:rsidRPr="006B1A5E" w:rsidRDefault="00F44568" w:rsidP="00330784">
            <w:pPr>
              <w:spacing w:after="0" w:line="240" w:lineRule="auto"/>
              <w:jc w:val="center"/>
              <w:rPr>
                <w:sz w:val="20"/>
                <w:szCs w:val="20"/>
              </w:rPr>
            </w:pPr>
            <w:r>
              <w:rPr>
                <w:sz w:val="20"/>
                <w:szCs w:val="20"/>
              </w:rPr>
              <w:t>Med</w:t>
            </w:r>
          </w:p>
        </w:tc>
      </w:tr>
      <w:tr w:rsidR="00330784" w:rsidRPr="00E91BE1" w14:paraId="3B20F0C7" w14:textId="77777777" w:rsidTr="006B1A5E">
        <w:trPr>
          <w:trHeight w:val="334"/>
        </w:trPr>
        <w:tc>
          <w:tcPr>
            <w:tcW w:w="2153" w:type="dxa"/>
          </w:tcPr>
          <w:p w14:paraId="19E051B0" w14:textId="00FC182F" w:rsidR="00330784" w:rsidRPr="008C6A37" w:rsidRDefault="0070334A" w:rsidP="00330784">
            <w:pPr>
              <w:spacing w:after="0" w:line="240" w:lineRule="auto"/>
              <w:jc w:val="left"/>
              <w:rPr>
                <w:sz w:val="20"/>
                <w:szCs w:val="20"/>
              </w:rPr>
            </w:pPr>
            <w:proofErr w:type="spellStart"/>
            <w:r>
              <w:rPr>
                <w:sz w:val="20"/>
                <w:szCs w:val="20"/>
              </w:rPr>
              <w:t>Fuell</w:t>
            </w:r>
            <w:proofErr w:type="spellEnd"/>
            <w:r>
              <w:rPr>
                <w:sz w:val="20"/>
                <w:szCs w:val="20"/>
              </w:rPr>
              <w:t xml:space="preserve"> cell vehicles</w:t>
            </w:r>
          </w:p>
        </w:tc>
        <w:tc>
          <w:tcPr>
            <w:tcW w:w="1189" w:type="dxa"/>
            <w:vAlign w:val="center"/>
          </w:tcPr>
          <w:p w14:paraId="4DAA9ACA" w14:textId="0909E547" w:rsidR="00330784" w:rsidRPr="00A169AD" w:rsidRDefault="00330784" w:rsidP="00330784">
            <w:pPr>
              <w:spacing w:after="0" w:line="240" w:lineRule="auto"/>
              <w:jc w:val="center"/>
              <w:rPr>
                <w:sz w:val="20"/>
                <w:szCs w:val="20"/>
              </w:rPr>
            </w:pPr>
            <w:r w:rsidRPr="00A169AD">
              <w:rPr>
                <w:sz w:val="20"/>
                <w:szCs w:val="20"/>
              </w:rPr>
              <w:t>High</w:t>
            </w:r>
          </w:p>
        </w:tc>
        <w:tc>
          <w:tcPr>
            <w:tcW w:w="1189" w:type="dxa"/>
            <w:vAlign w:val="center"/>
          </w:tcPr>
          <w:p w14:paraId="250106A9" w14:textId="25E7BB09" w:rsidR="00330784" w:rsidRPr="006B1A5E" w:rsidRDefault="00A306DF" w:rsidP="00330784">
            <w:pPr>
              <w:spacing w:after="0" w:line="240" w:lineRule="auto"/>
              <w:jc w:val="center"/>
              <w:rPr>
                <w:sz w:val="20"/>
                <w:szCs w:val="20"/>
              </w:rPr>
            </w:pPr>
            <w:r>
              <w:rPr>
                <w:sz w:val="20"/>
                <w:szCs w:val="20"/>
              </w:rPr>
              <w:t>Med</w:t>
            </w:r>
          </w:p>
        </w:tc>
        <w:tc>
          <w:tcPr>
            <w:tcW w:w="1190" w:type="dxa"/>
            <w:vAlign w:val="center"/>
          </w:tcPr>
          <w:p w14:paraId="33693B9D" w14:textId="7FB7E932" w:rsidR="00330784" w:rsidRPr="006B1A5E" w:rsidRDefault="00565E42" w:rsidP="00330784">
            <w:pPr>
              <w:spacing w:after="0" w:line="240" w:lineRule="auto"/>
              <w:jc w:val="center"/>
              <w:rPr>
                <w:sz w:val="20"/>
                <w:szCs w:val="20"/>
              </w:rPr>
            </w:pPr>
            <w:r>
              <w:rPr>
                <w:sz w:val="20"/>
                <w:szCs w:val="20"/>
              </w:rPr>
              <w:t>High</w:t>
            </w:r>
          </w:p>
        </w:tc>
        <w:tc>
          <w:tcPr>
            <w:tcW w:w="1189" w:type="dxa"/>
            <w:vAlign w:val="center"/>
          </w:tcPr>
          <w:p w14:paraId="6720D50B" w14:textId="3597CA37" w:rsidR="00330784" w:rsidRPr="006B1A5E" w:rsidRDefault="00817C9C" w:rsidP="00330784">
            <w:pPr>
              <w:spacing w:after="0" w:line="240" w:lineRule="auto"/>
              <w:jc w:val="center"/>
              <w:rPr>
                <w:sz w:val="20"/>
                <w:szCs w:val="20"/>
              </w:rPr>
            </w:pPr>
            <w:r>
              <w:rPr>
                <w:sz w:val="20"/>
                <w:szCs w:val="20"/>
              </w:rPr>
              <w:t>Med</w:t>
            </w:r>
          </w:p>
        </w:tc>
        <w:tc>
          <w:tcPr>
            <w:tcW w:w="1190" w:type="dxa"/>
            <w:vAlign w:val="center"/>
          </w:tcPr>
          <w:p w14:paraId="7199ED1F" w14:textId="4AEAD777" w:rsidR="00330784" w:rsidRPr="006B1A5E" w:rsidRDefault="00E95412" w:rsidP="00330784">
            <w:pPr>
              <w:spacing w:after="0" w:line="240" w:lineRule="auto"/>
              <w:jc w:val="center"/>
              <w:rPr>
                <w:sz w:val="20"/>
                <w:szCs w:val="20"/>
              </w:rPr>
            </w:pPr>
            <w:r>
              <w:rPr>
                <w:sz w:val="20"/>
                <w:szCs w:val="20"/>
              </w:rPr>
              <w:t>Med</w:t>
            </w:r>
          </w:p>
        </w:tc>
        <w:tc>
          <w:tcPr>
            <w:tcW w:w="1189" w:type="dxa"/>
            <w:vAlign w:val="center"/>
          </w:tcPr>
          <w:p w14:paraId="392AAE35" w14:textId="715DE873" w:rsidR="00330784" w:rsidRPr="006B1A5E" w:rsidRDefault="00F44568" w:rsidP="00330784">
            <w:pPr>
              <w:spacing w:after="0" w:line="240" w:lineRule="auto"/>
              <w:jc w:val="center"/>
              <w:rPr>
                <w:sz w:val="20"/>
                <w:szCs w:val="20"/>
              </w:rPr>
            </w:pPr>
            <w:r>
              <w:rPr>
                <w:sz w:val="20"/>
                <w:szCs w:val="20"/>
              </w:rPr>
              <w:t>High</w:t>
            </w:r>
          </w:p>
        </w:tc>
        <w:tc>
          <w:tcPr>
            <w:tcW w:w="1506" w:type="dxa"/>
            <w:vAlign w:val="center"/>
          </w:tcPr>
          <w:p w14:paraId="3569E91E" w14:textId="373A4E51" w:rsidR="00330784" w:rsidRPr="006B1A5E" w:rsidRDefault="00F44568" w:rsidP="00330784">
            <w:pPr>
              <w:spacing w:after="0" w:line="240" w:lineRule="auto"/>
              <w:jc w:val="center"/>
              <w:rPr>
                <w:sz w:val="20"/>
                <w:szCs w:val="20"/>
              </w:rPr>
            </w:pPr>
            <w:r>
              <w:rPr>
                <w:sz w:val="20"/>
                <w:szCs w:val="20"/>
              </w:rPr>
              <w:t>Med</w:t>
            </w:r>
          </w:p>
        </w:tc>
      </w:tr>
      <w:tr w:rsidR="00330784" w:rsidRPr="00E91BE1" w14:paraId="7AFF43AC" w14:textId="77777777" w:rsidTr="006B1A5E">
        <w:trPr>
          <w:trHeight w:val="334"/>
        </w:trPr>
        <w:tc>
          <w:tcPr>
            <w:tcW w:w="2153" w:type="dxa"/>
          </w:tcPr>
          <w:p w14:paraId="4D0CAEFE" w14:textId="3C72A1CC" w:rsidR="00330784" w:rsidRPr="008C6A37" w:rsidRDefault="0070334A" w:rsidP="00330784">
            <w:pPr>
              <w:spacing w:after="0" w:line="240" w:lineRule="auto"/>
              <w:jc w:val="left"/>
              <w:rPr>
                <w:sz w:val="20"/>
                <w:szCs w:val="20"/>
              </w:rPr>
            </w:pPr>
            <w:r>
              <w:rPr>
                <w:sz w:val="20"/>
                <w:szCs w:val="20"/>
              </w:rPr>
              <w:t>Interna</w:t>
            </w:r>
            <w:r w:rsidR="00C17A34">
              <w:rPr>
                <w:sz w:val="20"/>
                <w:szCs w:val="20"/>
              </w:rPr>
              <w:t>l combustion vehicles</w:t>
            </w:r>
          </w:p>
        </w:tc>
        <w:tc>
          <w:tcPr>
            <w:tcW w:w="1189" w:type="dxa"/>
            <w:vAlign w:val="center"/>
          </w:tcPr>
          <w:p w14:paraId="7AA21D1D" w14:textId="625832D0" w:rsidR="00330784" w:rsidRPr="00A169AD" w:rsidRDefault="00A306DF" w:rsidP="00330784">
            <w:pPr>
              <w:spacing w:after="0" w:line="240" w:lineRule="auto"/>
              <w:jc w:val="center"/>
              <w:rPr>
                <w:sz w:val="20"/>
                <w:szCs w:val="20"/>
              </w:rPr>
            </w:pPr>
            <w:r>
              <w:rPr>
                <w:sz w:val="20"/>
                <w:szCs w:val="20"/>
              </w:rPr>
              <w:t>Med</w:t>
            </w:r>
          </w:p>
        </w:tc>
        <w:tc>
          <w:tcPr>
            <w:tcW w:w="1189" w:type="dxa"/>
            <w:vAlign w:val="center"/>
          </w:tcPr>
          <w:p w14:paraId="3843CF61" w14:textId="4A3F2537" w:rsidR="00330784" w:rsidRPr="006B1A5E" w:rsidRDefault="00A169AD" w:rsidP="00330784">
            <w:pPr>
              <w:spacing w:after="0" w:line="240" w:lineRule="auto"/>
              <w:jc w:val="center"/>
              <w:rPr>
                <w:sz w:val="20"/>
                <w:szCs w:val="20"/>
              </w:rPr>
            </w:pPr>
            <w:r w:rsidRPr="006B1A5E">
              <w:rPr>
                <w:sz w:val="20"/>
                <w:szCs w:val="20"/>
              </w:rPr>
              <w:t>High</w:t>
            </w:r>
          </w:p>
        </w:tc>
        <w:tc>
          <w:tcPr>
            <w:tcW w:w="1190" w:type="dxa"/>
            <w:vAlign w:val="center"/>
          </w:tcPr>
          <w:p w14:paraId="1C77A12B" w14:textId="444AF3B6" w:rsidR="00330784" w:rsidRPr="006B1A5E" w:rsidRDefault="0091660D" w:rsidP="00330784">
            <w:pPr>
              <w:spacing w:after="0" w:line="240" w:lineRule="auto"/>
              <w:jc w:val="center"/>
              <w:rPr>
                <w:sz w:val="20"/>
                <w:szCs w:val="20"/>
              </w:rPr>
            </w:pPr>
            <w:r w:rsidRPr="006B1A5E">
              <w:rPr>
                <w:sz w:val="20"/>
                <w:szCs w:val="20"/>
              </w:rPr>
              <w:t>High</w:t>
            </w:r>
          </w:p>
        </w:tc>
        <w:tc>
          <w:tcPr>
            <w:tcW w:w="1189" w:type="dxa"/>
            <w:vAlign w:val="center"/>
          </w:tcPr>
          <w:p w14:paraId="346EBBCC" w14:textId="45151299" w:rsidR="00330784" w:rsidRPr="006B1A5E" w:rsidRDefault="00817C9C" w:rsidP="00330784">
            <w:pPr>
              <w:spacing w:after="0" w:line="240" w:lineRule="auto"/>
              <w:jc w:val="center"/>
              <w:rPr>
                <w:sz w:val="20"/>
                <w:szCs w:val="20"/>
              </w:rPr>
            </w:pPr>
            <w:r>
              <w:rPr>
                <w:sz w:val="20"/>
                <w:szCs w:val="20"/>
              </w:rPr>
              <w:t>High</w:t>
            </w:r>
          </w:p>
        </w:tc>
        <w:tc>
          <w:tcPr>
            <w:tcW w:w="1190" w:type="dxa"/>
            <w:vAlign w:val="center"/>
          </w:tcPr>
          <w:p w14:paraId="17275E66" w14:textId="290C4020" w:rsidR="00330784" w:rsidRPr="006B1A5E" w:rsidRDefault="006B1A5E" w:rsidP="00330784">
            <w:pPr>
              <w:spacing w:after="0" w:line="240" w:lineRule="auto"/>
              <w:jc w:val="center"/>
              <w:rPr>
                <w:sz w:val="20"/>
                <w:szCs w:val="20"/>
              </w:rPr>
            </w:pPr>
            <w:r w:rsidRPr="006B1A5E">
              <w:rPr>
                <w:sz w:val="20"/>
                <w:szCs w:val="20"/>
              </w:rPr>
              <w:t>High</w:t>
            </w:r>
          </w:p>
        </w:tc>
        <w:tc>
          <w:tcPr>
            <w:tcW w:w="1189" w:type="dxa"/>
            <w:vAlign w:val="center"/>
          </w:tcPr>
          <w:p w14:paraId="5C5D2800" w14:textId="216CA982" w:rsidR="00330784" w:rsidRPr="006B1A5E" w:rsidRDefault="00F44568" w:rsidP="00330784">
            <w:pPr>
              <w:spacing w:after="0" w:line="240" w:lineRule="auto"/>
              <w:jc w:val="center"/>
              <w:rPr>
                <w:sz w:val="20"/>
                <w:szCs w:val="20"/>
              </w:rPr>
            </w:pPr>
            <w:r>
              <w:rPr>
                <w:sz w:val="20"/>
                <w:szCs w:val="20"/>
              </w:rPr>
              <w:t>High</w:t>
            </w:r>
          </w:p>
        </w:tc>
        <w:tc>
          <w:tcPr>
            <w:tcW w:w="1506" w:type="dxa"/>
            <w:vAlign w:val="center"/>
          </w:tcPr>
          <w:p w14:paraId="7CD463A2" w14:textId="27C7F542" w:rsidR="00330784" w:rsidRPr="006B1A5E" w:rsidRDefault="006B1A5E" w:rsidP="00330784">
            <w:pPr>
              <w:spacing w:after="0" w:line="240" w:lineRule="auto"/>
              <w:jc w:val="center"/>
              <w:rPr>
                <w:sz w:val="20"/>
                <w:szCs w:val="20"/>
              </w:rPr>
            </w:pPr>
            <w:r w:rsidRPr="006B1A5E">
              <w:rPr>
                <w:sz w:val="20"/>
                <w:szCs w:val="20"/>
              </w:rPr>
              <w:t>High</w:t>
            </w:r>
          </w:p>
        </w:tc>
      </w:tr>
      <w:tr w:rsidR="00330784" w:rsidRPr="00E91BE1" w14:paraId="04FA166C" w14:textId="77777777" w:rsidTr="006B1A5E">
        <w:trPr>
          <w:trHeight w:val="352"/>
        </w:trPr>
        <w:tc>
          <w:tcPr>
            <w:tcW w:w="2153" w:type="dxa"/>
          </w:tcPr>
          <w:p w14:paraId="2AE4F9EF" w14:textId="69AA010D" w:rsidR="00330784" w:rsidRPr="008C6A37" w:rsidRDefault="00C17A34" w:rsidP="00330784">
            <w:pPr>
              <w:spacing w:after="0" w:line="240" w:lineRule="auto"/>
              <w:jc w:val="left"/>
              <w:rPr>
                <w:sz w:val="20"/>
                <w:szCs w:val="20"/>
              </w:rPr>
            </w:pPr>
            <w:r>
              <w:rPr>
                <w:sz w:val="20"/>
                <w:szCs w:val="20"/>
              </w:rPr>
              <w:t>E-bike</w:t>
            </w:r>
          </w:p>
        </w:tc>
        <w:tc>
          <w:tcPr>
            <w:tcW w:w="1189" w:type="dxa"/>
            <w:vAlign w:val="center"/>
          </w:tcPr>
          <w:p w14:paraId="2D550CA2" w14:textId="3D52186D" w:rsidR="00330784" w:rsidRPr="00A169AD" w:rsidRDefault="00A306DF" w:rsidP="00330784">
            <w:pPr>
              <w:spacing w:after="0" w:line="240" w:lineRule="auto"/>
              <w:jc w:val="center"/>
              <w:rPr>
                <w:sz w:val="20"/>
                <w:szCs w:val="20"/>
              </w:rPr>
            </w:pPr>
            <w:r>
              <w:rPr>
                <w:sz w:val="20"/>
                <w:szCs w:val="20"/>
              </w:rPr>
              <w:t>Low</w:t>
            </w:r>
          </w:p>
        </w:tc>
        <w:tc>
          <w:tcPr>
            <w:tcW w:w="1189" w:type="dxa"/>
            <w:vAlign w:val="center"/>
          </w:tcPr>
          <w:p w14:paraId="5B906C5B" w14:textId="25B0E5C7" w:rsidR="00330784" w:rsidRPr="006B1A5E" w:rsidRDefault="0091660D" w:rsidP="00330784">
            <w:pPr>
              <w:spacing w:after="0" w:line="240" w:lineRule="auto"/>
              <w:jc w:val="center"/>
              <w:rPr>
                <w:sz w:val="20"/>
                <w:szCs w:val="20"/>
              </w:rPr>
            </w:pPr>
            <w:r w:rsidRPr="006B1A5E">
              <w:rPr>
                <w:sz w:val="20"/>
                <w:szCs w:val="20"/>
              </w:rPr>
              <w:t>Med</w:t>
            </w:r>
          </w:p>
        </w:tc>
        <w:tc>
          <w:tcPr>
            <w:tcW w:w="1190" w:type="dxa"/>
            <w:vAlign w:val="center"/>
          </w:tcPr>
          <w:p w14:paraId="3A2A36B8" w14:textId="5432EF50" w:rsidR="00330784" w:rsidRPr="006B1A5E" w:rsidRDefault="0091660D" w:rsidP="00330784">
            <w:pPr>
              <w:spacing w:after="0" w:line="240" w:lineRule="auto"/>
              <w:jc w:val="center"/>
              <w:rPr>
                <w:sz w:val="20"/>
                <w:szCs w:val="20"/>
              </w:rPr>
            </w:pPr>
            <w:r w:rsidRPr="006B1A5E">
              <w:rPr>
                <w:sz w:val="20"/>
                <w:szCs w:val="20"/>
              </w:rPr>
              <w:t>Med</w:t>
            </w:r>
          </w:p>
        </w:tc>
        <w:tc>
          <w:tcPr>
            <w:tcW w:w="1189" w:type="dxa"/>
            <w:vAlign w:val="center"/>
          </w:tcPr>
          <w:p w14:paraId="32D26F48" w14:textId="0A346A68" w:rsidR="00330784" w:rsidRPr="006B1A5E" w:rsidRDefault="00817C9C" w:rsidP="00330784">
            <w:pPr>
              <w:spacing w:after="0" w:line="240" w:lineRule="auto"/>
              <w:jc w:val="center"/>
              <w:rPr>
                <w:sz w:val="20"/>
                <w:szCs w:val="20"/>
              </w:rPr>
            </w:pPr>
            <w:r>
              <w:rPr>
                <w:sz w:val="20"/>
                <w:szCs w:val="20"/>
              </w:rPr>
              <w:t>Low</w:t>
            </w:r>
          </w:p>
        </w:tc>
        <w:tc>
          <w:tcPr>
            <w:tcW w:w="1190" w:type="dxa"/>
            <w:vAlign w:val="center"/>
          </w:tcPr>
          <w:p w14:paraId="468C361F" w14:textId="56311E99" w:rsidR="00330784" w:rsidRPr="006B1A5E" w:rsidRDefault="00E95412" w:rsidP="00330784">
            <w:pPr>
              <w:spacing w:after="0" w:line="240" w:lineRule="auto"/>
              <w:jc w:val="center"/>
              <w:rPr>
                <w:sz w:val="20"/>
                <w:szCs w:val="20"/>
              </w:rPr>
            </w:pPr>
            <w:r>
              <w:rPr>
                <w:sz w:val="20"/>
                <w:szCs w:val="20"/>
              </w:rPr>
              <w:t>Med</w:t>
            </w:r>
          </w:p>
        </w:tc>
        <w:tc>
          <w:tcPr>
            <w:tcW w:w="1189" w:type="dxa"/>
            <w:vAlign w:val="center"/>
          </w:tcPr>
          <w:p w14:paraId="035407D5" w14:textId="6749E4B5" w:rsidR="00330784" w:rsidRPr="006B1A5E" w:rsidRDefault="00F44568" w:rsidP="00330784">
            <w:pPr>
              <w:spacing w:after="0" w:line="240" w:lineRule="auto"/>
              <w:jc w:val="center"/>
              <w:rPr>
                <w:sz w:val="20"/>
                <w:szCs w:val="20"/>
              </w:rPr>
            </w:pPr>
            <w:r>
              <w:rPr>
                <w:sz w:val="20"/>
                <w:szCs w:val="20"/>
              </w:rPr>
              <w:t>Low</w:t>
            </w:r>
          </w:p>
        </w:tc>
        <w:tc>
          <w:tcPr>
            <w:tcW w:w="1506" w:type="dxa"/>
            <w:vAlign w:val="center"/>
          </w:tcPr>
          <w:p w14:paraId="4E03DB1F" w14:textId="69396A09" w:rsidR="00330784" w:rsidRPr="006B1A5E" w:rsidRDefault="00F44568" w:rsidP="00330784">
            <w:pPr>
              <w:spacing w:after="0" w:line="240" w:lineRule="auto"/>
              <w:jc w:val="center"/>
              <w:rPr>
                <w:sz w:val="20"/>
                <w:szCs w:val="20"/>
              </w:rPr>
            </w:pPr>
            <w:r>
              <w:rPr>
                <w:sz w:val="20"/>
                <w:szCs w:val="20"/>
              </w:rPr>
              <w:t>Med</w:t>
            </w:r>
          </w:p>
        </w:tc>
      </w:tr>
      <w:tr w:rsidR="00330784" w:rsidRPr="00E91BE1" w14:paraId="0EA04EE3" w14:textId="77777777" w:rsidTr="006B1A5E">
        <w:trPr>
          <w:trHeight w:val="352"/>
        </w:trPr>
        <w:tc>
          <w:tcPr>
            <w:tcW w:w="2153" w:type="dxa"/>
          </w:tcPr>
          <w:p w14:paraId="7D31AD1D" w14:textId="273D845E" w:rsidR="00330784" w:rsidRPr="008C6A37" w:rsidRDefault="00330784" w:rsidP="00330784">
            <w:pPr>
              <w:spacing w:after="0" w:line="240" w:lineRule="auto"/>
              <w:jc w:val="left"/>
              <w:rPr>
                <w:sz w:val="20"/>
                <w:szCs w:val="20"/>
              </w:rPr>
            </w:pPr>
            <w:r w:rsidRPr="008C6A37">
              <w:rPr>
                <w:sz w:val="20"/>
                <w:szCs w:val="20"/>
              </w:rPr>
              <w:t>Walking</w:t>
            </w:r>
          </w:p>
        </w:tc>
        <w:tc>
          <w:tcPr>
            <w:tcW w:w="1189" w:type="dxa"/>
            <w:vAlign w:val="center"/>
          </w:tcPr>
          <w:p w14:paraId="75CB3029" w14:textId="48D08D8F" w:rsidR="00330784" w:rsidRPr="00A169AD" w:rsidRDefault="00330784" w:rsidP="00330784">
            <w:pPr>
              <w:spacing w:after="0" w:line="240" w:lineRule="auto"/>
              <w:jc w:val="center"/>
              <w:rPr>
                <w:sz w:val="20"/>
                <w:szCs w:val="20"/>
              </w:rPr>
            </w:pPr>
            <w:r w:rsidRPr="00A169AD">
              <w:rPr>
                <w:sz w:val="20"/>
                <w:szCs w:val="20"/>
              </w:rPr>
              <w:t>Low</w:t>
            </w:r>
          </w:p>
        </w:tc>
        <w:tc>
          <w:tcPr>
            <w:tcW w:w="1189" w:type="dxa"/>
            <w:vAlign w:val="center"/>
          </w:tcPr>
          <w:p w14:paraId="0F039433" w14:textId="2983D657" w:rsidR="00330784" w:rsidRPr="006B1A5E" w:rsidRDefault="00A306DF" w:rsidP="00330784">
            <w:pPr>
              <w:spacing w:after="0" w:line="240" w:lineRule="auto"/>
              <w:jc w:val="center"/>
              <w:rPr>
                <w:sz w:val="20"/>
                <w:szCs w:val="20"/>
              </w:rPr>
            </w:pPr>
            <w:r>
              <w:rPr>
                <w:sz w:val="20"/>
                <w:szCs w:val="20"/>
              </w:rPr>
              <w:t>Low</w:t>
            </w:r>
          </w:p>
        </w:tc>
        <w:tc>
          <w:tcPr>
            <w:tcW w:w="1190" w:type="dxa"/>
            <w:vAlign w:val="center"/>
          </w:tcPr>
          <w:p w14:paraId="17593362" w14:textId="273F408C" w:rsidR="00330784" w:rsidRPr="006B1A5E" w:rsidRDefault="0091660D" w:rsidP="00330784">
            <w:pPr>
              <w:spacing w:after="0" w:line="240" w:lineRule="auto"/>
              <w:jc w:val="center"/>
              <w:rPr>
                <w:sz w:val="20"/>
                <w:szCs w:val="20"/>
              </w:rPr>
            </w:pPr>
            <w:r w:rsidRPr="006B1A5E">
              <w:rPr>
                <w:sz w:val="20"/>
                <w:szCs w:val="20"/>
              </w:rPr>
              <w:t>Low</w:t>
            </w:r>
          </w:p>
        </w:tc>
        <w:tc>
          <w:tcPr>
            <w:tcW w:w="1189" w:type="dxa"/>
            <w:vAlign w:val="center"/>
          </w:tcPr>
          <w:p w14:paraId="5414FBAF" w14:textId="6ED606F3" w:rsidR="00330784" w:rsidRPr="006B1A5E" w:rsidRDefault="006B1A5E" w:rsidP="00330784">
            <w:pPr>
              <w:spacing w:after="0" w:line="240" w:lineRule="auto"/>
              <w:jc w:val="center"/>
              <w:rPr>
                <w:sz w:val="20"/>
                <w:szCs w:val="20"/>
              </w:rPr>
            </w:pPr>
            <w:r w:rsidRPr="006B1A5E">
              <w:rPr>
                <w:sz w:val="20"/>
                <w:szCs w:val="20"/>
              </w:rPr>
              <w:t>Med</w:t>
            </w:r>
          </w:p>
        </w:tc>
        <w:tc>
          <w:tcPr>
            <w:tcW w:w="1190" w:type="dxa"/>
            <w:vAlign w:val="center"/>
          </w:tcPr>
          <w:p w14:paraId="61392D0B" w14:textId="7AB74B16" w:rsidR="00330784" w:rsidRPr="006B1A5E" w:rsidRDefault="006B1A5E" w:rsidP="00330784">
            <w:pPr>
              <w:spacing w:after="0" w:line="240" w:lineRule="auto"/>
              <w:jc w:val="center"/>
              <w:rPr>
                <w:sz w:val="20"/>
                <w:szCs w:val="20"/>
              </w:rPr>
            </w:pPr>
            <w:r w:rsidRPr="006B1A5E">
              <w:rPr>
                <w:sz w:val="20"/>
                <w:szCs w:val="20"/>
              </w:rPr>
              <w:t>Low</w:t>
            </w:r>
          </w:p>
        </w:tc>
        <w:tc>
          <w:tcPr>
            <w:tcW w:w="1189" w:type="dxa"/>
            <w:vAlign w:val="center"/>
          </w:tcPr>
          <w:p w14:paraId="462BA452" w14:textId="57154ECB" w:rsidR="00330784" w:rsidRPr="006B1A5E" w:rsidRDefault="006B1A5E" w:rsidP="00330784">
            <w:pPr>
              <w:spacing w:after="0" w:line="240" w:lineRule="auto"/>
              <w:jc w:val="center"/>
              <w:rPr>
                <w:sz w:val="20"/>
                <w:szCs w:val="20"/>
              </w:rPr>
            </w:pPr>
            <w:r w:rsidRPr="006B1A5E">
              <w:rPr>
                <w:sz w:val="20"/>
                <w:szCs w:val="20"/>
              </w:rPr>
              <w:t>Low</w:t>
            </w:r>
          </w:p>
        </w:tc>
        <w:tc>
          <w:tcPr>
            <w:tcW w:w="1506" w:type="dxa"/>
            <w:vAlign w:val="center"/>
          </w:tcPr>
          <w:p w14:paraId="4408548C" w14:textId="602C6F5A" w:rsidR="00330784" w:rsidRPr="006B1A5E" w:rsidRDefault="006B1A5E" w:rsidP="00330784">
            <w:pPr>
              <w:spacing w:after="0" w:line="240" w:lineRule="auto"/>
              <w:jc w:val="center"/>
              <w:rPr>
                <w:sz w:val="20"/>
                <w:szCs w:val="20"/>
              </w:rPr>
            </w:pPr>
            <w:r w:rsidRPr="006B1A5E">
              <w:rPr>
                <w:sz w:val="20"/>
                <w:szCs w:val="20"/>
              </w:rPr>
              <w:t>Low</w:t>
            </w:r>
          </w:p>
        </w:tc>
      </w:tr>
      <w:tr w:rsidR="00330784" w:rsidRPr="00E91BE1" w14:paraId="769665B1" w14:textId="77777777" w:rsidTr="006B1A5E">
        <w:trPr>
          <w:trHeight w:val="352"/>
        </w:trPr>
        <w:tc>
          <w:tcPr>
            <w:tcW w:w="2153" w:type="dxa"/>
          </w:tcPr>
          <w:p w14:paraId="2AD9B600" w14:textId="4888F29F" w:rsidR="00330784" w:rsidRPr="008C6A37" w:rsidRDefault="00330784" w:rsidP="00330784">
            <w:pPr>
              <w:spacing w:after="0" w:line="240" w:lineRule="auto"/>
              <w:jc w:val="left"/>
              <w:rPr>
                <w:sz w:val="20"/>
                <w:szCs w:val="20"/>
              </w:rPr>
            </w:pPr>
            <w:r w:rsidRPr="008C6A37">
              <w:rPr>
                <w:sz w:val="20"/>
                <w:szCs w:val="20"/>
              </w:rPr>
              <w:t>Biking</w:t>
            </w:r>
            <w:r>
              <w:rPr>
                <w:sz w:val="20"/>
                <w:szCs w:val="20"/>
              </w:rPr>
              <w:t xml:space="preserve"> (Including Bikeshare)</w:t>
            </w:r>
          </w:p>
        </w:tc>
        <w:tc>
          <w:tcPr>
            <w:tcW w:w="1189" w:type="dxa"/>
            <w:vAlign w:val="center"/>
          </w:tcPr>
          <w:p w14:paraId="7D27E82D" w14:textId="03D391F3" w:rsidR="00330784" w:rsidRPr="00A169AD" w:rsidRDefault="00330784" w:rsidP="00330784">
            <w:pPr>
              <w:spacing w:after="0" w:line="240" w:lineRule="auto"/>
              <w:jc w:val="center"/>
              <w:rPr>
                <w:sz w:val="20"/>
                <w:szCs w:val="20"/>
              </w:rPr>
            </w:pPr>
            <w:r w:rsidRPr="00A169AD">
              <w:rPr>
                <w:sz w:val="20"/>
                <w:szCs w:val="20"/>
              </w:rPr>
              <w:t>Low</w:t>
            </w:r>
          </w:p>
        </w:tc>
        <w:tc>
          <w:tcPr>
            <w:tcW w:w="1189" w:type="dxa"/>
            <w:vAlign w:val="center"/>
          </w:tcPr>
          <w:p w14:paraId="7F02FFCE" w14:textId="7ED70639" w:rsidR="00330784" w:rsidRPr="006B1A5E" w:rsidRDefault="00A306DF" w:rsidP="00330784">
            <w:pPr>
              <w:spacing w:after="0" w:line="240" w:lineRule="auto"/>
              <w:jc w:val="center"/>
              <w:rPr>
                <w:sz w:val="20"/>
                <w:szCs w:val="20"/>
              </w:rPr>
            </w:pPr>
            <w:r>
              <w:rPr>
                <w:sz w:val="20"/>
                <w:szCs w:val="20"/>
              </w:rPr>
              <w:t>Low</w:t>
            </w:r>
          </w:p>
        </w:tc>
        <w:tc>
          <w:tcPr>
            <w:tcW w:w="1190" w:type="dxa"/>
            <w:vAlign w:val="center"/>
          </w:tcPr>
          <w:p w14:paraId="311C6C9C" w14:textId="1847A5F5" w:rsidR="00330784" w:rsidRPr="006B1A5E" w:rsidRDefault="0091660D" w:rsidP="00330784">
            <w:pPr>
              <w:spacing w:after="0" w:line="240" w:lineRule="auto"/>
              <w:jc w:val="center"/>
              <w:rPr>
                <w:sz w:val="20"/>
                <w:szCs w:val="20"/>
              </w:rPr>
            </w:pPr>
            <w:r w:rsidRPr="006B1A5E">
              <w:rPr>
                <w:sz w:val="20"/>
                <w:szCs w:val="20"/>
              </w:rPr>
              <w:t>Low</w:t>
            </w:r>
          </w:p>
        </w:tc>
        <w:tc>
          <w:tcPr>
            <w:tcW w:w="1189" w:type="dxa"/>
            <w:vAlign w:val="center"/>
          </w:tcPr>
          <w:p w14:paraId="2A7F705E" w14:textId="122CEAE3" w:rsidR="00330784" w:rsidRPr="006B1A5E" w:rsidRDefault="006B1A5E" w:rsidP="00330784">
            <w:pPr>
              <w:spacing w:after="0" w:line="240" w:lineRule="auto"/>
              <w:jc w:val="center"/>
              <w:rPr>
                <w:sz w:val="20"/>
                <w:szCs w:val="20"/>
              </w:rPr>
            </w:pPr>
            <w:r w:rsidRPr="006B1A5E">
              <w:rPr>
                <w:sz w:val="20"/>
                <w:szCs w:val="20"/>
              </w:rPr>
              <w:t>Low</w:t>
            </w:r>
          </w:p>
        </w:tc>
        <w:tc>
          <w:tcPr>
            <w:tcW w:w="1190" w:type="dxa"/>
            <w:vAlign w:val="center"/>
          </w:tcPr>
          <w:p w14:paraId="37904296" w14:textId="7621695B" w:rsidR="00330784" w:rsidRPr="006B1A5E" w:rsidRDefault="00E95412" w:rsidP="00E95412">
            <w:pPr>
              <w:spacing w:after="0" w:line="240" w:lineRule="auto"/>
              <w:rPr>
                <w:sz w:val="20"/>
                <w:szCs w:val="20"/>
              </w:rPr>
            </w:pPr>
            <w:r>
              <w:rPr>
                <w:sz w:val="20"/>
                <w:szCs w:val="20"/>
              </w:rPr>
              <w:t>Low</w:t>
            </w:r>
          </w:p>
        </w:tc>
        <w:tc>
          <w:tcPr>
            <w:tcW w:w="1189" w:type="dxa"/>
            <w:vAlign w:val="center"/>
          </w:tcPr>
          <w:p w14:paraId="5D12332A" w14:textId="27A99429" w:rsidR="00330784" w:rsidRPr="006B1A5E" w:rsidRDefault="006B1A5E" w:rsidP="00330784">
            <w:pPr>
              <w:spacing w:after="0" w:line="240" w:lineRule="auto"/>
              <w:jc w:val="center"/>
              <w:rPr>
                <w:sz w:val="20"/>
                <w:szCs w:val="20"/>
              </w:rPr>
            </w:pPr>
            <w:r w:rsidRPr="006B1A5E">
              <w:rPr>
                <w:sz w:val="20"/>
                <w:szCs w:val="20"/>
              </w:rPr>
              <w:t>Low</w:t>
            </w:r>
          </w:p>
        </w:tc>
        <w:tc>
          <w:tcPr>
            <w:tcW w:w="1506" w:type="dxa"/>
            <w:vAlign w:val="center"/>
          </w:tcPr>
          <w:p w14:paraId="76069BDD" w14:textId="591AC9C2" w:rsidR="00330784" w:rsidRPr="006B1A5E" w:rsidRDefault="006B1A5E" w:rsidP="00330784">
            <w:pPr>
              <w:spacing w:after="0" w:line="240" w:lineRule="auto"/>
              <w:jc w:val="center"/>
              <w:rPr>
                <w:sz w:val="20"/>
                <w:szCs w:val="20"/>
              </w:rPr>
            </w:pPr>
            <w:r w:rsidRPr="006B1A5E">
              <w:rPr>
                <w:sz w:val="20"/>
                <w:szCs w:val="20"/>
              </w:rPr>
              <w:t>Low</w:t>
            </w:r>
          </w:p>
        </w:tc>
      </w:tr>
      <w:tr w:rsidR="00330784" w:rsidRPr="00E91BE1" w14:paraId="3311AA46" w14:textId="77777777" w:rsidTr="006B1A5E">
        <w:trPr>
          <w:trHeight w:val="352"/>
        </w:trPr>
        <w:tc>
          <w:tcPr>
            <w:tcW w:w="2153" w:type="dxa"/>
          </w:tcPr>
          <w:p w14:paraId="23CAFBBE" w14:textId="446F09DF" w:rsidR="00330784" w:rsidRPr="008C6A37" w:rsidRDefault="002573E2" w:rsidP="00330784">
            <w:pPr>
              <w:spacing w:after="0" w:line="240" w:lineRule="auto"/>
              <w:jc w:val="left"/>
              <w:rPr>
                <w:sz w:val="20"/>
                <w:szCs w:val="20"/>
              </w:rPr>
            </w:pPr>
            <w:r>
              <w:rPr>
                <w:sz w:val="20"/>
                <w:szCs w:val="20"/>
              </w:rPr>
              <w:t xml:space="preserve">Public </w:t>
            </w:r>
            <w:r w:rsidR="00D76DD2">
              <w:rPr>
                <w:sz w:val="20"/>
                <w:szCs w:val="20"/>
              </w:rPr>
              <w:t>Transit</w:t>
            </w:r>
          </w:p>
        </w:tc>
        <w:tc>
          <w:tcPr>
            <w:tcW w:w="1189" w:type="dxa"/>
            <w:vAlign w:val="center"/>
          </w:tcPr>
          <w:p w14:paraId="3D286218" w14:textId="37E03F0A" w:rsidR="00330784" w:rsidRPr="00A169AD" w:rsidRDefault="00330784" w:rsidP="00330784">
            <w:pPr>
              <w:spacing w:after="0" w:line="240" w:lineRule="auto"/>
              <w:jc w:val="center"/>
              <w:rPr>
                <w:sz w:val="20"/>
                <w:szCs w:val="20"/>
              </w:rPr>
            </w:pPr>
            <w:r w:rsidRPr="00A169AD">
              <w:rPr>
                <w:sz w:val="20"/>
                <w:szCs w:val="20"/>
              </w:rPr>
              <w:t>Low</w:t>
            </w:r>
          </w:p>
        </w:tc>
        <w:tc>
          <w:tcPr>
            <w:tcW w:w="1189" w:type="dxa"/>
            <w:vAlign w:val="center"/>
          </w:tcPr>
          <w:p w14:paraId="514803CA" w14:textId="1A16B6D0" w:rsidR="00330784" w:rsidRPr="006B1A5E" w:rsidRDefault="0091660D" w:rsidP="00330784">
            <w:pPr>
              <w:spacing w:after="0" w:line="240" w:lineRule="auto"/>
              <w:jc w:val="center"/>
              <w:rPr>
                <w:sz w:val="20"/>
                <w:szCs w:val="20"/>
              </w:rPr>
            </w:pPr>
            <w:r w:rsidRPr="006B1A5E">
              <w:rPr>
                <w:sz w:val="20"/>
                <w:szCs w:val="20"/>
              </w:rPr>
              <w:t>Med</w:t>
            </w:r>
          </w:p>
        </w:tc>
        <w:tc>
          <w:tcPr>
            <w:tcW w:w="1190" w:type="dxa"/>
            <w:vAlign w:val="center"/>
          </w:tcPr>
          <w:p w14:paraId="52C64AC0" w14:textId="6EADAC0B" w:rsidR="00330784" w:rsidRPr="006B1A5E" w:rsidRDefault="00817C9C" w:rsidP="00330784">
            <w:pPr>
              <w:spacing w:after="0" w:line="240" w:lineRule="auto"/>
              <w:jc w:val="center"/>
              <w:rPr>
                <w:sz w:val="20"/>
                <w:szCs w:val="20"/>
              </w:rPr>
            </w:pPr>
            <w:r>
              <w:rPr>
                <w:sz w:val="20"/>
                <w:szCs w:val="20"/>
              </w:rPr>
              <w:t>Med</w:t>
            </w:r>
          </w:p>
        </w:tc>
        <w:tc>
          <w:tcPr>
            <w:tcW w:w="1189" w:type="dxa"/>
            <w:vAlign w:val="center"/>
          </w:tcPr>
          <w:p w14:paraId="1C2E96F2" w14:textId="603BD104" w:rsidR="00330784" w:rsidRPr="006B1A5E" w:rsidRDefault="006B1A5E" w:rsidP="00330784">
            <w:pPr>
              <w:spacing w:after="0" w:line="240" w:lineRule="auto"/>
              <w:jc w:val="center"/>
              <w:rPr>
                <w:sz w:val="20"/>
                <w:szCs w:val="20"/>
              </w:rPr>
            </w:pPr>
            <w:r w:rsidRPr="006B1A5E">
              <w:rPr>
                <w:sz w:val="20"/>
                <w:szCs w:val="20"/>
              </w:rPr>
              <w:t>High</w:t>
            </w:r>
          </w:p>
        </w:tc>
        <w:tc>
          <w:tcPr>
            <w:tcW w:w="1190" w:type="dxa"/>
            <w:vAlign w:val="center"/>
          </w:tcPr>
          <w:p w14:paraId="69F50928" w14:textId="28F7C1E3" w:rsidR="00330784" w:rsidRPr="006B1A5E" w:rsidRDefault="006B1A5E" w:rsidP="00330784">
            <w:pPr>
              <w:spacing w:after="0" w:line="240" w:lineRule="auto"/>
              <w:jc w:val="center"/>
              <w:rPr>
                <w:sz w:val="20"/>
                <w:szCs w:val="20"/>
              </w:rPr>
            </w:pPr>
            <w:r w:rsidRPr="006B1A5E">
              <w:rPr>
                <w:sz w:val="20"/>
                <w:szCs w:val="20"/>
              </w:rPr>
              <w:t>Med</w:t>
            </w:r>
          </w:p>
        </w:tc>
        <w:tc>
          <w:tcPr>
            <w:tcW w:w="1189" w:type="dxa"/>
            <w:vAlign w:val="center"/>
          </w:tcPr>
          <w:p w14:paraId="5E07B940" w14:textId="078BC716" w:rsidR="00330784" w:rsidRPr="006B1A5E" w:rsidRDefault="00F44568" w:rsidP="00330784">
            <w:pPr>
              <w:spacing w:after="0" w:line="240" w:lineRule="auto"/>
              <w:jc w:val="center"/>
              <w:rPr>
                <w:sz w:val="20"/>
                <w:szCs w:val="20"/>
              </w:rPr>
            </w:pPr>
            <w:r>
              <w:rPr>
                <w:sz w:val="20"/>
                <w:szCs w:val="20"/>
              </w:rPr>
              <w:t>Low</w:t>
            </w:r>
          </w:p>
        </w:tc>
        <w:tc>
          <w:tcPr>
            <w:tcW w:w="1506" w:type="dxa"/>
            <w:vAlign w:val="center"/>
          </w:tcPr>
          <w:p w14:paraId="42618AAB" w14:textId="4C8C3FE0" w:rsidR="00330784" w:rsidRPr="006B1A5E" w:rsidRDefault="006B1A5E" w:rsidP="00330784">
            <w:pPr>
              <w:spacing w:after="0" w:line="240" w:lineRule="auto"/>
              <w:jc w:val="center"/>
              <w:rPr>
                <w:sz w:val="20"/>
                <w:szCs w:val="20"/>
              </w:rPr>
            </w:pPr>
            <w:r w:rsidRPr="006B1A5E">
              <w:rPr>
                <w:sz w:val="20"/>
                <w:szCs w:val="20"/>
              </w:rPr>
              <w:t>Low</w:t>
            </w:r>
          </w:p>
        </w:tc>
      </w:tr>
    </w:tbl>
    <w:p w14:paraId="58D827DE" w14:textId="73571849" w:rsidR="00F52595" w:rsidRPr="000B3EE3" w:rsidRDefault="00F52595" w:rsidP="00EB247F">
      <w:pPr>
        <w:autoSpaceDE w:val="0"/>
        <w:spacing w:after="0"/>
        <w:rPr>
          <w:rFonts w:asciiTheme="majorHAnsi" w:eastAsiaTheme="majorEastAsia" w:hAnsiTheme="majorHAnsi" w:cstheme="majorBidi"/>
          <w:b/>
          <w:bCs/>
          <w:smallCaps/>
          <w:color w:val="000000" w:themeColor="text1"/>
          <w:sz w:val="36"/>
          <w:szCs w:val="36"/>
        </w:rPr>
        <w:sectPr w:rsidR="00F52595" w:rsidRPr="000B3EE3" w:rsidSect="00C44058">
          <w:footerReference w:type="default" r:id="rId32"/>
          <w:pgSz w:w="12240" w:h="15840"/>
          <w:pgMar w:top="1440" w:right="1440" w:bottom="1440" w:left="1440" w:header="720" w:footer="720" w:gutter="0"/>
          <w:pgNumType w:start="1"/>
          <w:cols w:space="720"/>
        </w:sectPr>
      </w:pPr>
    </w:p>
    <w:p w14:paraId="756DEC01" w14:textId="2A9B7491" w:rsidR="00966563" w:rsidRDefault="551A77D0" w:rsidP="00AE749D">
      <w:pPr>
        <w:pStyle w:val="Heading1"/>
      </w:pPr>
      <w:bookmarkStart w:id="413" w:name="_Toc72784722"/>
      <w:r>
        <w:lastRenderedPageBreak/>
        <w:t>Methodology</w:t>
      </w:r>
      <w:bookmarkEnd w:id="413"/>
    </w:p>
    <w:p w14:paraId="567926D6" w14:textId="2E842B8D" w:rsidR="00BD136D" w:rsidRDefault="00686965" w:rsidP="00AE749D">
      <w:pPr>
        <w:pStyle w:val="Heading2"/>
        <w:numPr>
          <w:ilvl w:val="1"/>
          <w:numId w:val="28"/>
        </w:numPr>
      </w:pPr>
      <w:bookmarkStart w:id="414" w:name="_Toc72784723"/>
      <w:r>
        <w:t>Introduction</w:t>
      </w:r>
      <w:bookmarkEnd w:id="414"/>
    </w:p>
    <w:p w14:paraId="0D1037B1" w14:textId="0D908A28" w:rsidR="00557435" w:rsidRDefault="00FB2C53" w:rsidP="00FB2C53">
      <w:r w:rsidRPr="001850DC">
        <w:t xml:space="preserve">Project Drawdown’s models are developed in Microsoft Excel using standard templates that allow easier integration since integration is critical to the bottom-up approach used. The template used for this solution was the Reduction and Replacement Solutions (RRS) which accounts for reductions in energy consumption and emissions generation for a solution relative to a conventional technology. These technologies are assumed to compete in markets to supply the final functional </w:t>
      </w:r>
      <w:proofErr w:type="gramStart"/>
      <w:r w:rsidRPr="001850DC">
        <w:t>demand</w:t>
      </w:r>
      <w:proofErr w:type="gramEnd"/>
      <w:r w:rsidRPr="001850DC">
        <w:t xml:space="preserve"> which is exogenous to the model, but may be shared across several solution models. The adoption and markets are therefore defined in terms of functional units, and for investment costing, adoptions are also converted to implementation units. The adoptions of both conventional and solution were projected for each of several scenarios from 2015 to 20</w:t>
      </w:r>
      <w:r>
        <w:t>6</w:t>
      </w:r>
      <w:r w:rsidRPr="001850DC">
        <w:t xml:space="preserve">0 </w:t>
      </w:r>
      <w:r>
        <w:t xml:space="preserve">(from a base year of 2014) </w:t>
      </w:r>
      <w:r w:rsidRPr="001850DC">
        <w:t>and the comparison of these scenarios (for the 2020-2050 segment</w:t>
      </w:r>
      <w:r w:rsidR="006B1084" w:rsidRPr="002E293D">
        <w:rPr>
          <w:rStyle w:val="FootnoteReference"/>
        </w:rPr>
        <w:footnoteReference w:id="3"/>
      </w:r>
      <w:r w:rsidRPr="001850DC">
        <w:t>) is what constituted the results.</w:t>
      </w:r>
      <w:r w:rsidR="00360D12">
        <w:t xml:space="preserve"> The most updated year (current year) is 2018.</w:t>
      </w:r>
    </w:p>
    <w:p w14:paraId="79F3C62A" w14:textId="7ABC3939" w:rsidR="00B84B15" w:rsidRPr="00B84B15" w:rsidRDefault="00B84B15" w:rsidP="00FB2C53">
      <w:pPr>
        <w:rPr>
          <w:bCs/>
          <w:color w:val="000000" w:themeColor="text1"/>
        </w:rPr>
      </w:pPr>
      <w:r>
        <w:rPr>
          <w:bCs/>
          <w:color w:val="000000" w:themeColor="text1"/>
        </w:rPr>
        <w:t xml:space="preserve">The use of cars varies widely worldwide. Annual vehicle-km travelled per car per year in the US can be very high, partly due to cultural factors, but in other parts of the world, like Asia, the figures can be much lower while also growing and are leading to changes in the car occupancy (more leisure trips could increase the car occupancy). The use of cars for commuting is lower than the US in many countries, with other modes of transport (public transit, cycling, walking) claiming a larger share of the market. </w:t>
      </w:r>
    </w:p>
    <w:p w14:paraId="445AA4D4" w14:textId="76D12682" w:rsidR="001961C4" w:rsidRDefault="000950BA" w:rsidP="001961C4">
      <w:pPr>
        <w:rPr>
          <w:bCs/>
          <w:color w:val="000000" w:themeColor="text1"/>
        </w:rPr>
      </w:pPr>
      <w:r>
        <w:rPr>
          <w:bCs/>
          <w:color w:val="000000" w:themeColor="text1"/>
        </w:rPr>
        <w:t xml:space="preserve">In many regions, the number of cars per capita remains high, and in others it is growing. In developing countries such as China and India, cars per capita are low. It is anticipated that the share of vehicles in these regions will increase. </w:t>
      </w:r>
      <w:r w:rsidR="001961C4">
        <w:rPr>
          <w:bCs/>
          <w:color w:val="000000" w:themeColor="text1"/>
        </w:rPr>
        <w:t>E</w:t>
      </w:r>
      <w:r w:rsidR="001961C4">
        <w:rPr>
          <w:rFonts w:hint="eastAsia"/>
          <w:bCs/>
          <w:color w:val="000000" w:themeColor="text1"/>
          <w:lang w:eastAsia="zh-CN"/>
        </w:rPr>
        <w:t>l</w:t>
      </w:r>
      <w:r w:rsidR="001961C4">
        <w:rPr>
          <w:bCs/>
          <w:color w:val="000000" w:themeColor="text1"/>
        </w:rPr>
        <w:t xml:space="preserve">ectric vehicles are a promising solution to model globally because vehicle electrification could reduce the direct carbon emissions in the operation stage. Many countries have set the </w:t>
      </w:r>
      <w:r w:rsidR="00D455B1">
        <w:rPr>
          <w:bCs/>
          <w:color w:val="000000" w:themeColor="text1"/>
        </w:rPr>
        <w:t>target</w:t>
      </w:r>
      <w:r w:rsidR="001961C4">
        <w:rPr>
          <w:bCs/>
          <w:color w:val="000000" w:themeColor="text1"/>
        </w:rPr>
        <w:t xml:space="preserve"> of </w:t>
      </w:r>
      <w:r w:rsidR="00D455B1">
        <w:rPr>
          <w:bCs/>
          <w:color w:val="000000" w:themeColor="text1"/>
        </w:rPr>
        <w:t>electric cars</w:t>
      </w:r>
      <w:r w:rsidR="001961C4">
        <w:rPr>
          <w:bCs/>
          <w:color w:val="000000" w:themeColor="text1"/>
        </w:rPr>
        <w:t xml:space="preserve">. The expanding electric cars </w:t>
      </w:r>
      <w:r w:rsidR="003B09F7">
        <w:rPr>
          <w:bCs/>
          <w:color w:val="000000" w:themeColor="text1"/>
        </w:rPr>
        <w:t xml:space="preserve">further </w:t>
      </w:r>
      <w:r w:rsidR="001961C4">
        <w:rPr>
          <w:bCs/>
          <w:color w:val="000000" w:themeColor="text1"/>
        </w:rPr>
        <w:t xml:space="preserve">will continue to mitigate the well-to-wheel carbon emissions with the </w:t>
      </w:r>
      <w:r w:rsidR="003B09F7">
        <w:rPr>
          <w:bCs/>
          <w:color w:val="000000" w:themeColor="text1"/>
        </w:rPr>
        <w:t>net savings compared with ICEVs</w:t>
      </w:r>
      <w:r w:rsidR="00E200F8">
        <w:rPr>
          <w:bCs/>
          <w:color w:val="000000" w:themeColor="text1"/>
        </w:rPr>
        <w:t xml:space="preserve"> </w:t>
      </w:r>
      <w:r w:rsidR="003B09F7">
        <w:rPr>
          <w:bCs/>
          <w:color w:val="000000" w:themeColor="text1"/>
        </w:rPr>
        <w:fldChar w:fldCharType="begin"/>
      </w:r>
      <w:r w:rsidR="00F57009">
        <w:rPr>
          <w:bCs/>
          <w:color w:val="000000" w:themeColor="text1"/>
        </w:rPr>
        <w:instrText xml:space="preserve"> ADDIN ZOTERO_ITEM CSL_CITATION {"citationID":"8KFdQj1s","properties":{"formattedCitation":"(IEA, 2021b)","plainCitation":"(IEA, 2021b)","noteIndex":0},"citationItems":[{"id":35466,"uris":["http://zotero.org/groups/2241942/items/7UR88RR5"],"uri":["http://zotero.org/groups/2241942/items/7UR88RR5"],"itemData":{"id":35466,"type":"article-journal","abstract":"The Global EV Outlook is an annual publication that identifies and discusses recent developments in electric mobility across the globe. It is developed with the support of the members of the Electric Vehicles Initiative (EVI).","language":"en","page":"101","source":"Zotero","title":"Global EV Outlook 2021","author":[{"family":"IEA","given":""}],"issued":{"date-parts":[["2021"]]}}}],"schema":"https://github.com/citation-style-language/schema/raw/master/csl-citation.json"} </w:instrText>
      </w:r>
      <w:r w:rsidR="003B09F7">
        <w:rPr>
          <w:bCs/>
          <w:color w:val="000000" w:themeColor="text1"/>
        </w:rPr>
        <w:fldChar w:fldCharType="separate"/>
      </w:r>
      <w:r w:rsidR="00F57009" w:rsidRPr="00F57009">
        <w:rPr>
          <w:rFonts w:cs="Times New Roman"/>
        </w:rPr>
        <w:t>(IEA, 2021b)</w:t>
      </w:r>
      <w:r w:rsidR="003B09F7">
        <w:rPr>
          <w:bCs/>
          <w:color w:val="000000" w:themeColor="text1"/>
        </w:rPr>
        <w:fldChar w:fldCharType="end"/>
      </w:r>
      <w:r w:rsidR="003B09F7">
        <w:rPr>
          <w:bCs/>
          <w:color w:val="000000" w:themeColor="text1"/>
        </w:rPr>
        <w:t>.</w:t>
      </w:r>
      <w:r w:rsidR="001961C4">
        <w:rPr>
          <w:bCs/>
          <w:color w:val="000000" w:themeColor="text1"/>
        </w:rPr>
        <w:t xml:space="preserve"> </w:t>
      </w:r>
      <w:r w:rsidR="00581660">
        <w:rPr>
          <w:bCs/>
          <w:color w:val="000000" w:themeColor="text1"/>
        </w:rPr>
        <w:t xml:space="preserve">The implementation of </w:t>
      </w:r>
      <w:r w:rsidR="00621583">
        <w:rPr>
          <w:bCs/>
          <w:color w:val="000000" w:themeColor="text1"/>
        </w:rPr>
        <w:t xml:space="preserve">electric cars are mainly from </w:t>
      </w:r>
      <w:r w:rsidR="00A07737">
        <w:rPr>
          <w:bCs/>
          <w:color w:val="000000" w:themeColor="text1"/>
        </w:rPr>
        <w:t xml:space="preserve">IEA Energy </w:t>
      </w:r>
      <w:r w:rsidR="00053A12">
        <w:rPr>
          <w:bCs/>
          <w:color w:val="000000" w:themeColor="text1"/>
        </w:rPr>
        <w:t>Technology P</w:t>
      </w:r>
      <w:r w:rsidR="00A07737">
        <w:rPr>
          <w:bCs/>
          <w:color w:val="000000" w:themeColor="text1"/>
        </w:rPr>
        <w:t>erspective</w:t>
      </w:r>
      <w:r w:rsidR="00740947">
        <w:rPr>
          <w:bCs/>
          <w:color w:val="000000" w:themeColor="text1"/>
        </w:rPr>
        <w:t xml:space="preserve"> </w:t>
      </w:r>
      <w:r w:rsidR="00713310">
        <w:rPr>
          <w:bCs/>
          <w:color w:val="000000" w:themeColor="text1"/>
        </w:rPr>
        <w:fldChar w:fldCharType="begin"/>
      </w:r>
      <w:r w:rsidR="00961370">
        <w:rPr>
          <w:bCs/>
          <w:color w:val="000000" w:themeColor="text1"/>
        </w:rPr>
        <w:instrText xml:space="preserve"> ADDIN ZOTERO_ITEM CSL_CITATION {"citationID":"mKBDKA3m","properties":{"formattedCitation":"(IEA, 2016a)","plainCitation":"(IEA, 2016a)","noteIndex":0},"citationItems":[{"id":16212,"uris":["http://zotero.org/groups/277937/items/XESWURCV"],"uri":["http://zotero.org/groups/277937/items/XESWURCV"],"itemData":{"id":16212,"type":"report","event-place":"Paris","publisher":"International Energy Agency","publisher-place":"Paris","title":"Energy Technology Perspectives 2016","URL":"http://www.iea.org/etp/etp2016/","author":[{"family":"IEA","given":""}],"accessed":{"date-parts":[["2016",11,2]]},"issued":{"date-parts":[["2016"]]}}}],"schema":"https://github.com/citation-style-language/schema/raw/master/csl-citation.json"} </w:instrText>
      </w:r>
      <w:r w:rsidR="00713310">
        <w:rPr>
          <w:bCs/>
          <w:color w:val="000000" w:themeColor="text1"/>
        </w:rPr>
        <w:fldChar w:fldCharType="separate"/>
      </w:r>
      <w:r w:rsidR="00C72A36" w:rsidRPr="00C72A36">
        <w:rPr>
          <w:rFonts w:cs="Times New Roman"/>
        </w:rPr>
        <w:t>(IEA, 2016a)</w:t>
      </w:r>
      <w:r w:rsidR="00713310">
        <w:rPr>
          <w:bCs/>
          <w:color w:val="000000" w:themeColor="text1"/>
        </w:rPr>
        <w:fldChar w:fldCharType="end"/>
      </w:r>
      <w:r w:rsidR="00A07737">
        <w:rPr>
          <w:bCs/>
          <w:color w:val="000000" w:themeColor="text1"/>
        </w:rPr>
        <w:t xml:space="preserve"> ,</w:t>
      </w:r>
      <w:r w:rsidR="00737C03">
        <w:rPr>
          <w:bCs/>
          <w:color w:val="000000" w:themeColor="text1"/>
        </w:rPr>
        <w:t xml:space="preserve"> </w:t>
      </w:r>
      <w:r w:rsidR="00621583">
        <w:rPr>
          <w:bCs/>
          <w:color w:val="000000" w:themeColor="text1"/>
        </w:rPr>
        <w:t xml:space="preserve">IEA </w:t>
      </w:r>
      <w:r w:rsidR="00053A12">
        <w:rPr>
          <w:bCs/>
          <w:color w:val="000000" w:themeColor="text1"/>
        </w:rPr>
        <w:t>G</w:t>
      </w:r>
      <w:r w:rsidR="00621583">
        <w:rPr>
          <w:bCs/>
          <w:color w:val="000000" w:themeColor="text1"/>
        </w:rPr>
        <w:t xml:space="preserve">lobal EV </w:t>
      </w:r>
      <w:r w:rsidR="00053A12">
        <w:rPr>
          <w:bCs/>
          <w:color w:val="000000" w:themeColor="text1"/>
        </w:rPr>
        <w:t>O</w:t>
      </w:r>
      <w:r w:rsidR="00621583">
        <w:rPr>
          <w:bCs/>
          <w:color w:val="000000" w:themeColor="text1"/>
        </w:rPr>
        <w:t>utlook</w:t>
      </w:r>
      <w:r w:rsidR="0005166B">
        <w:rPr>
          <w:bCs/>
          <w:color w:val="000000" w:themeColor="text1"/>
        </w:rPr>
        <w:t xml:space="preserve"> </w:t>
      </w:r>
      <w:r w:rsidR="00F303FF">
        <w:rPr>
          <w:bCs/>
          <w:color w:val="000000" w:themeColor="text1"/>
        </w:rPr>
        <w:fldChar w:fldCharType="begin"/>
      </w:r>
      <w:r w:rsidR="00F57009">
        <w:rPr>
          <w:bCs/>
          <w:color w:val="000000" w:themeColor="text1"/>
        </w:rPr>
        <w:instrText xml:space="preserve"> ADDIN ZOTERO_ITEM CSL_CITATION {"citationID":"CYY2mnej","properties":{"formattedCitation":"(IEA, 2018b, 2021b)","plainCitation":"(IEA, 2018b, 2021b)","noteIndex":0},"citationItems":[{"id":35466,"uris":["http://zotero.org/groups/2241942/items/7UR88RR5"],"uri":["http://zotero.org/groups/2241942/items/7UR88RR5"],"itemData":{"id":35466,"type":"article-journal","abstract":"The Global EV Outlook is an annual publication that identifies and discusses recent developments in electric mobility across the globe. It is developed with the support of the members of the Electric Vehicles Initiative (EVI).","language":"en","page":"101","source":"Zotero","title":"Global EV Outlook 2021","author":[{"family":"IEA","given":""}],"issued":{"date-parts":[["2021"]]}}},{"id":35910,"uris":["http://zotero.org/groups/2241942/items/EHAP8Y5P"],"uri":["http://zotero.org/groups/2241942/items/EHAP8Y5P"],"itemData":{"id":35910,"type":"report","language":"en","note":"00000","page":"141","publisher":"International Energy Agency","source":"Zotero","title":"Global EV Outlook 2018","author":[{"family":"IEA","given":""}],"issued":{"date-parts":[["2018"]]}}}],"schema":"https://github.com/citation-style-language/schema/raw/master/csl-citation.json"} </w:instrText>
      </w:r>
      <w:r w:rsidR="00F303FF">
        <w:rPr>
          <w:bCs/>
          <w:color w:val="000000" w:themeColor="text1"/>
        </w:rPr>
        <w:fldChar w:fldCharType="separate"/>
      </w:r>
      <w:r w:rsidR="00F57009" w:rsidRPr="00F57009">
        <w:rPr>
          <w:rFonts w:cs="Times New Roman"/>
        </w:rPr>
        <w:t>(IEA, 2018b, 2021b)</w:t>
      </w:r>
      <w:r w:rsidR="00F303FF">
        <w:rPr>
          <w:bCs/>
          <w:color w:val="000000" w:themeColor="text1"/>
        </w:rPr>
        <w:fldChar w:fldCharType="end"/>
      </w:r>
      <w:r w:rsidR="00621583">
        <w:rPr>
          <w:bCs/>
          <w:color w:val="000000" w:themeColor="text1"/>
        </w:rPr>
        <w:t>, Bloomberg</w:t>
      </w:r>
      <w:r w:rsidR="00B84B15">
        <w:rPr>
          <w:bCs/>
          <w:color w:val="000000" w:themeColor="text1"/>
        </w:rPr>
        <w:t xml:space="preserve"> </w:t>
      </w:r>
      <w:r w:rsidR="00053A12">
        <w:rPr>
          <w:bCs/>
          <w:color w:val="000000" w:themeColor="text1"/>
        </w:rPr>
        <w:t>G</w:t>
      </w:r>
      <w:r w:rsidR="00B84B15">
        <w:rPr>
          <w:bCs/>
          <w:color w:val="000000" w:themeColor="text1"/>
        </w:rPr>
        <w:t xml:space="preserve">lobal EV </w:t>
      </w:r>
      <w:r w:rsidR="00053A12">
        <w:rPr>
          <w:bCs/>
          <w:color w:val="000000" w:themeColor="text1"/>
        </w:rPr>
        <w:t>O</w:t>
      </w:r>
      <w:r w:rsidR="00B84B15">
        <w:rPr>
          <w:bCs/>
          <w:color w:val="000000" w:themeColor="text1"/>
        </w:rPr>
        <w:t>utlook</w:t>
      </w:r>
      <w:r w:rsidR="00B76F30">
        <w:rPr>
          <w:bCs/>
          <w:color w:val="000000" w:themeColor="text1"/>
        </w:rPr>
        <w:t xml:space="preserve"> </w:t>
      </w:r>
      <w:r w:rsidR="0005166B">
        <w:rPr>
          <w:bCs/>
          <w:color w:val="000000" w:themeColor="text1"/>
        </w:rPr>
        <w:fldChar w:fldCharType="begin"/>
      </w:r>
      <w:r w:rsidR="0005166B">
        <w:rPr>
          <w:bCs/>
          <w:color w:val="000000" w:themeColor="text1"/>
        </w:rPr>
        <w:instrText xml:space="preserve"> ADDIN ZOTERO_ITEM CSL_CITATION {"citationID":"nZvSZaT3","properties":{"formattedCitation":"(Bloomberg NEF, 2020)","plainCitation":"(Bloomberg NEF, 2020)","noteIndex":0},"citationItems":[{"id":35400,"uris":["http://zotero.org/groups/2241942/items/XGMTPFCT"],"uri":["http://zotero.org/groups/2241942/items/XGMTPFCT"],"itemData":{"id":35400,"type":"report","abstract":"Mobility is at the core of modern civilization, and the way people and goods move impacts many aspects of life. The next 20 years will bring...","language":"en","title":"Electric Vehicle Outlook 2020","URL":"https://bnef.turtl.co/story/evo-2020/","author":[{"family":"Bloomberg NEF","given":""}],"accessed":{"date-parts":[["2021",4,22]]},"issued":{"date-parts":[["2020"]]}}}],"schema":"https://github.com/citation-style-language/schema/raw/master/csl-citation.json"} </w:instrText>
      </w:r>
      <w:r w:rsidR="0005166B">
        <w:rPr>
          <w:bCs/>
          <w:color w:val="000000" w:themeColor="text1"/>
        </w:rPr>
        <w:fldChar w:fldCharType="separate"/>
      </w:r>
      <w:r w:rsidR="00C72A36" w:rsidRPr="00C72A36">
        <w:rPr>
          <w:rFonts w:cs="Times New Roman"/>
        </w:rPr>
        <w:t>(Bloomberg NEF, 2020)</w:t>
      </w:r>
      <w:r w:rsidR="0005166B">
        <w:rPr>
          <w:bCs/>
          <w:color w:val="000000" w:themeColor="text1"/>
        </w:rPr>
        <w:fldChar w:fldCharType="end"/>
      </w:r>
      <w:r w:rsidR="00B84B15">
        <w:rPr>
          <w:bCs/>
          <w:color w:val="000000" w:themeColor="text1"/>
        </w:rPr>
        <w:t xml:space="preserve">, OPEC </w:t>
      </w:r>
      <w:r w:rsidR="00053A12">
        <w:rPr>
          <w:bCs/>
          <w:color w:val="000000" w:themeColor="text1"/>
        </w:rPr>
        <w:t>W</w:t>
      </w:r>
      <w:r w:rsidR="00B84B15">
        <w:rPr>
          <w:bCs/>
          <w:color w:val="000000" w:themeColor="text1"/>
        </w:rPr>
        <w:t xml:space="preserve">orld </w:t>
      </w:r>
      <w:r w:rsidR="00053A12">
        <w:rPr>
          <w:bCs/>
          <w:color w:val="000000" w:themeColor="text1"/>
        </w:rPr>
        <w:t>O</w:t>
      </w:r>
      <w:r w:rsidR="00B84B15">
        <w:rPr>
          <w:bCs/>
          <w:color w:val="000000" w:themeColor="text1"/>
        </w:rPr>
        <w:t xml:space="preserve">il </w:t>
      </w:r>
      <w:r w:rsidR="00737C03">
        <w:rPr>
          <w:bCs/>
          <w:color w:val="000000" w:themeColor="text1"/>
        </w:rPr>
        <w:t>O</w:t>
      </w:r>
      <w:r w:rsidR="00B84B15">
        <w:rPr>
          <w:bCs/>
          <w:color w:val="000000" w:themeColor="text1"/>
        </w:rPr>
        <w:t>utlook</w:t>
      </w:r>
      <w:r w:rsidR="00713310">
        <w:rPr>
          <w:bCs/>
          <w:color w:val="000000" w:themeColor="text1"/>
        </w:rPr>
        <w:t xml:space="preserve"> </w:t>
      </w:r>
      <w:r w:rsidR="008F3028">
        <w:rPr>
          <w:bCs/>
          <w:color w:val="000000" w:themeColor="text1"/>
        </w:rPr>
        <w:fldChar w:fldCharType="begin"/>
      </w:r>
      <w:r w:rsidR="008F3028">
        <w:rPr>
          <w:bCs/>
          <w:color w:val="000000" w:themeColor="text1"/>
        </w:rPr>
        <w:instrText xml:space="preserve"> ADDIN ZOTERO_ITEM CSL_CITATION {"citationID":"VrOMKyON","properties":{"formattedCitation":"(OPEC, 2020)","plainCitation":"(OPEC, 2020)","noteIndex":0},"citationItems":[{"id":35470,"uris":["http://zotero.org/groups/2241942/items/GACHURK9"],"uri":["http://zotero.org/groups/2241942/items/GACHURK9"],"itemData":{"id":35470,"type":"book","ISBN":"978-3-9504890-0-2","publisher":"Organization of the Petroleum Exporting Countries","title":"World oil outlook 2045","URL":"www.opec.org","author":[{"family":"OPEC","given":""}],"issued":{"date-parts":[["2020"]]}}}],"schema":"https://github.com/citation-style-language/schema/raw/master/csl-citation.json"} </w:instrText>
      </w:r>
      <w:r w:rsidR="008F3028">
        <w:rPr>
          <w:bCs/>
          <w:color w:val="000000" w:themeColor="text1"/>
        </w:rPr>
        <w:fldChar w:fldCharType="separate"/>
      </w:r>
      <w:r w:rsidR="00C72A36" w:rsidRPr="00C72A36">
        <w:rPr>
          <w:rFonts w:cs="Times New Roman"/>
        </w:rPr>
        <w:t>(OPEC, 2020)</w:t>
      </w:r>
      <w:r w:rsidR="008F3028">
        <w:rPr>
          <w:bCs/>
          <w:color w:val="000000" w:themeColor="text1"/>
        </w:rPr>
        <w:fldChar w:fldCharType="end"/>
      </w:r>
      <w:r w:rsidR="00B84B15">
        <w:rPr>
          <w:bCs/>
          <w:color w:val="000000" w:themeColor="text1"/>
        </w:rPr>
        <w:t xml:space="preserve">, </w:t>
      </w:r>
      <w:r w:rsidR="00F303FF">
        <w:rPr>
          <w:bCs/>
          <w:color w:val="000000" w:themeColor="text1"/>
        </w:rPr>
        <w:t xml:space="preserve">ITF </w:t>
      </w:r>
      <w:r w:rsidR="00053A12">
        <w:rPr>
          <w:bCs/>
          <w:color w:val="000000" w:themeColor="text1"/>
        </w:rPr>
        <w:t>T</w:t>
      </w:r>
      <w:r w:rsidR="00F303FF">
        <w:rPr>
          <w:bCs/>
          <w:color w:val="000000" w:themeColor="text1"/>
        </w:rPr>
        <w:t xml:space="preserve">ransport </w:t>
      </w:r>
      <w:r w:rsidR="00053A12">
        <w:rPr>
          <w:bCs/>
          <w:color w:val="000000" w:themeColor="text1"/>
        </w:rPr>
        <w:t>O</w:t>
      </w:r>
      <w:r w:rsidR="00F303FF">
        <w:rPr>
          <w:bCs/>
          <w:color w:val="000000" w:themeColor="text1"/>
        </w:rPr>
        <w:t>utlook</w:t>
      </w:r>
      <w:r w:rsidR="00CB3BBB">
        <w:rPr>
          <w:bCs/>
          <w:color w:val="000000" w:themeColor="text1"/>
        </w:rPr>
        <w:t xml:space="preserve"> </w:t>
      </w:r>
      <w:r w:rsidR="00CB3BBB">
        <w:rPr>
          <w:bCs/>
          <w:color w:val="000000" w:themeColor="text1"/>
        </w:rPr>
        <w:fldChar w:fldCharType="begin"/>
      </w:r>
      <w:r w:rsidR="00CB3BBB">
        <w:rPr>
          <w:bCs/>
          <w:color w:val="000000" w:themeColor="text1"/>
        </w:rPr>
        <w:instrText xml:space="preserve"> ADDIN ZOTERO_ITEM CSL_CITATION {"citationID":"NoAMIJD5","properties":{"formattedCitation":"(OECD/ITF, 2021)","plainCitation":"(OECD/ITF, 2021)","noteIndex":0},"citationItems":[{"id":34725,"uris":["http://zotero.org/groups/2241942/items/BRBA4SQW"],"uri":["http://zotero.org/groups/2241942/items/BRBA4SQW"],"itemData":{"id":34725,"type":"article","title":"ITF Transport Outlook 2021","author":[{"family":"OECD/ITF","given":""}],"issued":{"date-parts":[["2021"]]}}}],"schema":"https://github.com/citation-style-language/schema/raw/master/csl-citation.json"} </w:instrText>
      </w:r>
      <w:r w:rsidR="00CB3BBB">
        <w:rPr>
          <w:bCs/>
          <w:color w:val="000000" w:themeColor="text1"/>
        </w:rPr>
        <w:fldChar w:fldCharType="separate"/>
      </w:r>
      <w:r w:rsidR="00C72A36" w:rsidRPr="00C72A36">
        <w:rPr>
          <w:rFonts w:cs="Times New Roman"/>
        </w:rPr>
        <w:t>(OECD/ITF, 2021)</w:t>
      </w:r>
      <w:r w:rsidR="00CB3BBB">
        <w:rPr>
          <w:bCs/>
          <w:color w:val="000000" w:themeColor="text1"/>
        </w:rPr>
        <w:fldChar w:fldCharType="end"/>
      </w:r>
      <w:r w:rsidR="00F303FF">
        <w:rPr>
          <w:bCs/>
          <w:color w:val="000000" w:themeColor="text1"/>
        </w:rPr>
        <w:t>.</w:t>
      </w:r>
    </w:p>
    <w:p w14:paraId="09E05A28" w14:textId="50BF3007" w:rsidR="007E73DD" w:rsidRDefault="00CE6E41" w:rsidP="007E73DD">
      <w:r>
        <w:rPr>
          <w:bCs/>
          <w:sz w:val="24"/>
        </w:rPr>
        <w:lastRenderedPageBreak/>
        <w:t>The conventional technology in this model will be all modes used for passenger travel</w:t>
      </w:r>
      <w:r w:rsidR="00DE1CA9">
        <w:rPr>
          <w:bCs/>
          <w:sz w:val="24"/>
        </w:rPr>
        <w:t xml:space="preserve"> from</w:t>
      </w:r>
      <w:r>
        <w:rPr>
          <w:bCs/>
          <w:sz w:val="24"/>
        </w:rPr>
        <w:t xml:space="preserve"> specifically </w:t>
      </w:r>
      <w:r w:rsidR="00AC5157">
        <w:rPr>
          <w:bCs/>
          <w:sz w:val="24"/>
        </w:rPr>
        <w:t>ICEV</w:t>
      </w:r>
      <w:r w:rsidR="00DE1CA9">
        <w:rPr>
          <w:bCs/>
          <w:sz w:val="24"/>
        </w:rPr>
        <w:t>s</w:t>
      </w:r>
      <w:r>
        <w:rPr>
          <w:bCs/>
          <w:sz w:val="24"/>
        </w:rPr>
        <w:t xml:space="preserve">. </w:t>
      </w:r>
      <w:r w:rsidR="007E73DD">
        <w:t>The functional unit of the analysis is billion passenger kilometers (</w:t>
      </w:r>
      <w:proofErr w:type="spellStart"/>
      <w:r w:rsidR="007E73DD">
        <w:t>pkm</w:t>
      </w:r>
      <w:proofErr w:type="spellEnd"/>
      <w:r w:rsidR="007E73DD">
        <w:t xml:space="preserve">) and the implementation unit is </w:t>
      </w:r>
      <w:r w:rsidR="00737C03">
        <w:t xml:space="preserve">the </w:t>
      </w:r>
      <w:r w:rsidR="007E73DD">
        <w:t>number of electric cars. The agency level is individual.</w:t>
      </w:r>
    </w:p>
    <w:p w14:paraId="3452D110" w14:textId="70CD5169" w:rsidR="00CE6E41" w:rsidRPr="00D11CEB" w:rsidRDefault="007E73DD" w:rsidP="00CE6E41">
      <w:r>
        <w:t xml:space="preserve">The Project Drawdown Scenario (PDS) shows a slow </w:t>
      </w:r>
      <w:r w:rsidR="00230417">
        <w:t xml:space="preserve">continue </w:t>
      </w:r>
      <w:r>
        <w:t xml:space="preserve">increase of the modal share of </w:t>
      </w:r>
      <w:r w:rsidR="00BD4A56">
        <w:t>EV</w:t>
      </w:r>
      <w:r>
        <w:t>s in urban</w:t>
      </w:r>
      <w:r w:rsidR="00145487">
        <w:t xml:space="preserve"> and nonurban</w:t>
      </w:r>
      <w:r>
        <w:t xml:space="preserve"> environments. The increased number of </w:t>
      </w:r>
      <w:r w:rsidR="00230417">
        <w:t>EV</w:t>
      </w:r>
      <w:r w:rsidR="000D3E78">
        <w:t xml:space="preserve"> </w:t>
      </w:r>
      <w:proofErr w:type="spellStart"/>
      <w:r>
        <w:t>pkm</w:t>
      </w:r>
      <w:proofErr w:type="spellEnd"/>
      <w:r>
        <w:t xml:space="preserve"> will come from</w:t>
      </w:r>
      <w:r w:rsidR="004F7871">
        <w:t xml:space="preserve"> trips of ICEVs</w:t>
      </w:r>
      <w:r>
        <w:t>.</w:t>
      </w:r>
      <w:r w:rsidR="00D11CEB">
        <w:t xml:space="preserve"> </w:t>
      </w:r>
      <w:r>
        <w:rPr>
          <w:bCs/>
          <w:sz w:val="24"/>
        </w:rPr>
        <w:t xml:space="preserve">The solution is </w:t>
      </w:r>
      <w:r w:rsidR="00B857C3">
        <w:rPr>
          <w:bCs/>
          <w:sz w:val="24"/>
        </w:rPr>
        <w:t>EV</w:t>
      </w:r>
      <w:r>
        <w:rPr>
          <w:bCs/>
          <w:sz w:val="24"/>
        </w:rPr>
        <w:t xml:space="preserve"> travel in passenger mobility. Climate and financial impacts will be calculated by billion </w:t>
      </w:r>
      <w:proofErr w:type="spellStart"/>
      <w:r>
        <w:rPr>
          <w:bCs/>
          <w:sz w:val="24"/>
        </w:rPr>
        <w:t>pkms</w:t>
      </w:r>
      <w:proofErr w:type="spellEnd"/>
      <w:r w:rsidR="00D11CEB">
        <w:rPr>
          <w:bCs/>
          <w:sz w:val="24"/>
        </w:rPr>
        <w:t xml:space="preserve"> (functional unit)</w:t>
      </w:r>
      <w:r>
        <w:rPr>
          <w:bCs/>
          <w:sz w:val="24"/>
        </w:rPr>
        <w:t xml:space="preserve"> </w:t>
      </w:r>
      <w:r w:rsidR="00D11CEB">
        <w:rPr>
          <w:bCs/>
          <w:sz w:val="24"/>
        </w:rPr>
        <w:t>and</w:t>
      </w:r>
      <w:r w:rsidR="00956545">
        <w:rPr>
          <w:bCs/>
          <w:sz w:val="24"/>
        </w:rPr>
        <w:t xml:space="preserve"> </w:t>
      </w:r>
      <w:r w:rsidR="00737C03">
        <w:rPr>
          <w:bCs/>
          <w:sz w:val="24"/>
        </w:rPr>
        <w:t xml:space="preserve">the </w:t>
      </w:r>
      <w:r w:rsidR="00956545">
        <w:rPr>
          <w:bCs/>
          <w:sz w:val="24"/>
        </w:rPr>
        <w:t>number of EVs</w:t>
      </w:r>
      <w:r w:rsidR="009752A9">
        <w:rPr>
          <w:bCs/>
          <w:sz w:val="24"/>
        </w:rPr>
        <w:t xml:space="preserve"> (implementation unit)</w:t>
      </w:r>
      <w:r>
        <w:t>.</w:t>
      </w:r>
    </w:p>
    <w:p w14:paraId="298F46AB" w14:textId="162ED084" w:rsidR="00F52595" w:rsidRDefault="00686965" w:rsidP="00C07355">
      <w:pPr>
        <w:pStyle w:val="Heading2"/>
        <w:numPr>
          <w:ilvl w:val="1"/>
          <w:numId w:val="28"/>
        </w:numPr>
      </w:pPr>
      <w:bookmarkStart w:id="415" w:name="_Ref34129791"/>
      <w:bookmarkStart w:id="416" w:name="_Ref34133973"/>
      <w:bookmarkStart w:id="417" w:name="_Toc72784724"/>
      <w:r>
        <w:t>Data Sources</w:t>
      </w:r>
      <w:bookmarkEnd w:id="415"/>
      <w:bookmarkEnd w:id="416"/>
      <w:bookmarkEnd w:id="417"/>
    </w:p>
    <w:p w14:paraId="41CE584B" w14:textId="4BD61FB4" w:rsidR="00620011" w:rsidRDefault="00C375AA" w:rsidP="000950BA">
      <w:r>
        <w:t xml:space="preserve">As Drawdown models are based on </w:t>
      </w:r>
      <w:r w:rsidR="00737C03">
        <w:t xml:space="preserve">a </w:t>
      </w:r>
      <w:r>
        <w:t xml:space="preserve">meta-analysis of published values for each variable and input </w:t>
      </w:r>
      <w:proofErr w:type="gramStart"/>
      <w:r>
        <w:t>where ever</w:t>
      </w:r>
      <w:proofErr w:type="gramEnd"/>
      <w:r>
        <w:t xml:space="preserve"> possible, s</w:t>
      </w:r>
      <w:r w:rsidR="000950BA">
        <w:t>everal data sources are used for this work</w:t>
      </w:r>
      <w:r>
        <w:t xml:space="preserve">, and averages </w:t>
      </w:r>
      <w:r w:rsidR="00737C03">
        <w:t xml:space="preserve">are </w:t>
      </w:r>
      <w:r>
        <w:t>used for the majority of inputs</w:t>
      </w:r>
      <w:r w:rsidR="000950BA">
        <w:t xml:space="preserve">. </w:t>
      </w:r>
    </w:p>
    <w:p w14:paraId="3101A77C" w14:textId="1C8D34BB" w:rsidR="00620011" w:rsidRDefault="00620011" w:rsidP="000950BA">
      <w:pPr>
        <w:rPr>
          <w:lang w:eastAsia="zh-CN"/>
        </w:rPr>
      </w:pPr>
      <w:r w:rsidRPr="007D12D3">
        <w:t xml:space="preserve">Global TAM was projected mainly using </w:t>
      </w:r>
      <w:r>
        <w:t>data obtained from highly respected international institutions</w:t>
      </w:r>
      <w:r w:rsidR="004117A7">
        <w:t xml:space="preserve">, such as the International Energy Agency’s Energy Technology Perspectives 2016, the ICCT’s 2012 publication, and the Institute for Transportation and Development Policy with the University of California at Davis in their joint publication of a global high shift scenario for transport </w:t>
      </w:r>
      <w:r>
        <w:fldChar w:fldCharType="begin"/>
      </w:r>
      <w:r w:rsidR="00C72A36">
        <w:instrText xml:space="preserve"> ADDIN ZOTERO_ITEM CSL_CITATION {"citationID":"yxDGDtRp","properties":{"formattedCitation":"(IEA, 2016b; The International Council on Clean Transportation, 2012; UC Davis, Fulton, &amp; Mason, 2015)","plainCitation":"(IEA, 2016b; The International Council on Clean Transportation, 2012; UC Davis, Fulton, &amp; Mason, 2015)","noteIndex":0},"citationItems":[{"id":24376,"uris":["http://zotero.org/groups/277937/items/F9F69ME7"],"uri":["http://zotero.org/groups/277937/items/F9F69ME7"],"itemData":{"id":24376,"type":"report","event-place":"Paris","publisher":"International Energy Agency","publisher-place":"Paris","title":"Energy Technology Perspectives 2016: Towards Sustainable Urban Energy Systems","URL":"http://www.iea.org/etp/etp2016/","author":[{"literal":"IEA"}],"issued":{"date-parts":[["2016"]]}},"label":"page"},{"id":21584,"uris":["http://zotero.org/groups/277937/items/JKNCVGCJ"],"uri":["http://zotero.org/groups/277937/items/JKNCVGCJ"],"itemData":{"id":21584,"type":"report","publisher":"The International Council on Clean Transportation","title":"ICCT Roadmap Model","URL":"http://www.theicct.org/global-transportation-roadmap-model","author":[{"literal":"The International Council on Clean Transportation"}],"accessed":{"date-parts":[["2016",5,19]]},"issued":{"date-parts":[["2012",12]]}},"label":"page"},{"id":17968,"uris":["http://zotero.org/groups/277937/items/V5S7QU6I"],"uri":["http://zotero.org/groups/277937/items/V5S7QU6I"],"itemData":{"id":17968,"type":"article","title":"ITDP-UCD HS Cycling Report Figures","author":[{"family":"UC Davis","given":""},{"family":"Fulton","given":"Lewis"},{"family":"Mason","given":"Jacob"}],"issued":{"date-parts":[["2015",11,10]]}},"label":"page"}],"schema":"https://github.com/citation-style-language/schema/raw/master/csl-citation.json"} </w:instrText>
      </w:r>
      <w:r>
        <w:fldChar w:fldCharType="separate"/>
      </w:r>
      <w:r w:rsidR="00C72A36" w:rsidRPr="00C72A36">
        <w:rPr>
          <w:rFonts w:cs="Times New Roman"/>
        </w:rPr>
        <w:t>(IEA, 2016b; The International Council on Clean Transportation, 2012; UC Davis, Fulton, &amp; Mason, 2015)</w:t>
      </w:r>
      <w:r>
        <w:fldChar w:fldCharType="end"/>
      </w:r>
    </w:p>
    <w:p w14:paraId="44924161" w14:textId="20CCDF08" w:rsidR="00C836D8" w:rsidRDefault="00C836D8" w:rsidP="000950BA">
      <w:pPr>
        <w:rPr>
          <w:bCs/>
          <w:color w:val="000000" w:themeColor="text1"/>
        </w:rPr>
      </w:pPr>
      <w:r>
        <w:t>Adoption projections are gathered from as many credible sources as possible. T</w:t>
      </w:r>
      <w:r w:rsidR="00F215D6">
        <w:t xml:space="preserve">he key data on </w:t>
      </w:r>
      <w:r w:rsidR="00FB722F">
        <w:t xml:space="preserve">adoption data are from </w:t>
      </w:r>
      <w:r w:rsidR="00EB1E9B">
        <w:t xml:space="preserve">multiple institution </w:t>
      </w:r>
      <w:r w:rsidR="00E344F0">
        <w:t xml:space="preserve">report, such as </w:t>
      </w:r>
      <w:r w:rsidR="00E344F0">
        <w:rPr>
          <w:bCs/>
          <w:color w:val="000000" w:themeColor="text1"/>
        </w:rPr>
        <w:t xml:space="preserve">IEA Energy Technology Perspective </w:t>
      </w:r>
      <w:r w:rsidR="00E344F0">
        <w:rPr>
          <w:bCs/>
          <w:color w:val="000000" w:themeColor="text1"/>
        </w:rPr>
        <w:fldChar w:fldCharType="begin"/>
      </w:r>
      <w:r w:rsidR="00961370">
        <w:rPr>
          <w:bCs/>
          <w:color w:val="000000" w:themeColor="text1"/>
        </w:rPr>
        <w:instrText xml:space="preserve"> ADDIN ZOTERO_ITEM CSL_CITATION {"citationID":"4IBeAgHy","properties":{"formattedCitation":"(IEA, 2016a)","plainCitation":"(IEA, 2016a)","noteIndex":0},"citationItems":[{"id":16212,"uris":["http://zotero.org/groups/277937/items/XESWURCV"],"uri":["http://zotero.org/groups/277937/items/XESWURCV"],"itemData":{"id":16212,"type":"report","event-place":"Paris","publisher":"International Energy Agency","publisher-place":"Paris","title":"Energy Technology Perspectives 2016","URL":"http://www.iea.org/etp/etp2016/","author":[{"family":"IEA","given":""}],"accessed":{"date-parts":[["2016",11,2]]},"issued":{"date-parts":[["2016"]]}}}],"schema":"https://github.com/citation-style-language/schema/raw/master/csl-citation.json"} </w:instrText>
      </w:r>
      <w:r w:rsidR="00E344F0">
        <w:rPr>
          <w:bCs/>
          <w:color w:val="000000" w:themeColor="text1"/>
        </w:rPr>
        <w:fldChar w:fldCharType="separate"/>
      </w:r>
      <w:r w:rsidR="00C72A36" w:rsidRPr="00C72A36">
        <w:rPr>
          <w:rFonts w:cs="Times New Roman"/>
        </w:rPr>
        <w:t>(IEA, 2016a)</w:t>
      </w:r>
      <w:r w:rsidR="00E344F0">
        <w:rPr>
          <w:bCs/>
          <w:color w:val="000000" w:themeColor="text1"/>
        </w:rPr>
        <w:fldChar w:fldCharType="end"/>
      </w:r>
      <w:r w:rsidR="00E344F0">
        <w:rPr>
          <w:bCs/>
          <w:color w:val="000000" w:themeColor="text1"/>
        </w:rPr>
        <w:t xml:space="preserve"> ,IEA Global EV Outlook </w:t>
      </w:r>
      <w:r w:rsidR="00E344F0">
        <w:rPr>
          <w:bCs/>
          <w:color w:val="000000" w:themeColor="text1"/>
        </w:rPr>
        <w:fldChar w:fldCharType="begin"/>
      </w:r>
      <w:r w:rsidR="00F57009">
        <w:rPr>
          <w:bCs/>
          <w:color w:val="000000" w:themeColor="text1"/>
        </w:rPr>
        <w:instrText xml:space="preserve"> ADDIN ZOTERO_ITEM CSL_CITATION {"citationID":"saedP3bQ","properties":{"formattedCitation":"(IEA, 2018b, 2021b)","plainCitation":"(IEA, 2018b, 2021b)","noteIndex":0},"citationItems":[{"id":35466,"uris":["http://zotero.org/groups/2241942/items/7UR88RR5"],"uri":["http://zotero.org/groups/2241942/items/7UR88RR5"],"itemData":{"id":35466,"type":"article-journal","abstract":"The Global EV Outlook is an annual publication that identifies and discusses recent developments in electric mobility across the globe. It is developed with the support of the members of the Electric Vehicles Initiative (EVI).","language":"en","page":"101","source":"Zotero","title":"Global EV Outlook 2021","author":[{"family":"IEA","given":""}],"issued":{"date-parts":[["2021"]]}}},{"id":35910,"uris":["http://zotero.org/groups/2241942/items/EHAP8Y5P"],"uri":["http://zotero.org/groups/2241942/items/EHAP8Y5P"],"itemData":{"id":35910,"type":"report","language":"en","note":"00000","page":"141","publisher":"International Energy Agency","source":"Zotero","title":"Global EV Outlook 2018","author":[{"family":"IEA","given":""}],"issued":{"date-parts":[["2018"]]}}}],"schema":"https://github.com/citation-style-language/schema/raw/master/csl-citation.json"} </w:instrText>
      </w:r>
      <w:r w:rsidR="00E344F0">
        <w:rPr>
          <w:bCs/>
          <w:color w:val="000000" w:themeColor="text1"/>
        </w:rPr>
        <w:fldChar w:fldCharType="separate"/>
      </w:r>
      <w:r w:rsidR="00F57009" w:rsidRPr="00F57009">
        <w:rPr>
          <w:rFonts w:cs="Times New Roman"/>
        </w:rPr>
        <w:t>(IEA, 2018b, 2021b)</w:t>
      </w:r>
      <w:r w:rsidR="00E344F0">
        <w:rPr>
          <w:bCs/>
          <w:color w:val="000000" w:themeColor="text1"/>
        </w:rPr>
        <w:fldChar w:fldCharType="end"/>
      </w:r>
      <w:r w:rsidR="00E344F0">
        <w:rPr>
          <w:bCs/>
          <w:color w:val="000000" w:themeColor="text1"/>
        </w:rPr>
        <w:t xml:space="preserve">, Bloomberg Global EV Outlook </w:t>
      </w:r>
      <w:r w:rsidR="00E344F0">
        <w:rPr>
          <w:bCs/>
          <w:color w:val="000000" w:themeColor="text1"/>
        </w:rPr>
        <w:fldChar w:fldCharType="begin"/>
      </w:r>
      <w:r w:rsidR="00961370">
        <w:rPr>
          <w:bCs/>
          <w:color w:val="000000" w:themeColor="text1"/>
        </w:rPr>
        <w:instrText xml:space="preserve"> ADDIN ZOTERO_ITEM CSL_CITATION {"citationID":"4JUbdJww","properties":{"formattedCitation":"(Bloomberg NEF, 2020)","plainCitation":"(Bloomberg NEF, 2020)","noteIndex":0},"citationItems":[{"id":35400,"uris":["http://zotero.org/groups/2241942/items/XGMTPFCT"],"uri":["http://zotero.org/groups/2241942/items/XGMTPFCT"],"itemData":{"id":35400,"type":"report","abstract":"Mobility is at the core of modern civilization, and the way people and goods move impacts many aspects of life. The next 20 years will bring...","language":"en","title":"Electric Vehicle Outlook 2020","URL":"https://bnef.turtl.co/story/evo-2020/","author":[{"family":"Bloomberg NEF","given":""}],"accessed":{"date-parts":[["2021",4,22]]},"issued":{"date-parts":[["2020"]]}}}],"schema":"https://github.com/citation-style-language/schema/raw/master/csl-citation.json"} </w:instrText>
      </w:r>
      <w:r w:rsidR="00E344F0">
        <w:rPr>
          <w:bCs/>
          <w:color w:val="000000" w:themeColor="text1"/>
        </w:rPr>
        <w:fldChar w:fldCharType="separate"/>
      </w:r>
      <w:r w:rsidR="00C72A36" w:rsidRPr="00C72A36">
        <w:rPr>
          <w:rFonts w:cs="Times New Roman"/>
        </w:rPr>
        <w:t>(Bloomberg NEF, 2020)</w:t>
      </w:r>
      <w:r w:rsidR="00E344F0">
        <w:rPr>
          <w:bCs/>
          <w:color w:val="000000" w:themeColor="text1"/>
        </w:rPr>
        <w:fldChar w:fldCharType="end"/>
      </w:r>
      <w:r w:rsidR="00E344F0">
        <w:rPr>
          <w:bCs/>
          <w:color w:val="000000" w:themeColor="text1"/>
        </w:rPr>
        <w:t xml:space="preserve">, OPEC World Oil </w:t>
      </w:r>
      <w:r w:rsidR="00737C03">
        <w:rPr>
          <w:bCs/>
          <w:color w:val="000000" w:themeColor="text1"/>
        </w:rPr>
        <w:t>O</w:t>
      </w:r>
      <w:r w:rsidR="00E344F0">
        <w:rPr>
          <w:bCs/>
          <w:color w:val="000000" w:themeColor="text1"/>
        </w:rPr>
        <w:t xml:space="preserve">utlook </w:t>
      </w:r>
      <w:r w:rsidR="00E344F0">
        <w:rPr>
          <w:bCs/>
          <w:color w:val="000000" w:themeColor="text1"/>
        </w:rPr>
        <w:fldChar w:fldCharType="begin"/>
      </w:r>
      <w:r w:rsidR="00961370">
        <w:rPr>
          <w:bCs/>
          <w:color w:val="000000" w:themeColor="text1"/>
        </w:rPr>
        <w:instrText xml:space="preserve"> ADDIN ZOTERO_ITEM CSL_CITATION {"citationID":"SbUc2sKW","properties":{"formattedCitation":"(OPEC, 2020)","plainCitation":"(OPEC, 2020)","noteIndex":0},"citationItems":[{"id":35470,"uris":["http://zotero.org/groups/2241942/items/GACHURK9"],"uri":["http://zotero.org/groups/2241942/items/GACHURK9"],"itemData":{"id":35470,"type":"book","ISBN":"978-3-9504890-0-2","publisher":"Organization of the Petroleum Exporting Countries","title":"World oil outlook 2045","URL":"www.opec.org","author":[{"family":"OPEC","given":""}],"issued":{"date-parts":[["2020"]]}}}],"schema":"https://github.com/citation-style-language/schema/raw/master/csl-citation.json"} </w:instrText>
      </w:r>
      <w:r w:rsidR="00E344F0">
        <w:rPr>
          <w:bCs/>
          <w:color w:val="000000" w:themeColor="text1"/>
        </w:rPr>
        <w:fldChar w:fldCharType="separate"/>
      </w:r>
      <w:r w:rsidR="00C72A36" w:rsidRPr="00C72A36">
        <w:rPr>
          <w:rFonts w:cs="Times New Roman"/>
        </w:rPr>
        <w:t>(OPEC, 2020)</w:t>
      </w:r>
      <w:r w:rsidR="00E344F0">
        <w:rPr>
          <w:bCs/>
          <w:color w:val="000000" w:themeColor="text1"/>
        </w:rPr>
        <w:fldChar w:fldCharType="end"/>
      </w:r>
      <w:r w:rsidR="00E344F0">
        <w:rPr>
          <w:bCs/>
          <w:color w:val="000000" w:themeColor="text1"/>
        </w:rPr>
        <w:t xml:space="preserve">, ITF Transport Outlook </w:t>
      </w:r>
      <w:r w:rsidR="00E344F0">
        <w:rPr>
          <w:bCs/>
          <w:color w:val="000000" w:themeColor="text1"/>
        </w:rPr>
        <w:fldChar w:fldCharType="begin"/>
      </w:r>
      <w:r w:rsidR="00961370">
        <w:rPr>
          <w:bCs/>
          <w:color w:val="000000" w:themeColor="text1"/>
        </w:rPr>
        <w:instrText xml:space="preserve"> ADDIN ZOTERO_ITEM CSL_CITATION {"citationID":"U0c5RDdn","properties":{"formattedCitation":"(OECD/ITF, 2021)","plainCitation":"(OECD/ITF, 2021)","noteIndex":0},"citationItems":[{"id":34725,"uris":["http://zotero.org/groups/2241942/items/BRBA4SQW"],"uri":["http://zotero.org/groups/2241942/items/BRBA4SQW"],"itemData":{"id":34725,"type":"article","title":"ITF Transport Outlook 2021","author":[{"family":"OECD/ITF","given":""}],"issued":{"date-parts":[["2021"]]}}}],"schema":"https://github.com/citation-style-language/schema/raw/master/csl-citation.json"} </w:instrText>
      </w:r>
      <w:r w:rsidR="00E344F0">
        <w:rPr>
          <w:bCs/>
          <w:color w:val="000000" w:themeColor="text1"/>
        </w:rPr>
        <w:fldChar w:fldCharType="separate"/>
      </w:r>
      <w:r w:rsidR="00C72A36" w:rsidRPr="00C72A36">
        <w:rPr>
          <w:rFonts w:cs="Times New Roman"/>
        </w:rPr>
        <w:t>(OECD/ITF, 2021)</w:t>
      </w:r>
      <w:r w:rsidR="00E344F0">
        <w:rPr>
          <w:bCs/>
          <w:color w:val="000000" w:themeColor="text1"/>
        </w:rPr>
        <w:fldChar w:fldCharType="end"/>
      </w:r>
      <w:r w:rsidR="00E344F0">
        <w:rPr>
          <w:bCs/>
          <w:color w:val="000000" w:themeColor="text1"/>
        </w:rPr>
        <w:t>.</w:t>
      </w:r>
      <w:r w:rsidR="003B267A">
        <w:rPr>
          <w:bCs/>
          <w:color w:val="000000" w:themeColor="text1"/>
        </w:rPr>
        <w:t xml:space="preserve"> </w:t>
      </w:r>
    </w:p>
    <w:p w14:paraId="1D021300" w14:textId="08BDF87F" w:rsidR="000950BA" w:rsidRPr="00A40792" w:rsidRDefault="00A40792" w:rsidP="000950BA">
      <w:r>
        <w:t xml:space="preserve">Variable inputs are used in the Variable Meta-Analysis and are updated to reflect current conditions at each update. These </w:t>
      </w:r>
      <w:r w:rsidR="00A46F56">
        <w:t xml:space="preserve">variables </w:t>
      </w:r>
      <w:r w:rsidR="00307D43">
        <w:t xml:space="preserve">regarding </w:t>
      </w:r>
      <w:r w:rsidR="00F10DA8">
        <w:t xml:space="preserve">climate input, financial input, and technique input </w:t>
      </w:r>
      <w:r w:rsidR="00A46F56">
        <w:t xml:space="preserve">came from </w:t>
      </w:r>
      <w:r w:rsidR="00705BAC">
        <w:rPr>
          <w:rFonts w:hint="eastAsia"/>
          <w:lang w:eastAsia="zh-CN"/>
        </w:rPr>
        <w:t>wi</w:t>
      </w:r>
      <w:r w:rsidR="00705BAC">
        <w:t>de range of</w:t>
      </w:r>
      <w:r w:rsidR="008532FB">
        <w:t xml:space="preserve"> literature, such as</w:t>
      </w:r>
      <w:r w:rsidR="00705BAC">
        <w:t xml:space="preserve"> </w:t>
      </w:r>
      <w:r w:rsidR="00A46F56">
        <w:t>peer</w:t>
      </w:r>
      <w:r w:rsidR="00737C03">
        <w:t>-</w:t>
      </w:r>
      <w:r w:rsidR="00A46F56">
        <w:t xml:space="preserve">reviewed scientific </w:t>
      </w:r>
      <w:r w:rsidR="008532FB">
        <w:t xml:space="preserve">papers, reports, </w:t>
      </w:r>
      <w:r w:rsidR="00A46F56">
        <w:t>and grey sources</w:t>
      </w:r>
      <w:r w:rsidR="00307D43">
        <w:t xml:space="preserve"> (see</w:t>
      </w:r>
      <w:r w:rsidR="00F10DA8">
        <w:t xml:space="preserve"> section</w:t>
      </w:r>
      <w:r w:rsidR="00B57D1B">
        <w:t xml:space="preserve"> 2.5</w:t>
      </w:r>
      <w:r w:rsidR="00307D43">
        <w:t>)</w:t>
      </w:r>
      <w:r w:rsidR="002A6673">
        <w:t>.</w:t>
      </w:r>
    </w:p>
    <w:p w14:paraId="3F6B79A0" w14:textId="516F02A1" w:rsidR="00DF4904" w:rsidRDefault="00686965" w:rsidP="00C07355">
      <w:pPr>
        <w:pStyle w:val="Heading2"/>
        <w:numPr>
          <w:ilvl w:val="1"/>
          <w:numId w:val="28"/>
        </w:numPr>
      </w:pPr>
      <w:bookmarkStart w:id="418" w:name="_Toc72784725"/>
      <w:r w:rsidRPr="000C2FF4">
        <w:t>Total Addressable Market</w:t>
      </w:r>
      <w:bookmarkEnd w:id="418"/>
    </w:p>
    <w:p w14:paraId="4F26A0E2" w14:textId="22C4EAC3" w:rsidR="00745AF5" w:rsidRDefault="008D2193" w:rsidP="006161EE">
      <w:pPr>
        <w:rPr>
          <w:bCs/>
        </w:rPr>
      </w:pPr>
      <w:r>
        <w:rPr>
          <w:bCs/>
        </w:rPr>
        <w:t>The addressable market for EVs is defined as the total measurement of the function provided, mobility</w:t>
      </w:r>
      <w:r w:rsidR="001B48E6">
        <w:rPr>
          <w:bCs/>
        </w:rPr>
        <w:t xml:space="preserve"> </w:t>
      </w:r>
      <w:r>
        <w:rPr>
          <w:bCs/>
        </w:rPr>
        <w:t>in passenger-km</w:t>
      </w:r>
      <w:r w:rsidR="00E00A83">
        <w:rPr>
          <w:bCs/>
        </w:rPr>
        <w:t xml:space="preserve"> units</w:t>
      </w:r>
      <w:r w:rsidRPr="004726CC">
        <w:rPr>
          <w:rStyle w:val="FootnoteReference"/>
        </w:rPr>
        <w:footnoteReference w:id="4"/>
      </w:r>
      <w:r>
        <w:rPr>
          <w:bCs/>
        </w:rPr>
        <w:t xml:space="preserve">. We include urban and non-urban mobility since EV’s have been growing in range for some time and can be expected in the future to provide intercity mobility. The addressable market therefore includes the mobility provided by ICE cars, 2-wheelers, public transport and non-motorized modes (bicycle and walking) within cities but also these and rail outside cities. </w:t>
      </w:r>
      <w:r w:rsidR="00E00A83">
        <w:rPr>
          <w:bCs/>
        </w:rPr>
        <w:t>O</w:t>
      </w:r>
      <w:r>
        <w:rPr>
          <w:bCs/>
        </w:rPr>
        <w:t xml:space="preserve">ne of the purposes of this report is to </w:t>
      </w:r>
      <w:r>
        <w:rPr>
          <w:bCs/>
        </w:rPr>
        <w:lastRenderedPageBreak/>
        <w:t>estimate the reduction of carbon emissions and household savings from buying and driving an EV instead of an ICE</w:t>
      </w:r>
      <w:r w:rsidR="007B4BB8">
        <w:rPr>
          <w:bCs/>
        </w:rPr>
        <w:t>V</w:t>
      </w:r>
      <w:r w:rsidRPr="005D3579">
        <w:rPr>
          <w:bCs/>
        </w:rPr>
        <w:t>.</w:t>
      </w:r>
      <w:r w:rsidR="00B91657">
        <w:rPr>
          <w:bCs/>
        </w:rPr>
        <w:t xml:space="preserve"> Vehicles bought by customers who operate fleets (corporations, car rental agencies and governments for example) are excluded and only retail vehicles are considered for the final part of this analysis</w:t>
      </w:r>
      <w:r w:rsidR="00B91657" w:rsidRPr="005D3579">
        <w:rPr>
          <w:bCs/>
        </w:rPr>
        <w:t>.</w:t>
      </w:r>
    </w:p>
    <w:p w14:paraId="2AC4ACB0" w14:textId="72073DD3" w:rsidR="00A46F56" w:rsidRPr="00056E48" w:rsidRDefault="00745AF5" w:rsidP="006161EE">
      <w:r>
        <w:t xml:space="preserve">The total </w:t>
      </w:r>
      <w:r w:rsidR="00BC6628">
        <w:t>EVs</w:t>
      </w:r>
      <w:r>
        <w:t xml:space="preserve"> available market is defined as global urban and nonurban passenger mobility. Therefore, it changes annually according to total passenger urban and nonurban mobility, adoption of other urban modes, and this also varies by scenario. </w:t>
      </w:r>
      <w:r w:rsidR="00902C4C" w:rsidRPr="007D12D3">
        <w:t xml:space="preserve">Global TAM was projected mainly using </w:t>
      </w:r>
      <w:r w:rsidR="00902C4C">
        <w:t xml:space="preserve">data obtained from the International Council on Clean Transportation </w:t>
      </w:r>
      <w:r w:rsidR="00902C4C">
        <w:fldChar w:fldCharType="begin"/>
      </w:r>
      <w:r w:rsidR="00961370">
        <w:instrText xml:space="preserve"> ADDIN ZOTERO_ITEM CSL_CITATION {"citationID":"qNf7DkNP","properties":{"formattedCitation":"(The International Council on Clean Transportation, 2012)","plainCitation":"(The International Council on Clean Transportation, 2012)","noteIndex":0},"citationItems":[{"id":21584,"uris":["http://zotero.org/groups/277937/items/JKNCVGCJ"],"uri":["http://zotero.org/groups/277937/items/JKNCVGCJ"],"itemData":{"id":21584,"type":"report","publisher":"The International Council on Clean Transportation","title":"ICCT Roadmap Model","URL":"http://www.theicct.org/global-transportation-roadmap-model","author":[{"literal":"The International Council on Clean Transportation"}],"accessed":{"date-parts":[["2016",5,19]]},"issued":{"date-parts":[["2012",12]]}}}],"schema":"https://github.com/citation-style-language/schema/raw/master/csl-citation.json"} </w:instrText>
      </w:r>
      <w:r w:rsidR="00902C4C">
        <w:fldChar w:fldCharType="separate"/>
      </w:r>
      <w:r w:rsidR="00C72A36" w:rsidRPr="00C72A36">
        <w:rPr>
          <w:rFonts w:cs="Times New Roman"/>
        </w:rPr>
        <w:t>(The International Council on Clean Transportation, 2012)</w:t>
      </w:r>
      <w:r w:rsidR="00902C4C">
        <w:fldChar w:fldCharType="end"/>
      </w:r>
      <w:r w:rsidR="00902C4C" w:rsidRPr="005607FB">
        <w:t xml:space="preserve">, Institute for Transportation and Development Policy </w:t>
      </w:r>
      <w:r w:rsidR="00902C4C">
        <w:fldChar w:fldCharType="begin"/>
      </w:r>
      <w:r w:rsidR="00961370">
        <w:instrText xml:space="preserve"> ADDIN ZOTERO_ITEM CSL_CITATION {"citationID":"mR2sVFHj","properties":{"formattedCitation":"(UC Davis et al., 2015)","plainCitation":"(UC Davis et al., 2015)","noteIndex":0},"citationItems":[{"id":17968,"uris":["http://zotero.org/groups/277937/items/V5S7QU6I"],"uri":["http://zotero.org/groups/277937/items/V5S7QU6I"],"itemData":{"id":17968,"type":"article","title":"ITDP-UCD HS Cycling Report Figures","author":[{"family":"UC Davis","given":""},{"family":"Fulton","given":"Lewis"},{"family":"Mason","given":"Jacob"}],"issued":{"date-parts":[["2015",11,10]]}}}],"schema":"https://github.com/citation-style-language/schema/raw/master/csl-citation.json"} </w:instrText>
      </w:r>
      <w:r w:rsidR="00902C4C">
        <w:fldChar w:fldCharType="separate"/>
      </w:r>
      <w:r w:rsidR="00C72A36" w:rsidRPr="00C72A36">
        <w:rPr>
          <w:rFonts w:cs="Times New Roman"/>
        </w:rPr>
        <w:t>(UC Davis et al., 2015)</w:t>
      </w:r>
      <w:r w:rsidR="00902C4C">
        <w:fldChar w:fldCharType="end"/>
      </w:r>
      <w:r w:rsidR="00902C4C">
        <w:t xml:space="preserve"> </w:t>
      </w:r>
      <w:r w:rsidR="00902C4C" w:rsidRPr="005607FB">
        <w:t xml:space="preserve">and International Energy Agency </w:t>
      </w:r>
      <w:r w:rsidR="00902C4C">
        <w:fldChar w:fldCharType="begin"/>
      </w:r>
      <w:r w:rsidR="00961370">
        <w:instrText xml:space="preserve"> ADDIN ZOTERO_ITEM CSL_CITATION {"citationID":"oDsRn5NN","properties":{"formattedCitation":"(IEA, 2016b)","plainCitation":"(IEA, 2016b)","noteIndex":0},"citationItems":[{"id":24376,"uris":["http://zotero.org/groups/277937/items/F9F69ME7"],"uri":["http://zotero.org/groups/277937/items/F9F69ME7"],"itemData":{"id":24376,"type":"report","event-place":"Paris","publisher":"International Energy Agency","publisher-place":"Paris","title":"Energy Technology Perspectives 2016: Towards Sustainable Urban Energy Systems","URL":"http://www.iea.org/etp/etp2016/","author":[{"literal":"IEA"}],"issued":{"date-parts":[["2016"]]}}}],"schema":"https://github.com/citation-style-language/schema/raw/master/csl-citation.json"} </w:instrText>
      </w:r>
      <w:r w:rsidR="00902C4C">
        <w:fldChar w:fldCharType="separate"/>
      </w:r>
      <w:r w:rsidR="00C72A36" w:rsidRPr="00C72A36">
        <w:rPr>
          <w:rFonts w:cs="Times New Roman"/>
        </w:rPr>
        <w:t>(IEA, 2016b)</w:t>
      </w:r>
      <w:r w:rsidR="00902C4C">
        <w:fldChar w:fldCharType="end"/>
      </w:r>
      <w:r w:rsidR="00902C4C" w:rsidRPr="005607FB">
        <w:t>. Since most of the collected data report values in 5</w:t>
      </w:r>
      <w:r w:rsidR="002158E1">
        <w:t>-</w:t>
      </w:r>
      <w:r w:rsidR="00902C4C" w:rsidRPr="005607FB">
        <w:t>year intervals</w:t>
      </w:r>
      <w:r w:rsidR="00902C4C">
        <w:t>, values for the in-between years were estimated with the use of data interpolation.</w:t>
      </w:r>
    </w:p>
    <w:p w14:paraId="4303D5C0" w14:textId="73B6CC64" w:rsidR="00B144E5" w:rsidRDefault="00686965" w:rsidP="00C07355">
      <w:pPr>
        <w:pStyle w:val="Heading2"/>
        <w:numPr>
          <w:ilvl w:val="1"/>
          <w:numId w:val="28"/>
        </w:numPr>
      </w:pPr>
      <w:bookmarkStart w:id="419" w:name="_Ref34131077"/>
      <w:bookmarkStart w:id="420" w:name="_Toc72784726"/>
      <w:r>
        <w:t>Adoption Scenarios</w:t>
      </w:r>
      <w:bookmarkEnd w:id="419"/>
      <w:bookmarkEnd w:id="420"/>
    </w:p>
    <w:p w14:paraId="6F9FC0E5" w14:textId="0AD9FEEB" w:rsidR="00FB2C53" w:rsidRDefault="00FB2C53" w:rsidP="00FB2C53">
      <w:bookmarkStart w:id="421" w:name="_Hlk525033174"/>
      <w:r w:rsidRPr="00FA2CC3">
        <w:t>Two different types of adoption scenarios were developed: a Reference (REF) Case</w:t>
      </w:r>
      <w:r w:rsidR="008A50F0">
        <w:t>,</w:t>
      </w:r>
      <w:r w:rsidRPr="00FA2CC3">
        <w:t xml:space="preserve"> which was considered the baseline, where </w:t>
      </w:r>
      <w:r w:rsidR="008A50F0">
        <w:t xml:space="preserve">there were </w:t>
      </w:r>
      <w:r w:rsidRPr="00FA2CC3">
        <w:t xml:space="preserve">not </w:t>
      </w:r>
      <w:r w:rsidR="008A50F0">
        <w:t>many</w:t>
      </w:r>
      <w:r w:rsidRPr="00FA2CC3">
        <w:t xml:space="preserve"> changes in the world, and a set of Project Drawdown Scenarios (PDS) with varying levels of ambitious adoption the solution. </w:t>
      </w:r>
      <w:r>
        <w:t>Published results show the comparison of one PDS to the REF, and therefore focus on the change to the world relative to a baseline.</w:t>
      </w:r>
    </w:p>
    <w:p w14:paraId="5BB095A5" w14:textId="7A94A415" w:rsidR="000875B5" w:rsidRDefault="000875B5" w:rsidP="00C07355">
      <w:pPr>
        <w:pStyle w:val="Heading3"/>
        <w:numPr>
          <w:ilvl w:val="2"/>
          <w:numId w:val="28"/>
        </w:numPr>
      </w:pPr>
      <w:bookmarkStart w:id="422" w:name="_Toc72784727"/>
      <w:bookmarkEnd w:id="421"/>
      <w:r>
        <w:t>Reference Case / Current Adoption</w:t>
      </w:r>
      <w:bookmarkEnd w:id="422"/>
    </w:p>
    <w:p w14:paraId="3367B0D7" w14:textId="1CBF2224" w:rsidR="00C10814" w:rsidRPr="00C10814" w:rsidRDefault="007C1FBA" w:rsidP="00C10814">
      <w:r>
        <w:t xml:space="preserve">The Reference </w:t>
      </w:r>
      <w:r w:rsidR="005313CE">
        <w:t xml:space="preserve">scenario </w:t>
      </w:r>
      <w:r w:rsidR="00AC5505">
        <w:t>for</w:t>
      </w:r>
      <w:r w:rsidR="005313CE">
        <w:t xml:space="preserve"> most Project Drawdown Solution</w:t>
      </w:r>
      <w:r w:rsidR="00AC5505">
        <w:t xml:space="preserve"> model</w:t>
      </w:r>
      <w:r w:rsidR="005313CE">
        <w:t>s assumes that the percent current adoption of the solution (as defined in 2018) remains fixed for the future. This therefore ignores growth that may result in the Business as usual due to existing policy and committed investments worldwide, however it allows us to capture the impact of both those initiatives and additional initiatives which are needed</w:t>
      </w:r>
      <w:r w:rsidR="00AC5505">
        <w:t xml:space="preserve"> to achieve the high growth scenarios</w:t>
      </w:r>
      <w:r w:rsidR="005313CE">
        <w:t>. The Reference case however is defined as a fixed percent of the total mobility</w:t>
      </w:r>
      <w:r w:rsidR="003E0020">
        <w:t xml:space="preserve"> </w:t>
      </w:r>
      <w:r w:rsidR="005313CE">
        <w:t xml:space="preserve">and grows with the total mobility. The current adoption, as described and calculated in the </w:t>
      </w:r>
      <w:r w:rsidR="005313CE">
        <w:fldChar w:fldCharType="begin"/>
      </w:r>
      <w:r w:rsidR="005313CE">
        <w:instrText xml:space="preserve"> REF _Ref34133851 \h </w:instrText>
      </w:r>
      <w:r w:rsidR="005313CE">
        <w:fldChar w:fldCharType="separate"/>
      </w:r>
      <w:r w:rsidR="00411177" w:rsidRPr="00483FFA">
        <w:t>Current Adoption</w:t>
      </w:r>
      <w:r w:rsidR="005313CE">
        <w:fldChar w:fldCharType="end"/>
      </w:r>
      <w:r w:rsidR="005313CE">
        <w:t xml:space="preserve"> Section is </w:t>
      </w:r>
      <w:r w:rsidR="00472D71">
        <w:t>0.21</w:t>
      </w:r>
      <w:r w:rsidR="005313CE">
        <w:t xml:space="preserve">% of all car </w:t>
      </w:r>
      <w:proofErr w:type="spellStart"/>
      <w:r w:rsidR="00472D71">
        <w:t>pkm</w:t>
      </w:r>
      <w:proofErr w:type="spellEnd"/>
      <w:r w:rsidR="005313CE">
        <w:t>.</w:t>
      </w:r>
    </w:p>
    <w:p w14:paraId="2FE0BC9D" w14:textId="10096525" w:rsidR="000875B5" w:rsidRPr="00D2050B" w:rsidRDefault="00D2050B" w:rsidP="00C07355">
      <w:pPr>
        <w:pStyle w:val="Heading3"/>
        <w:numPr>
          <w:ilvl w:val="2"/>
          <w:numId w:val="28"/>
        </w:numPr>
      </w:pPr>
      <w:bookmarkStart w:id="423" w:name="_Toc72784728"/>
      <w:r w:rsidRPr="00D2050B">
        <w:t>Project Drawdown</w:t>
      </w:r>
      <w:r w:rsidR="000875B5" w:rsidRPr="00D2050B">
        <w:t xml:space="preserve"> Scenarios</w:t>
      </w:r>
      <w:bookmarkEnd w:id="423"/>
    </w:p>
    <w:p w14:paraId="4B3F04CE" w14:textId="041BE51A" w:rsidR="009B574F" w:rsidRDefault="000875B5" w:rsidP="0093049F">
      <w:r w:rsidRPr="00326D02">
        <w:t>Three Project Dr</w:t>
      </w:r>
      <w:r w:rsidR="005A6986" w:rsidRPr="00326D02">
        <w:t xml:space="preserve">awdown </w:t>
      </w:r>
      <w:r w:rsidR="007546C9" w:rsidRPr="00326D02">
        <w:t xml:space="preserve">scenarios (PDS) </w:t>
      </w:r>
      <w:r w:rsidR="005A6986" w:rsidRPr="00326D02">
        <w:t>were developed for each solution, to compare the impact of an increase</w:t>
      </w:r>
      <w:r w:rsidR="00AC493E" w:rsidRPr="00326D02">
        <w:t>d</w:t>
      </w:r>
      <w:r w:rsidR="005A6986" w:rsidRPr="00326D02">
        <w:t xml:space="preserve"> adoption of the solution to a reference case scenario</w:t>
      </w:r>
      <w:r w:rsidR="00F22446">
        <w:t xml:space="preserve">. </w:t>
      </w:r>
      <w:bookmarkStart w:id="424" w:name="_Toc507486009"/>
      <w:r w:rsidR="00F22446">
        <w:t xml:space="preserve">In each case, a car occupancy target in 2050 was identified and a linear interpolation from the current value to that value in 2050 was created to estimate adoption each year. These car occupancy adoptions were converted to </w:t>
      </w:r>
      <w:r w:rsidR="009325CB">
        <w:t>percent</w:t>
      </w:r>
      <w:r w:rsidR="00F22446">
        <w:t xml:space="preserve"> of adoption </w:t>
      </w:r>
      <w:r w:rsidR="00751F36">
        <w:t>each year</w:t>
      </w:r>
      <w:r w:rsidR="00F57009">
        <w:t xml:space="preserve"> </w:t>
      </w:r>
      <w:r w:rsidR="009325CB">
        <w:t xml:space="preserve">and the </w:t>
      </w:r>
      <w:r w:rsidR="00751F36">
        <w:t>percent</w:t>
      </w:r>
      <w:r w:rsidR="009325CB">
        <w:t xml:space="preserve"> </w:t>
      </w:r>
      <w:r w:rsidR="00970F01">
        <w:t>is</w:t>
      </w:r>
      <w:r w:rsidR="009325CB">
        <w:t xml:space="preserve"> converted to passenger-km by multiplying by the TAM each year.</w:t>
      </w:r>
    </w:p>
    <w:p w14:paraId="063125AE" w14:textId="4AC67416" w:rsidR="00A5782E" w:rsidRPr="0027481F" w:rsidRDefault="009B574F" w:rsidP="009B574F">
      <w:pPr>
        <w:rPr>
          <w:bCs/>
          <w:color w:val="000000" w:themeColor="text1"/>
        </w:rPr>
      </w:pPr>
      <w:r w:rsidRPr="00D2050B">
        <w:lastRenderedPageBreak/>
        <w:t>Three Project Drawdown scenarios (PDS) were developed</w:t>
      </w:r>
      <w:r w:rsidRPr="005A6986">
        <w:t xml:space="preserve"> for each solution</w:t>
      </w:r>
      <w:r>
        <w:t xml:space="preserve">, to compare the impact of increased adoption of the solution to a reference case scenario. </w:t>
      </w:r>
      <w:r w:rsidRPr="007D12D3">
        <w:t xml:space="preserve">Three Project Drawdown scenarios (PDS) were developed for each solution, to compare the impact of increased adoption of the solution to a reference case scenario. </w:t>
      </w:r>
      <w:r>
        <w:t xml:space="preserve">Five sources </w:t>
      </w:r>
      <w:r w:rsidRPr="007D12D3">
        <w:t>were used to make the PDS projections</w:t>
      </w:r>
      <w:r>
        <w:t xml:space="preserve">, </w:t>
      </w:r>
      <w:r w:rsidR="006E4E6E">
        <w:rPr>
          <w:bCs/>
          <w:color w:val="000000" w:themeColor="text1"/>
        </w:rPr>
        <w:t xml:space="preserve">IEA Energy Technology Perspective </w:t>
      </w:r>
      <w:r w:rsidR="006E4E6E">
        <w:rPr>
          <w:bCs/>
          <w:color w:val="000000" w:themeColor="text1"/>
        </w:rPr>
        <w:fldChar w:fldCharType="begin"/>
      </w:r>
      <w:r w:rsidR="00961370">
        <w:rPr>
          <w:bCs/>
          <w:color w:val="000000" w:themeColor="text1"/>
        </w:rPr>
        <w:instrText xml:space="preserve"> ADDIN ZOTERO_ITEM CSL_CITATION {"citationID":"IGACffj0","properties":{"formattedCitation":"(IEA, 2016a)","plainCitation":"(IEA, 2016a)","noteIndex":0},"citationItems":[{"id":16212,"uris":["http://zotero.org/groups/277937/items/XESWURCV"],"uri":["http://zotero.org/groups/277937/items/XESWURCV"],"itemData":{"id":16212,"type":"report","event-place":"Paris","publisher":"International Energy Agency","publisher-place":"Paris","title":"Energy Technology Perspectives 2016","URL":"http://www.iea.org/etp/etp2016/","author":[{"family":"IEA","given":""}],"accessed":{"date-parts":[["2016",11,2]]},"issued":{"date-parts":[["2016"]]}}}],"schema":"https://github.com/citation-style-language/schema/raw/master/csl-citation.json"} </w:instrText>
      </w:r>
      <w:r w:rsidR="006E4E6E">
        <w:rPr>
          <w:bCs/>
          <w:color w:val="000000" w:themeColor="text1"/>
        </w:rPr>
        <w:fldChar w:fldCharType="separate"/>
      </w:r>
      <w:r w:rsidR="00C72A36" w:rsidRPr="00C72A36">
        <w:rPr>
          <w:rFonts w:cs="Times New Roman"/>
        </w:rPr>
        <w:t>(IEA, 2016a)</w:t>
      </w:r>
      <w:r w:rsidR="006E4E6E">
        <w:rPr>
          <w:bCs/>
          <w:color w:val="000000" w:themeColor="text1"/>
        </w:rPr>
        <w:fldChar w:fldCharType="end"/>
      </w:r>
      <w:r w:rsidR="006E4E6E">
        <w:rPr>
          <w:bCs/>
          <w:color w:val="000000" w:themeColor="text1"/>
        </w:rPr>
        <w:t xml:space="preserve"> ,</w:t>
      </w:r>
      <w:r w:rsidR="00970F01">
        <w:rPr>
          <w:bCs/>
          <w:color w:val="000000" w:themeColor="text1"/>
        </w:rPr>
        <w:t xml:space="preserve"> </w:t>
      </w:r>
      <w:r w:rsidR="006E4E6E">
        <w:rPr>
          <w:bCs/>
          <w:color w:val="000000" w:themeColor="text1"/>
        </w:rPr>
        <w:t xml:space="preserve">IEA Global EV Outlook </w:t>
      </w:r>
      <w:r w:rsidR="006E4E6E">
        <w:rPr>
          <w:bCs/>
          <w:color w:val="000000" w:themeColor="text1"/>
        </w:rPr>
        <w:fldChar w:fldCharType="begin"/>
      </w:r>
      <w:r w:rsidR="00F57009">
        <w:rPr>
          <w:bCs/>
          <w:color w:val="000000" w:themeColor="text1"/>
        </w:rPr>
        <w:instrText xml:space="preserve"> ADDIN ZOTERO_ITEM CSL_CITATION {"citationID":"uZp0ZkVk","properties":{"formattedCitation":"(IEA, 2021b)","plainCitation":"(IEA, 2021b)","noteIndex":0},"citationItems":[{"id":35466,"uris":["http://zotero.org/groups/2241942/items/7UR88RR5"],"uri":["http://zotero.org/groups/2241942/items/7UR88RR5"],"itemData":{"id":35466,"type":"article-journal","abstract":"The Global EV Outlook is an annual publication that identifies and discusses recent developments in electric mobility across the globe. It is developed with the support of the members of the Electric Vehicles Initiative (EVI).","language":"en","page":"101","source":"Zotero","title":"Global EV Outlook 2021","author":[{"family":"IEA","given":""}],"issued":{"date-parts":[["2021"]]}}}],"schema":"https://github.com/citation-style-language/schema/raw/master/csl-citation.json"} </w:instrText>
      </w:r>
      <w:r w:rsidR="006E4E6E">
        <w:rPr>
          <w:bCs/>
          <w:color w:val="000000" w:themeColor="text1"/>
        </w:rPr>
        <w:fldChar w:fldCharType="separate"/>
      </w:r>
      <w:r w:rsidR="00F57009" w:rsidRPr="00F57009">
        <w:rPr>
          <w:rFonts w:cs="Times New Roman"/>
        </w:rPr>
        <w:t>(IEA, 2021b)</w:t>
      </w:r>
      <w:r w:rsidR="006E4E6E">
        <w:rPr>
          <w:bCs/>
          <w:color w:val="000000" w:themeColor="text1"/>
        </w:rPr>
        <w:fldChar w:fldCharType="end"/>
      </w:r>
      <w:r w:rsidR="006E4E6E">
        <w:rPr>
          <w:bCs/>
          <w:color w:val="000000" w:themeColor="text1"/>
        </w:rPr>
        <w:t xml:space="preserve">, Bloomberg Global EV Outlook </w:t>
      </w:r>
      <w:r w:rsidR="006E4E6E">
        <w:rPr>
          <w:bCs/>
          <w:color w:val="000000" w:themeColor="text1"/>
        </w:rPr>
        <w:fldChar w:fldCharType="begin"/>
      </w:r>
      <w:r w:rsidR="00961370">
        <w:rPr>
          <w:bCs/>
          <w:color w:val="000000" w:themeColor="text1"/>
        </w:rPr>
        <w:instrText xml:space="preserve"> ADDIN ZOTERO_ITEM CSL_CITATION {"citationID":"cyahHjQ6","properties":{"formattedCitation":"(Bloomberg NEF, 2020)","plainCitation":"(Bloomberg NEF, 2020)","noteIndex":0},"citationItems":[{"id":35400,"uris":["http://zotero.org/groups/2241942/items/XGMTPFCT"],"uri":["http://zotero.org/groups/2241942/items/XGMTPFCT"],"itemData":{"id":35400,"type":"report","abstract":"Mobility is at the core of modern civilization, and the way people and goods move impacts many aspects of life. The next 20 years will bring...","language":"en","title":"Electric Vehicle Outlook 2020","URL":"https://bnef.turtl.co/story/evo-2020/","author":[{"family":"Bloomberg NEF","given":""}],"accessed":{"date-parts":[["2021",4,22]]},"issued":{"date-parts":[["2020"]]}}}],"schema":"https://github.com/citation-style-language/schema/raw/master/csl-citation.json"} </w:instrText>
      </w:r>
      <w:r w:rsidR="006E4E6E">
        <w:rPr>
          <w:bCs/>
          <w:color w:val="000000" w:themeColor="text1"/>
        </w:rPr>
        <w:fldChar w:fldCharType="separate"/>
      </w:r>
      <w:r w:rsidR="00C72A36" w:rsidRPr="00C72A36">
        <w:rPr>
          <w:rFonts w:cs="Times New Roman"/>
        </w:rPr>
        <w:t>(Bloomberg NEF, 2020)</w:t>
      </w:r>
      <w:r w:rsidR="006E4E6E">
        <w:rPr>
          <w:bCs/>
          <w:color w:val="000000" w:themeColor="text1"/>
        </w:rPr>
        <w:fldChar w:fldCharType="end"/>
      </w:r>
      <w:r w:rsidR="006E4E6E">
        <w:rPr>
          <w:bCs/>
          <w:color w:val="000000" w:themeColor="text1"/>
        </w:rPr>
        <w:t xml:space="preserve">, OPEC World Oil </w:t>
      </w:r>
      <w:r w:rsidR="00970F01">
        <w:rPr>
          <w:bCs/>
          <w:color w:val="000000" w:themeColor="text1"/>
        </w:rPr>
        <w:t>O</w:t>
      </w:r>
      <w:r w:rsidR="006E4E6E">
        <w:rPr>
          <w:bCs/>
          <w:color w:val="000000" w:themeColor="text1"/>
        </w:rPr>
        <w:t xml:space="preserve">utlook </w:t>
      </w:r>
      <w:r w:rsidR="006E4E6E">
        <w:rPr>
          <w:bCs/>
          <w:color w:val="000000" w:themeColor="text1"/>
        </w:rPr>
        <w:fldChar w:fldCharType="begin"/>
      </w:r>
      <w:r w:rsidR="00961370">
        <w:rPr>
          <w:bCs/>
          <w:color w:val="000000" w:themeColor="text1"/>
        </w:rPr>
        <w:instrText xml:space="preserve"> ADDIN ZOTERO_ITEM CSL_CITATION {"citationID":"F4vbPVOC","properties":{"formattedCitation":"(OPEC, 2020)","plainCitation":"(OPEC, 2020)","noteIndex":0},"citationItems":[{"id":35470,"uris":["http://zotero.org/groups/2241942/items/GACHURK9"],"uri":["http://zotero.org/groups/2241942/items/GACHURK9"],"itemData":{"id":35470,"type":"book","ISBN":"978-3-9504890-0-2","publisher":"Organization of the Petroleum Exporting Countries","title":"World oil outlook 2045","URL":"www.opec.org","author":[{"family":"OPEC","given":""}],"issued":{"date-parts":[["2020"]]}}}],"schema":"https://github.com/citation-style-language/schema/raw/master/csl-citation.json"} </w:instrText>
      </w:r>
      <w:r w:rsidR="006E4E6E">
        <w:rPr>
          <w:bCs/>
          <w:color w:val="000000" w:themeColor="text1"/>
        </w:rPr>
        <w:fldChar w:fldCharType="separate"/>
      </w:r>
      <w:r w:rsidR="00C72A36" w:rsidRPr="00C72A36">
        <w:rPr>
          <w:rFonts w:cs="Times New Roman"/>
        </w:rPr>
        <w:t>(OPEC, 2020)</w:t>
      </w:r>
      <w:r w:rsidR="006E4E6E">
        <w:rPr>
          <w:bCs/>
          <w:color w:val="000000" w:themeColor="text1"/>
        </w:rPr>
        <w:fldChar w:fldCharType="end"/>
      </w:r>
      <w:r w:rsidR="006E4E6E">
        <w:rPr>
          <w:bCs/>
          <w:color w:val="000000" w:themeColor="text1"/>
        </w:rPr>
        <w:t xml:space="preserve">, ITF Transport Outlook </w:t>
      </w:r>
      <w:r w:rsidR="006E4E6E">
        <w:rPr>
          <w:bCs/>
          <w:color w:val="000000" w:themeColor="text1"/>
        </w:rPr>
        <w:fldChar w:fldCharType="begin"/>
      </w:r>
      <w:r w:rsidR="00961370">
        <w:rPr>
          <w:bCs/>
          <w:color w:val="000000" w:themeColor="text1"/>
        </w:rPr>
        <w:instrText xml:space="preserve"> ADDIN ZOTERO_ITEM CSL_CITATION {"citationID":"L1KuvoNv","properties":{"formattedCitation":"(OECD/ITF, 2021)","plainCitation":"(OECD/ITF, 2021)","noteIndex":0},"citationItems":[{"id":34725,"uris":["http://zotero.org/groups/2241942/items/BRBA4SQW"],"uri":["http://zotero.org/groups/2241942/items/BRBA4SQW"],"itemData":{"id":34725,"type":"article","title":"ITF Transport Outlook 2021","author":[{"family":"OECD/ITF","given":""}],"issued":{"date-parts":[["2021"]]}}}],"schema":"https://github.com/citation-style-language/schema/raw/master/csl-citation.json"} </w:instrText>
      </w:r>
      <w:r w:rsidR="006E4E6E">
        <w:rPr>
          <w:bCs/>
          <w:color w:val="000000" w:themeColor="text1"/>
        </w:rPr>
        <w:fldChar w:fldCharType="separate"/>
      </w:r>
      <w:r w:rsidR="00C72A36" w:rsidRPr="00C72A36">
        <w:rPr>
          <w:rFonts w:cs="Times New Roman"/>
        </w:rPr>
        <w:t>(OECD/ITF, 2021)</w:t>
      </w:r>
      <w:r w:rsidR="006E4E6E">
        <w:rPr>
          <w:bCs/>
          <w:color w:val="000000" w:themeColor="text1"/>
        </w:rPr>
        <w:fldChar w:fldCharType="end"/>
      </w:r>
    </w:p>
    <w:p w14:paraId="63EC092B" w14:textId="23A09E35" w:rsidR="009B574F" w:rsidRDefault="009B574F" w:rsidP="0093049F">
      <w:r w:rsidRPr="007D12D3">
        <w:t>The</w:t>
      </w:r>
      <w:r w:rsidR="00E64CE3">
        <w:t xml:space="preserve"> implemented electric car</w:t>
      </w:r>
      <w:r w:rsidR="008A3ACC">
        <w:t xml:space="preserve"> stock in </w:t>
      </w:r>
      <w:r w:rsidR="00982F31">
        <w:rPr>
          <w:bCs/>
          <w:color w:val="000000" w:themeColor="text1"/>
        </w:rPr>
        <w:t xml:space="preserve">IEA Global EV Outlook </w:t>
      </w:r>
      <w:r w:rsidR="00982F31">
        <w:rPr>
          <w:bCs/>
          <w:color w:val="000000" w:themeColor="text1"/>
        </w:rPr>
        <w:fldChar w:fldCharType="begin"/>
      </w:r>
      <w:r w:rsidR="00F57009">
        <w:rPr>
          <w:bCs/>
          <w:color w:val="000000" w:themeColor="text1"/>
        </w:rPr>
        <w:instrText xml:space="preserve"> ADDIN ZOTERO_ITEM CSL_CITATION {"citationID":"Z6ol18g6","properties":{"formattedCitation":"(IEA, 2021b)","plainCitation":"(IEA, 2021b)","noteIndex":0},"citationItems":[{"id":35466,"uris":["http://zotero.org/groups/2241942/items/7UR88RR5"],"uri":["http://zotero.org/groups/2241942/items/7UR88RR5"],"itemData":{"id":35466,"type":"article-journal","abstract":"The Global EV Outlook is an annual publication that identifies and discusses recent developments in electric mobility across the globe. It is developed with the support of the members of the Electric Vehicles Initiative (EVI).","language":"en","page":"101","source":"Zotero","title":"Global EV Outlook 2021","author":[{"family":"IEA","given":""}],"issued":{"date-parts":[["2021"]]}}}],"schema":"https://github.com/citation-style-language/schema/raw/master/csl-citation.json"} </w:instrText>
      </w:r>
      <w:r w:rsidR="00982F31">
        <w:rPr>
          <w:bCs/>
          <w:color w:val="000000" w:themeColor="text1"/>
        </w:rPr>
        <w:fldChar w:fldCharType="separate"/>
      </w:r>
      <w:r w:rsidR="00F57009" w:rsidRPr="00F57009">
        <w:rPr>
          <w:rFonts w:cs="Times New Roman"/>
        </w:rPr>
        <w:t>(IEA, 2021b)</w:t>
      </w:r>
      <w:r w:rsidR="00982F31">
        <w:rPr>
          <w:bCs/>
          <w:color w:val="000000" w:themeColor="text1"/>
        </w:rPr>
        <w:fldChar w:fldCharType="end"/>
      </w:r>
      <w:r w:rsidR="00982F31">
        <w:rPr>
          <w:bCs/>
          <w:color w:val="000000" w:themeColor="text1"/>
        </w:rPr>
        <w:t xml:space="preserve">, Bloomberg Global EV Outlook </w:t>
      </w:r>
      <w:r w:rsidR="00982F31">
        <w:rPr>
          <w:bCs/>
          <w:color w:val="000000" w:themeColor="text1"/>
        </w:rPr>
        <w:fldChar w:fldCharType="begin"/>
      </w:r>
      <w:r w:rsidR="00961370">
        <w:rPr>
          <w:bCs/>
          <w:color w:val="000000" w:themeColor="text1"/>
        </w:rPr>
        <w:instrText xml:space="preserve"> ADDIN ZOTERO_ITEM CSL_CITATION {"citationID":"qQ5VdTua","properties":{"formattedCitation":"(Bloomberg NEF, 2020)","plainCitation":"(Bloomberg NEF, 2020)","noteIndex":0},"citationItems":[{"id":35400,"uris":["http://zotero.org/groups/2241942/items/XGMTPFCT"],"uri":["http://zotero.org/groups/2241942/items/XGMTPFCT"],"itemData":{"id":35400,"type":"report","abstract":"Mobility is at the core of modern civilization, and the way people and goods move impacts many aspects of life. The next 20 years will bring...","language":"en","title":"Electric Vehicle Outlook 2020","URL":"https://bnef.turtl.co/story/evo-2020/","author":[{"family":"Bloomberg NEF","given":""}],"accessed":{"date-parts":[["2021",4,22]]},"issued":{"date-parts":[["2020"]]}}}],"schema":"https://github.com/citation-style-language/schema/raw/master/csl-citation.json"} </w:instrText>
      </w:r>
      <w:r w:rsidR="00982F31">
        <w:rPr>
          <w:bCs/>
          <w:color w:val="000000" w:themeColor="text1"/>
        </w:rPr>
        <w:fldChar w:fldCharType="separate"/>
      </w:r>
      <w:r w:rsidR="00C72A36" w:rsidRPr="00C72A36">
        <w:rPr>
          <w:rFonts w:cs="Times New Roman"/>
        </w:rPr>
        <w:t>(Bloomberg NEF, 2020)</w:t>
      </w:r>
      <w:r w:rsidR="00982F31">
        <w:rPr>
          <w:bCs/>
          <w:color w:val="000000" w:themeColor="text1"/>
        </w:rPr>
        <w:fldChar w:fldCharType="end"/>
      </w:r>
      <w:r w:rsidR="00982F31">
        <w:rPr>
          <w:bCs/>
          <w:color w:val="000000" w:themeColor="text1"/>
        </w:rPr>
        <w:t xml:space="preserve">, OPEC World Oil </w:t>
      </w:r>
      <w:r w:rsidR="00970F01">
        <w:rPr>
          <w:bCs/>
          <w:color w:val="000000" w:themeColor="text1"/>
        </w:rPr>
        <w:t>O</w:t>
      </w:r>
      <w:r w:rsidR="00982F31">
        <w:rPr>
          <w:bCs/>
          <w:color w:val="000000" w:themeColor="text1"/>
        </w:rPr>
        <w:t xml:space="preserve">utlook </w:t>
      </w:r>
      <w:r w:rsidR="00982F31">
        <w:rPr>
          <w:bCs/>
          <w:color w:val="000000" w:themeColor="text1"/>
        </w:rPr>
        <w:fldChar w:fldCharType="begin"/>
      </w:r>
      <w:r w:rsidR="00961370">
        <w:rPr>
          <w:bCs/>
          <w:color w:val="000000" w:themeColor="text1"/>
        </w:rPr>
        <w:instrText xml:space="preserve"> ADDIN ZOTERO_ITEM CSL_CITATION {"citationID":"9bexBUfO","properties":{"formattedCitation":"(OPEC, 2020)","plainCitation":"(OPEC, 2020)","noteIndex":0},"citationItems":[{"id":35470,"uris":["http://zotero.org/groups/2241942/items/GACHURK9"],"uri":["http://zotero.org/groups/2241942/items/GACHURK9"],"itemData":{"id":35470,"type":"book","ISBN":"978-3-9504890-0-2","publisher":"Organization of the Petroleum Exporting Countries","title":"World oil outlook 2045","URL":"www.opec.org","author":[{"family":"OPEC","given":""}],"issued":{"date-parts":[["2020"]]}}}],"schema":"https://github.com/citation-style-language/schema/raw/master/csl-citation.json"} </w:instrText>
      </w:r>
      <w:r w:rsidR="00982F31">
        <w:rPr>
          <w:bCs/>
          <w:color w:val="000000" w:themeColor="text1"/>
        </w:rPr>
        <w:fldChar w:fldCharType="separate"/>
      </w:r>
      <w:r w:rsidR="00C72A36" w:rsidRPr="00C72A36">
        <w:rPr>
          <w:rFonts w:cs="Times New Roman"/>
        </w:rPr>
        <w:t>(OPEC, 2020)</w:t>
      </w:r>
      <w:r w:rsidR="00982F31">
        <w:rPr>
          <w:bCs/>
          <w:color w:val="000000" w:themeColor="text1"/>
        </w:rPr>
        <w:fldChar w:fldCharType="end"/>
      </w:r>
      <w:r w:rsidRPr="007D12D3">
        <w:t xml:space="preserve"> were converted into the functional unit </w:t>
      </w:r>
      <w:r>
        <w:t>PKM</w:t>
      </w:r>
      <w:r w:rsidRPr="007D12D3">
        <w:t xml:space="preserve"> with the help of the model variable </w:t>
      </w:r>
      <w:r w:rsidRPr="007D12D3">
        <w:rPr>
          <w:i/>
        </w:rPr>
        <w:t>Average Annual Use</w:t>
      </w:r>
      <w:r w:rsidRPr="007D12D3">
        <w:t xml:space="preserve"> for the solution in the model</w:t>
      </w:r>
      <w:r>
        <w:rPr>
          <w:bCs/>
        </w:rPr>
        <w:t xml:space="preserve">. The ITF reports </w:t>
      </w:r>
      <w:r w:rsidR="00E17EB4">
        <w:rPr>
          <w:bCs/>
        </w:rPr>
        <w:t xml:space="preserve">urban and nonurban </w:t>
      </w:r>
      <w:r w:rsidR="00370EFC">
        <w:rPr>
          <w:bCs/>
        </w:rPr>
        <w:t xml:space="preserve">PKMs globally to 2050. </w:t>
      </w:r>
      <w:r>
        <w:rPr>
          <w:bCs/>
        </w:rPr>
        <w:t xml:space="preserve">Estimates of </w:t>
      </w:r>
      <w:r w:rsidR="00970F01">
        <w:rPr>
          <w:bCs/>
          <w:lang w:eastAsia="zh-CN"/>
        </w:rPr>
        <w:t>EV</w:t>
      </w:r>
      <w:r w:rsidR="00982F31">
        <w:rPr>
          <w:bCs/>
        </w:rPr>
        <w:t xml:space="preserve"> </w:t>
      </w:r>
      <w:r>
        <w:rPr>
          <w:bCs/>
        </w:rPr>
        <w:t xml:space="preserve">share were made based on the proportion of </w:t>
      </w:r>
      <w:r w:rsidR="00970F01">
        <w:rPr>
          <w:bCs/>
        </w:rPr>
        <w:t>EV</w:t>
      </w:r>
      <w:r w:rsidR="00982F31">
        <w:rPr>
          <w:bCs/>
        </w:rPr>
        <w:t xml:space="preserve"> </w:t>
      </w:r>
      <w:proofErr w:type="spellStart"/>
      <w:r>
        <w:rPr>
          <w:bCs/>
        </w:rPr>
        <w:t>pkms</w:t>
      </w:r>
      <w:proofErr w:type="spellEnd"/>
      <w:r>
        <w:rPr>
          <w:bCs/>
        </w:rPr>
        <w:t xml:space="preserve"> of </w:t>
      </w:r>
      <w:r w:rsidR="00982F31">
        <w:rPr>
          <w:bCs/>
        </w:rPr>
        <w:t xml:space="preserve">car </w:t>
      </w:r>
      <w:proofErr w:type="spellStart"/>
      <w:r>
        <w:rPr>
          <w:bCs/>
        </w:rPr>
        <w:t>pkms</w:t>
      </w:r>
      <w:proofErr w:type="spellEnd"/>
      <w:r>
        <w:rPr>
          <w:bCs/>
        </w:rPr>
        <w:t xml:space="preserve"> based on </w:t>
      </w:r>
      <w:r w:rsidR="008812FA">
        <w:rPr>
          <w:bCs/>
        </w:rPr>
        <w:t>the</w:t>
      </w:r>
      <w:r>
        <w:rPr>
          <w:bCs/>
        </w:rPr>
        <w:t xml:space="preserve"> </w:t>
      </w:r>
      <w:r w:rsidR="00961370">
        <w:rPr>
          <w:bCs/>
        </w:rPr>
        <w:t xml:space="preserve">IEA </w:t>
      </w:r>
      <w:r w:rsidR="0027481F">
        <w:rPr>
          <w:bCs/>
        </w:rPr>
        <w:t xml:space="preserve">EV30@30 scenario in </w:t>
      </w:r>
      <w:r w:rsidR="00961370">
        <w:rPr>
          <w:bCs/>
        </w:rPr>
        <w:t xml:space="preserve">Global </w:t>
      </w:r>
      <w:r w:rsidR="0027481F">
        <w:rPr>
          <w:bCs/>
        </w:rPr>
        <w:t>EV</w:t>
      </w:r>
      <w:r w:rsidR="00961370">
        <w:rPr>
          <w:bCs/>
        </w:rPr>
        <w:t xml:space="preserve"> Outlook</w:t>
      </w:r>
      <w:r w:rsidR="00D66F89">
        <w:fldChar w:fldCharType="begin"/>
      </w:r>
      <w:r w:rsidR="00D66F89">
        <w:instrText xml:space="preserve"> ADDIN ZOTERO_ITEM CSL_CITATION {"citationID":"xSsL1sxe","properties":{"formattedCitation":"(IEA, 2018b)","plainCitation":"(IEA, 2018b)","noteIndex":0},"citationItems":[{"id":35910,"uris":["http://zotero.org/groups/2241942/items/EHAP8Y5P"],"uri":["http://zotero.org/groups/2241942/items/EHAP8Y5P"],"itemData":{"id":35910,"type":"report","language":"en","note":"00000","page":"141","publisher":"International Energy Agency","source":"Zotero","title":"Global EV Outlook 2018","author":[{"family":"IEA","given":""}],"issued":{"date-parts":[["2018"]]}}}],"schema":"https://github.com/citation-style-language/schema/raw/master/csl-citation.json"} </w:instrText>
      </w:r>
      <w:r w:rsidR="00D66F89">
        <w:fldChar w:fldCharType="separate"/>
      </w:r>
      <w:r w:rsidR="00D66F89" w:rsidRPr="00F57009">
        <w:rPr>
          <w:rFonts w:cs="Times New Roman"/>
        </w:rPr>
        <w:t>(IEA, 2018b)</w:t>
      </w:r>
      <w:r w:rsidR="00D66F89">
        <w:fldChar w:fldCharType="end"/>
      </w:r>
      <w:r w:rsidR="00961370">
        <w:rPr>
          <w:bCs/>
        </w:rPr>
        <w:t xml:space="preserve">. </w:t>
      </w:r>
    </w:p>
    <w:p w14:paraId="7CE53027" w14:textId="7EF6D863" w:rsidR="00175BD3" w:rsidRPr="00175BD3" w:rsidRDefault="00AC493E" w:rsidP="00175BD3">
      <w:pPr>
        <w:pStyle w:val="Heading4"/>
        <w:rPr>
          <w:rFonts w:ascii="Times New Roman" w:eastAsiaTheme="minorEastAsia" w:hAnsi="Times New Roman" w:cstheme="minorBidi"/>
          <w:b w:val="0"/>
          <w:bCs w:val="0"/>
          <w:i w:val="0"/>
          <w:iCs w:val="0"/>
          <w:color w:val="auto"/>
          <w:highlight w:val="yellow"/>
        </w:rPr>
      </w:pPr>
      <w:r w:rsidRPr="004B4939">
        <w:t>Plausible Scenario</w:t>
      </w:r>
      <w:bookmarkStart w:id="425" w:name="_Toc507486010"/>
      <w:bookmarkEnd w:id="424"/>
    </w:p>
    <w:p w14:paraId="22BFA477" w14:textId="695F789C" w:rsidR="005E1C50" w:rsidRDefault="00175BD3" w:rsidP="00A9435B">
      <w:r>
        <w:t xml:space="preserve">This scenario assumes Electric car adoption will reach 9% of total TAM data. </w:t>
      </w:r>
      <w:r w:rsidR="00A9435B">
        <w:t xml:space="preserve">This scenario assumes the baseline TAM predictions based on </w:t>
      </w:r>
      <w:r w:rsidR="00A9435B" w:rsidRPr="006A58A0">
        <w:t xml:space="preserve">ETP </w:t>
      </w:r>
      <w:r w:rsidR="00A9435B">
        <w:fldChar w:fldCharType="begin"/>
      </w:r>
      <w:r w:rsidR="00891CE5">
        <w:instrText xml:space="preserve"> ADDIN ZOTERO_ITEM CSL_CITATION {"citationID":"7zYwsfk2","properties":{"formattedCitation":"(IEA, 2016b)","plainCitation":"(IEA, 2016b)","noteIndex":0},"citationItems":[{"id":24376,"uris":["http://zotero.org/groups/277937/items/F9F69ME7"],"uri":["http://zotero.org/groups/277937/items/F9F69ME7"],"itemData":{"id":24376,"type":"report","event-place":"Paris","publisher":"International Energy Agency","publisher-place":"Paris","title":"Energy Technology Perspectives 2016: Towards Sustainable Urban Energy Systems","URL":"http://www.iea.org/etp/etp2016/","author":[{"literal":"IEA"}],"issued":{"date-parts":[["2016"]]}}}],"schema":"https://github.com/citation-style-language/schema/raw/master/csl-citation.json"} </w:instrText>
      </w:r>
      <w:r w:rsidR="00A9435B">
        <w:fldChar w:fldCharType="separate"/>
      </w:r>
      <w:r w:rsidR="00C72A36" w:rsidRPr="00C72A36">
        <w:rPr>
          <w:rFonts w:cs="Times New Roman"/>
        </w:rPr>
        <w:t>(IEA, 2016b)</w:t>
      </w:r>
      <w:r w:rsidR="00A9435B">
        <w:fldChar w:fldCharType="end"/>
      </w:r>
      <w:r w:rsidR="00A9435B" w:rsidRPr="006A58A0">
        <w:t xml:space="preserve"> 6 DS </w:t>
      </w:r>
      <w:r w:rsidR="00A9435B">
        <w:t xml:space="preserve">and </w:t>
      </w:r>
      <w:r w:rsidR="00A9435B" w:rsidRPr="006A58A0">
        <w:t>ICCT</w:t>
      </w:r>
      <w:ins w:id="426" w:author="Chad Frischmann" w:date="2021-08-04T00:39:00Z">
        <w:r w:rsidR="00027529">
          <w:t xml:space="preserve"> </w:t>
        </w:r>
      </w:ins>
      <w:r w:rsidR="00A9435B">
        <w:fldChar w:fldCharType="begin"/>
      </w:r>
      <w:r w:rsidR="00891CE5">
        <w:instrText xml:space="preserve"> ADDIN ZOTERO_ITEM CSL_CITATION {"citationID":"f6m7qzK8","properties":{"formattedCitation":"(The International Council on Clean Transportation, 2012)","plainCitation":"(The International Council on Clean Transportation, 2012)","noteIndex":0},"citationItems":[{"id":21584,"uris":["http://zotero.org/groups/277937/items/JKNCVGCJ"],"uri":["http://zotero.org/groups/277937/items/JKNCVGCJ"],"itemData":{"id":21584,"type":"report","publisher":"The International Council on Clean Transportation","title":"ICCT Roadmap Model","URL":"http://www.theicct.org/global-transportation-roadmap-model","author":[{"literal":"The International Council on Clean Transportation"}],"accessed":{"date-parts":[["2016",5,19]]},"issued":{"date-parts":[["2012",12]]}}}],"schema":"https://github.com/citation-style-language/schema/raw/master/csl-citation.json"} </w:instrText>
      </w:r>
      <w:r w:rsidR="00A9435B">
        <w:fldChar w:fldCharType="separate"/>
      </w:r>
      <w:r w:rsidR="00C72A36" w:rsidRPr="00C72A36">
        <w:rPr>
          <w:rFonts w:cs="Times New Roman"/>
        </w:rPr>
        <w:t>(The International Council on Clean Transportation, 2012)</w:t>
      </w:r>
      <w:r w:rsidR="00A9435B">
        <w:fldChar w:fldCharType="end"/>
      </w:r>
      <w:r w:rsidR="00226763">
        <w:t>.</w:t>
      </w:r>
      <w:r w:rsidR="00A9435B" w:rsidRPr="006A58A0">
        <w:t xml:space="preserve"> </w:t>
      </w:r>
      <w:r w:rsidR="00333905">
        <w:t xml:space="preserve">In the </w:t>
      </w:r>
      <w:r w:rsidR="00B75239">
        <w:t>Plausib</w:t>
      </w:r>
      <w:r w:rsidR="008812FA">
        <w:t>le</w:t>
      </w:r>
      <w:r w:rsidR="00A9435B" w:rsidRPr="00196EF9">
        <w:t xml:space="preserve"> Scenario</w:t>
      </w:r>
      <w:r w:rsidR="00A9435B">
        <w:t xml:space="preserve">, </w:t>
      </w:r>
      <w:r w:rsidR="00333905">
        <w:t xml:space="preserve">the adoption data </w:t>
      </w:r>
      <w:r w:rsidR="00544249">
        <w:t xml:space="preserve">is based on </w:t>
      </w:r>
      <w:r w:rsidR="00A9435B">
        <w:t>ITF Re</w:t>
      </w:r>
      <w:r w:rsidR="005D69CE">
        <w:t xml:space="preserve">shape Plus </w:t>
      </w:r>
      <w:r w:rsidR="00A9435B">
        <w:fldChar w:fldCharType="begin"/>
      </w:r>
      <w:r w:rsidR="00891CE5">
        <w:instrText xml:space="preserve"> ADDIN ZOTERO_ITEM CSL_CITATION {"citationID":"pBcm78Hk","properties":{"formattedCitation":"(OECD/ITF, 2021)","plainCitation":"(OECD/ITF, 2021)","noteIndex":0},"citationItems":[{"id":34725,"uris":["http://zotero.org/groups/2241942/items/BRBA4SQW"],"uri":["http://zotero.org/groups/2241942/items/BRBA4SQW"],"itemData":{"id":34725,"type":"article","title":"ITF Transport Outlook 2021","author":[{"family":"OECD/ITF","given":""}],"issued":{"date-parts":[["2021"]]}}}],"schema":"https://github.com/citation-style-language/schema/raw/master/csl-citation.json"} </w:instrText>
      </w:r>
      <w:r w:rsidR="00A9435B">
        <w:fldChar w:fldCharType="separate"/>
      </w:r>
      <w:r w:rsidR="00C72A36" w:rsidRPr="00C72A36">
        <w:rPr>
          <w:rFonts w:cs="Times New Roman"/>
        </w:rPr>
        <w:t>(OECD/ITF, 2021)</w:t>
      </w:r>
      <w:r w:rsidR="00A9435B">
        <w:fldChar w:fldCharType="end"/>
      </w:r>
      <w:r w:rsidR="00A9435B">
        <w:t xml:space="preserve"> </w:t>
      </w:r>
      <w:r w:rsidR="005D69CE">
        <w:t xml:space="preserve">+ IEA </w:t>
      </w:r>
      <w:r w:rsidR="006C40C5">
        <w:t>EV30@30</w:t>
      </w:r>
      <w:r w:rsidR="003905ED">
        <w:t xml:space="preserve"> </w:t>
      </w:r>
      <w:r w:rsidR="00F57009">
        <w:fldChar w:fldCharType="begin"/>
      </w:r>
      <w:r w:rsidR="00D66F89">
        <w:instrText xml:space="preserve"> ADDIN ZOTERO_ITEM CSL_CITATION {"citationID":"8RdjPKPJ","properties":{"formattedCitation":"(IEA, 2018b)","plainCitation":"(IEA, 2018b)","noteIndex":0},"citationItems":[{"id":35910,"uris":["http://zotero.org/groups/2241942/items/EHAP8Y5P"],"uri":["http://zotero.org/groups/2241942/items/EHAP8Y5P"],"itemData":{"id":35910,"type":"report","language":"en","note":"00000","page":"141","publisher":"International Energy Agency","source":"Zotero","title":"Global EV Outlook 2018","author":[{"family":"IEA","given":""}],"issued":{"date-parts":[["2018"]]}}}],"schema":"https://github.com/citation-style-language/schema/raw/master/csl-citation.json"} </w:instrText>
      </w:r>
      <w:r w:rsidR="00F57009">
        <w:fldChar w:fldCharType="separate"/>
      </w:r>
      <w:r w:rsidR="00F57009" w:rsidRPr="00F57009">
        <w:rPr>
          <w:rFonts w:cs="Times New Roman"/>
        </w:rPr>
        <w:t>(IEA, 2018b)</w:t>
      </w:r>
      <w:r w:rsidR="00F57009">
        <w:fldChar w:fldCharType="end"/>
      </w:r>
      <w:r w:rsidR="0068005A">
        <w:t xml:space="preserve">, </w:t>
      </w:r>
      <w:r w:rsidR="00A77283">
        <w:t>IEA</w:t>
      </w:r>
      <w:r w:rsidR="00FC43D5">
        <w:t xml:space="preserve"> ETP 6DS scenario </w:t>
      </w:r>
      <w:r w:rsidR="00FC43D5">
        <w:fldChar w:fldCharType="begin"/>
      </w:r>
      <w:r w:rsidR="00891CE5">
        <w:instrText xml:space="preserve"> ADDIN ZOTERO_ITEM CSL_CITATION {"citationID":"smsiwNAD","properties":{"formattedCitation":"(IEA, 2016b)","plainCitation":"(IEA, 2016b)","noteIndex":0},"citationItems":[{"id":24376,"uris":["http://zotero.org/groups/277937/items/F9F69ME7"],"uri":["http://zotero.org/groups/277937/items/F9F69ME7"],"itemData":{"id":24376,"type":"report","event-place":"Paris","publisher":"International Energy Agency","publisher-place":"Paris","title":"Energy Technology Perspectives 2016: Towards Sustainable Urban Energy Systems","URL":"http://www.iea.org/etp/etp2016/","author":[{"literal":"IEA"}],"issued":{"date-parts":[["2016"]]}}}],"schema":"https://github.com/citation-style-language/schema/raw/master/csl-citation.json"} </w:instrText>
      </w:r>
      <w:r w:rsidR="00FC43D5">
        <w:fldChar w:fldCharType="separate"/>
      </w:r>
      <w:r w:rsidR="00C72A36" w:rsidRPr="00C72A36">
        <w:rPr>
          <w:rFonts w:cs="Times New Roman"/>
        </w:rPr>
        <w:t>(IEA, 2016b)</w:t>
      </w:r>
      <w:r w:rsidR="00FC43D5">
        <w:fldChar w:fldCharType="end"/>
      </w:r>
      <w:r w:rsidR="00FC43D5">
        <w:t xml:space="preserve">, and IEA </w:t>
      </w:r>
      <w:r w:rsidR="00B56A50">
        <w:t xml:space="preserve">Global EV Outlook </w:t>
      </w:r>
      <w:r w:rsidR="00D66F89">
        <w:fldChar w:fldCharType="begin"/>
      </w:r>
      <w:r w:rsidR="00D66F89">
        <w:instrText xml:space="preserve"> ADDIN ZOTERO_ITEM CSL_CITATION {"citationID":"ZgsFdB9l","properties":{"formattedCitation":"(IEA, 2021b)","plainCitation":"(IEA, 2021b)","noteIndex":0},"citationItems":[{"id":35466,"uris":["http://zotero.org/groups/2241942/items/7UR88RR5"],"uri":["http://zotero.org/groups/2241942/items/7UR88RR5"],"itemData":{"id":35466,"type":"article-journal","abstract":"The Global EV Outlook is an annual publication that identifies and discusses recent developments in electric mobility across the globe. It is developed with the support of the members of the Electric Vehicles Initiative (EVI).","language":"en","page":"101","source":"Zotero","title":"Global EV Outlook 2021","author":[{"family":"IEA","given":""}],"issued":{"date-parts":[["2021"]]}}}],"schema":"https://github.com/citation-style-language/schema/raw/master/csl-citation.json"} </w:instrText>
      </w:r>
      <w:r w:rsidR="00D66F89">
        <w:fldChar w:fldCharType="separate"/>
      </w:r>
      <w:r w:rsidR="00D66F89" w:rsidRPr="00D66F89">
        <w:rPr>
          <w:rFonts w:cs="Times New Roman"/>
        </w:rPr>
        <w:t>(IEA, 2021b)</w:t>
      </w:r>
      <w:r w:rsidR="00D66F89">
        <w:fldChar w:fldCharType="end"/>
      </w:r>
      <w:r w:rsidR="00B56A50">
        <w:t>.</w:t>
      </w:r>
    </w:p>
    <w:p w14:paraId="0A63923E" w14:textId="5844A62A" w:rsidR="00AC493E" w:rsidRDefault="00AC493E" w:rsidP="004B4939">
      <w:pPr>
        <w:pStyle w:val="Heading4"/>
        <w:rPr>
          <w:rFonts w:ascii="Times New Roman" w:eastAsiaTheme="minorEastAsia" w:hAnsi="Times New Roman" w:cstheme="minorBidi"/>
          <w:b w:val="0"/>
          <w:bCs w:val="0"/>
          <w:i w:val="0"/>
          <w:iCs w:val="0"/>
          <w:color w:val="auto"/>
          <w:highlight w:val="yellow"/>
        </w:rPr>
      </w:pPr>
      <w:del w:id="427" w:author="Chad Frischmann" w:date="2021-08-04T00:39:00Z">
        <w:r w:rsidRPr="004B4939" w:rsidDel="00027529">
          <w:delText xml:space="preserve">Drawdown </w:delText>
        </w:r>
      </w:del>
      <w:ins w:id="428" w:author="Chad Frischmann" w:date="2021-08-04T00:39:00Z">
        <w:r w:rsidR="00027529">
          <w:t>Ambitious</w:t>
        </w:r>
        <w:r w:rsidR="00027529" w:rsidRPr="004B4939">
          <w:t xml:space="preserve"> </w:t>
        </w:r>
      </w:ins>
      <w:r w:rsidRPr="004B4939">
        <w:t>Scenario</w:t>
      </w:r>
      <w:bookmarkEnd w:id="425"/>
    </w:p>
    <w:p w14:paraId="215EF819" w14:textId="2C62EDD2" w:rsidR="00175BD3" w:rsidRDefault="00175BD3" w:rsidP="00175BD3">
      <w:bookmarkStart w:id="429" w:name="OLE_LINK3"/>
      <w:bookmarkStart w:id="430" w:name="OLE_LINK4"/>
      <w:bookmarkStart w:id="431" w:name="_Toc507486011"/>
      <w:r>
        <w:t xml:space="preserve">This scenario assumes Electric car adoption will reach </w:t>
      </w:r>
      <w:r w:rsidR="00276574">
        <w:t>15</w:t>
      </w:r>
      <w:r>
        <w:t xml:space="preserve">% of total TAM data. This scenario assumes the </w:t>
      </w:r>
      <w:r w:rsidR="00276574">
        <w:t>Conservative</w:t>
      </w:r>
      <w:r>
        <w:t xml:space="preserve"> TAM predictions based on </w:t>
      </w:r>
      <w:r w:rsidRPr="006A58A0">
        <w:t xml:space="preserve">ETP </w:t>
      </w:r>
      <w:r>
        <w:fldChar w:fldCharType="begin"/>
      </w:r>
      <w:r w:rsidR="00891CE5">
        <w:instrText xml:space="preserve"> ADDIN ZOTERO_ITEM CSL_CITATION {"citationID":"rraWDM3L","properties":{"formattedCitation":"(IEA, 2016b)","plainCitation":"(IEA, 2016b)","noteIndex":0},"citationItems":[{"id":24376,"uris":["http://zotero.org/groups/277937/items/F9F69ME7"],"uri":["http://zotero.org/groups/277937/items/F9F69ME7"],"itemData":{"id":24376,"type":"report","event-place":"Paris","publisher":"International Energy Agency","publisher-place":"Paris","title":"Energy Technology Perspectives 2016: Towards Sustainable Urban Energy Systems","URL":"http://www.iea.org/etp/etp2016/","author":[{"literal":"IEA"}],"issued":{"date-parts":[["2016"]]}}}],"schema":"https://github.com/citation-style-language/schema/raw/master/csl-citation.json"} </w:instrText>
      </w:r>
      <w:r>
        <w:fldChar w:fldCharType="separate"/>
      </w:r>
      <w:r w:rsidR="00C72A36" w:rsidRPr="00C72A36">
        <w:rPr>
          <w:rFonts w:cs="Times New Roman"/>
        </w:rPr>
        <w:t>(IEA, 2016b)</w:t>
      </w:r>
      <w:r>
        <w:fldChar w:fldCharType="end"/>
      </w:r>
      <w:r w:rsidRPr="006A58A0">
        <w:t xml:space="preserve"> </w:t>
      </w:r>
      <w:r w:rsidR="00F662C5">
        <w:t>4</w:t>
      </w:r>
      <w:r w:rsidRPr="006A58A0">
        <w:t>DS</w:t>
      </w:r>
      <w:r w:rsidR="00F662C5">
        <w:t xml:space="preserve"> scenario.</w:t>
      </w:r>
      <w:r w:rsidRPr="006A58A0">
        <w:t xml:space="preserve"> </w:t>
      </w:r>
      <w:r>
        <w:t xml:space="preserve">In the </w:t>
      </w:r>
      <w:r w:rsidR="00FC6F07">
        <w:t xml:space="preserve">Drawdown </w:t>
      </w:r>
      <w:r w:rsidRPr="00196EF9">
        <w:t>Scenario</w:t>
      </w:r>
      <w:r>
        <w:t>, the adoption data is based on ITF Re</w:t>
      </w:r>
      <w:r w:rsidR="0036110D">
        <w:t>cover</w:t>
      </w:r>
      <w:r>
        <w:t xml:space="preserve"> </w:t>
      </w:r>
      <w:r>
        <w:fldChar w:fldCharType="begin"/>
      </w:r>
      <w:r w:rsidR="00891CE5">
        <w:instrText xml:space="preserve"> ADDIN ZOTERO_ITEM CSL_CITATION {"citationID":"YsY636J3","properties":{"formattedCitation":"(OECD/ITF, 2021)","plainCitation":"(OECD/ITF, 2021)","noteIndex":0},"citationItems":[{"id":34725,"uris":["http://zotero.org/groups/2241942/items/BRBA4SQW"],"uri":["http://zotero.org/groups/2241942/items/BRBA4SQW"],"itemData":{"id":34725,"type":"article","title":"ITF Transport Outlook 2021","author":[{"family":"OECD/ITF","given":""}],"issued":{"date-parts":[["2021"]]}}}],"schema":"https://github.com/citation-style-language/schema/raw/master/csl-citation.json"} </w:instrText>
      </w:r>
      <w:r>
        <w:fldChar w:fldCharType="separate"/>
      </w:r>
      <w:r w:rsidR="00C72A36" w:rsidRPr="00C72A36">
        <w:rPr>
          <w:rFonts w:cs="Times New Roman"/>
        </w:rPr>
        <w:t>(OECD/ITF, 2021)</w:t>
      </w:r>
      <w:r>
        <w:fldChar w:fldCharType="end"/>
      </w:r>
      <w:r>
        <w:t xml:space="preserve"> + IEA EV30@30</w:t>
      </w:r>
      <w:r w:rsidR="00C6202C">
        <w:fldChar w:fldCharType="begin"/>
      </w:r>
      <w:r w:rsidR="00D66F89">
        <w:instrText xml:space="preserve"> ADDIN ZOTERO_ITEM CSL_CITATION {"citationID":"Ask0jxbv","properties":{"formattedCitation":"(IEA, 2018b)","plainCitation":"(IEA, 2018b)","noteIndex":0},"citationItems":[{"id":35910,"uris":["http://zotero.org/groups/2241942/items/EHAP8Y5P"],"uri":["http://zotero.org/groups/2241942/items/EHAP8Y5P"],"itemData":{"id":35910,"type":"report","language":"en","note":"00000","page":"141","publisher":"International Energy Agency","source":"Zotero","title":"Global EV Outlook 2018","author":[{"family":"IEA","given":""}],"issued":{"date-parts":[["2018"]]}}}],"schema":"https://github.com/citation-style-language/schema/raw/master/csl-citation.json"} </w:instrText>
      </w:r>
      <w:r w:rsidR="00C6202C">
        <w:fldChar w:fldCharType="separate"/>
      </w:r>
      <w:r w:rsidR="00C6202C" w:rsidRPr="00F57009">
        <w:rPr>
          <w:rFonts w:cs="Times New Roman"/>
        </w:rPr>
        <w:t>(IEA, 2018b)</w:t>
      </w:r>
      <w:r w:rsidR="00C6202C">
        <w:fldChar w:fldCharType="end"/>
      </w:r>
      <w:r>
        <w:t xml:space="preserve">, </w:t>
      </w:r>
      <w:r w:rsidR="00891CE5">
        <w:t>OPEC World Oil Outlook</w:t>
      </w:r>
      <w:r>
        <w:t xml:space="preserve"> (</w:t>
      </w:r>
      <w:r w:rsidR="00891CE5">
        <w:fldChar w:fldCharType="begin"/>
      </w:r>
      <w:r w:rsidR="00891CE5">
        <w:instrText xml:space="preserve"> ADDIN ZOTERO_ITEM CSL_CITATION {"citationID":"ys0UpPge","properties":{"formattedCitation":"(OPEC, 2017, 2020)","plainCitation":"(OPEC, 2017, 2020)","noteIndex":0},"citationItems":[{"id":35238,"uris":["http://zotero.org/groups/2241942/items/CEUCY7W4"],"uri":["http://zotero.org/groups/2241942/items/CEUCY7W4"],"itemData":{"id":35238,"type":"article","title":"World Oil Outlook","URL":"https://woo.opec.org/index.php/key-assumptions","author":[{"literal":"OPEC"}],"issued":{"date-parts":[["2017"]]}}},{"id":35470,"uris":["http://zotero.org/groups/2241942/items/GACHURK9"],"uri":["http://zotero.org/groups/2241942/items/GACHURK9"],"itemData":{"id":35470,"type":"book","ISBN":"978-3-9504890-0-2","publisher":"Organization of the Petroleum Exporting Countries","title":"World oil outlook 2045","URL":"www.opec.org","author":[{"family":"OPEC","given":""}],"issued":{"date-parts":[["2020"]]}}}],"schema":"https://github.com/citation-style-language/schema/raw/master/csl-citation.json"} </w:instrText>
      </w:r>
      <w:r w:rsidR="00891CE5">
        <w:fldChar w:fldCharType="separate"/>
      </w:r>
      <w:r w:rsidR="00C72A36" w:rsidRPr="00C72A36">
        <w:rPr>
          <w:rFonts w:cs="Times New Roman"/>
        </w:rPr>
        <w:t>(OPEC, 2017, 2020)</w:t>
      </w:r>
      <w:r w:rsidR="00891CE5">
        <w:fldChar w:fldCharType="end"/>
      </w:r>
      <w:r>
        <w:t>).</w:t>
      </w:r>
    </w:p>
    <w:bookmarkEnd w:id="429"/>
    <w:bookmarkEnd w:id="430"/>
    <w:p w14:paraId="7A77F5DD" w14:textId="5AE7C4F7" w:rsidR="00AC493E" w:rsidRDefault="00AC493E" w:rsidP="004B4939">
      <w:pPr>
        <w:pStyle w:val="Heading4"/>
        <w:rPr>
          <w:rFonts w:ascii="Times New Roman" w:eastAsiaTheme="minorEastAsia" w:hAnsi="Times New Roman" w:cstheme="minorBidi"/>
          <w:b w:val="0"/>
          <w:bCs w:val="0"/>
          <w:i w:val="0"/>
          <w:iCs w:val="0"/>
          <w:color w:val="auto"/>
          <w:highlight w:val="yellow"/>
        </w:rPr>
      </w:pPr>
      <w:del w:id="432" w:author="Chad Frischmann" w:date="2021-08-04T00:39:00Z">
        <w:r w:rsidRPr="004B4939" w:rsidDel="00027529">
          <w:delText xml:space="preserve">Optimum </w:delText>
        </w:r>
      </w:del>
      <w:ins w:id="433" w:author="Chad Frischmann" w:date="2021-08-04T00:39:00Z">
        <w:r w:rsidR="00027529">
          <w:t>Maximum</w:t>
        </w:r>
        <w:r w:rsidR="00027529" w:rsidRPr="004B4939">
          <w:t xml:space="preserve"> </w:t>
        </w:r>
      </w:ins>
      <w:r w:rsidRPr="004B4939">
        <w:t>Scenario</w:t>
      </w:r>
      <w:bookmarkEnd w:id="431"/>
    </w:p>
    <w:p w14:paraId="0CEC1EB6" w14:textId="16B4D6CE" w:rsidR="00272D44" w:rsidRPr="00FF386F" w:rsidRDefault="00272D44" w:rsidP="00FF386F">
      <w:pPr>
        <w:spacing w:after="0"/>
        <w:rPr>
          <w:bCs/>
        </w:rPr>
      </w:pPr>
      <w:r>
        <w:t xml:space="preserve">This scenario assumes Electric car adoption will reach </w:t>
      </w:r>
      <w:r w:rsidR="00264280">
        <w:t>34</w:t>
      </w:r>
      <w:r>
        <w:t xml:space="preserve">% of total TAM data. This scenario assumes the </w:t>
      </w:r>
      <w:r w:rsidR="00264280">
        <w:t xml:space="preserve">Ambitious </w:t>
      </w:r>
      <w:r>
        <w:t xml:space="preserve">TAM predictions based on </w:t>
      </w:r>
      <w:r w:rsidRPr="006A58A0">
        <w:t xml:space="preserve">ETP </w:t>
      </w:r>
      <w:r>
        <w:fldChar w:fldCharType="begin"/>
      </w:r>
      <w:r w:rsidR="00891CE5">
        <w:instrText xml:space="preserve"> ADDIN ZOTERO_ITEM CSL_CITATION {"citationID":"avYkUFUQ","properties":{"formattedCitation":"(IEA, 2016b)","plainCitation":"(IEA, 2016b)","noteIndex":0},"citationItems":[{"id":24376,"uris":["http://zotero.org/groups/277937/items/F9F69ME7"],"uri":["http://zotero.org/groups/277937/items/F9F69ME7"],"itemData":{"id":24376,"type":"report","event-place":"Paris","publisher":"International Energy Agency","publisher-place":"Paris","title":"Energy Technology Perspectives 2016: Towards Sustainable Urban Energy Systems","URL":"http://www.iea.org/etp/etp2016/","author":[{"literal":"IEA"}],"issued":{"date-parts":[["2016"]]}}}],"schema":"https://github.com/citation-style-language/schema/raw/master/csl-citation.json"} </w:instrText>
      </w:r>
      <w:r>
        <w:fldChar w:fldCharType="separate"/>
      </w:r>
      <w:r w:rsidR="00C72A36" w:rsidRPr="00C72A36">
        <w:rPr>
          <w:rFonts w:cs="Times New Roman"/>
        </w:rPr>
        <w:t>(IEA, 2016b)</w:t>
      </w:r>
      <w:r>
        <w:fldChar w:fldCharType="end"/>
      </w:r>
      <w:r w:rsidRPr="006A58A0">
        <w:t xml:space="preserve"> </w:t>
      </w:r>
      <w:r w:rsidR="00FE11AB">
        <w:t>2</w:t>
      </w:r>
      <w:r w:rsidRPr="006A58A0">
        <w:t>DS</w:t>
      </w:r>
      <w:r>
        <w:t xml:space="preserve"> scenario.</w:t>
      </w:r>
      <w:r w:rsidRPr="006A58A0">
        <w:t xml:space="preserve"> </w:t>
      </w:r>
      <w:r>
        <w:t xml:space="preserve">In the </w:t>
      </w:r>
      <w:del w:id="434" w:author="Chad Frischmann" w:date="2021-08-04T00:39:00Z">
        <w:r w:rsidR="002D062A" w:rsidDel="00027529">
          <w:delText xml:space="preserve">Optimum </w:delText>
        </w:r>
      </w:del>
      <w:ins w:id="435" w:author="Chad Frischmann" w:date="2021-08-04T00:39:00Z">
        <w:r w:rsidR="00027529">
          <w:t>M</w:t>
        </w:r>
      </w:ins>
      <w:ins w:id="436" w:author="Chad Frischmann" w:date="2021-08-04T00:40:00Z">
        <w:r w:rsidR="00027529">
          <w:t>a</w:t>
        </w:r>
      </w:ins>
      <w:ins w:id="437" w:author="Chad Frischmann" w:date="2021-08-04T00:39:00Z">
        <w:r w:rsidR="00027529">
          <w:t>ximum</w:t>
        </w:r>
        <w:r w:rsidR="00027529">
          <w:t xml:space="preserve"> </w:t>
        </w:r>
      </w:ins>
      <w:r w:rsidRPr="00196EF9">
        <w:t>Scenario</w:t>
      </w:r>
      <w:r>
        <w:t xml:space="preserve">, the adoption data is based on </w:t>
      </w:r>
      <w:r w:rsidR="007F0B68">
        <w:t xml:space="preserve">IEA ETP 2DS scenario </w:t>
      </w:r>
      <w:r w:rsidR="007F0B68">
        <w:fldChar w:fldCharType="begin"/>
      </w:r>
      <w:r w:rsidR="00891CE5">
        <w:instrText xml:space="preserve"> ADDIN ZOTERO_ITEM CSL_CITATION {"citationID":"in758Haa","properties":{"formattedCitation":"(IEA, 2016b)","plainCitation":"(IEA, 2016b)","noteIndex":0},"citationItems":[{"id":24376,"uris":["http://zotero.org/groups/277937/items/F9F69ME7"],"uri":["http://zotero.org/groups/277937/items/F9F69ME7"],"itemData":{"id":24376,"type":"report","event-place":"Paris","publisher":"International Energy Agency","publisher-place":"Paris","title":"Energy Technology Perspectives 2016: Towards Sustainable Urban Energy Systems","URL":"http://www.iea.org/etp/etp2016/","author":[{"literal":"IEA"}],"issued":{"date-parts":[["2016"]]}}}],"schema":"https://github.com/citation-style-language/schema/raw/master/csl-citation.json"} </w:instrText>
      </w:r>
      <w:r w:rsidR="007F0B68">
        <w:fldChar w:fldCharType="separate"/>
      </w:r>
      <w:r w:rsidR="00C72A36" w:rsidRPr="00C72A36">
        <w:rPr>
          <w:rFonts w:cs="Times New Roman"/>
        </w:rPr>
        <w:t>(IEA, 2016b)</w:t>
      </w:r>
      <w:r w:rsidR="007F0B68">
        <w:fldChar w:fldCharType="end"/>
      </w:r>
      <w:r w:rsidR="007F0B68">
        <w:t xml:space="preserve">, </w:t>
      </w:r>
      <w:r>
        <w:t>ITF Re</w:t>
      </w:r>
      <w:r w:rsidR="002D062A">
        <w:t>cover</w:t>
      </w:r>
      <w:r>
        <w:t xml:space="preserve"> </w:t>
      </w:r>
      <w:r>
        <w:fldChar w:fldCharType="begin"/>
      </w:r>
      <w:r w:rsidR="00891CE5">
        <w:instrText xml:space="preserve"> ADDIN ZOTERO_ITEM CSL_CITATION {"citationID":"ulFGK76a","properties":{"formattedCitation":"(OECD/ITF, 2021)","plainCitation":"(OECD/ITF, 2021)","noteIndex":0},"citationItems":[{"id":34725,"uris":["http://zotero.org/groups/2241942/items/BRBA4SQW"],"uri":["http://zotero.org/groups/2241942/items/BRBA4SQW"],"itemData":{"id":34725,"type":"article","title":"ITF Transport Outlook 2021","author":[{"family":"OECD/ITF","given":""}],"issued":{"date-parts":[["2021"]]}}}],"schema":"https://github.com/citation-style-language/schema/raw/master/csl-citation.json"} </w:instrText>
      </w:r>
      <w:r>
        <w:fldChar w:fldCharType="separate"/>
      </w:r>
      <w:r w:rsidR="00C72A36" w:rsidRPr="00C72A36">
        <w:rPr>
          <w:rFonts w:cs="Times New Roman"/>
        </w:rPr>
        <w:t>(OECD/ITF, 2021)</w:t>
      </w:r>
      <w:r>
        <w:fldChar w:fldCharType="end"/>
      </w:r>
      <w:r>
        <w:t xml:space="preserve"> + IEA EV30@30</w:t>
      </w:r>
      <w:ins w:id="438" w:author="Chad Frischmann" w:date="2021-08-04T00:40:00Z">
        <w:r w:rsidR="00027529">
          <w:t xml:space="preserve"> </w:t>
        </w:r>
      </w:ins>
      <w:r w:rsidR="00C6202C">
        <w:fldChar w:fldCharType="begin"/>
      </w:r>
      <w:r w:rsidR="00D66F89">
        <w:instrText xml:space="preserve"> ADDIN ZOTERO_ITEM CSL_CITATION {"citationID":"NwzpeEmT","properties":{"formattedCitation":"(IEA, 2018b)","plainCitation":"(IEA, 2018b)","noteIndex":0},"citationItems":[{"id":35910,"uris":["http://zotero.org/groups/2241942/items/EHAP8Y5P"],"uri":["http://zotero.org/groups/2241942/items/EHAP8Y5P"],"itemData":{"id":35910,"type":"report","language":"en","note":"00000","page":"141","publisher":"International Energy Agency","source":"Zotero","title":"Global EV Outlook 2018","author":[{"family":"IEA","given":""}],"issued":{"date-parts":[["2018"]]}}}],"schema":"https://github.com/citation-style-language/schema/raw/master/csl-citation.json"} </w:instrText>
      </w:r>
      <w:r w:rsidR="00C6202C">
        <w:fldChar w:fldCharType="separate"/>
      </w:r>
      <w:r w:rsidR="00C6202C" w:rsidRPr="00F57009">
        <w:rPr>
          <w:rFonts w:cs="Times New Roman"/>
        </w:rPr>
        <w:t>(IEA, 2018b)</w:t>
      </w:r>
      <w:r w:rsidR="00C6202C">
        <w:fldChar w:fldCharType="end"/>
      </w:r>
      <w:r>
        <w:t xml:space="preserve">, and IEA </w:t>
      </w:r>
      <w:r w:rsidR="005024DB">
        <w:t xml:space="preserve">Beyond </w:t>
      </w:r>
      <w:r w:rsidR="00FA110E">
        <w:t>2DS Scenario</w:t>
      </w:r>
      <w:r>
        <w:t xml:space="preserve"> </w:t>
      </w:r>
      <w:r w:rsidR="00FA110E">
        <w:fldChar w:fldCharType="begin"/>
      </w:r>
      <w:r w:rsidR="00891CE5">
        <w:instrText xml:space="preserve"> ADDIN ZOTERO_ITEM CSL_CITATION {"citationID":"zNwNLAMo","properties":{"formattedCitation":"(IEA, 2016b)","plainCitation":"(IEA, 2016b)","noteIndex":0},"citationItems":[{"id":24376,"uris":["http://zotero.org/groups/277937/items/F9F69ME7"],"uri":["http://zotero.org/groups/277937/items/F9F69ME7"],"itemData":{"id":24376,"type":"report","event-place":"Paris","publisher":"International Energy Agency","publisher-place":"Paris","title":"Energy Technology Perspectives 2016: Towards Sustainable Urban Energy Systems","URL":"http://www.iea.org/etp/etp2016/","author":[{"literal":"IEA"}],"issued":{"date-parts":[["2016"]]}}}],"schema":"https://github.com/citation-style-language/schema/raw/master/csl-citation.json"} </w:instrText>
      </w:r>
      <w:r w:rsidR="00FA110E">
        <w:fldChar w:fldCharType="separate"/>
      </w:r>
      <w:r w:rsidR="00C72A36" w:rsidRPr="00C72A36">
        <w:rPr>
          <w:rFonts w:cs="Times New Roman"/>
        </w:rPr>
        <w:t>(IEA, 2016b)</w:t>
      </w:r>
      <w:r w:rsidR="00FA110E">
        <w:fldChar w:fldCharType="end"/>
      </w:r>
      <w:r>
        <w:t>.</w:t>
      </w:r>
      <w:r w:rsidR="00631FD8">
        <w:t xml:space="preserve"> </w:t>
      </w:r>
      <w:r w:rsidR="00631FD8">
        <w:rPr>
          <w:bCs/>
        </w:rPr>
        <w:t xml:space="preserve">Here we perform a vehicle survival analysis using data from 6 countries scaled to the world to estimate the maximum adoption rate possible if all new cars from a specified year were </w:t>
      </w:r>
      <w:r w:rsidR="008812FA">
        <w:rPr>
          <w:bCs/>
        </w:rPr>
        <w:t>EV</w:t>
      </w:r>
      <w:r w:rsidR="00631FD8">
        <w:rPr>
          <w:bCs/>
        </w:rPr>
        <w:t xml:space="preserve">s. Using 2018 stock estimates and Weibull survival distribution coefficients from the ICCT (2012) for US, China, India, Brazil, Mexico and Canada (~50% of global fleet), </w:t>
      </w:r>
      <w:r w:rsidR="00631FD8">
        <w:rPr>
          <w:bCs/>
        </w:rPr>
        <w:lastRenderedPageBreak/>
        <w:t>estimates of maximum EV car sales and replacements out to 2060 were calculated and then scaled to global fleet.</w:t>
      </w:r>
    </w:p>
    <w:p w14:paraId="4C24E6F4" w14:textId="23F18AF2" w:rsidR="00FB3AB3" w:rsidRDefault="00686965" w:rsidP="00C07355">
      <w:pPr>
        <w:pStyle w:val="Heading2"/>
        <w:numPr>
          <w:ilvl w:val="1"/>
          <w:numId w:val="28"/>
        </w:numPr>
      </w:pPr>
      <w:bookmarkStart w:id="439" w:name="_Toc72784729"/>
      <w:r>
        <w:t>Inputs</w:t>
      </w:r>
      <w:bookmarkEnd w:id="439"/>
    </w:p>
    <w:p w14:paraId="0C9F5BC1" w14:textId="4BE91006" w:rsidR="00DB42C3" w:rsidRPr="00FB2C53" w:rsidRDefault="00AD2CE1" w:rsidP="00FB2C53">
      <w:r w:rsidRPr="007D12D3">
        <w:t>Many variables have been defined and calculated for this analysis.</w:t>
      </w:r>
      <w:r>
        <w:t xml:space="preserve"> They are grouped by climate inputs, financial inputs and technical inputs. Each variable is described below. </w:t>
      </w:r>
    </w:p>
    <w:p w14:paraId="3EBCEF57" w14:textId="7D37ED16" w:rsidR="00FB3AB3" w:rsidRDefault="00686965" w:rsidP="00C07355">
      <w:pPr>
        <w:pStyle w:val="Heading3"/>
        <w:numPr>
          <w:ilvl w:val="2"/>
          <w:numId w:val="28"/>
        </w:numPr>
      </w:pPr>
      <w:bookmarkStart w:id="440" w:name="_Toc72784730"/>
      <w:r>
        <w:t>Climate Inputs</w:t>
      </w:r>
      <w:bookmarkEnd w:id="440"/>
    </w:p>
    <w:p w14:paraId="1570B366" w14:textId="74653EA7" w:rsidR="006B1084" w:rsidRDefault="00A6084A" w:rsidP="006B1084">
      <w:r w:rsidRPr="00413ACA">
        <w:t xml:space="preserve">The climate analysis in this model uses the values for </w:t>
      </w:r>
      <w:r>
        <w:t>fuel and electricity consumption for conventional</w:t>
      </w:r>
      <w:r w:rsidR="008E18B2">
        <w:t xml:space="preserve"> (ICEV)</w:t>
      </w:r>
      <w:r w:rsidR="00DB11A8">
        <w:t xml:space="preserve"> </w:t>
      </w:r>
      <w:r>
        <w:t>and solution</w:t>
      </w:r>
      <w:r w:rsidR="008E18B2">
        <w:t xml:space="preserve"> (EV)</w:t>
      </w:r>
      <w:r w:rsidR="008812FA">
        <w:t>,</w:t>
      </w:r>
      <w:r w:rsidR="008E18B2">
        <w:t xml:space="preserve"> respectively</w:t>
      </w:r>
      <w:r>
        <w:t xml:space="preserve">. </w:t>
      </w:r>
      <w:r w:rsidRPr="00413ACA">
        <w:t xml:space="preserve">To calculate key </w:t>
      </w:r>
      <w:r>
        <w:t>emissions</w:t>
      </w:r>
      <w:r w:rsidRPr="00413ACA">
        <w:t xml:space="preserve"> results, the model uses reported emissions factors for </w:t>
      </w:r>
      <w:r>
        <w:t>the electric grid as well as fuel emissions factors</w:t>
      </w:r>
      <w:r w:rsidRPr="00413ACA">
        <w:t xml:space="preserve">. </w:t>
      </w:r>
      <w:commentRangeStart w:id="441"/>
      <w:r w:rsidRPr="00413ACA">
        <w:t xml:space="preserve">Emissions factors for electricity generation are derived from the projected </w:t>
      </w:r>
      <w:r>
        <w:t xml:space="preserve">global </w:t>
      </w:r>
      <w:r w:rsidRPr="00413ACA">
        <w:t xml:space="preserve">energy generation mix from three AMPERE </w:t>
      </w:r>
      <w:proofErr w:type="spellStart"/>
      <w:r w:rsidRPr="00413ACA">
        <w:t>RefPol</w:t>
      </w:r>
      <w:proofErr w:type="spellEnd"/>
      <w:r w:rsidRPr="00413ACA">
        <w:t xml:space="preserve"> scenarios in </w:t>
      </w:r>
      <w:r w:rsidR="008812FA">
        <w:t xml:space="preserve">the </w:t>
      </w:r>
      <w:r w:rsidRPr="00413ACA">
        <w:t>IPCC AR5 model Database (GEM3, IMAGE, MESSAGE) and the IEA’s ETP 6DS scenario.</w:t>
      </w:r>
      <w:commentRangeEnd w:id="441"/>
      <w:r w:rsidR="00027529">
        <w:rPr>
          <w:rStyle w:val="CommentReference"/>
        </w:rPr>
        <w:commentReference w:id="441"/>
      </w:r>
      <w:r w:rsidRPr="00413ACA">
        <w:t xml:space="preserve"> </w:t>
      </w:r>
      <w:r w:rsidR="00DB11A8">
        <w:t xml:space="preserve">Fuel combustion emissions factors come from the Intergovernmental Panel on Climate Change (IPCC) Guidelines for Fuel combustion (IPCC, 2006). </w:t>
      </w:r>
      <w:r w:rsidRPr="00413ACA">
        <w:t xml:space="preserve">The values used are shown </w:t>
      </w:r>
      <w:r w:rsidR="00DB11A8">
        <w:t xml:space="preserve">in </w:t>
      </w:r>
      <w:r w:rsidR="00DB11A8">
        <w:fldChar w:fldCharType="begin"/>
      </w:r>
      <w:r w:rsidR="00DB11A8">
        <w:instrText xml:space="preserve"> REF _Ref34140221 \h </w:instrText>
      </w:r>
      <w:r w:rsidR="00DB11A8">
        <w:fldChar w:fldCharType="separate"/>
      </w:r>
      <w:r w:rsidR="00411177" w:rsidRPr="00FB2C53">
        <w:t xml:space="preserve">Table </w:t>
      </w:r>
      <w:r w:rsidR="00411177">
        <w:rPr>
          <w:noProof/>
        </w:rPr>
        <w:t>2</w:t>
      </w:r>
      <w:r w:rsidR="00411177">
        <w:t>.</w:t>
      </w:r>
      <w:r w:rsidR="00411177">
        <w:rPr>
          <w:noProof/>
        </w:rPr>
        <w:t>1</w:t>
      </w:r>
      <w:r w:rsidR="00DB11A8">
        <w:fldChar w:fldCharType="end"/>
      </w:r>
      <w:r w:rsidRPr="00413ACA">
        <w:t>.</w:t>
      </w:r>
    </w:p>
    <w:p w14:paraId="51AB95FA" w14:textId="6863867E" w:rsidR="006258CF" w:rsidRPr="00175BD3" w:rsidRDefault="006258CF" w:rsidP="006258CF">
      <w:pPr>
        <w:pStyle w:val="Heading4"/>
        <w:rPr>
          <w:rFonts w:ascii="Times New Roman" w:eastAsiaTheme="minorEastAsia" w:hAnsi="Times New Roman" w:cstheme="minorBidi"/>
          <w:b w:val="0"/>
          <w:bCs w:val="0"/>
          <w:i w:val="0"/>
          <w:iCs w:val="0"/>
          <w:color w:val="auto"/>
          <w:highlight w:val="yellow"/>
        </w:rPr>
      </w:pPr>
      <w:r>
        <w:t xml:space="preserve">Fuel </w:t>
      </w:r>
      <w:r w:rsidR="00A77FE9">
        <w:t xml:space="preserve">consumed per functional unit for </w:t>
      </w:r>
      <w:r w:rsidR="00BD0DB4">
        <w:t>conventional</w:t>
      </w:r>
      <w:r w:rsidR="00A77FE9">
        <w:t xml:space="preserve"> and </w:t>
      </w:r>
      <w:r w:rsidR="00BD0DB4">
        <w:t>solution</w:t>
      </w:r>
    </w:p>
    <w:p w14:paraId="44C57292" w14:textId="330CD197" w:rsidR="002F0613" w:rsidRDefault="00D67AC5" w:rsidP="002A20FD">
      <w:r>
        <w:t>The energy per functional unit</w:t>
      </w:r>
      <w:r w:rsidR="002B2DBA">
        <w:t xml:space="preserve"> (</w:t>
      </w:r>
      <w:r w:rsidR="002A20FD">
        <w:t xml:space="preserve">billion </w:t>
      </w:r>
      <w:proofErr w:type="spellStart"/>
      <w:r w:rsidR="002A20FD">
        <w:t>pkm</w:t>
      </w:r>
      <w:proofErr w:type="spellEnd"/>
      <w:r w:rsidR="002B2DBA">
        <w:t>)</w:t>
      </w:r>
      <w:r>
        <w:t xml:space="preserve"> are gasoline and electricity for ICEV and EV respectively. For </w:t>
      </w:r>
      <w:r w:rsidR="00FB5CD6">
        <w:t>ICEV</w:t>
      </w:r>
      <w:r w:rsidR="009A5148">
        <w:t xml:space="preserve">, </w:t>
      </w:r>
      <w:r w:rsidR="002A20FD">
        <w:t xml:space="preserve">average global fuel consumption is </w:t>
      </w:r>
      <w:r w:rsidR="00D3119A">
        <w:t xml:space="preserve">compiled by </w:t>
      </w:r>
      <w:r w:rsidR="00A8032F">
        <w:t>the values from the main car market (the U.S., Japan, EU</w:t>
      </w:r>
      <w:r w:rsidR="00CA4A85">
        <w:t>, and China</w:t>
      </w:r>
      <w:r w:rsidR="00A8032F">
        <w:t>)</w:t>
      </w:r>
      <w:r w:rsidR="00CA4A85">
        <w:t xml:space="preserve"> and from </w:t>
      </w:r>
      <w:r w:rsidR="00AB3422">
        <w:t>a</w:t>
      </w:r>
      <w:r w:rsidR="00CA4A85">
        <w:t xml:space="preserve"> </w:t>
      </w:r>
      <w:r w:rsidR="00280F16">
        <w:t>range of sources</w:t>
      </w:r>
      <w:r w:rsidR="00CA4A85">
        <w:t xml:space="preserve"> like </w:t>
      </w:r>
      <w:r w:rsidR="00280F16">
        <w:t xml:space="preserve">IEA, ICCT, </w:t>
      </w:r>
      <w:r w:rsidR="00280F16">
        <w:rPr>
          <w:rFonts w:hint="eastAsia"/>
          <w:lang w:eastAsia="zh-CN"/>
        </w:rPr>
        <w:t>and</w:t>
      </w:r>
      <w:r w:rsidR="00280F16">
        <w:t xml:space="preserve"> </w:t>
      </w:r>
      <w:del w:id="442" w:author="Chad Frischmann" w:date="2021-08-04T00:42:00Z">
        <w:r w:rsidR="00280F16" w:rsidDel="00027529">
          <w:delText xml:space="preserve">many </w:delText>
        </w:r>
      </w:del>
      <w:ins w:id="443" w:author="Chad Frischmann" w:date="2021-08-04T00:42:00Z">
        <w:r w:rsidR="00027529">
          <w:t>numerous</w:t>
        </w:r>
        <w:r w:rsidR="00027529">
          <w:t xml:space="preserve"> </w:t>
        </w:r>
      </w:ins>
      <w:r w:rsidR="00280F16">
        <w:t xml:space="preserve">other </w:t>
      </w:r>
      <w:r w:rsidR="002A20FD">
        <w:t>research papers</w:t>
      </w:r>
      <w:r w:rsidR="00CF45E0">
        <w:t xml:space="preserve"> </w:t>
      </w:r>
      <w:r w:rsidR="00CF45E0">
        <w:fldChar w:fldCharType="begin"/>
      </w:r>
      <w:r w:rsidR="00F57009">
        <w:instrText xml:space="preserve"> ADDIN ZOTERO_ITEM CSL_CITATION {"citationID":"OsQqL72N","properties":{"formattedCitation":"(Bieker, 2020; Hilary, 2020; Kara, Li, &amp; Sadjiva, 2017; Sch\\uc0\\u228{}fer &amp; Yeh, 2020a; T. Wu et al., 2020; Z. Wu et al., 2018a)","plainCitation":"(Bieker, 2020; Hilary, 2020; Kara, Li, &amp; Sadjiva, 2017; Schäfer &amp; Yeh, 2020a; T. Wu et al., 2020; Z. Wu et al., 2018a)","noteIndex":0},"citationItems":[{"id":33998,"uris":["http://zotero.org/groups/2751314/items/IC52J39J"],"uri":["http://zotero.org/groups/2751314/items/IC52J39J"],"itemData":{"id":33998,"type":"report","language":"en","page":"56","publisher":"icct (the International Council on Clean Transportation)","source":"Zotero","title":"European vehicle market statistics: Pocketbook 2019-2020","author":[{"family":"Bieker","given":"Georg"}],"issued":{"date-parts":[["2020"]]}}},{"id":35513,"uris":["http://zotero.org/groups/2751314/items/ZTZXNH5I"],"uri":["http://zotero.org/groups/2751314/items/ZTZXNH5I"],"itemData":{"id":35513,"type":"webpage","abstract":"[caption align=\"right\"] Video of Ask the Author: Assessing the Environmental Performance of New Mobility [/caption]This report examines the climate impact of personal and shared electric kick-scooters, bicycles, e-bikes, electric mopeds, as well as car-based ride-sharing services. Users in cities across the globe are rapidly adopting new mobility forms, helped by digital connectivity and electrification technologies. New urban mobility services are often sold as “green” solutions. But what is their real impact on energy demand and greenhouse gas emissions?","container-title":"ITF","genre":"Text","language":"en-gb","title":"Good to Go? Assessing the Environmental Performance of New Mobility","title-short":"Good to Go?","URL":"https://www.itf-oecd.org/good-go-assessing-environmental-performance-new-mobility","author":[{"family":"Hilary","given":""}],"accessed":{"date-parts":[["2021",4,20]]},"issued":{"date-parts":[["2020",1,8]]}}},{"id":35486,"uris":["http://zotero.org/groups/2751314/items/69RU73K4"],"uri":["http://zotero.org/groups/2751314/items/69RU73K4"],"itemData":{"id":35486,"type":"article-journal","abstract":"Electric vehicles (EV) have tremendous potential due to their ‘zero tail-pipe emission’ and low maintenance costs. However, a higher upfront cost comparing to internal combustion engine vehicles (ICEVs) threatens the popularity of EVs in Australia. Moreover, the uncertainties of the new technology are often responsible for unanticipated costs over the vehicle life cycle. Hence, this paper aims to investigate the economic feasibility of EVs in Australia. A Life Cycle Cost (LCC) analysis was conducted on the 2011 Nissan Leaf in order to estimate the total economic impact over its life cycle under Australian conditions.","collection-title":"The 24th CIRP Conference on Life Cycle Engineering","container-title":"Procedia CIRP","DOI":"10.1016/j.procir.2016.11.179","ISSN":"2212-8271","journalAbbreviation":"Procedia CIRP","language":"en","page":"767-772","source":"ScienceDirect","title":"Life Cycle Cost Analysis of Electrical Vehicles in Australia","volume":"61","author":[{"family":"Kara","given":"Sami"},{"family":"Li","given":"Wen"},{"family":"Sadjiva","given":"Nikkita"}],"issued":{"date-parts":[["2017",1,1]]}}},{"id":35515,"uris":["http://zotero.org/groups/2751314/items/A6FVZ49I"],"uri":["http://zotero.org/groups/2751314/items/A6FVZ49I"],"itemData":{"id":35515,"type":"article-journal","abstract":"Transportation is a major energy consumer and emitter of greenhouse gases (GHGs). Exploring the opportunities for energy savings and GHG emissions reductions requires understanding transportation energy or GHG intensity, which is defined as energy use or GHG emissions per unit activity, here passenger-kilometres travelled. This aggregate indicator quantifies the amount of energy required or GHGs emitted to provide a generic transportation service. We show that the range of observed energy and GHG intensities of major transportation modes is remarkably similar and that occupancy explains about 70–90% of the variation around the mean; only the remaining 10–30% is explained by differences in trip distances and other factors such as technology and operating conditions. Whereas average occupancy levels differ vastly, they translate into roughly similar levels of energy and GHG intensity for nearly all major transportation modes.","container-title":"Nature Sustainability","DOI":"10.1038/s41893-020-0514-9","ISSN":"2398-9629","issue":"6","language":"en","note":"number: 6\npublisher: Nature Publishing Group","page":"459-462","source":"www.nature.com","title":"A holistic analysis of passenger travel energy and greenhouse gas intensities","volume":"3","author":[{"family":"Schäfer","given":"Andreas W."},{"family":"Yeh","given":"Sonia"}],"issued":{"date-parts":[["2020",6]]}}},{"id":35514,"uris":["http://zotero.org/groups/2751314/items/SCMXDZ2B"],"uri":["http://zotero.org/groups/2751314/items/SCMXDZ2B"],"itemData":{"id":35514,"type":"article-journal","abstract":"Measuring real-world fuel consumption of light duty vehicles can be challenging due to the limited collection of actual data. In this paper, we use big data retrieved from the record of real-world fuel consumptions of different brands of vehicles in different areas (n = 106,809 samples from 201 brands of vehicles and 34 cities) in China to build up a real-world fuel consumption rate (RFCR) model to estimate the fuel consumption given the driving conditions and figure out the main factors that affect actual fuel consumption in the real world. We find the average deviation of actual fuel consumptions and the fitting results of RFCR model is 4.22% , which does not significantly differ from zero, and the fuel consumptions calculated by RFCR model tend to be 1.40 L/100 km (about 25%) higher than the official reported data. Furthermore, we find that annual average temperature and altitude factors significantly influence the fuel consumption rate. The results indicate that there is a real world performance discrepancy between the theoretical fuel consumption released by authorities and that in the real world, and some green behaviors (choose light duty vehicles, reduce the use of air conditioning and change to manual transmission type) can reduce energy consumption of vehicles.","container-title":"Energy","DOI":"10.1016/j.energy.2019.116388","ISSN":"0360-5442","journalAbbreviation":"Energy","language":"en","page":"116388","source":"ScienceDirect","title":"Impact factors of the real-world fuel consumption rate of light duty vehicles in China","volume":"190","author":[{"family":"Wu","given":"Tian"},{"family":"Han","given":"Xiao"},{"family":"Zheng","given":"M. Mocarlo"},{"family":"Ou","given":"Xunmin"},{"family":"Sun","given":"Hongbo"},{"family":"Zhang","given":"Xiong"}],"issued":{"date-parts":[["2020",1,1]]}}},{"id":35485,"uris":["http://zotero.org/groups/2751314/items/3VQQYBCU"],"uri":["http://zotero.org/groups/2751314/items/3VQQYBCU"],"itemData":{"id":35485,"type":"article-journal","abstract":"Purpose\nThis study uses the life cycle assessment (LCA) method to calculate and compare the life cycle greenhouse gas (GHG) emissions from battery electric vehicles (BEVs) and conventional gasoline internal combustion engine vehicles (ICEVs) in 2010, 2014 and 2020 under different scenarios, including different electricity mixes, electricity generation technologies and combined heat and power (CHP) scales, as well as discusses the GHG emission reduction potential of BEVs throughout their life cycle.\nMethods\nThe LCA system boundaries, including the vehicle cycle and the fuel cycle, are examined in accordance with the ISO 14040/14044 standards. The China Automotive Life Cycle Database (CALCD), which is the first and primary life cycle database of the China automotive industry, was used. The compositional data for the vehicle components and the battery material were obtained from the GREET2 2017 model.\nResults and discussion\nAs the electricity mix is optimized, the electricity generation technology is advanced, and the CHP scale is increased from 2010 to 2020, the total life cycle GHG reduction potential of BEVs will gradually improve, reaching 13.4% in 2020, relative to ICEVs.\nConclusions\nThe sensitivity analysis shows that the GHG emissions from electricity, the percentage of fossil fuel in the electricity mix and the electricity consumption of the BEV during use are important parameters influencing the GHG emission reduction potential of BEVs. By adjusting the electricity mix, advancing electricity generation technologies and increasing the CHP scale, the GHG emission reduction potential of BEVs can be improved.","container-title":"Journal of Cleaner Production","DOI":"10.1016/j.jclepro.2018.04.036","ISSN":"0959-6526","journalAbbreviation":"Journal of Cleaner Production","language":"en","page":"462-470","source":"ScienceDirect","title":"Life cycle greenhouse gas emission reduction potential of battery electric vehicle","volume":"190","author":[{"family":"Wu","given":"Zhixin"},{"family":"Wang","given":"Michael"},{"family":"Zheng","given":"Jihu"},{"family":"Sun","given":"Xin"},{"family":"Zhao","given":"Mingnan"},{"family":"Wang","given":"Xue"}],"issued":{"date-parts":[["2018",7,20]]}}}],"schema":"https://github.com/citation-style-language/schema/raw/master/csl-citation.json"} </w:instrText>
      </w:r>
      <w:r w:rsidR="00CF45E0">
        <w:fldChar w:fldCharType="separate"/>
      </w:r>
      <w:r w:rsidR="00F57009" w:rsidRPr="00F57009">
        <w:rPr>
          <w:rFonts w:ascii="Calibri" w:hAnsi="Calibri" w:cs="Calibri"/>
          <w:szCs w:val="24"/>
        </w:rPr>
        <w:t>(Bieker, 2020; Hilary, 2020; Kara, Li, &amp; Sadjiva, 2017; Schäfer &amp; Yeh, 2020a; T. Wu et al., 2020; Z. Wu et al., 2018a)</w:t>
      </w:r>
      <w:r w:rsidR="00CF45E0">
        <w:fldChar w:fldCharType="end"/>
      </w:r>
      <w:r w:rsidR="002A20FD" w:rsidRPr="00C6202C">
        <w:t>.</w:t>
      </w:r>
      <w:r w:rsidR="00F36DDE" w:rsidRPr="00C6202C">
        <w:t xml:space="preserve"> </w:t>
      </w:r>
      <w:r w:rsidR="00F35C43">
        <w:t>A</w:t>
      </w:r>
      <w:r w:rsidR="002A20FD">
        <w:t>verage global fuel intensity was estimated</w:t>
      </w:r>
      <w:r w:rsidR="00F35C43">
        <w:t xml:space="preserve"> based on data from various sources </w:t>
      </w:r>
      <w:proofErr w:type="spellStart"/>
      <w:r w:rsidR="00AB3422">
        <w:t>sources</w:t>
      </w:r>
      <w:proofErr w:type="spellEnd"/>
      <w:r w:rsidR="00AB3422">
        <w:t xml:space="preserve"> for the main car market and the world</w:t>
      </w:r>
      <w:r w:rsidR="002A20FD">
        <w:t xml:space="preserve">. </w:t>
      </w:r>
    </w:p>
    <w:p w14:paraId="3FB40C61" w14:textId="21738088" w:rsidR="002A20FD" w:rsidRDefault="002F0613" w:rsidP="006258CF">
      <w:r>
        <w:t xml:space="preserve">For EVs, </w:t>
      </w:r>
      <w:r w:rsidR="0066451E">
        <w:t xml:space="preserve">average global fuel consumption is compiled by the values from the main car market and from </w:t>
      </w:r>
      <w:r w:rsidR="00AB3422">
        <w:t>a</w:t>
      </w:r>
      <w:r w:rsidR="0066451E">
        <w:t xml:space="preserve"> range of sources like IEA, ICCT, </w:t>
      </w:r>
      <w:r w:rsidR="0066451E">
        <w:rPr>
          <w:rFonts w:hint="eastAsia"/>
          <w:lang w:eastAsia="zh-CN"/>
        </w:rPr>
        <w:t>and</w:t>
      </w:r>
      <w:r w:rsidR="0066451E">
        <w:t xml:space="preserve"> many other research papers</w:t>
      </w:r>
      <w:r w:rsidR="00167844">
        <w:t xml:space="preserve"> </w:t>
      </w:r>
      <w:r w:rsidR="00167844">
        <w:fldChar w:fldCharType="begin"/>
      </w:r>
      <w:r w:rsidR="00C72A36">
        <w:instrText xml:space="preserve"> ADDIN ZOTERO_ITEM CSL_CITATION {"citationID":"9ZEO5Z88","properties":{"formattedCitation":"(\\uc0\\u8220{}Alternative Fuels Data Center: Vehicle Cost Calculator,\\uc0\\u8221{} n.d.; IEA, 2019a; Kane, 2019; Kara et al., 2017; OECD, 2019; T. Wu et al., 2020; Yang et al., 2021)","plainCitation":"(“Alternative Fuels Data Center: Vehicle Cost Calculator,” n.d.; IEA, 2019a; Kane, 2019; Kara et al., 2017; OECD, 2019; T. Wu et al., 2020; Yang et al., 2021)","noteIndex":0},"citationItems":[{"id":35511,"uris":["http://zotero.org/groups/2751314/items/CUZWTTKG"],"uri":["http://zotero.org/groups/2751314/items/CUZWTTKG"],"itemData":{"id":35511,"type":"webpage","title":"Alternative Fuels Data Center: Vehicle Cost Calculator","URL":"https://afdc.energy.gov/calc/","accessed":{"date-parts":[["2021",4,20]]}}},{"id":35542,"uris":["http://zotero.org/groups/2751314/items/HQ6S5TER"],"uri":["http://zotero.org/groups/2751314/items/HQ6S5TER"],"itemData":{"id":35542,"type":"webpage","abstract":"Global EV Outlook 2019 - Analysis and key findings. A report by the International Energy Agency.","container-title":"IEA","language":"en-GB","title":"Global EV Outlook 2019 – Analysis","URL":"https://www.iea.org/reports/global-ev-outlook-2019","author":[{"family":"IEA","given":""}],"accessed":{"date-parts":[["2021",4,20]]},"issued":{"date-parts":[["2019"]]}}},{"id":"D5ynC6GP/XRqvItiA","uris":["http://zotero.org/groups/2241942/items/EVM4GU89"],"uri":["http://zotero.org/groups/2241942/items/EVM4GU89"],"itemData":{"id":26625,"type":"webpage","abstract":"Here we compare energy consumption of about 20 all-electric models currently available (or soon to be available) on the U.S. market - check which are the most &amp; least efficient here.","container-title":"InsideEVs","language":"en","title":"Electric Car Energy Consumption (EPA) Compared – April 1, 2019","URL":"https://insideevs.com/reviews/343702/electric-car-energy-consumption-epa-compared-april-1-2019/","author":[{"family":"Kane","given":"Mark"}],"accessed":{"date-parts":[["2021",5,25]]},"issued":{"date-parts":[["2019"]]}}},{"id":35486,"uris":["http://zotero.org/groups/2751314/items/69RU73K4"],"uri":["http://zotero.org/groups/2751314/items/69RU73K4"],"itemData":{"id":35486,"type":"article-journal","abstract":"Electric vehicles (EV) have tremendous potential due to their ‘zero tail-pipe emission’ and low maintenance costs. However, a higher upfront cost comparing to internal combustion engine vehicles (ICEVs) threatens the popularity of EVs in Australia. Moreover, the uncertainties of the new technology are often responsible for unanticipated costs over the vehicle life cycle. Hence, this paper aims to investigate the economic feasibility of EVs in Australia. A Life Cycle Cost (LCC) analysis was conducted on the 2011 Nissan Leaf in order to estimate the total economic impact over its life cycle under Australian conditions.","collection-title":"The 24th CIRP Conference on Life Cycle Engineering","container-title":"Procedia CIRP","DOI":"10.1016/j.procir.2016.11.179","ISSN":"2212-8271","journalAbbreviation":"Procedia CIRP","language":"en","page":"767-772","source":"ScienceDirect","title":"Life Cycle Cost Analysis of Electrical Vehicles in Australia","volume":"61","author":[{"family":"Kara","given":"Sami"},{"family":"Li","given":"Wen"},{"family":"Sadjiva","given":"Nikkita"}],"issued":{"date-parts":[["2017",1,1]]}}},{"id":"D5ynC6GP/MbmzWyuG","uris":["http://zotero.org/groups/2241942/items/H5DFNVVQ"],"uri":["http://zotero.org/groups/2241942/items/H5DFNVVQ"],"itemData":{"id":26626,"type":"webpage","abstract":"The Global EV Outlook is an annual publication that identifies and discusses recent developments in electric mobility across the globe. It is developed with the support of the members of the Electric Vehicles Initiative (EVI). Combining historical...","title":"Global EV Outlook 2019: Scaling-up the transition to electric mobility","title-short":"Global EV Outlook 2019","URL":"https://www.oecd.org/publications/global-ev-outlook-2019-35fb60bd-en.htm","author":[{"family":"OECD","given":""}],"accessed":{"date-parts":[["2021",5,25]]},"issued":{"date-parts":[["2019"]]}}},{"id":35514,"uris":["http://zotero.org/groups/2751314/items/SCMXDZ2B"],"uri":["http://zotero.org/groups/2751314/items/SCMXDZ2B"],"itemData":{"id":35514,"type":"article-journal","abstract":"Measuring real-world fuel consumption of light duty vehicles can be challenging due to the limited collection of actual data. In this paper, we use big data retrieved from the record of real-world fuel consumptions of different brands of vehicles in different areas (n = 106,809 samples from 201 brands of vehicles and 34 cities) in China to build up a real-world fuel consumption rate (RFCR) model to estimate the fuel consumption given the driving conditions and figure out the main factors that affect actual fuel consumption in the real world. We find the average deviation of actual fuel consumptions and the fitting results of RFCR model is 4.22% , which does not significantly differ from zero, and the fuel consumptions calculated by RFCR model tend to be 1.40 L/100 km (about 25%) higher than the official reported data. Furthermore, we find that annual average temperature and altitude factors significantly influence the fuel consumption rate. The results indicate that there is a real world performance discrepancy between the theoretical fuel consumption released by authorities and that in the real world, and some green behaviors (choose light duty vehicles, reduce the use of air conditioning and change to manual transmission type) can reduce energy consumption of vehicles.","container-title":"Energy","DOI":"10.1016/j.energy.2019.116388","ISSN":"0360-5442","journalAbbreviation":"Energy","language":"en","page":"116388","source":"ScienceDirect","title":"Impact factors of the real-world fuel consumption rate of light duty vehicles in China","volume":"190","author":[{"family":"Wu","given":"Tian"},{"family":"Han","given":"Xiao"},{"family":"Zheng","given":"M. Mocarlo"},{"family":"Ou","given":"Xunmin"},{"family":"Sun","given":"Hongbo"},{"family":"Zhang","given":"Xiong"}],"issued":{"date-parts":[["2020",1,1]]}}},{"id":35567,"uris":["http://zotero.org/groups/2751314/items/XC36ERUM"],"uri":["http://zotero.org/groups/2751314/items/XC36ERUM"],"itemData":{"id":35567,"type":"article-journal","abstract":"Promoting electric vehicles (EVs) is an important measure to ensure energy security, improve air quality, and mitigate global climate change. However, the emission reduction impacts of EVs in China have been widely debated and the conclusions of existing studies are still controversial. In this study, we adopted the life cycle assessment (LCA) method to evaluate the carbon dioxide (CO2) and air pollutant emissions from the stage of vehicle production, vehicle use and vehicle end-of-life. We further compared the emissions of three types of passenger vehicles in China, including internal combustion engine vehicle (ICEV), plug-in hybrid electric vehicle (PHEV), and battery electric vehicle (BEV). Compared with ICEV, BEV and PHEV were found to reduce the emissions of CO2, VOCs, and NOX, but increase the emissions of PM2.5 and SO2. These differences were primarily caused by EV’s high fuel efficiency and high fuel consumption of ICEV. Additional findings indicate that the emissions of PM2.5 and SO2 of BEV were 2.6 and 2.1 times that of ICEV, respectively; and the emissions of PM2.5 and SO2 of PHEV were 1.8 and 1.5 times that of ICEV, respectively. Moreover, we found the emissions of PM2.5 and SO2 of EV will be higher than that of ICEV in high renewable energy scenario with higher biomass share if keeping the emission factor of electricity constant.","container-title":"Journal of Cleaner Production","DOI":"10.1016/j.jclepro.2020.124899","ISSN":"0959-6526","journalAbbreviation":"Journal of Cleaner Production","language":"en","page":"124899","source":"ScienceDirect","title":"Life cycle environmental assessment of electric and internal combustion engine vehicles in China","volume":"285","author":[{"family":"Yang","given":"Lai"},{"family":"Yu","given":"Biying"},{"family":"Yang","given":"Bo"},{"family":"Chen","given":"Hao"},{"family":"Malima","given":"Gabriel"},{"family":"Wei","given":"Yi-Ming"}],"issued":{"date-parts":[["2021",2,20]]}}}],"schema":"https://github.com/citation-style-language/schema/raw/master/csl-citation.json"} </w:instrText>
      </w:r>
      <w:r w:rsidR="00167844">
        <w:fldChar w:fldCharType="separate"/>
      </w:r>
      <w:r w:rsidR="00C72A36" w:rsidRPr="00C72A36">
        <w:rPr>
          <w:rFonts w:ascii="Calibri" w:hAnsi="Calibri" w:cs="Calibri"/>
          <w:szCs w:val="24"/>
        </w:rPr>
        <w:t>(“Alternative Fuels Data Center: Vehicle Cost Calculator,” n.d.; IEA, 2019a; Kane, 2019; Kara et al., 2017; OECD, 2019; T. Wu et al., 2020; Yang et al., 2021)</w:t>
      </w:r>
      <w:r w:rsidR="00167844">
        <w:fldChar w:fldCharType="end"/>
      </w:r>
    </w:p>
    <w:p w14:paraId="298484BD" w14:textId="365BAD87" w:rsidR="002D79A5" w:rsidRPr="00222F01" w:rsidRDefault="002D79A5" w:rsidP="002D79A5">
      <w:pPr>
        <w:pStyle w:val="Heading4"/>
      </w:pPr>
      <w:r>
        <w:t xml:space="preserve">Fuel </w:t>
      </w:r>
      <w:r w:rsidR="00BD0DB4">
        <w:t>efficiency factor -solution</w:t>
      </w:r>
      <w:r>
        <w:t xml:space="preserve"> </w:t>
      </w:r>
    </w:p>
    <w:p w14:paraId="6DF9FC97" w14:textId="739AC6E1" w:rsidR="006A1C86" w:rsidRPr="00585176" w:rsidRDefault="00222F01" w:rsidP="006A1C86">
      <w:pPr>
        <w:rPr>
          <w:rFonts w:ascii="Arial" w:eastAsia="Times New Roman" w:hAnsi="Arial" w:cs="Arial"/>
          <w:b/>
          <w:bCs/>
          <w:sz w:val="24"/>
          <w:szCs w:val="24"/>
        </w:rPr>
      </w:pPr>
      <w:r>
        <w:t xml:space="preserve">The </w:t>
      </w:r>
      <w:r w:rsidR="007C46CC">
        <w:t xml:space="preserve">variable is to quantify </w:t>
      </w:r>
      <w:r w:rsidRPr="00222F01">
        <w:t xml:space="preserve">how much fuel is saved for each </w:t>
      </w:r>
      <w:proofErr w:type="spellStart"/>
      <w:r w:rsidRPr="00222F01">
        <w:t>pkm</w:t>
      </w:r>
      <w:proofErr w:type="spellEnd"/>
      <w:r w:rsidRPr="00222F01">
        <w:t xml:space="preserve"> when switching from an ICE</w:t>
      </w:r>
      <w:r w:rsidR="007C46CC">
        <w:t>V</w:t>
      </w:r>
      <w:r w:rsidRPr="00222F01">
        <w:t xml:space="preserve"> to an EV (BEV, PHEV). The EV includes both technologies appropriately weighted with another variable. For a BEV</w:t>
      </w:r>
      <w:r w:rsidR="007C46CC">
        <w:t>,</w:t>
      </w:r>
      <w:r w:rsidRPr="00222F01">
        <w:t xml:space="preserve">100% of fuel is saved, and replaced with 100% electricity (defined in another variable). For PHEV, the fraction of fuel saved depends on the fraction of the time that the PHEV runs on fuel (hybrid, ICE) and </w:t>
      </w:r>
      <w:r w:rsidRPr="00222F01">
        <w:lastRenderedPageBreak/>
        <w:t>on the fuel consumption during that time.</w:t>
      </w:r>
      <w:r w:rsidR="00E85F34">
        <w:t xml:space="preserve"> The fuel efficiency factor for PHEV are from various sources</w:t>
      </w:r>
      <w:r w:rsidR="006A1C86">
        <w:t xml:space="preserve"> </w:t>
      </w:r>
      <w:r w:rsidR="006A1C86">
        <w:rPr>
          <w:rFonts w:ascii="Arial" w:eastAsia="Times New Roman" w:hAnsi="Arial" w:cs="Arial"/>
          <w:b/>
          <w:bCs/>
          <w:sz w:val="24"/>
          <w:szCs w:val="24"/>
          <w:lang w:val="da-DK"/>
        </w:rPr>
        <w:fldChar w:fldCharType="begin"/>
      </w:r>
      <w:r w:rsidR="00C72A36">
        <w:rPr>
          <w:rFonts w:ascii="Arial" w:eastAsia="Times New Roman" w:hAnsi="Arial" w:cs="Arial"/>
          <w:b/>
          <w:bCs/>
          <w:sz w:val="24"/>
          <w:szCs w:val="24"/>
        </w:rPr>
        <w:instrText xml:space="preserve"> ADDIN ZOTERO_ITEM CSL_CITATION {"citationID":"J68hft0O","properties":{"formattedCitation":"(IEA, 2019a; Milovanoff, Posen, &amp; MacLean, 2020)","plainCitation":"(IEA, 2019a; Milovanoff, Posen, &amp; MacLean, 2020)","noteIndex":0},"citationItems":[{"id":35542,"uris":["http://zotero.org/groups/2751314/items/HQ6S5TER"],"uri":["http://zotero.org/groups/2751314/items/HQ6S5TER"],"itemData":{"id":35542,"type":"webpage","abstract":"Global EV Outlook 2019 - Analysis and key findings. A report by the International Energy Agency.","container-title":"IEA","language":"en-GB","title":"Global EV Outlook 2019 – Analysis","URL":"https://www.iea.org/reports/global-ev-outlook-2019","author":[{"family":"IEA","given":""}],"accessed":{"date-parts":[["2021",4,20]]},"issued":{"date-parts":[["2019"]]}}},{"id":35560,"uris":["http://zotero.org/groups/2751314/items/U8YYZRXP"],"uri":["http://zotero.org/groups/2751314/items/U8YYZRXP"],"itemData":{"id":35560,"type":"article-journal","abstract":"Climate change mitigation strategies are often technology-oriented, and electric vehicles (EVs) are a good example of something believed to be a silver bullet. Here we show that current US policies are insufficient to remain within a sectoral CO2 emission budget for light-duty vehicles, consistent with preventing more than 2 °C global warming, creating a mitigation gap of up to 19 GtCO2 (28% of the projected 2015–2050 light-duty vehicle fleet emissions). Closing the mitigation gap solely with EVs would require more than 350 million on-road EVs (90% of the fleet), half of national electricity demand and excessive amounts of critical materials to be deployed in 2050. Improving average fuel consumption of conventional vehicles, with stringent standards and weight control, would reduce the requirement for alternative technologies, but is unlikely to fully bridge the mitigation gap. There is therefore a need for a wide range of policies that include measures to reduce vehicle ownership and usage.","container-title":"Nature Climate Change","DOI":"10.1038/s41558-020-00921-7","ISSN":"1758-6798","issue":"12","language":"en","note":"number: 12\npublisher: Nature Publishing Group","page":"1102-1107","source":"www.nature.com","title":"Electrification of light-duty vehicle fleet alone will not meet mitigation targets","volume":"10","author":[{"family":"Milovanoff","given":"Alexandre"},{"family":"Posen","given":"I. Daniel"},{"family":"MacLean","given":"Heather L."}],"issued":{"date-parts":[["2020",12]]}}}],"schema":"https://github.com/citation-style-language/schema/raw/master/csl-citation.json"} </w:instrText>
      </w:r>
      <w:r w:rsidR="006A1C86">
        <w:rPr>
          <w:rFonts w:ascii="Arial" w:eastAsia="Times New Roman" w:hAnsi="Arial" w:cs="Arial"/>
          <w:b/>
          <w:bCs/>
          <w:sz w:val="24"/>
          <w:szCs w:val="24"/>
          <w:lang w:val="da-DK"/>
        </w:rPr>
        <w:fldChar w:fldCharType="separate"/>
      </w:r>
      <w:r w:rsidR="00C72A36" w:rsidRPr="00C72A36">
        <w:rPr>
          <w:rFonts w:ascii="Arial" w:hAnsi="Arial" w:cs="Arial"/>
          <w:sz w:val="24"/>
        </w:rPr>
        <w:t>(IEA, 2019a; Milovanoff, Posen, &amp; MacLean, 2020)</w:t>
      </w:r>
      <w:r w:rsidR="006A1C86">
        <w:rPr>
          <w:rFonts w:ascii="Arial" w:eastAsia="Times New Roman" w:hAnsi="Arial" w:cs="Arial"/>
          <w:b/>
          <w:bCs/>
          <w:sz w:val="24"/>
          <w:szCs w:val="24"/>
          <w:lang w:val="da-DK"/>
        </w:rPr>
        <w:fldChar w:fldCharType="end"/>
      </w:r>
    </w:p>
    <w:p w14:paraId="7B37DF75" w14:textId="0ACE38DE" w:rsidR="002D79A5" w:rsidRDefault="00EA20BE" w:rsidP="00EA20BE">
      <w:pPr>
        <w:pStyle w:val="Heading4"/>
      </w:pPr>
      <w:r>
        <w:t>Direct emission per conventional</w:t>
      </w:r>
      <w:r w:rsidR="002C356C">
        <w:t>/s</w:t>
      </w:r>
      <w:r w:rsidR="00F236B6">
        <w:t>olution</w:t>
      </w:r>
      <w:r>
        <w:t xml:space="preserve"> functional unit </w:t>
      </w:r>
    </w:p>
    <w:p w14:paraId="0CD19EDF" w14:textId="2413BBC1" w:rsidR="006258CF" w:rsidRDefault="007950FE" w:rsidP="006B1084">
      <w:r>
        <w:t>The direct emission per functional unit indicate</w:t>
      </w:r>
      <w:r w:rsidR="004310D3">
        <w:t>s</w:t>
      </w:r>
      <w:r>
        <w:t xml:space="preserve"> the </w:t>
      </w:r>
      <w:r w:rsidR="008B03DA">
        <w:t xml:space="preserve">direct emissions in the use phase. There is no direct emission per solution unit because EVs don’t </w:t>
      </w:r>
      <w:r w:rsidR="00D10F2C">
        <w:t>lead to emissions</w:t>
      </w:r>
      <w:r w:rsidR="008B03DA">
        <w:t>.</w:t>
      </w:r>
      <w:r w:rsidR="00FF386F">
        <w:t xml:space="preserve"> </w:t>
      </w:r>
      <w:r w:rsidR="009D4BCB">
        <w:t xml:space="preserve">The direct emission per conventional functional unit </w:t>
      </w:r>
      <w:r w:rsidR="002C356C">
        <w:t xml:space="preserve">is from </w:t>
      </w:r>
      <w:r w:rsidR="00D37BE5">
        <w:t>three</w:t>
      </w:r>
      <w:r w:rsidR="002C356C">
        <w:t xml:space="preserve"> sources</w:t>
      </w:r>
      <w:r w:rsidR="00D37BE5">
        <w:fldChar w:fldCharType="begin"/>
      </w:r>
      <w:r w:rsidR="00C72A36">
        <w:instrText xml:space="preserve"> ADDIN ZOTERO_ITEM CSL_CITATION {"citationID":"1bXehrBd","properties":{"formattedCitation":"(Hasan, Frame, Chapman, &amp; Archie, 2021; ODYSSEE-MURE, 2021; Z. Wu et al., 2018a)","plainCitation":"(Hasan, Frame, Chapman, &amp; Archie, 2021; ODYSSEE-MURE, 2021; Z. Wu et al., 2018a)","noteIndex":0},"citationItems":[{"id":35583,"uris":["http://zotero.org/groups/2751314/items/VGK2XFAU"],"uri":["http://zotero.org/groups/2751314/items/VGK2XFAU"],"itemData":{"id":35583,"type":"article-journal","abstract":"In New Zealand, the average age of a light vehicle in 2018 was 14.09 years. Despite having an old light vehicle fleet, no study has been conducted so far to calculate the per-kilometre cost of ownership (PCO) for old used cars. Therefore, this study attempts to identify the PCO of a new and a used light duty EV and light duty petrol-powered car over a 12-year period. The emissions reduction potential of EVs is also investigated. Findings are that the PCO for a used EV is the lowest (25.5 NZ cents) followed by the PCO for a used petrol-powered car (31.5 NZ cents). Most importantly, replacing a light petrol-powered ICEV by a light EV can reduce GHG emissions at the user level by 90% if New Zealand could maintain its low emission grid electricity. The findings have policy implications for countries that are considering rapid emissions reduction through EVs.","container-title":"Transportation Research Part D: Transport and Environment","DOI":"10.1016/j.trd.2020.102671","ISSN":"1361-9209","journalAbbreviation":"Transportation Research Part D: Transport and Environment","language":"en","page":"102671","source":"ScienceDirect","title":"Costs and emissions: Comparing electric and petrol-powered cars in New Zealand","title-short":"Costs and emissions","volume":"90","author":[{"family":"Hasan","given":"Md Arif"},{"family":"Frame","given":"David J."},{"family":"Chapman","given":"Ralph"},{"family":"Archie","given":"Kelli M."}],"issued":{"date-parts":[["2021",1,1]]}}},{"id":"D5ynC6GP/lop4Fg5p","uris":["http://zotero.org/groups/2241942/items/D62INGXX"],"uri":["http://zotero.org/groups/2241942/items/D62INGXX"],"itemData":{"id":26628,"type":"webpage","title":"Specific CO2 emissions of new cars","URL":"https://www.odyssee-mure.eu/publications/efficiency-by-sector/transport/new-cars-co2-emissions.html","author":[{"family":"ODYSSEE-MURE","given":""}],"accessed":{"date-parts":[["2021",5,25]]},"issued":{"date-parts":[["2021"]]}}},{"id":35485,"uris":["http://zotero.org/groups/2751314/items/3VQQYBCU"],"uri":["http://zotero.org/groups/2751314/items/3VQQYBCU"],"itemData":{"id":35485,"type":"article-journal","abstract":"Purpose\nThis study uses the life cycle assessment (LCA) method to calculate and compare the life cycle greenhouse gas (GHG) emissions from battery electric vehicles (BEVs) and conventional gasoline internal combustion engine vehicles (ICEVs) in 2010, 2014 and 2020 under different scenarios, including different electricity mixes, electricity generation technologies and combined heat and power (CHP) scales, as well as discusses the GHG emission reduction potential of BEVs throughout their life cycle.\nMethods\nThe LCA system boundaries, including the vehicle cycle and the fuel cycle, are examined in accordance with the ISO 14040/14044 standards. The China Automotive Life Cycle Database (CALCD), which is the first and primary life cycle database of the China automotive industry, was used. The compositional data for the vehicle components and the battery material were obtained from the GREET2 2017 model.\nResults and discussion\nAs the electricity mix is optimized, the electricity generation technology is advanced, and the CHP scale is increased from 2010 to 2020, the total life cycle GHG reduction potential of BEVs will gradually improve, reaching 13.4% in 2020, relative to ICEVs.\nConclusions\nThe sensitivity analysis shows that the GHG emissions from electricity, the percentage of fossil fuel in the electricity mix and the electricity consumption of the BEV during use are important parameters influencing the GHG emission reduction potential of BEVs. By adjusting the electricity mix, advancing electricity generation technologies and increasing the CHP scale, the GHG emission reduction potential of BEVs can be improved.","container-title":"Journal of Cleaner Production","DOI":"10.1016/j.jclepro.2018.04.036","ISSN":"0959-6526","journalAbbreviation":"Journal of Cleaner Production","language":"en","page":"462-470","source":"ScienceDirect","title":"Life cycle greenhouse gas emission reduction potential of battery electric vehicle","volume":"190","author":[{"family":"Wu","given":"Zhixin"},{"family":"Wang","given":"Michael"},{"family":"Zheng","given":"Jihu"},{"family":"Sun","given":"Xin"},{"family":"Zhao","given":"Mingnan"},{"family":"Wang","given":"Xue"}],"issued":{"date-parts":[["2018",7,20]]}}}],"schema":"https://github.com/citation-style-language/schema/raw/master/csl-citation.json"} </w:instrText>
      </w:r>
      <w:r w:rsidR="00D37BE5">
        <w:fldChar w:fldCharType="separate"/>
      </w:r>
      <w:r w:rsidR="00C72A36" w:rsidRPr="00C72A36">
        <w:rPr>
          <w:rFonts w:ascii="Calibri" w:hAnsi="Calibri" w:cs="Calibri"/>
        </w:rPr>
        <w:t>(Hasan, Frame, Chapman, &amp; Archie, 2021; ODYSSEE-MURE, 2021; Z. Wu et al., 2018a)</w:t>
      </w:r>
      <w:r w:rsidR="00D37BE5">
        <w:fldChar w:fldCharType="end"/>
      </w:r>
      <w:r w:rsidR="002C356C" w:rsidRPr="005E0DA0">
        <w:t>.</w:t>
      </w:r>
      <w:r w:rsidR="00D37BE5" w:rsidRPr="005E0DA0">
        <w:t xml:space="preserve"> </w:t>
      </w:r>
    </w:p>
    <w:p w14:paraId="005E1D6E" w14:textId="082B24BA" w:rsidR="00FE3A2D" w:rsidRDefault="00FE3A2D" w:rsidP="00FE3A2D">
      <w:pPr>
        <w:pStyle w:val="Heading4"/>
      </w:pPr>
      <w:r>
        <w:t xml:space="preserve">Indirect emission per conventional/solution </w:t>
      </w:r>
      <w:r w:rsidR="00C731BC">
        <w:t xml:space="preserve">implementation </w:t>
      </w:r>
      <w:r>
        <w:t xml:space="preserve">unit </w:t>
      </w:r>
    </w:p>
    <w:p w14:paraId="7CD48779" w14:textId="0DD15378" w:rsidR="00FE3A2D" w:rsidRPr="00FF386F" w:rsidRDefault="00A61751" w:rsidP="006B1084">
      <w:pPr>
        <w:rPr>
          <w:rFonts w:ascii="Arial" w:eastAsia="Times New Roman" w:hAnsi="Arial" w:cs="Arial"/>
          <w:b/>
          <w:bCs/>
          <w:sz w:val="24"/>
          <w:szCs w:val="24"/>
        </w:rPr>
      </w:pPr>
      <w:r>
        <w:t xml:space="preserve">Indirect emissions from vehicle manufacturing must also be taken into account. </w:t>
      </w:r>
      <w:r w:rsidR="00664FBF">
        <w:t xml:space="preserve">Values </w:t>
      </w:r>
      <w:r>
        <w:t xml:space="preserve">from various sources related </w:t>
      </w:r>
      <w:r w:rsidR="004310D3">
        <w:t>to</w:t>
      </w:r>
      <w:r>
        <w:t xml:space="preserve"> the CO</w:t>
      </w:r>
      <w:r w:rsidRPr="00B61E85">
        <w:rPr>
          <w:vertAlign w:val="subscript"/>
        </w:rPr>
        <w:t>2</w:t>
      </w:r>
      <w:r>
        <w:t>e emissions generated to produce an ICE</w:t>
      </w:r>
      <w:r w:rsidR="00664FBF">
        <w:t xml:space="preserve">V and </w:t>
      </w:r>
      <w:r w:rsidR="00045F63">
        <w:t>EV</w:t>
      </w:r>
      <w:r w:rsidR="0091781E">
        <w:t xml:space="preserve"> </w:t>
      </w:r>
      <w:r>
        <w:t xml:space="preserve">are </w:t>
      </w:r>
      <w:r w:rsidR="00AB430A">
        <w:t xml:space="preserve">considered </w:t>
      </w:r>
      <w:r>
        <w:t xml:space="preserve">to calculate </w:t>
      </w:r>
      <w:r w:rsidR="004310D3">
        <w:t xml:space="preserve">the </w:t>
      </w:r>
      <w:r w:rsidR="00AB430A">
        <w:t xml:space="preserve">indirect emissions of implementing </w:t>
      </w:r>
      <w:r w:rsidR="002229A1">
        <w:t>one ICEV and EV</w:t>
      </w:r>
      <w:r>
        <w:t>.</w:t>
      </w:r>
      <w:r w:rsidR="002229A1">
        <w:t xml:space="preserve"> The indirect emission per conventional implementation unit </w:t>
      </w:r>
      <w:r w:rsidR="004310D3">
        <w:t>is</w:t>
      </w:r>
      <w:r w:rsidR="002229A1">
        <w:t xml:space="preserve"> mainly from </w:t>
      </w:r>
      <w:r w:rsidR="004740E3">
        <w:t xml:space="preserve">various reports and journal articles </w:t>
      </w:r>
      <w:r w:rsidR="004740E3">
        <w:fldChar w:fldCharType="begin"/>
      </w:r>
      <w:r w:rsidR="00C72A36">
        <w:instrText xml:space="preserve"> ADDIN ZOTERO_ITEM CSL_CITATION {"citationID":"GHXFHZAz","properties":{"formattedCitation":"(Aguirre et al., 2012; Chester &amp; Horvath, 2009; European Environment Agency, 2018; Hasan et al., 2021; Hawkins, Gausen, &amp; Str\\uc0\\u248{}mman, 2012; Hawkins, Singh, Majeau-Bettez, &amp; Str\\uc0\\u248{}mman, 2013; Joseck &amp; Ward, 2014; Lattanzio &amp; Clark, n.d.; Lave &amp; MacLean, 2002; Patricia Baptista, Carla Silva, Goncalo Goncalves, &amp; Tiago Farias, 2009; Qiao, Zhao, Liu, He, &amp; Hao, 2019; Samaras &amp; Meisterling, 2008; Wilson, 2013; Z. Wu et al., 2018a, 2018b)","plainCitation":"(Aguirre et al., 2012; Chester &amp; Horvath, 2009; European Environment Agency, 2018; Hasan et al., 2021; Hawkins, Gausen, &amp; Strømman, 2012; Hawkins, Singh, Majeau-Bettez, &amp; Strømman, 2013; Joseck &amp; Ward, 2014; Lattanzio &amp; Clark, n.d.; Lave &amp; MacLean, 2002; Patricia Baptista, Carla Silva, Goncalo Goncalves, &amp; Tiago Farias, 2009; Qiao, Zhao, Liu, He, &amp; Hao, 2019; Samaras &amp; Meisterling, 2008; Wilson, 2013; Z. Wu et al., 2018a, 2018b)","noteIndex":0},"citationItems":[{"id":35341,"uris":["http://zotero.org/groups/2241942/items/FELCJ4WX"],"uri":["http://zotero.org/groups/2241942/items/FELCJ4WX"],"itemData":{"id":35341,"type":"report","publisher":"California Air Resource Board","source":"Google Scholar","title":"Lifecycle analysis comparison of a battery electric vehicle and a conventional gasoline vehicle","URL":"http://www.ioe.ucla.edu/perch/resources/files/batteryelectricvehiclelca2012.pdf","author":[{"family":"Aguirre","given":"Kimberly"},{"family":"Eisenhardt","given":"Luke"},{"family":"Lim","given":"Christian"},{"family":"Nelson","given":"Brittany"},{"family":"Norring","given":"Alex"},{"family":"Slowik","given":"Peter"},{"family":"Tu","given":"Nancy"}],"accessed":{"date-parts":[["2015",6,19]]},"issued":{"date-parts":[["2012"]]}}},{"id":24139,"uris":["http://zotero.org/groups/277937/items/BGPFFN2W"],"uri":["http://zotero.org/groups/277937/items/BGPFFN2W"],"itemData":{"id":24139,"type":"article-journal","abstract":"To appropriately mitigate environmental impacts from transportation, it is necessary for decision makers to consider the life-cycle energy use and emissions. Most current decision-making relies on analysis at the tailpipe, ignoring vehicle production, infrastructure provision, and fuel production required for support. We present results of a comprehensive life-cycle energy, greenhouse gas emissions, and selected criteria air pollutant emissions inventory for automobiles, buses, trains, and airplanes in the US, including vehicles, infrastructure, fuel production, and supply chains. We find that total life-cycle energy inputs and greenhouse gas emissions contribute an additional 63% for onroad, 155% for rail, and 31% for air systems over vehicle tailpipe operation. Inventorying criteria air pollutants shows that vehicle non-operational components often dominate total emissions. Life-cycle criteria air pollutant emissions are between 1.1 and 800 times larger than vehicle operation. Ranges in passenger occupancy can easily change the relative performance of modes.","container-title":"Environmental Research Letters","issue":"2","title":"Environmental assessment of passenger transportation should include infrastructure and supply chains","URL":"http://iopscience.iop.org/article/10.1088/1748-9326/4/2/024008/meta;jsessionid=C42A29AC2B61C439711575EE95AE08DE.ip-10-40-1-105","volume":"4","author":[{"family":"Chester","given":"Mikhail"},{"family":"Horvath","given":"Arpad"}],"issued":{"date-parts":[["2009",6,8]]}}},{"id":"D5ynC6GP/W7zjZcG3","uris":["http://zotero.org/groups/2241942/items/HLXP94BT"],"uri":["http://zotero.org/groups/2241942/items/HLXP94BT"],"itemData":{"id":26631,"type":"webpage","abstract":"Through the Transport and Environment Reporting\nMechanism (TERM) report, the EEA has been\nmonitoring progress in integrating environmental\nobjectives in transport since 2000. The TERM report\nprovides information to the EEA's member countries,\nthe EU and the public.\nThe TERM includes several indicators used for tracking\nthe short- and long-term environmental performance\nof the transport sector and for measuring progress\ntowards meeting key transport-related policy targets.\nSince 2017, the indicator-based assessment component\nof the TERM report has been published as a separate\nbriefing.","genre":"Publication","language":"en","title":"Electric vehicles from life cycle and circular economy perspectives - TERM 2018 — European Environment Agency","URL":"https://www.eea.europa.eu/publications/electric-vehicles-from-life-cycle","author":[{"family":"European Environment Agency","given":""}],"accessed":{"date-parts":[["2021",5,25]]},"issued":{"date-parts":[["2018"]]}}},{"id":35583,"uris":["http://zotero.org/groups/2751314/items/VGK2XFAU"],"uri":["http://zotero.org/groups/2751314/items/VGK2XFAU"],"itemData":{"id":35583,"type":"article-journal","abstract":"In New Zealand, the average age of a light vehicle in 2018 was 14.09 years. Despite having an old light vehicle fleet, no study has been conducted so far to calculate the per-kilometre cost of ownership (PCO) for old used cars. Therefore, this study attempts to identify the PCO of a new and a used light duty EV and light duty petrol-powered car over a 12-year period. The emissions reduction potential of EVs is also investigated. Findings are that the PCO for a used EV is the lowest (25.5 NZ cents) followed by the PCO for a used petrol-powered car (31.5 NZ cents). Most importantly, replacing a light petrol-powered ICEV by a light EV can reduce GHG emissions at the user level by 90% if New Zealand could maintain its low emission grid electricity. The findings have policy implications for countries that are considering rapid emissions reduction through EVs.","container-title":"Transportation Research Part D: Transport and Environment","DOI":"10.1016/j.trd.2020.102671","ISSN":"1361-9209","journalAbbreviation":"Transportation Research Part D: Transport and Environment","language":"en","page":"102671","source":"ScienceDirect","title":"Costs and emissions: Comparing electric and petrol-powered cars in New Zealand","title-short":"Costs and emissions","volume":"90","author":[{"family":"Hasan","given":"Md Arif"},{"family":"Frame","given":"David J."},{"family":"Chapman","given":"Ralph"},{"family":"Archie","given":"Kelli M."}],"issued":{"date-parts":[["2021",1,1]]}}},{"id":6387,"uris":["http://zotero.org/users/4924446/items/2HLMNEQB"],"uri":["http://zotero.org/users/4924446/items/2HLMNEQB"],"itemData":{"id":6387,"type":"article-journal","abstract":"Purpose A literature review is undertaken to understand how well existing studies of the environmental impacts of hybrid and electric vehicles (EV) address the full life cycle of these technologies. Results of studies are synthesized to compare the global warming potential (GWP) of different EV and internal combustion engine vehicle (ICEV) options. Other impacts are compared; however, data availability limits the extent to which this could be accomplished.","container-title":"The International Journal of Life Cycle Assessment","DOI":"10.1007/s11367-012-0440-9","ISSN":"0948-3349, 1614-7502","issue":"8","language":"en","note":"00000","page":"997-1014","source":"Crossref","title":"Environmental impacts of hybrid and electric vehicles—a review","volume":"17","author":[{"family":"Hawkins","given":"Troy R."},{"family":"Gausen","given":"Ola Moa"},{"family":"Strømman","given":"Anders Hammer"}],"issued":{"date-parts":[["2012",9]]}}},{"id":35337,"uris":["http://zotero.org/groups/2241942/items/QICVHK9L"],"uri":["http://zotero.org/groups/2241942/items/QICVHK9L"],"itemData":{"id":35337,"type":"article-journal","container-title":"Journal of Industrial Ecology","DOI":"10.1111/j.1530-9290.2012.00532.x","ISSN":"10881980","issue":"1","language":"en","page":"53-64","source":"CrossRef","title":"Comparative Environmental Life Cycle Assessment of Conventional and Electric Vehicles: LCA of Conventional and Electric Vehicles","title-short":"Comparative Environmental Life Cycle Assessment of Conventional and Electric Vehicles","volume":"17","author":[{"family":"Hawkins","given":"Troy R."},{"family":"Singh","given":"Bhawna"},{"family":"Majeau-Bettez","given":"Guillaume"},{"family":"Strømman","given":"Anders Hammer"}],"issued":{"date-parts":[["2013",2]]}}},{"id":35377,"uris":["http://zotero.org/groups/2241942/items/N4CYBTGR"],"uri":["http://zotero.org/groups/2241942/items/N4CYBTGR"],"itemData":{"id":35377,"type":"article","title":"Cradle to Grave Lifecycle Analysis of Vehicle and Fuel Pathways","author":[{"family":"Joseck","given":"Fred"},{"family":"Ward","given":"Jake"}],"issued":{"date-parts":[["2014",3]]}}},{"id":35561,"uris":["http://zotero.org/groups/2751314/items/WMGB9UBM"],"uri":["http://zotero.org/groups/2751314/items/WMGB9UBM"],"itemData":{"id":35561,"type":"article-journal","language":"en","page":"41","source":"Zotero","title":"Environmental Effects of Battery Electric and Internal Combustion Engine Vehicles","author":[{"family":"Lattanzio","given":"Richard K"},{"family":"Clark","given":"Corrie E"}]}},{"id":"D5ynC6GP/tqXKt0rJ","uris":["http://zotero.org/groups/2241942/items/2NZA6MTR"],"uri":["http://zotero.org/groups/2241942/items/2NZA6MTR"],"itemData":{"id":26629,"type":"article-journal","abstract":"We compare the second generation of the first commercial hybrid electric vehicle (HEV), the Toyota Prius, to the conventional internal combustion engine (ICE) Toyota Corolla. The more complicated and expensive Prius has lower pollutant and carbon dioxide emissions and better fuel economy than the Corolla. In a world of limited resources and many petroleum users and emissions sources, the policy question is whether the best use of resources is to build hybrids, to improve the fuel economy and environmental emissions of other mobile sources, or to devote the resources to other environmental projects. We find that the Prius is not cost-effective in improving fuel economy or lowering emissions. For the Prius to be attractive to US consumers, the price of gasoline would have to be more than three times greater than at present. To be attractive to regulators, the social value of abating tailpipe emissions would have to be 14 times greater than conventional values. Alternatively, the value of abating greenhouse gas emissions would have to be at least $217/t. There are many opportunities for abating pollutant and greenhouse gas emissions at lower cost. We conclude that hybrids will not have significant sales unless fuel prices rise several-fold or unless regulators mandate them.","container-title":"Transportation Research Part D: Transport and Environment","DOI":"10.1016/S1361-9209(01)00014-1","ISSN":"1361-9209","issue":"2","journalAbbreviation":"Transportation Research Part D: Transport and Environment","language":"en","page":"155-162","source":"ScienceDirect","title":"An environmental-economic evaluation of hybrid electric vehicles: Toyota's Prius vs. its conventional internal combustion engine Corolla","title-short":"An environmental-economic evaluation of hybrid electric vehicles","volume":"7","author":[{"family":"Lave","given":"Lester B"},{"family":"MacLean","given":"Heather L"}],"issued":{"date-parts":[["2002",3,1]]}}},{"id":22326,"uris":["http://zotero.org/groups/277937/items/QC8GHQGA"],"uri":["http://zotero.org/groups/277937/items/QC8GHQGA"],"itemData":{"id":22326,"type":"paper-conference","container-title":"World Electric Vehicle Journal","event":"EVS24 International Battery, Hybrid and Fuel Cell Electric Vehicle Symposium","event-place":"Stavanger, Norway,","publisher-place":"Stavanger, Norway,","title":"Full life cycle analysis of market penetration of electricity based vehicles","volume":"3","author":[{"literal":"Patricia Baptista"},{"literal":"Carla Silva"},{"literal":"Goncalo Goncalves"},{"literal":"Tiago Farias"}],"issued":{"date-parts":[["2009",5,13]]}}},{"id":35564,"uris":["http://zotero.org/groups/2751314/items/TD4PA429"],"uri":["http://zotero.org/groups/2751314/items/TD4PA429"],"itemData":{"id":35564,"type":"article-journal","abstract":"Electric Vehicles (EVs) are known as the future vehicles that have the potential to provide environmental benefits all over the world. The Greenhouse Gas (GHG) emissions of EVs have already been estimated for each phase in the life cycle. However, the dedicated estimations in China are not complete enough to reveal the systematic impacts of real manufacturing technologies, driving cycle and recycling processes. This study has analyzed the GHG emissions of the Cradle-to-Gate (CTG) phase, Well-to-Wheel (WTW) phase and Grave-to-Cradle (GTC) phase for different vehicles in different time to figure out the key drivers and reduction opportunities, which are based on the well-selling A0-A class compact sedan model currently in China. The results indicate that the life cycle GHG emissions of an EV are about 41.0 t CO2eq in 2015, 18% lower than those of an Internal Combustion Engine Vehicle (ICEV). This value will decrease to only 34.1 t CO2eq in 2020 due to the reduction of GHG emission factor of electricity. Although the WTW phase is the largest contributor of GHG emissions for both vehicles, the proportions of each phase are quite different. The GHG emissions of the WTW phase of an EV are decreasing rapidly, but the CTG phase will not be improved at the same speed, which may become a barrier to fully take the environmental benefits of an EV. There are two major opportunities for reduction in the entire life cycle besides fuel economy development. One is EV recycling that can reduce the GHG emissions of the CTG phase by about a half. The other is the improvement of clean power grid that can further reduce the GHG emissions of the WTW phase.","container-title":"Energy","DOI":"10.1016/j.energy.2019.04.080","ISSN":"0360-5442","journalAbbreviation":"Energy","language":"en","page":"222-233","source":"ScienceDirect","title":"Life cycle greenhouse gas emissions of Electric Vehicles in China: Combining the vehicle cycle and fuel cycle","title-short":"Life cycle greenhouse gas emissions of Electric Vehicles in China","volume":"177","author":[{"family":"Qiao","given":"Qinyu"},{"family":"Zhao","given":"Fuquan"},{"family":"Liu","given":"Zongwei"},{"family":"He","given":"Xin"},{"family":"Hao","given":"Han"}],"issued":{"date-parts":[["2019",6,15]]}}},{"id":22376,"uris":["http://zotero.org/groups/277937/items/EUG8FW7R"],"uri":["http://zotero.org/groups/277937/items/EUG8FW7R"],"itemData":{"id":22376,"type":"article-journal","container-title":"Environmental Science &amp; Technology","DOI":"10.1021/es702178s","ISSN":"0013-936X, 1520-5851","issue":"9","language":"en","page":"3170-3176","source":"CrossRef","title":"Life Cycle Assessment of Greenhouse Gas Emissions from Plug-in Hybrid Vehicles: Implications for Policy","title-short":"Life Cycle Assessment of Greenhouse Gas Emissions from Plug-in Hybrid Vehicles","volume":"42","author":[{"family":"Samaras","given":"Constantine"},{"family":"Meisterling","given":"Kyle"}],"issued":{"date-parts":[["2008",5]]}}},{"id":35485,"uris":["http://zotero.org/groups/2751314/items/3VQQYBCU"],"uri":["http://zotero.org/groups/2751314/items/3VQQYBCU"],"itemData":{"id":35485,"type":"article-journal","abstract":"Purpose\nThis study uses the life cycle assessment (LCA) method to calculate and compare the life cycle greenhouse gas (GHG) emissions from battery electric vehicles (BEVs) and conventional gasoline internal combustion engine vehicles (ICEVs) in 2010, 2014 and 2020 under different scenarios, including different electricity mixes, electricity generation technologies and combined heat and power (CHP) scales, as well as discusses the GHG emission reduction potential of BEVs throughout their life cycle.\nMethods\nThe LCA system boundaries, including the vehicle cycle and the fuel cycle, are examined in accordance with the ISO 14040/14044 standards. The China Automotive Life Cycle Database (CALCD), which is the first and primary life cycle database of the China automotive industry, was used. The compositional data for the vehicle components and the battery material were obtained from the GREET2 2017 model.\nResults and discussion\nAs the electricity mix is optimized, the electricity generation technology is advanced, and the CHP scale is increased from 2010 to 2020, the total life cycle GHG reduction potential of BEVs will gradually improve, reaching 13.4% in 2020, relative to ICEVs.\nConclusions\nThe sensitivity analysis shows that the GHG emissions from electricity, the percentage of fossil fuel in the electricity mix and the electricity consumption of the BEV during use are important parameters influencing the GHG emission reduction potential of BEVs. By adjusting the electricity mix, advancing electricity generation technologies and increasing the CHP scale, the GHG emission reduction potential of BEVs can be improved.","container-title":"Journal of Cleaner Production","DOI":"10.1016/j.jclepro.2018.04.036","ISSN":"0959-6526","journalAbbreviation":"Journal of Cleaner Production","language":"en","page":"462-470","source":"ScienceDirect","title":"Life cycle greenhouse gas emission reduction potential of battery electric vehicle","volume":"190","author":[{"family":"Wu","given":"Zhixin"},{"family":"Wang","given":"Michael"},{"family":"Zheng","given":"Jihu"},{"family":"Sun","given":"Xin"},{"family":"Zhao","given":"Mingnan"},{"family":"Wang","given":"Xue"}],"issued":{"date-parts":[["2018",7,20]]}}},{"id":35251,"uris":["http://zotero.org/groups/2241942/items/TVL4S7UB"],"uri":["http://zotero.org/groups/2241942/items/TVL4S7UB"],"itemData":{"id":35251,"type":"report","publisher":"Shrink That Footprint","title":"Shades of Green: Electric Cars' Carbon Emissions Around the Globe","author":[{"family":"Wilson","given":"Lindsay"}],"issued":{"date-parts":[["2013"]]}}},{"id":35191,"uris":["http://zotero.org/groups/2241942/items/RMILMCGM"],"uri":["http://zotero.org/groups/2241942/items/RMILMCGM"],"itemData":{"id":35191,"type":"article-journal","abstract":"Purpose\nThis study uses the life cycle assessment (LCA) method to calculate and compare the life cycle greenhouse gas (GHG) emissions from battery electric vehicles (BEVs) and conventional gasoline internal combustion engine vehicles (ICEVs) in 2010, 2014 and 2020 under different scenarios, including different electricity mixes, electricity generation technologies and combined heat and power (CHP) scales, as well as discusses the GHG emission reduction potential of BEVs throughout their life cycle.\nMethods\nThe LCA system boundaries, including the vehicle cycle and the fuel cycle, are examined in accordance with the ISO 14040/14044 standards. The China Automotive Life Cycle Database (CALCD), which is the first and primary life cycle database of the China automotive industry, was used. The compositional data for the vehicle components and the battery material were obtained from the GREET2 2017 model.\nResults and discussion\nAs the electricity mix is optimized, the electricity generation technology is advanced, and the CHP scale is increased from 2010 to 2020, the total life cycle GHG reduction potential of BEVs will gradually improve, reaching 13.4% in 2020, relative to ICEVs.\nConclusions\nThe sensitivity analysis shows that the GHG emissions from electricity, the percentage of fossil fuel in the electricity mix and the electricity consumption of the BEV during use are important parameters influencing the GHG emission reduction potential of BEVs. By adjusting the electricity mix, advancing electricity generation technologies and increasing the CHP scale, the GHG emission reduction potential of BEVs can be improved.","container-title":"Journal of Cleaner Production","DOI":"10.1016/j.jclepro.2018.04.036","ISSN":"0959-6526","journalAbbreviation":"Journal of Cleaner Production","language":"en","page":"462-470","source":"ScienceDirect","title":"Life cycle greenhouse gas emission reduction potential of battery electric vehicle","volume":"190","author":[{"family":"Wu","given":"Zhixin"},{"family":"Wang","given":"Michael"},{"family":"Zheng","given":"Jihu"},{"family":"Sun","given":"Xin"},{"family":"Zhao","given":"Mingnan"},{"family":"Wang","given":"Xue"}],"issued":{"date-parts":[["2018",7,20]]}}}],"schema":"https://github.com/citation-style-language/schema/raw/master/csl-citation.json"} </w:instrText>
      </w:r>
      <w:r w:rsidR="004740E3">
        <w:fldChar w:fldCharType="separate"/>
      </w:r>
      <w:r w:rsidR="00C72A36" w:rsidRPr="00C72A36">
        <w:rPr>
          <w:rFonts w:ascii="Calibri" w:hAnsi="Calibri" w:cs="Calibri"/>
          <w:szCs w:val="24"/>
        </w:rPr>
        <w:t>(Aguirre et al., 2012; Chester &amp; Horvath, 2009; European Environment Agency, 2018; Hasan et al., 2021; Hawkins, Gausen, &amp; Strømman, 2012; Hawkins, Singh, Majeau-Bettez, &amp; Strømman, 2013; Joseck &amp; Ward, 2014; Lattanzio &amp; Clark, n.d.; Lave &amp; MacLean, 2002; Patricia Baptista, Carla Silva, Goncalo Goncalves, &amp; Tiago Farias, 2009; Qiao, Zhao, Liu, He, &amp; Hao, 2019; Samaras &amp; Meisterling, 2008; Wilson, 2013; Z. Wu et al., 2018a, 2018b)</w:t>
      </w:r>
      <w:r w:rsidR="004740E3">
        <w:fldChar w:fldCharType="end"/>
      </w:r>
      <w:r w:rsidR="00AD0D7A">
        <w:t>. The indirect emission</w:t>
      </w:r>
      <w:r w:rsidR="00205A4E">
        <w:t>s</w:t>
      </w:r>
      <w:r w:rsidR="00AD0D7A">
        <w:t xml:space="preserve"> per solution implementation unit are from various sources</w:t>
      </w:r>
      <w:ins w:id="444" w:author="Chad Frischmann" w:date="2021-08-04T00:42:00Z">
        <w:r w:rsidR="00027529">
          <w:t xml:space="preserve"> </w:t>
        </w:r>
      </w:ins>
      <w:r w:rsidR="00E07668" w:rsidRPr="00B52DC1">
        <w:fldChar w:fldCharType="begin"/>
      </w:r>
      <w:r w:rsidR="00C72A36">
        <w:instrText xml:space="preserve"> ADDIN ZOTERO_ITEM CSL_CITATION {"citationID":"svFKTqZR","properties":{"formattedCitation":"(Chester &amp; Horvath, 2009; European Environment Agency, 2018; Hasan et al., 2021; Hawkins et al., 2012, 2013; Lattanzio &amp; Clark, n.d., n.d.; Qiao et al., 2019; Z. Wu et al., 2018b)","plainCitation":"(Chester &amp; Horvath, 2009; European Environment Agency, 2018; Hasan et al., 2021; Hawkins et al., 2012, 2013; Lattanzio &amp; Clark, n.d., n.d.; Qiao et al., 2019; Z. Wu et al., 2018b)","noteIndex":0},"citationItems":[{"id":24139,"uris":["http://zotero.org/groups/277937/items/BGPFFN2W"],"uri":["http://zotero.org/groups/277937/items/BGPFFN2W"],"itemData":{"id":24139,"type":"article-journal","abstract":"To appropriately mitigate environmental impacts from transportation, it is necessary for decision makers to consider the life-cycle energy use and emissions. Most current decision-making relies on analysis at the tailpipe, ignoring vehicle production, infrastructure provision, and fuel production required for support. We present results of a comprehensive life-cycle energy, greenhouse gas emissions, and selected criteria air pollutant emissions inventory for automobiles, buses, trains, and airplanes in the US, including vehicles, infrastructure, fuel production, and supply chains. We find that total life-cycle energy inputs and greenhouse gas emissions contribute an additional 63% for onroad, 155% for rail, and 31% for air systems over vehicle tailpipe operation. Inventorying criteria air pollutants shows that vehicle non-operational components often dominate total emissions. Life-cycle criteria air pollutant emissions are between 1.1 and 800 times larger than vehicle operation. Ranges in passenger occupancy can easily change the relative performance of modes.","container-title":"Environmental Research Letters","issue":"2","title":"Environmental assessment of passenger transportation should include infrastructure and supply chains","URL":"http://iopscience.iop.org/article/10.1088/1748-9326/4/2/024008/meta;jsessionid=C42A29AC2B61C439711575EE95AE08DE.ip-10-40-1-105","volume":"4","author":[{"family":"Chester","given":"Mikhail"},{"family":"Horvath","given":"Arpad"}],"issued":{"date-parts":[["2009",6,8]]}}},{"id":"D5ynC6GP/W7zjZcG3","uris":["http://zotero.org/groups/2241942/items/HLXP94BT"],"uri":["http://zotero.org/groups/2241942/items/HLXP94BT"],"itemData":{"id":26631,"type":"webpage","abstract":"Through the Transport and Environment Reporting\nMechanism (TERM) report, the EEA has been\nmonitoring progress in integrating environmental\nobjectives in transport since 2000. The TERM report\nprovides information to the EEA's member countries,\nthe EU and the public.\nThe TERM includes several indicators used for tracking\nthe short- and long-term environmental performance\nof the transport sector and for measuring progress\ntowards meeting key transport-related policy targets.\nSince 2017, the indicator-based assessment component\nof the TERM report has been published as a separate\nbriefing.","genre":"Publication","language":"en","title":"Electric vehicles from life cycle and circular economy perspectives - TERM 2018 — European Environment Agency","URL":"https://www.eea.europa.eu/publications/electric-vehicles-from-life-cycle","author":[{"family":"European Environment Agency","given":""}],"accessed":{"date-parts":[["2021",5,25]]},"issued":{"date-parts":[["2018"]]}}},{"id":35583,"uris":["http://zotero.org/groups/2751314/items/VGK2XFAU"],"uri":["http://zotero.org/groups/2751314/items/VGK2XFAU"],"itemData":{"id":35583,"type":"article-journal","abstract":"In New Zealand, the average age of a light vehicle in 2018 was 14.09 years. Despite having an old light vehicle fleet, no study has been conducted so far to calculate the per-kilometre cost of ownership (PCO) for old used cars. Therefore, this study attempts to identify the PCO of a new and a used light duty EV and light duty petrol-powered car over a 12-year period. The emissions reduction potential of EVs is also investigated. Findings are that the PCO for a used EV is the lowest (25.5 NZ cents) followed by the PCO for a used petrol-powered car (31.5 NZ cents). Most importantly, replacing a light petrol-powered ICEV by a light EV can reduce GHG emissions at the user level by 90% if New Zealand could maintain its low emission grid electricity. The findings have policy implications for countries that are considering rapid emissions reduction through EVs.","container-title":"Transportation Research Part D: Transport and Environment","DOI":"10.1016/j.trd.2020.102671","ISSN":"1361-9209","journalAbbreviation":"Transportation Research Part D: Transport and Environment","language":"en","page":"102671","source":"ScienceDirect","title":"Costs and emissions: Comparing electric and petrol-powered cars in New Zealand","title-short":"Costs and emissions","volume":"90","author":[{"family":"Hasan","given":"Md Arif"},{"family":"Frame","given":"David J."},{"family":"Chapman","given":"Ralph"},{"family":"Archie","given":"Kelli M."}],"issued":{"date-parts":[["2021",1,1]]}}},{"id":6387,"uris":["http://zotero.org/users/4924446/items/2HLMNEQB"],"uri":["http://zotero.org/users/4924446/items/2HLMNEQB"],"itemData":{"id":6387,"type":"article-journal","abstract":"Purpose A literature review is undertaken to understand how well existing studies of the environmental impacts of hybrid and electric vehicles (EV) address the full life cycle of these technologies. Results of studies are synthesized to compare the global warming potential (GWP) of different EV and internal combustion engine vehicle (ICEV) options. Other impacts are compared; however, data availability limits the extent to which this could be accomplished.","container-title":"The International Journal of Life Cycle Assessment","DOI":"10.1007/s11367-012-0440-9","ISSN":"0948-3349, 1614-7502","issue":"8","language":"en","note":"00000","page":"997-1014","source":"Crossref","title":"Environmental impacts of hybrid and electric vehicles—a review","volume":"17","author":[{"family":"Hawkins","given":"Troy R."},{"family":"Gausen","given":"Ola Moa"},{"family":"Strømman","given":"Anders Hammer"}],"issued":{"date-parts":[["2012",9]]}}},{"id":35337,"uris":["http://zotero.org/groups/2241942/items/QICVHK9L"],"uri":["http://zotero.org/groups/2241942/items/QICVHK9L"],"itemData":{"id":35337,"type":"article-journal","container-title":"Journal of Industrial Ecology","DOI":"10.1111/j.1530-9290.2012.00532.x","ISSN":"10881980","issue":"1","language":"en","page":"53-64","source":"CrossRef","title":"Comparative Environmental Life Cycle Assessment of Conventional and Electric Vehicles: LCA of Conventional and Electric Vehicles","title-short":"Comparative Environmental Life Cycle Assessment of Conventional and Electric Vehicles","volume":"17","author":[{"family":"Hawkins","given":"Troy R."},{"family":"Singh","given":"Bhawna"},{"family":"Majeau-Bettez","given":"Guillaume"},{"family":"Strømman","given":"Anders Hammer"}],"issued":{"date-parts":[["2013",2]]}}},{"id":35561,"uris":["http://zotero.org/groups/2751314/items/WMGB9UBM"],"uri":["http://zotero.org/groups/2751314/items/WMGB9UBM"],"itemData":{"id":35561,"type":"article-journal","language":"en","page":"41","source":"Zotero","title":"Environmental Effects of Battery Electric and Internal Combustion Engine Vehicles","author":[{"family":"Lattanzio","given":"Richard K"},{"family":"Clark","given":"Corrie E"}]}},{"id":35561,"uris":["http://zotero.org/groups/2751314/items/WMGB9UBM"],"uri":["http://zotero.org/groups/2751314/items/WMGB9UBM"],"itemData":{"id":35561,"type":"article-journal","language":"en","page":"41","source":"Zotero","title":"Environmental Effects of Battery Electric and Internal Combustion Engine Vehicles","author":[{"family":"Lattanzio","given":"Richard K"},{"family":"Clark","given":"Corrie E"}]}},{"id":35564,"uris":["http://zotero.org/groups/2751314/items/TD4PA429"],"uri":["http://zotero.org/groups/2751314/items/TD4PA429"],"itemData":{"id":35564,"type":"article-journal","abstract":"Electric Vehicles (EVs) are known as the future vehicles that have the potential to provide environmental benefits all over the world. The Greenhouse Gas (GHG) emissions of EVs have already been estimated for each phase in the life cycle. However, the dedicated estimations in China are not complete enough to reveal the systematic impacts of real manufacturing technologies, driving cycle and recycling processes. This study has analyzed the GHG emissions of the Cradle-to-Gate (CTG) phase, Well-to-Wheel (WTW) phase and Grave-to-Cradle (GTC) phase for different vehicles in different time to figure out the key drivers and reduction opportunities, which are based on the well-selling A0-A class compact sedan model currently in China. The results indicate that the life cycle GHG emissions of an EV are about 41.0 t CO2eq in 2015, 18% lower than those of an Internal Combustion Engine Vehicle (ICEV). This value will decrease to only 34.1 t CO2eq in 2020 due to the reduction of GHG emission factor of electricity. Although the WTW phase is the largest contributor of GHG emissions for both vehicles, the proportions of each phase are quite different. The GHG emissions of the WTW phase of an EV are decreasing rapidly, but the CTG phase will not be improved at the same speed, which may become a barrier to fully take the environmental benefits of an EV. There are two major opportunities for reduction in the entire life cycle besides fuel economy development. One is EV recycling that can reduce the GHG emissions of the CTG phase by about a half. The other is the improvement of clean power grid that can further reduce the GHG emissions of the WTW phase.","container-title":"Energy","DOI":"10.1016/j.energy.2019.04.080","ISSN":"0360-5442","journalAbbreviation":"Energy","language":"en","page":"222-233","source":"ScienceDirect","title":"Life cycle greenhouse gas emissions of Electric Vehicles in China: Combining the vehicle cycle and fuel cycle","title-short":"Life cycle greenhouse gas emissions of Electric Vehicles in China","volume":"177","author":[{"family":"Qiao","given":"Qinyu"},{"family":"Zhao","given":"Fuquan"},{"family":"Liu","given":"Zongwei"},{"family":"He","given":"Xin"},{"family":"Hao","given":"Han"}],"issued":{"date-parts":[["2019",6,15]]}}},{"id":35191,"uris":["http://zotero.org/groups/2241942/items/RMILMCGM"],"uri":["http://zotero.org/groups/2241942/items/RMILMCGM"],"itemData":{"id":35191,"type":"article-journal","abstract":"Purpose\nThis study uses the life cycle assessment (LCA) method to calculate and compare the life cycle greenhouse gas (GHG) emissions from battery electric vehicles (BEVs) and conventional gasoline internal combustion engine vehicles (ICEVs) in 2010, 2014 and 2020 under different scenarios, including different electricity mixes, electricity generation technologies and combined heat and power (CHP) scales, as well as discusses the GHG emission reduction potential of BEVs throughout their life cycle.\nMethods\nThe LCA system boundaries, including the vehicle cycle and the fuel cycle, are examined in accordance with the ISO 14040/14044 standards. The China Automotive Life Cycle Database (CALCD), which is the first and primary life cycle database of the China automotive industry, was used. The compositional data for the vehicle components and the battery material were obtained from the GREET2 2017 model.\nResults and discussion\nAs the electricity mix is optimized, the electricity generation technology is advanced, and the CHP scale is increased from 2010 to 2020, the total life cycle GHG reduction potential of BEVs will gradually improve, reaching 13.4% in 2020, relative to ICEVs.\nConclusions\nThe sensitivity analysis shows that the GHG emissions from electricity, the percentage of fossil fuel in the electricity mix and the electricity consumption of the BEV during use are important parameters influencing the GHG emission reduction potential of BEVs. By adjusting the electricity mix, advancing electricity generation technologies and increasing the CHP scale, the GHG emission reduction potential of BEVs can be improved.","container-title":"Journal of Cleaner Production","DOI":"10.1016/j.jclepro.2018.04.036","ISSN":"0959-6526","journalAbbreviation":"Journal of Cleaner Production","language":"en","page":"462-470","source":"ScienceDirect","title":"Life cycle greenhouse gas emission reduction potential of battery electric vehicle","volume":"190","author":[{"family":"Wu","given":"Zhixin"},{"family":"Wang","given":"Michael"},{"family":"Zheng","given":"Jihu"},{"family":"Sun","given":"Xin"},{"family":"Zhao","given":"Mingnan"},{"family":"Wang","given":"Xue"}],"issued":{"date-parts":[["2018",7,20]]}}}],"schema":"https://github.com/citation-style-language/schema/raw/master/csl-citation.json"} </w:instrText>
      </w:r>
      <w:r w:rsidR="00E07668" w:rsidRPr="00B52DC1">
        <w:fldChar w:fldCharType="separate"/>
      </w:r>
      <w:r w:rsidR="00C72A36" w:rsidRPr="00C72A36">
        <w:rPr>
          <w:rFonts w:cs="Times New Roman"/>
        </w:rPr>
        <w:t>(Chester &amp; Horvath, 2009; European Environment Agency, 2018; Hasan et al., 2021; Hawkins et al., 2012, 2013; Lattanzio &amp; Clark, n.d., n.d.; Qiao et al., 2019; Z. Wu et al., 2018b)</w:t>
      </w:r>
      <w:r w:rsidR="00E07668" w:rsidRPr="00B52DC1">
        <w:fldChar w:fldCharType="end"/>
      </w:r>
    </w:p>
    <w:p w14:paraId="057EADB2" w14:textId="77777777" w:rsidR="001D25BE" w:rsidRPr="00FA5114" w:rsidRDefault="001D25BE" w:rsidP="001D25BE">
      <w:pPr>
        <w:pStyle w:val="Caption"/>
        <w:jc w:val="center"/>
        <w:rPr>
          <w:b/>
          <w:bCs/>
          <w:color w:val="000000" w:themeColor="text1"/>
          <w:sz w:val="20"/>
          <w:szCs w:val="20"/>
          <w:lang w:eastAsia="zh-CN"/>
        </w:rPr>
      </w:pPr>
      <w:bookmarkStart w:id="445" w:name="_Toc72784754"/>
      <w:r w:rsidRPr="00FB2C53">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Pr="00FB2C53">
        <w:t xml:space="preserve"> Climate Inputs</w:t>
      </w:r>
      <w:bookmarkEnd w:id="445"/>
    </w:p>
    <w:tbl>
      <w:tblPr>
        <w:tblStyle w:val="TableGrid"/>
        <w:tblW w:w="9350" w:type="dxa"/>
        <w:tblLook w:val="04A0" w:firstRow="1" w:lastRow="0" w:firstColumn="1" w:lastColumn="0" w:noHBand="0" w:noVBand="1"/>
      </w:tblPr>
      <w:tblGrid>
        <w:gridCol w:w="2044"/>
        <w:gridCol w:w="1418"/>
        <w:gridCol w:w="1476"/>
        <w:gridCol w:w="1558"/>
        <w:gridCol w:w="1347"/>
        <w:gridCol w:w="1507"/>
      </w:tblGrid>
      <w:tr w:rsidR="001D25BE" w:rsidRPr="00FB3AB3" w14:paraId="6B207175" w14:textId="77777777" w:rsidTr="007878BE">
        <w:trPr>
          <w:cantSplit/>
          <w:trHeight w:val="393"/>
          <w:tblHeader/>
        </w:trPr>
        <w:tc>
          <w:tcPr>
            <w:tcW w:w="2044" w:type="dxa"/>
            <w:shd w:val="clear" w:color="auto" w:fill="4F81BD" w:themeFill="accent1"/>
            <w:vAlign w:val="center"/>
          </w:tcPr>
          <w:p w14:paraId="67DA432E" w14:textId="77777777" w:rsidR="001D25BE" w:rsidRPr="00FB649C" w:rsidRDefault="001D25BE" w:rsidP="007878BE">
            <w:pPr>
              <w:spacing w:after="180" w:line="240" w:lineRule="auto"/>
              <w:jc w:val="center"/>
              <w:rPr>
                <w:rFonts w:eastAsia="Helvetica,Times New Roman" w:cstheme="minorHAnsi"/>
                <w:b/>
                <w:color w:val="FFFFFF" w:themeColor="background1"/>
                <w:sz w:val="20"/>
                <w:szCs w:val="20"/>
              </w:rPr>
            </w:pPr>
          </w:p>
        </w:tc>
        <w:tc>
          <w:tcPr>
            <w:tcW w:w="1418" w:type="dxa"/>
            <w:shd w:val="clear" w:color="auto" w:fill="4F81BD" w:themeFill="accent1"/>
            <w:vAlign w:val="center"/>
          </w:tcPr>
          <w:p w14:paraId="3B501A6C" w14:textId="77777777" w:rsidR="001D25BE" w:rsidRDefault="001D25BE" w:rsidP="007878BE">
            <w:pPr>
              <w:spacing w:after="180" w:line="240" w:lineRule="auto"/>
              <w:jc w:val="center"/>
              <w:rPr>
                <w:b/>
                <w:bCs/>
                <w:color w:val="FFFFFF" w:themeColor="background1"/>
                <w:sz w:val="20"/>
                <w:szCs w:val="20"/>
              </w:rPr>
            </w:pPr>
            <w:r>
              <w:rPr>
                <w:b/>
                <w:bCs/>
                <w:color w:val="FFFFFF" w:themeColor="background1"/>
                <w:sz w:val="20"/>
                <w:szCs w:val="20"/>
              </w:rPr>
              <w:t>Units</w:t>
            </w:r>
          </w:p>
        </w:tc>
        <w:tc>
          <w:tcPr>
            <w:tcW w:w="1476" w:type="dxa"/>
            <w:shd w:val="clear" w:color="auto" w:fill="4F81BD" w:themeFill="accent1"/>
            <w:vAlign w:val="center"/>
          </w:tcPr>
          <w:p w14:paraId="0B126B7E" w14:textId="77777777" w:rsidR="001D25BE" w:rsidRPr="00FB649C" w:rsidRDefault="001D25BE" w:rsidP="007878BE">
            <w:pPr>
              <w:spacing w:after="180" w:line="240" w:lineRule="auto"/>
              <w:jc w:val="center"/>
              <w:rPr>
                <w:b/>
                <w:bCs/>
                <w:color w:val="FFFFFF" w:themeColor="background1"/>
                <w:sz w:val="20"/>
                <w:szCs w:val="20"/>
              </w:rPr>
            </w:pPr>
            <w:r>
              <w:rPr>
                <w:b/>
                <w:bCs/>
                <w:color w:val="FFFFFF" w:themeColor="background1"/>
                <w:sz w:val="20"/>
                <w:szCs w:val="20"/>
              </w:rPr>
              <w:t>Project Drawdown Data Set Range</w:t>
            </w:r>
          </w:p>
        </w:tc>
        <w:tc>
          <w:tcPr>
            <w:tcW w:w="1558" w:type="dxa"/>
            <w:shd w:val="clear" w:color="auto" w:fill="4F81BD" w:themeFill="accent1"/>
            <w:vAlign w:val="center"/>
          </w:tcPr>
          <w:p w14:paraId="5CB27479" w14:textId="77777777" w:rsidR="001D25BE" w:rsidRPr="00FB649C" w:rsidRDefault="001D25BE" w:rsidP="007878BE">
            <w:pPr>
              <w:spacing w:after="180" w:line="240" w:lineRule="auto"/>
              <w:jc w:val="center"/>
              <w:rPr>
                <w:b/>
                <w:bCs/>
                <w:color w:val="FFFFFF" w:themeColor="background1"/>
                <w:sz w:val="20"/>
                <w:szCs w:val="20"/>
              </w:rPr>
            </w:pPr>
            <w:r w:rsidRPr="00FB649C">
              <w:rPr>
                <w:b/>
                <w:bCs/>
                <w:color w:val="FFFFFF" w:themeColor="background1"/>
                <w:sz w:val="20"/>
                <w:szCs w:val="20"/>
              </w:rPr>
              <w:t>Model Input</w:t>
            </w:r>
          </w:p>
        </w:tc>
        <w:tc>
          <w:tcPr>
            <w:tcW w:w="1347" w:type="dxa"/>
            <w:shd w:val="clear" w:color="auto" w:fill="4F81BD" w:themeFill="accent1"/>
            <w:vAlign w:val="center"/>
          </w:tcPr>
          <w:p w14:paraId="452B2C89" w14:textId="77777777" w:rsidR="001D25BE" w:rsidRPr="00FB649C" w:rsidRDefault="001D25BE" w:rsidP="007878BE">
            <w:pPr>
              <w:spacing w:after="180" w:line="240" w:lineRule="auto"/>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07" w:type="dxa"/>
            <w:shd w:val="clear" w:color="auto" w:fill="4F81BD" w:themeFill="accent1"/>
            <w:vAlign w:val="center"/>
          </w:tcPr>
          <w:p w14:paraId="245850CC" w14:textId="77777777" w:rsidR="001D25BE" w:rsidRPr="00FB649C" w:rsidRDefault="001D25BE" w:rsidP="007878BE">
            <w:pPr>
              <w:spacing w:after="180" w:line="240" w:lineRule="auto"/>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1D25BE" w:rsidRPr="00FA5114" w14:paraId="129449EC" w14:textId="77777777" w:rsidTr="007878BE">
        <w:trPr>
          <w:trHeight w:val="508"/>
        </w:trPr>
        <w:tc>
          <w:tcPr>
            <w:tcW w:w="2044" w:type="dxa"/>
            <w:vAlign w:val="center"/>
          </w:tcPr>
          <w:p w14:paraId="56AD7D0E" w14:textId="77777777" w:rsidR="001D25BE" w:rsidRPr="00CB38F0" w:rsidRDefault="001D25BE" w:rsidP="007878BE">
            <w:pPr>
              <w:spacing w:after="180" w:line="240" w:lineRule="auto"/>
              <w:jc w:val="center"/>
              <w:rPr>
                <w:rFonts w:eastAsia="Helvetica,Times New Roman" w:cstheme="minorHAnsi"/>
                <w:color w:val="000000" w:themeColor="text1"/>
                <w:sz w:val="20"/>
                <w:szCs w:val="20"/>
              </w:rPr>
            </w:pPr>
            <w:r w:rsidRPr="00CB38F0">
              <w:rPr>
                <w:rFonts w:eastAsia="Helvetica,Times New Roman" w:cstheme="minorHAnsi"/>
                <w:color w:val="000000" w:themeColor="text1"/>
                <w:szCs w:val="20"/>
              </w:rPr>
              <w:t>Total Energy Used per functional unit - SOLUTION</w:t>
            </w:r>
          </w:p>
        </w:tc>
        <w:tc>
          <w:tcPr>
            <w:tcW w:w="1418" w:type="dxa"/>
            <w:shd w:val="clear" w:color="auto" w:fill="auto"/>
            <w:vAlign w:val="center"/>
          </w:tcPr>
          <w:p w14:paraId="58A35D1F" w14:textId="77777777" w:rsidR="001D25BE" w:rsidRPr="00CB38F0" w:rsidRDefault="001D25BE" w:rsidP="007878BE">
            <w:pPr>
              <w:spacing w:after="180" w:line="240" w:lineRule="auto"/>
              <w:jc w:val="center"/>
              <w:rPr>
                <w:rFonts w:eastAsia="Helvetica,Times New Roman" w:cstheme="minorHAnsi"/>
                <w:i/>
                <w:sz w:val="20"/>
                <w:szCs w:val="20"/>
              </w:rPr>
            </w:pPr>
            <w:proofErr w:type="spellStart"/>
            <w:r w:rsidRPr="00CB38F0">
              <w:t>Twh</w:t>
            </w:r>
            <w:proofErr w:type="spellEnd"/>
            <w:r w:rsidRPr="00CB38F0">
              <w:t xml:space="preserve"> per billion passenger-km</w:t>
            </w:r>
          </w:p>
        </w:tc>
        <w:tc>
          <w:tcPr>
            <w:tcW w:w="1476" w:type="dxa"/>
            <w:vAlign w:val="center"/>
          </w:tcPr>
          <w:p w14:paraId="0E3862B4" w14:textId="77777777" w:rsidR="001D25BE" w:rsidRPr="00CB38F0" w:rsidRDefault="001D25BE" w:rsidP="007878BE">
            <w:pPr>
              <w:spacing w:after="180" w:line="240" w:lineRule="auto"/>
              <w:jc w:val="center"/>
              <w:rPr>
                <w:rFonts w:eastAsia="Helvetica,Times New Roman" w:cstheme="minorHAnsi"/>
                <w:color w:val="000000" w:themeColor="text1"/>
                <w:sz w:val="20"/>
                <w:szCs w:val="20"/>
              </w:rPr>
            </w:pPr>
            <w:r w:rsidRPr="00CB38F0">
              <w:t>0.040-0.109</w:t>
            </w:r>
          </w:p>
        </w:tc>
        <w:tc>
          <w:tcPr>
            <w:tcW w:w="1558" w:type="dxa"/>
            <w:vAlign w:val="center"/>
          </w:tcPr>
          <w:p w14:paraId="242F5135" w14:textId="40C0DD68" w:rsidR="001D25BE" w:rsidRPr="00CB38F0" w:rsidRDefault="002213EE" w:rsidP="007878BE">
            <w:pPr>
              <w:spacing w:after="180" w:line="240" w:lineRule="auto"/>
              <w:jc w:val="center"/>
              <w:rPr>
                <w:rFonts w:eastAsia="Helvetica,Times New Roman" w:cstheme="minorHAnsi"/>
                <w:color w:val="000000" w:themeColor="text1"/>
                <w:sz w:val="20"/>
                <w:szCs w:val="20"/>
              </w:rPr>
            </w:pPr>
            <w:r w:rsidRPr="00CB38F0">
              <w:rPr>
                <w:rFonts w:eastAsia="Helvetica,Times New Roman" w:cstheme="minorHAnsi"/>
                <w:color w:val="000000" w:themeColor="text1"/>
                <w:sz w:val="20"/>
                <w:szCs w:val="20"/>
              </w:rPr>
              <w:t>0.081</w:t>
            </w:r>
          </w:p>
        </w:tc>
        <w:tc>
          <w:tcPr>
            <w:tcW w:w="1347" w:type="dxa"/>
            <w:vAlign w:val="center"/>
          </w:tcPr>
          <w:p w14:paraId="464B3279" w14:textId="77777777" w:rsidR="001D25BE" w:rsidRPr="00CB38F0" w:rsidRDefault="001D25BE" w:rsidP="007878BE">
            <w:pPr>
              <w:spacing w:after="180" w:line="240" w:lineRule="auto"/>
              <w:jc w:val="center"/>
              <w:rPr>
                <w:rFonts w:eastAsia="Helvetica,Times New Roman" w:cstheme="minorHAnsi"/>
                <w:color w:val="000000" w:themeColor="text1"/>
                <w:sz w:val="20"/>
                <w:szCs w:val="20"/>
              </w:rPr>
            </w:pPr>
            <w:r w:rsidRPr="00CB38F0">
              <w:t>15</w:t>
            </w:r>
          </w:p>
        </w:tc>
        <w:tc>
          <w:tcPr>
            <w:tcW w:w="1507" w:type="dxa"/>
            <w:vAlign w:val="center"/>
          </w:tcPr>
          <w:p w14:paraId="4DDC2C17" w14:textId="77777777" w:rsidR="001D25BE" w:rsidRPr="00CB38F0" w:rsidRDefault="001D25BE" w:rsidP="007878BE">
            <w:pPr>
              <w:spacing w:after="180" w:line="240" w:lineRule="auto"/>
              <w:jc w:val="center"/>
              <w:rPr>
                <w:rFonts w:eastAsia="Helvetica,Times New Roman" w:cstheme="minorHAnsi"/>
                <w:color w:val="000000" w:themeColor="text1"/>
                <w:sz w:val="20"/>
                <w:szCs w:val="20"/>
              </w:rPr>
            </w:pPr>
            <w:r w:rsidRPr="00CB38F0">
              <w:t>15</w:t>
            </w:r>
          </w:p>
        </w:tc>
      </w:tr>
      <w:tr w:rsidR="001D25BE" w:rsidRPr="00FA5114" w14:paraId="7BCA10BC" w14:textId="77777777" w:rsidTr="007878BE">
        <w:trPr>
          <w:trHeight w:val="508"/>
        </w:trPr>
        <w:tc>
          <w:tcPr>
            <w:tcW w:w="2044" w:type="dxa"/>
            <w:vAlign w:val="center"/>
          </w:tcPr>
          <w:p w14:paraId="5DE494DC" w14:textId="77777777" w:rsidR="001D25BE" w:rsidRPr="00CB38F0" w:rsidRDefault="001D25BE" w:rsidP="007878BE">
            <w:pPr>
              <w:spacing w:after="180" w:line="240" w:lineRule="auto"/>
              <w:jc w:val="center"/>
            </w:pPr>
            <w:r w:rsidRPr="00CB38F0">
              <w:t>Fuel Consumed per Functional Unit - CONVENTIONAL</w:t>
            </w:r>
          </w:p>
        </w:tc>
        <w:tc>
          <w:tcPr>
            <w:tcW w:w="1418" w:type="dxa"/>
            <w:shd w:val="clear" w:color="auto" w:fill="auto"/>
            <w:vAlign w:val="center"/>
          </w:tcPr>
          <w:p w14:paraId="252FA99E" w14:textId="77777777" w:rsidR="001D25BE" w:rsidRPr="00CB38F0" w:rsidRDefault="001D25BE" w:rsidP="007878BE">
            <w:pPr>
              <w:spacing w:after="180" w:line="240" w:lineRule="auto"/>
              <w:jc w:val="center"/>
            </w:pPr>
            <w:r w:rsidRPr="00CB38F0">
              <w:t>Fuel unit (Liter) per billion passenger-km</w:t>
            </w:r>
          </w:p>
        </w:tc>
        <w:tc>
          <w:tcPr>
            <w:tcW w:w="1476" w:type="dxa"/>
            <w:vAlign w:val="center"/>
          </w:tcPr>
          <w:p w14:paraId="308AE93E" w14:textId="0C5412A9" w:rsidR="001D25BE" w:rsidRPr="00CB38F0" w:rsidRDefault="001D25BE" w:rsidP="007878BE">
            <w:pPr>
              <w:spacing w:after="180" w:line="240" w:lineRule="auto"/>
              <w:jc w:val="center"/>
            </w:pPr>
            <w:r w:rsidRPr="00CB38F0">
              <w:t>32756941 – 67786794</w:t>
            </w:r>
          </w:p>
        </w:tc>
        <w:tc>
          <w:tcPr>
            <w:tcW w:w="1558" w:type="dxa"/>
            <w:vAlign w:val="center"/>
          </w:tcPr>
          <w:p w14:paraId="5C22B701" w14:textId="7526F969" w:rsidR="001D25BE" w:rsidRPr="00CB38F0" w:rsidRDefault="00CB38F0" w:rsidP="007878BE">
            <w:pPr>
              <w:spacing w:after="180" w:line="240" w:lineRule="auto"/>
              <w:jc w:val="center"/>
            </w:pPr>
            <w:r w:rsidRPr="00CB38F0">
              <w:t>5027186</w:t>
            </w:r>
            <w:r>
              <w:t>8</w:t>
            </w:r>
          </w:p>
        </w:tc>
        <w:tc>
          <w:tcPr>
            <w:tcW w:w="1347" w:type="dxa"/>
            <w:vAlign w:val="center"/>
          </w:tcPr>
          <w:p w14:paraId="3AD38624" w14:textId="77777777" w:rsidR="001D25BE" w:rsidRPr="00CB38F0" w:rsidRDefault="001D25BE" w:rsidP="007878BE">
            <w:pPr>
              <w:spacing w:after="180" w:line="240" w:lineRule="auto"/>
              <w:jc w:val="center"/>
            </w:pPr>
            <w:r w:rsidRPr="00CB38F0">
              <w:t>13</w:t>
            </w:r>
          </w:p>
        </w:tc>
        <w:tc>
          <w:tcPr>
            <w:tcW w:w="1507" w:type="dxa"/>
            <w:vAlign w:val="center"/>
          </w:tcPr>
          <w:p w14:paraId="5FCDF8AE" w14:textId="77777777" w:rsidR="001D25BE" w:rsidRPr="00CB38F0" w:rsidRDefault="001D25BE" w:rsidP="007878BE">
            <w:pPr>
              <w:spacing w:after="180" w:line="240" w:lineRule="auto"/>
              <w:jc w:val="center"/>
            </w:pPr>
            <w:r w:rsidRPr="00CB38F0">
              <w:t>13</w:t>
            </w:r>
          </w:p>
        </w:tc>
      </w:tr>
      <w:tr w:rsidR="001D25BE" w:rsidRPr="00FA5114" w14:paraId="42EB804A" w14:textId="77777777" w:rsidTr="007878BE">
        <w:trPr>
          <w:trHeight w:val="508"/>
        </w:trPr>
        <w:tc>
          <w:tcPr>
            <w:tcW w:w="2044" w:type="dxa"/>
            <w:vAlign w:val="center"/>
          </w:tcPr>
          <w:p w14:paraId="11F10139" w14:textId="77777777" w:rsidR="001D25BE" w:rsidRPr="00CB38F0" w:rsidRDefault="001D25BE" w:rsidP="007878BE">
            <w:pPr>
              <w:spacing w:after="180" w:line="240" w:lineRule="auto"/>
              <w:jc w:val="center"/>
            </w:pPr>
            <w:r w:rsidRPr="00CB38F0">
              <w:t>Fuel Efficiency Factor - SOLUTION</w:t>
            </w:r>
          </w:p>
        </w:tc>
        <w:tc>
          <w:tcPr>
            <w:tcW w:w="1418" w:type="dxa"/>
            <w:shd w:val="clear" w:color="auto" w:fill="auto"/>
            <w:vAlign w:val="center"/>
          </w:tcPr>
          <w:p w14:paraId="65C8A42C" w14:textId="77777777" w:rsidR="001D25BE" w:rsidRPr="00CB38F0" w:rsidRDefault="001D25BE" w:rsidP="007878BE">
            <w:pPr>
              <w:spacing w:after="180" w:line="240" w:lineRule="auto"/>
              <w:jc w:val="center"/>
            </w:pPr>
            <w:r w:rsidRPr="00CB38F0">
              <w:t>Fuel % saved</w:t>
            </w:r>
          </w:p>
        </w:tc>
        <w:tc>
          <w:tcPr>
            <w:tcW w:w="1476" w:type="dxa"/>
            <w:vAlign w:val="center"/>
          </w:tcPr>
          <w:p w14:paraId="5D4F1C3A" w14:textId="77777777" w:rsidR="001D25BE" w:rsidRPr="00CB38F0" w:rsidRDefault="001D25BE" w:rsidP="007878BE">
            <w:pPr>
              <w:spacing w:after="180" w:line="240" w:lineRule="auto"/>
              <w:jc w:val="center"/>
            </w:pPr>
            <w:r w:rsidRPr="00CB38F0">
              <w:t>75% –104%</w:t>
            </w:r>
          </w:p>
        </w:tc>
        <w:tc>
          <w:tcPr>
            <w:tcW w:w="1558" w:type="dxa"/>
            <w:vAlign w:val="center"/>
          </w:tcPr>
          <w:p w14:paraId="3EFABAA8" w14:textId="543089AF" w:rsidR="001D25BE" w:rsidRPr="00CB38F0" w:rsidRDefault="00E0270D" w:rsidP="007878BE">
            <w:pPr>
              <w:spacing w:after="180" w:line="240" w:lineRule="auto"/>
              <w:jc w:val="center"/>
            </w:pPr>
            <w:r>
              <w:t>90%</w:t>
            </w:r>
          </w:p>
        </w:tc>
        <w:tc>
          <w:tcPr>
            <w:tcW w:w="1347" w:type="dxa"/>
            <w:vAlign w:val="center"/>
          </w:tcPr>
          <w:p w14:paraId="33D793DA" w14:textId="77777777" w:rsidR="001D25BE" w:rsidRPr="00CB38F0" w:rsidRDefault="001D25BE" w:rsidP="007878BE">
            <w:pPr>
              <w:spacing w:after="180" w:line="240" w:lineRule="auto"/>
              <w:jc w:val="center"/>
            </w:pPr>
            <w:r w:rsidRPr="00CB38F0">
              <w:rPr>
                <w:rFonts w:hint="eastAsia"/>
              </w:rPr>
              <w:t>7</w:t>
            </w:r>
          </w:p>
        </w:tc>
        <w:tc>
          <w:tcPr>
            <w:tcW w:w="1507" w:type="dxa"/>
            <w:vAlign w:val="center"/>
          </w:tcPr>
          <w:p w14:paraId="704FDD59" w14:textId="77777777" w:rsidR="001D25BE" w:rsidRPr="00CB38F0" w:rsidRDefault="001D25BE" w:rsidP="007878BE">
            <w:pPr>
              <w:spacing w:after="180" w:line="240" w:lineRule="auto"/>
              <w:jc w:val="center"/>
            </w:pPr>
            <w:r w:rsidRPr="00CB38F0">
              <w:rPr>
                <w:rFonts w:hint="eastAsia"/>
              </w:rPr>
              <w:t>7</w:t>
            </w:r>
          </w:p>
        </w:tc>
      </w:tr>
      <w:tr w:rsidR="001D25BE" w:rsidRPr="00FA5114" w14:paraId="74A05E04" w14:textId="77777777" w:rsidTr="007878BE">
        <w:trPr>
          <w:trHeight w:val="508"/>
        </w:trPr>
        <w:tc>
          <w:tcPr>
            <w:tcW w:w="2044" w:type="dxa"/>
            <w:vAlign w:val="center"/>
          </w:tcPr>
          <w:p w14:paraId="5FA57285" w14:textId="77777777" w:rsidR="001D25BE" w:rsidRPr="00CB38F0" w:rsidRDefault="001D25BE" w:rsidP="007878BE">
            <w:pPr>
              <w:spacing w:after="180" w:line="240" w:lineRule="auto"/>
              <w:jc w:val="center"/>
            </w:pPr>
            <w:r w:rsidRPr="00CB38F0">
              <w:lastRenderedPageBreak/>
              <w:t>Fuel Emissions Factor</w:t>
            </w:r>
          </w:p>
        </w:tc>
        <w:tc>
          <w:tcPr>
            <w:tcW w:w="1418" w:type="dxa"/>
            <w:shd w:val="clear" w:color="auto" w:fill="auto"/>
            <w:vAlign w:val="center"/>
          </w:tcPr>
          <w:p w14:paraId="692737C6" w14:textId="77777777" w:rsidR="001D25BE" w:rsidRPr="00CB38F0" w:rsidRDefault="001D25BE" w:rsidP="007878BE">
            <w:pPr>
              <w:spacing w:after="180" w:line="240" w:lineRule="auto"/>
              <w:jc w:val="center"/>
            </w:pPr>
          </w:p>
        </w:tc>
        <w:tc>
          <w:tcPr>
            <w:tcW w:w="1476" w:type="dxa"/>
            <w:vAlign w:val="center"/>
          </w:tcPr>
          <w:p w14:paraId="20939082" w14:textId="77777777" w:rsidR="001D25BE" w:rsidRPr="00CB38F0" w:rsidRDefault="001D25BE" w:rsidP="007878BE">
            <w:pPr>
              <w:spacing w:after="180" w:line="240" w:lineRule="auto"/>
              <w:jc w:val="center"/>
            </w:pPr>
            <w:r w:rsidRPr="00CB38F0">
              <w:t>0.002238 – 0.002505</w:t>
            </w:r>
          </w:p>
        </w:tc>
        <w:tc>
          <w:tcPr>
            <w:tcW w:w="1558" w:type="dxa"/>
            <w:vAlign w:val="center"/>
          </w:tcPr>
          <w:p w14:paraId="581B7C14" w14:textId="51D80592" w:rsidR="001D25BE" w:rsidRPr="00CB38F0" w:rsidRDefault="00403C1B" w:rsidP="007878BE">
            <w:pPr>
              <w:spacing w:after="180" w:line="240" w:lineRule="auto"/>
              <w:jc w:val="center"/>
            </w:pPr>
            <w:r>
              <w:t>0.002274</w:t>
            </w:r>
          </w:p>
        </w:tc>
        <w:tc>
          <w:tcPr>
            <w:tcW w:w="1347" w:type="dxa"/>
            <w:vAlign w:val="center"/>
          </w:tcPr>
          <w:p w14:paraId="3173F597" w14:textId="77777777" w:rsidR="001D25BE" w:rsidRPr="00CB38F0" w:rsidRDefault="001D25BE" w:rsidP="007878BE"/>
        </w:tc>
        <w:tc>
          <w:tcPr>
            <w:tcW w:w="1507" w:type="dxa"/>
            <w:vAlign w:val="center"/>
          </w:tcPr>
          <w:p w14:paraId="48A17207" w14:textId="77777777" w:rsidR="001D25BE" w:rsidRPr="00CB38F0" w:rsidRDefault="001D25BE" w:rsidP="007878BE">
            <w:pPr>
              <w:spacing w:after="180" w:line="240" w:lineRule="auto"/>
              <w:jc w:val="center"/>
            </w:pPr>
            <w:r w:rsidRPr="00CB38F0">
              <w:t>Source:  2006 IPCC Guidelines for National Greenhouse Gas Inventories</w:t>
            </w:r>
          </w:p>
        </w:tc>
      </w:tr>
      <w:tr w:rsidR="001D25BE" w:rsidRPr="00FA5114" w14:paraId="2409F374" w14:textId="77777777" w:rsidTr="007878BE">
        <w:trPr>
          <w:trHeight w:val="508"/>
        </w:trPr>
        <w:tc>
          <w:tcPr>
            <w:tcW w:w="2044" w:type="dxa"/>
            <w:vAlign w:val="center"/>
          </w:tcPr>
          <w:p w14:paraId="4743B9BC" w14:textId="77777777" w:rsidR="001D25BE" w:rsidRPr="00CB38F0" w:rsidRDefault="001D25BE" w:rsidP="007878BE">
            <w:pPr>
              <w:spacing w:after="180" w:line="240" w:lineRule="auto"/>
              <w:jc w:val="center"/>
            </w:pPr>
            <w:r w:rsidRPr="00CB38F0">
              <w:t>Direct Emissions per CONVENTIONAL Functional Unit</w:t>
            </w:r>
          </w:p>
        </w:tc>
        <w:tc>
          <w:tcPr>
            <w:tcW w:w="1418" w:type="dxa"/>
            <w:shd w:val="clear" w:color="auto" w:fill="auto"/>
            <w:vAlign w:val="center"/>
          </w:tcPr>
          <w:p w14:paraId="0C394BEC" w14:textId="77777777" w:rsidR="001D25BE" w:rsidRPr="00CB38F0" w:rsidRDefault="001D25BE" w:rsidP="007878BE">
            <w:pPr>
              <w:spacing w:after="180" w:line="240" w:lineRule="auto"/>
              <w:jc w:val="center"/>
            </w:pPr>
            <w:r w:rsidRPr="00CB38F0">
              <w:t>t CO2-eq per billion passenger-km</w:t>
            </w:r>
          </w:p>
        </w:tc>
        <w:tc>
          <w:tcPr>
            <w:tcW w:w="1476" w:type="dxa"/>
            <w:vAlign w:val="center"/>
          </w:tcPr>
          <w:p w14:paraId="0D22626C" w14:textId="77777777" w:rsidR="001D25BE" w:rsidRPr="00CB38F0" w:rsidRDefault="001D25BE" w:rsidP="007878BE">
            <w:pPr>
              <w:spacing w:after="180" w:line="240" w:lineRule="auto"/>
              <w:jc w:val="center"/>
            </w:pPr>
            <w:r w:rsidRPr="00CB38F0">
              <w:t>62548.367 – 81144.120</w:t>
            </w:r>
          </w:p>
        </w:tc>
        <w:tc>
          <w:tcPr>
            <w:tcW w:w="1558" w:type="dxa"/>
            <w:vAlign w:val="center"/>
          </w:tcPr>
          <w:p w14:paraId="7B2679DC" w14:textId="27447C7E" w:rsidR="001D25BE" w:rsidRPr="00CB38F0" w:rsidRDefault="00157DFB" w:rsidP="007878BE">
            <w:pPr>
              <w:spacing w:after="180" w:line="240" w:lineRule="auto"/>
              <w:jc w:val="center"/>
            </w:pPr>
            <w:r w:rsidRPr="00157DFB">
              <w:t>71846.2</w:t>
            </w:r>
          </w:p>
        </w:tc>
        <w:tc>
          <w:tcPr>
            <w:tcW w:w="1347" w:type="dxa"/>
            <w:vAlign w:val="center"/>
          </w:tcPr>
          <w:p w14:paraId="0E1DE8B5" w14:textId="77777777" w:rsidR="001D25BE" w:rsidRPr="00CB38F0" w:rsidRDefault="001D25BE" w:rsidP="007878BE">
            <w:pPr>
              <w:spacing w:after="180" w:line="240" w:lineRule="auto"/>
              <w:jc w:val="center"/>
            </w:pPr>
            <w:r w:rsidRPr="00CB38F0">
              <w:rPr>
                <w:rFonts w:hint="eastAsia"/>
              </w:rPr>
              <w:t>1</w:t>
            </w:r>
            <w:r w:rsidRPr="00CB38F0">
              <w:t>7</w:t>
            </w:r>
          </w:p>
        </w:tc>
        <w:tc>
          <w:tcPr>
            <w:tcW w:w="1507" w:type="dxa"/>
            <w:vAlign w:val="center"/>
          </w:tcPr>
          <w:p w14:paraId="2C751DEE" w14:textId="77777777" w:rsidR="001D25BE" w:rsidRPr="00CB38F0" w:rsidRDefault="001D25BE" w:rsidP="007878BE">
            <w:pPr>
              <w:spacing w:after="180" w:line="240" w:lineRule="auto"/>
              <w:jc w:val="center"/>
            </w:pPr>
            <w:r w:rsidRPr="00CB38F0">
              <w:rPr>
                <w:rFonts w:hint="eastAsia"/>
              </w:rPr>
              <w:t>1</w:t>
            </w:r>
            <w:r w:rsidRPr="00CB38F0">
              <w:t>7</w:t>
            </w:r>
          </w:p>
        </w:tc>
      </w:tr>
      <w:tr w:rsidR="001D25BE" w:rsidRPr="00FA5114" w14:paraId="3C3DFD41" w14:textId="77777777" w:rsidTr="007878BE">
        <w:trPr>
          <w:trHeight w:val="508"/>
        </w:trPr>
        <w:tc>
          <w:tcPr>
            <w:tcW w:w="2044" w:type="dxa"/>
            <w:vAlign w:val="center"/>
          </w:tcPr>
          <w:p w14:paraId="2CCD6143" w14:textId="7BB7C825" w:rsidR="001D25BE" w:rsidRPr="00CB38F0" w:rsidRDefault="001D25BE" w:rsidP="007878BE">
            <w:pPr>
              <w:spacing w:after="180" w:line="240" w:lineRule="auto"/>
              <w:jc w:val="center"/>
            </w:pPr>
            <w:r w:rsidRPr="00CB38F0">
              <w:t xml:space="preserve">Indirect CO2 Emissions per CONVENTIONAL Implementation </w:t>
            </w:r>
          </w:p>
        </w:tc>
        <w:tc>
          <w:tcPr>
            <w:tcW w:w="1418" w:type="dxa"/>
            <w:shd w:val="clear" w:color="auto" w:fill="auto"/>
            <w:vAlign w:val="center"/>
          </w:tcPr>
          <w:p w14:paraId="5E19230D" w14:textId="77777777" w:rsidR="001D25BE" w:rsidRPr="00CB38F0" w:rsidRDefault="001D25BE" w:rsidP="007878BE">
            <w:pPr>
              <w:spacing w:after="180" w:line="240" w:lineRule="auto"/>
              <w:jc w:val="center"/>
            </w:pPr>
            <w:r w:rsidRPr="00CB38F0">
              <w:t>t CO2-eq per vehicle</w:t>
            </w:r>
          </w:p>
        </w:tc>
        <w:tc>
          <w:tcPr>
            <w:tcW w:w="1476" w:type="dxa"/>
            <w:vAlign w:val="center"/>
          </w:tcPr>
          <w:p w14:paraId="05629027" w14:textId="77777777" w:rsidR="001D25BE" w:rsidRPr="00CB38F0" w:rsidRDefault="001D25BE" w:rsidP="007878BE">
            <w:pPr>
              <w:spacing w:after="180" w:line="240" w:lineRule="auto"/>
              <w:jc w:val="center"/>
            </w:pPr>
            <w:r w:rsidRPr="00CB38F0">
              <w:t>3.3 – 17.2</w:t>
            </w:r>
          </w:p>
        </w:tc>
        <w:tc>
          <w:tcPr>
            <w:tcW w:w="1558" w:type="dxa"/>
            <w:vAlign w:val="center"/>
          </w:tcPr>
          <w:p w14:paraId="3140E742" w14:textId="4BCD49AF" w:rsidR="001D25BE" w:rsidRPr="00CB38F0" w:rsidRDefault="004B2BF3" w:rsidP="007878BE">
            <w:pPr>
              <w:spacing w:after="180" w:line="240" w:lineRule="auto"/>
              <w:jc w:val="center"/>
            </w:pPr>
            <w:r>
              <w:t>10.2</w:t>
            </w:r>
          </w:p>
        </w:tc>
        <w:tc>
          <w:tcPr>
            <w:tcW w:w="1347" w:type="dxa"/>
            <w:vAlign w:val="center"/>
          </w:tcPr>
          <w:p w14:paraId="21F4A692" w14:textId="77777777" w:rsidR="001D25BE" w:rsidRPr="00CB38F0" w:rsidRDefault="001D25BE" w:rsidP="007878BE">
            <w:pPr>
              <w:spacing w:after="180" w:line="240" w:lineRule="auto"/>
              <w:jc w:val="center"/>
            </w:pPr>
            <w:r w:rsidRPr="00CB38F0">
              <w:rPr>
                <w:rFonts w:hint="eastAsia"/>
              </w:rPr>
              <w:t>2</w:t>
            </w:r>
            <w:r w:rsidRPr="00CB38F0">
              <w:t>0</w:t>
            </w:r>
          </w:p>
        </w:tc>
        <w:tc>
          <w:tcPr>
            <w:tcW w:w="1507" w:type="dxa"/>
            <w:vAlign w:val="center"/>
          </w:tcPr>
          <w:p w14:paraId="41A6EF7A" w14:textId="77777777" w:rsidR="001D25BE" w:rsidRPr="00CB38F0" w:rsidRDefault="001D25BE" w:rsidP="007878BE">
            <w:pPr>
              <w:spacing w:after="180" w:line="240" w:lineRule="auto"/>
              <w:jc w:val="center"/>
            </w:pPr>
            <w:r w:rsidRPr="00CB38F0">
              <w:rPr>
                <w:rFonts w:hint="eastAsia"/>
              </w:rPr>
              <w:t>2</w:t>
            </w:r>
            <w:r w:rsidRPr="00CB38F0">
              <w:t>0</w:t>
            </w:r>
          </w:p>
        </w:tc>
      </w:tr>
      <w:tr w:rsidR="001D25BE" w:rsidRPr="00FA5114" w14:paraId="39C9E477" w14:textId="77777777" w:rsidTr="007878BE">
        <w:trPr>
          <w:trHeight w:val="508"/>
        </w:trPr>
        <w:tc>
          <w:tcPr>
            <w:tcW w:w="2044" w:type="dxa"/>
            <w:vAlign w:val="center"/>
          </w:tcPr>
          <w:p w14:paraId="3129699A" w14:textId="226B441A" w:rsidR="001D25BE" w:rsidRPr="00CB38F0" w:rsidRDefault="001D25BE" w:rsidP="007878BE">
            <w:pPr>
              <w:spacing w:after="180" w:line="240" w:lineRule="auto"/>
              <w:jc w:val="center"/>
            </w:pPr>
            <w:r w:rsidRPr="00CB38F0">
              <w:t xml:space="preserve">Indirect CO2 Emissions per SOLUTION Implementation Unit </w:t>
            </w:r>
          </w:p>
        </w:tc>
        <w:tc>
          <w:tcPr>
            <w:tcW w:w="1418" w:type="dxa"/>
            <w:shd w:val="clear" w:color="auto" w:fill="auto"/>
            <w:vAlign w:val="center"/>
          </w:tcPr>
          <w:p w14:paraId="1CC4FB42" w14:textId="77777777" w:rsidR="001D25BE" w:rsidRPr="00CB38F0" w:rsidRDefault="001D25BE" w:rsidP="007878BE">
            <w:pPr>
              <w:spacing w:after="180" w:line="240" w:lineRule="auto"/>
              <w:jc w:val="center"/>
            </w:pPr>
            <w:r w:rsidRPr="00CB38F0">
              <w:t>t CO2-eq per vehicle</w:t>
            </w:r>
          </w:p>
        </w:tc>
        <w:tc>
          <w:tcPr>
            <w:tcW w:w="1476" w:type="dxa"/>
            <w:vAlign w:val="center"/>
          </w:tcPr>
          <w:p w14:paraId="4BE7E34D" w14:textId="77777777" w:rsidR="001D25BE" w:rsidRPr="00CB38F0" w:rsidRDefault="001D25BE" w:rsidP="007878BE">
            <w:pPr>
              <w:spacing w:after="180" w:line="240" w:lineRule="auto"/>
              <w:jc w:val="center"/>
            </w:pPr>
            <w:r w:rsidRPr="00CB38F0">
              <w:t>6.3 – 18.8</w:t>
            </w:r>
          </w:p>
        </w:tc>
        <w:tc>
          <w:tcPr>
            <w:tcW w:w="1558" w:type="dxa"/>
            <w:vAlign w:val="center"/>
          </w:tcPr>
          <w:p w14:paraId="1A07D006" w14:textId="6E8C150F" w:rsidR="001D25BE" w:rsidRPr="00CB38F0" w:rsidRDefault="004B2BF3" w:rsidP="007878BE">
            <w:pPr>
              <w:spacing w:after="180" w:line="240" w:lineRule="auto"/>
              <w:jc w:val="center"/>
            </w:pPr>
            <w:r>
              <w:t>12.6</w:t>
            </w:r>
          </w:p>
        </w:tc>
        <w:tc>
          <w:tcPr>
            <w:tcW w:w="1347" w:type="dxa"/>
            <w:vAlign w:val="center"/>
          </w:tcPr>
          <w:p w14:paraId="38C441DC" w14:textId="77777777" w:rsidR="001D25BE" w:rsidRPr="00CB38F0" w:rsidRDefault="001D25BE" w:rsidP="007878BE">
            <w:pPr>
              <w:spacing w:after="180" w:line="240" w:lineRule="auto"/>
              <w:jc w:val="center"/>
            </w:pPr>
            <w:r w:rsidRPr="00CB38F0">
              <w:rPr>
                <w:rFonts w:hint="eastAsia"/>
              </w:rPr>
              <w:t>2</w:t>
            </w:r>
            <w:r w:rsidRPr="00CB38F0">
              <w:t>6</w:t>
            </w:r>
          </w:p>
        </w:tc>
        <w:tc>
          <w:tcPr>
            <w:tcW w:w="1507" w:type="dxa"/>
            <w:vAlign w:val="center"/>
          </w:tcPr>
          <w:p w14:paraId="5C1F59EE" w14:textId="77777777" w:rsidR="001D25BE" w:rsidRPr="00CB38F0" w:rsidRDefault="001D25BE" w:rsidP="007878BE">
            <w:pPr>
              <w:spacing w:after="180" w:line="240" w:lineRule="auto"/>
              <w:jc w:val="center"/>
            </w:pPr>
            <w:r w:rsidRPr="00CB38F0">
              <w:rPr>
                <w:rFonts w:hint="eastAsia"/>
              </w:rPr>
              <w:t>2</w:t>
            </w:r>
            <w:r w:rsidRPr="00CB38F0">
              <w:t>6</w:t>
            </w:r>
          </w:p>
        </w:tc>
      </w:tr>
    </w:tbl>
    <w:p w14:paraId="114E7D61" w14:textId="77777777" w:rsidR="001D25BE" w:rsidRPr="000F131E" w:rsidRDefault="001D25BE" w:rsidP="001D25BE">
      <w:r w:rsidRPr="00DF0D64">
        <w:t>Note: Project Drawdown data set range is defined by the low and high boundaries which are respectively 1 standard deviation below and above the mean of the collected data points</w:t>
      </w:r>
      <w:r w:rsidRPr="002E293D">
        <w:rPr>
          <w:rStyle w:val="FootnoteReference"/>
        </w:rPr>
        <w:footnoteReference w:id="5"/>
      </w:r>
      <w:r w:rsidRPr="00DF0D64">
        <w:t>.</w:t>
      </w:r>
    </w:p>
    <w:p w14:paraId="643CA479" w14:textId="77777777" w:rsidR="001D25BE" w:rsidRPr="000F131E" w:rsidRDefault="001D25BE" w:rsidP="00EB247F"/>
    <w:p w14:paraId="24C491B8" w14:textId="272625E6" w:rsidR="00F52595" w:rsidRDefault="00686965" w:rsidP="00C07355">
      <w:pPr>
        <w:pStyle w:val="Heading3"/>
        <w:numPr>
          <w:ilvl w:val="2"/>
          <w:numId w:val="28"/>
        </w:numPr>
      </w:pPr>
      <w:bookmarkStart w:id="446" w:name="_Toc72784731"/>
      <w:r>
        <w:t>Financial Inputs</w:t>
      </w:r>
      <w:bookmarkEnd w:id="446"/>
    </w:p>
    <w:p w14:paraId="55C59906" w14:textId="5C3C6EF2" w:rsidR="0032353F" w:rsidRDefault="0032353F" w:rsidP="006B1084">
      <w:pPr>
        <w:pStyle w:val="Heading4"/>
      </w:pPr>
      <w:r>
        <w:t xml:space="preserve">First </w:t>
      </w:r>
      <w:r w:rsidR="006B1084">
        <w:t>Cost Factor</w:t>
      </w:r>
    </w:p>
    <w:p w14:paraId="3C572844" w14:textId="240EEF02" w:rsidR="006B1084" w:rsidRDefault="000C6F54" w:rsidP="006B1084">
      <w:r>
        <w:t>This analysis calculates costs and benefits for individuals who engage in</w:t>
      </w:r>
      <w:r w:rsidR="00650CF3">
        <w:t xml:space="preserve"> EVs</w:t>
      </w:r>
      <w:r>
        <w:t xml:space="preserve">. </w:t>
      </w:r>
      <w:r w:rsidR="006E18D4">
        <w:t xml:space="preserve">For conventional </w:t>
      </w:r>
      <w:r w:rsidR="00205A4E">
        <w:t>technology</w:t>
      </w:r>
      <w:r w:rsidR="006E18D4">
        <w:t xml:space="preserve"> (ICEV), the first cost </w:t>
      </w:r>
      <w:r w:rsidR="003E2A90">
        <w:t xml:space="preserve">is the purchase cost. The values of </w:t>
      </w:r>
      <w:r w:rsidR="004D1025">
        <w:t xml:space="preserve">conventional </w:t>
      </w:r>
      <w:r w:rsidR="003E2A90">
        <w:t>first cos</w:t>
      </w:r>
      <w:r w:rsidR="004D1025">
        <w:t xml:space="preserve">t </w:t>
      </w:r>
      <w:proofErr w:type="gramStart"/>
      <w:r w:rsidR="00C678A3">
        <w:t>are</w:t>
      </w:r>
      <w:proofErr w:type="gramEnd"/>
      <w:r w:rsidR="00C678A3">
        <w:t xml:space="preserve"> collected for </w:t>
      </w:r>
      <w:r w:rsidR="00A21143">
        <w:t xml:space="preserve">the main car market (the U.S., Japan, EU, and China) and </w:t>
      </w:r>
      <w:r w:rsidR="00C678A3">
        <w:t xml:space="preserve">global average. </w:t>
      </w:r>
      <w:r w:rsidR="0007445E">
        <w:t xml:space="preserve">The conventional first cost are </w:t>
      </w:r>
      <w:r w:rsidR="00A21143">
        <w:t>from range of sources</w:t>
      </w:r>
      <w:r w:rsidR="00186F56">
        <w:rPr>
          <w:lang w:val="da-DK"/>
        </w:rPr>
        <w:fldChar w:fldCharType="begin"/>
      </w:r>
      <w:r w:rsidR="00C72A36">
        <w:rPr>
          <w:lang w:val="da-DK"/>
        </w:rPr>
        <w:instrText xml:space="preserve"> ADDIN ZOTERO_ITEM CSL_CITATION {"citationID":"Umx1RNOh","properties":{"formattedCitation":"(Carnext, 2019; Carview, 2019; Coren, n.d.; EIA, n.d.; Feijter, 2018a, 2018b; Gasnier, 2019; Hu, 2019; IEA, 2019a; IEA &amp; ICCT, 2019; ITDP, 2019; JATO, 2019; Lutney &amp; Nicholas, 2019; Lutsey, Cui, &amp; Yu, 2021; Mock, 2019; Ning, 2018, 2018; Tate, 2019; Wang, 2017, 2018)","plainCitation":"(Carnext, 2019; Carview, 2019; Coren, n.d.; EIA, n.d.; Feijter, 2018a, 2018b; Gasnier, 2019; Hu, 2019; IEA, 2019a; IEA &amp; ICCT, 2019; ITDP, 2019; JATO, 2019; Lutney &amp; Nicholas, 2019; Lutsey, Cui, &amp; Yu, 2021; Mock, 2019; Ning, 2018, 2018; Tate, 2019; Wang, 2017, 2018)","noteIndex":0},"citationItems":[{"id":34808,"uris":["http://zotero.org/groups/2241942/items/PMKMVV46"],"uri":["http://zotero.org/groups/2241942/items/PMKMVV46"],"itemData":{"id":34808,"type":"webpage","title":"How many kilometers did the break-even point between hybrid and gasoline vehicles run? | Everyone's scrap car information navigation","URL":"https://carnext.jp/magazine/article/hybrid_break-even_point/","author":[{"family":"Carnext","given":""}],"accessed":{"date-parts":[["2021",4,5]]},"issued":{"date-parts":[["2019"]]}}},{"id":34809,"uris":["http://zotero.org/groups/2241942/items/VYN39U2U"],"uri":["http://zotero.org</w:instrText>
      </w:r>
      <w:r w:rsidR="00C72A36">
        <w:rPr>
          <w:rFonts w:hint="eastAsia"/>
          <w:lang w:val="da-DK"/>
        </w:rPr>
        <w:instrText>/groups/2241942/items/VYN39U2U"],"itemData":{"id":34809,"type":"webpage","abstract":"</w:instrText>
      </w:r>
      <w:r w:rsidR="00C72A36">
        <w:rPr>
          <w:rFonts w:hint="eastAsia"/>
          <w:lang w:val="da-DK"/>
        </w:rPr>
        <w:instrText>環境性能と損得勘定のどちらを選ぶか　一般的にハイブリッド車は、ノーマルエンジン車に比べて燃費性能が優れる。しかし、車両価格はハイブリッド車の方が高い。そもそもハイブリッド車の目的は、二酸化炭素の排出量や化石燃料の使用量を抑えることで、お金の</w:instrText>
      </w:r>
      <w:r w:rsidR="00C72A36">
        <w:rPr>
          <w:rFonts w:hint="eastAsia"/>
          <w:lang w:val="da-DK"/>
        </w:rPr>
        <w:instrText>...","container-title":"</w:instrText>
      </w:r>
      <w:r w:rsidR="00C72A36">
        <w:rPr>
          <w:rFonts w:hint="eastAsia"/>
          <w:lang w:val="da-DK"/>
        </w:rPr>
        <w:instrText>日本最大級のクルマ総合情報サイト、カービュー</w:instrText>
      </w:r>
      <w:r w:rsidR="00C72A36">
        <w:rPr>
          <w:rFonts w:hint="eastAsia"/>
          <w:lang w:val="da-DK"/>
        </w:rPr>
        <w:instrText>!","</w:instrText>
      </w:r>
      <w:r w:rsidR="00C72A36">
        <w:rPr>
          <w:lang w:val="da-DK"/>
        </w:rPr>
        <w:instrText>language":"en","title":"Which is more advantageous, a hybrid car or a gasoline car? I compared by fuel efficiency &amp; price","URL":"https://carview.yahoo.co.jp/news/detail/c59aa60e0ee1d234a25d071e6392f45e559a978b/","author":[{"family":"Carview","given":""}],"accessed":{"date-parts":[["2021",4,5]]},"issued":{"date-parts":[["2019"]]}}},{"id":35538,"uris":["http://zotero.org/groups/2751314/items/78J8U6T9"],"uri":["http://zotero.org/groups/2751314/items/78J8U6T9"],"itemData":{"id":35538,"type":"webpage","abstract":"Tesla's Model 3 is transforming the market for electric cars, as the price of conventional vehicles rises.","container-title":"Quartz","language":"en","title":"The median electric car in the US is getting cheaper","URL":"https://qz.com/1695602/the-average-electric-vehicle-is-getting-cheaper-in-the-us/","author":[{"family":"Coren","given":"Michael J."}],"accessed":{"date-parts":[["2021",4,20]]}}},{"id":35264,"uris":["http://zotero.org/groups/2241942/items/W7G7FLDE"],"uri":["http://zotero.org/groups/2241942/items/W7G7FLDE"],"itemData":{"id":35264,"type":"report","abstract":"Projections","title":"Annual Energy Outlook 2015","URL":"http://www.eia.gov/forecasts/aeo/pdf/0383(2015).pdf","author":[{"family":"EIA","given":""}]}},{"id":"D5ynC6GP/Ffa7itJP","uris":["http://zotero.org/groups/2241942/items/RFDPMPMH"],"uri":["http://zotero.org/groups/2241942/items/RFDPMPMH"],"itemData":{"id":26608,"type":"webpage","abstract":"More photos of the new Buick Excelle sedan for China. It looks far more modern than the old car, and its nose is nicely in line with the rest of Buick’s Chinese lineup. The old Buick Excelle. Production has ended already but it is still available at some dealers. When still new price ranged from … Continue reading \"More On The New Buick Excelle sedan For China\"","container-title":"CarNewsChina.com","language":"en-US","title":"More On The New Buick Excelle sedan For China","URL":"https://carnewschina.com/2018/05/24/more-on-the-new-buick-excelle-sedan-for-china/","author":[{"family":"Feijter","given":""}],"accessed":{"date-parts":[["2021",5,25]]},"issued":{"date-parts":[["2018",5,24]]}}},{"id":34806,"uris":["http://zotero.org/groups/2241942/items/BAGD5Q7K"],"uri":["http://zotero.org/groups/2241942/items/BAGD5Q7K"],"itemData":{"id":34806,"type":"webpage","abstract":"This is the new Nissan Sylphy EV, a full electric variant of the Sylphy sedan. The EV version is for China only, it will not be marketed in other markets. The Sylphy EV will debut later this month on the 2018 Beijing Auto Show. This is the China-spec petrol-powered Nissan Sylphy. Price starts at 99.800 … Continue reading \"Nissan Sylphy Goes Electric In China\"","container-title":"CarNewsChina.com","language":"en-US","title":"Nissan Sylphy Goes Electric In China","URL":"https://carnewschina.com/2018/04/13/nissan-sylphy-goes-electric-in-china/","author":[{"family":"Feijter","given":"Author Tycho","dropping-particle":"de"}],"accessed":{"date-parts":[["2021",4,5]]},"issued":{"date-parts":[["2018",4,13]]}}},{"id":34799,"uris":["http://zotero.org/groups/2241942/items/FBGSL56B"],"uri":["http://zotero.org/groups/2241942/items/FBGSL56B"],"itemData":{"id":34799,"type":"post-weblog","abstract":"The Jetta unveiling at the Shanghai Auto Show 2019. After announcing its creation in February, Volkswagen presented its new entry-level China-exclusive brand Jetta for the first time to the public …","container-title":"Best Selling Cars Blog","language":"en-US","note":"section: Uncategorized","title":"Strategy: With its new low-cost brand Jetta, Volkswagen is trying to pull a Dacia in China","title-short":"Strategy","URL":"https://bestsellingcarsblog.com/2019/05/strategy-with-its-new-low-cost-brand-jetta-volkswagen-is-trying-to-pull-a-dacia-in-china/","author":[{"family":"Gasnier","given":"Matt"}],"accessed":{"date-parts":[["2021",4,5]]},"issued":{"date-parts":[["2019",5,2]]}}},{"id":34803,"uris":["http://zotero.org/groups/2241942/items/5HHWNQU5"],"uri":["http://zotero.org/groups/2241942/items/5HHWNQU5"],"itemData":{"id":34803,"type":"webpage","title":"All-New Toyota Corolla Launched in China Market, Powered by 1.2T &amp; 1.8L Hybrid, Features 12.1in Display - Chinapev.com","URL":"https://www.chinapev.com/faw/faw-toyota/all-new-toyota-corolla-launched-in-china-market-powered-by-1-2t-1-8l-hybrid-features-12-1in-display/","author":[{"family":"Hu","given":""}],"accessed":{"date-parts":[["2021",4,5]]},"issued":{"date-parts":[["2019"]]}}},{"id":35542,"uris":["http://zotero.org/groups/2751314/items/HQ6S5TER"],"uri":["http://zotero.org/groups/2751314/items/HQ6S5TER"],"itemData":{"id":35542,"type":"webpage","abstract":"Global EV Outlook 2019 - Analysis and key findings. A report by the International Energy Agency.","container-title":"IEA","language":"en-GB","title":"Global EV Outlook 2019 – Analysis","URL":"https://www.iea.org/reports/global-ev-outlook-2019","author":[{"family":"IEA","given":""}],"accessed":{"date-parts":[["2021",4,20]]},"issued":{"date-parts":[["2019"]]}}},{"id":34814,"uris":["http://zotero.org/groups/2241942/items/XPNRE4S3"],"uri":["http://zotero.org/groups/2241942/items/XPNRE4S3"],"itemData":{"id":34814,"type":"webpage","abstract":"Fuel Economy in Major Car Markets - Analysis and key findings. A report by the International Energy Agency.","container-title":"IEA","language":"en-GB","title":"Fuel Economy in Major Car Markets: Technology and Policy Drivers 2005-2017 – Analysis","title-short":"Fuel Economy in Major Car Markets","URL":"https://www.iea.org/reports/fuel-economy-in-major-car-markets","author":[{"family":"IEA","given":"ICCT"},{"family":"ICCT","given":""}],"accessed":{"date-parts":[["2021",4,5]]},"issued":{"date-parts":[["2019"]]}}},{"id":34723,"uris":["http://zotero.org/groups/2241942/items/6XGVJEN7"],"uri":["http://zotero.org/groups/2241942/items/6XGVJEN7"],"itemData":{"id":34723,"type":"webpage","abstract":"Shared and electric micromobility are helping cities tackle the climate crisis. ITDP’s report, The Electric Assist: Leveraging E-bikes and E-scooters for More Livable Cities, provides a comprehensive understanding of the opportunities and risks posed by e-bikes and e-scooters, as well as recommendations for how cities can link electric micromobility to sustainable transport goals and expand the benefits of these modes. Check out the report for more ideas on how cities manage and reap the benefits from the rapid growth of electric bicycle and scooter use. For more, check out our webinar on this publication &gt;&gt; Download our 'E-bikes and E-scooters: Drivers","container-title":"Institute for Transportation and Development Policy","language":"en-US","title":"The Electric Assist: Leveraging E-bikes and E-scooters for More Livable Cities","title-short":"The Electric Assist","URL":"https://www.itdp.org/publication/electric-assist/","author":[{"family":"ITDP","given":""}],"accessed":{"date-parts":[["2021",3,30]]},"issued":{"date-parts":[["2019"]]}}},{"id":"D5ynC6GP/0nl9MJlf","uris":["http://zotero.org/groups/2241942/items/NPZ6R2QZ"],"uri":["http://zotero.org/groups/2241942/items/NPZ6R2QZ"],"itemData":{"id":26609,"type":"webpage","abstract":"While BEV prices have halved in China during the last eight years, they have increased by 42%-55% in the West","container-title":"JATO","note":"section: In Focus","title":"EV prices have been growing during the last 8 years","URL":"https://www.jato.com/ev-prices-have-been-growing-during-the-last-8-years/","author":[{"family":"JATO","given":""}],"accessed":{"date-parts":[["2021",5,25]]},"issued":{"date-parts":[["2019",12,12]]}}},{"id":34812,"uris":["http://zotero.org/groups/2241942/items/7L7G7TCW"],"uri":["http://zotero.org/groups/2241942/items/7L7G7TCW"],"itemData":{"id":34812,"type":"webpage","title":"Update on electric vehicle costs in the United States through 2030 | International Council on Clean Transportation","URL":"https://theicct.org/publications/update-US-2030-electric-vehicle-cost","author":[{"family":"Lutney","given":""},{"family":"Nicholas","given":""}],"accessed":{"date-parts":[["2021",4,5]]},"issued":{"date-parts":[["2019"]]}}},{"id":"D5ynC6GP/ensysz5e","uris":["http://zotero.org/groups/2241942/items/BBTWEAFY"],"uri":["http://zotero.org/groups/2241942/items/BBTWEAFY"],"itemData":{"id":26610,"type":"webpage","title":"Evaluating electric vehicle costs and benefits in China in the 2020–2035 time frame | International Council on Clean Transportation","URL":"https://theicct.org/publications/ev-costs-benefits-china-EN-apr2021","author":[{"family":"Lutsey","given":"Nic"},{"family":"Cui","given":"Hongyang"},{"family":"Yu","given":"Rujie"}],"accessed":{"date-parts":[["2021",5,25]]},"issued":{"date-parts":[["2021"]]}}},{"id":"D5ynC6GP/hc370etN","uris":["http://zotero.org/groups/2241942/items/PYGPJ9ZM"],"uri":["http://zotero.org/groups/2241942/items/PYGPJ9ZM"],"itemData":{"id":26606,"type":"article-journal","language":"en","page":"64","source":"Zotero","title":"European vehicle market statistics 2018/2019","author":[{"family":"Mock","given":"Peter"}],"issued":{"date-parts":[["2019"]]}}},{"id":34802,"uris":["http://zotero.org/groups/2241942/items/VRQF5BPC"],"uri":["http://zotero.org/groups/2241942/items/VRQF5BPC"],"itemData":{"id":34802,"type":"webpage","abstract":"The very first photos of the all-new Volkswagen Bora sedan for China. It stands on the same MQB platform, and is almost exactly the same size, as the new Volkswagen Lavida Plus. This is the current Volkswagen Bora, based on the rather old PQ34 platform. Engines: 110 hp 1.5 and a 131 hp 1.4 turbo. … Continue reading \"First Photos Of The All New Volkswagen Bora For China\"","container-title":"CarNewsChina.com","language":"en-US","title":"First Photos Of The All New Volkswagen Bora For China","URL":"https://carnewschina.com/2018/04/16/first-photos-of-the-all-new-volkswagen-bora-for-china/","author":[{"family":"Ning","given":"Author W. E."}],"accessed":{"date-parts":[["2021",4,5]]},"issued":{"date-parts":[["2018",4,16]]}}},{"id":34802,"uris":["http://zotero.org/groups/2241942/items/VRQF5BPC"],"uri":["http://zotero.org/groups/2241942/items/VRQF5BPC"],"itemData":{"id":34802,"type":"webpage","abstract":"The very first photos of the all-new Volkswagen Bora sedan for China. It stands on the same MQB platform, and is almost exactly the same size, as the new Volkswagen Lavida Plus. This is the current Volkswagen Bora, based on the rather old PQ34 platform. Engines: 110 hp 1.5 and a 131 hp 1.4 turbo. … Continue reading \"First Photos Of The All New Volkswagen Bora For China\"","container-title":"CarNewsChina.com","language":"en-US","title":"First Photos Of The All New Volkswagen Bora For China","URL":"https://carnewschina.com/2018/04/16/first-photos-of-the-all-new-volkswagen-bora-for-china/","author":[{"family":"Ning","given":"Author W. E."}],"accessed":{"date-parts":[["2021",4,5]]},"issued":{"date-parts":[["2018",4,16]]}}},{"id":34805,"uris":["http://zotero.org/groups/2241942/items/JLGAW89Q"],"uri":["http://zotero.org/groups/2241942/items/JLGAW89Q"],"itemData":{"id":34805,"type":"webpage","abstract":"We learned from the Haval official website that 2019 Haval H6 was officially launched. The new car has launched a total of eight models, with a price range of 9","container-title":"China Car News, Reviews and More","language":"en-US","title":"Great Wall Motor Launched 2019 Haval H6 in China Market","URL":"https://www.chinapev.com/gwm/great-wall-motor-launched-2019-haval-h6-in-china-market/","author":[{"family":"Tate","given":""}],"accessed":{"date-parts</w:instrText>
      </w:r>
      <w:r w:rsidR="00C72A36" w:rsidRPr="005F5958">
        <w:instrText xml:space="preserve">":[["2021",4,5]]},"issued":{"date-parts":[["2019",6,11]]}}},{"id":34804,"uris":["http://zotero.org/groups/2241942/items/D9V885FZ"],"uri":["http://zotero.org/groups/2241942/items/D9V885FZ"],"itemData":{"id":34804,"type":"webpage","container-title":"CarNewsChina.com","language":"en-US","title":"Wuling Hongguang S3 Archives","URL":"https://carnewschina.com/tag/wuling-hongguang-s3/","author":[{"family":"Wang","given":""}],"accessed":{"date-parts":[["2021",4,5]]},"issued":{"date-parts":[["2017"]]}}},{"id":35540,"uris":["http://zotero.org/groups/2751314/items/94BRKE4U"],"uri":["http://zotero.org/groups/2751314/items/94BRKE4U"],"itemData":{"id":35540,"type":"webpage","abstract":"This is the new Volkswagen Lavida Plus. Is it the successor of the best selling Lavida? Yes, and no. In typical Chinese fashion the current Lavida will continue, it will be sold alongside the Lavida Plus. After some time, likely two years, the old Lavida will finally retire. And by that time the Lavida Plus … Continue reading \"This Is The New Volkswagen Lavida Plus For China\"","container-title":"CarNewsChina.com","language":"en-US","title":"This Is The New Volkswagen Lavida Plus For China","URL":"https://carnewschina.com/2018/04/10/this-is-the-new-volkswagen-lavida-plus-for-china/","author":[{"family":"Wang","given":"Author Joey"}],"accessed":{"date-parts":[["2021",4,20]]},"issued":{"date-parts":[["2018",4,10]]}}}],"schema":"https://github.com/citation-style-language/schema/raw/master/csl-citation.json"} </w:instrText>
      </w:r>
      <w:r w:rsidR="00186F56">
        <w:rPr>
          <w:lang w:val="da-DK"/>
        </w:rPr>
        <w:fldChar w:fldCharType="separate"/>
      </w:r>
      <w:r w:rsidR="00C72A36" w:rsidRPr="00C72A36">
        <w:rPr>
          <w:rFonts w:cs="Times New Roman"/>
        </w:rPr>
        <w:t>(Carnext, 2019; Carview, 2019; Coren, n.d.; EIA, n.d.; Feijter, 2018a, 2018b; Gasnier, 2019; Hu, 2019; IEA, 2019a; IEA &amp; ICCT, 2019; ITDP, 2019; JATO, 2019; Lutney &amp; Nicholas, 2019; Lutsey, Cui, &amp; Yu, 2021; Mock, 2019; Ning, 2018, 2018; Tate, 2019; Wang, 2017, 2018)</w:t>
      </w:r>
      <w:r w:rsidR="00186F56">
        <w:rPr>
          <w:lang w:val="da-DK"/>
        </w:rPr>
        <w:fldChar w:fldCharType="end"/>
      </w:r>
      <w:r w:rsidR="00A21143" w:rsidRPr="00186F56">
        <w:t xml:space="preserve">. </w:t>
      </w:r>
      <w:r w:rsidR="00523535">
        <w:t xml:space="preserve">The </w:t>
      </w:r>
      <w:r w:rsidR="00EF039C">
        <w:t xml:space="preserve">solution </w:t>
      </w:r>
      <w:r w:rsidR="00523535">
        <w:t xml:space="preserve">first cost </w:t>
      </w:r>
      <w:r w:rsidR="00EF039C">
        <w:t>indicate</w:t>
      </w:r>
      <w:r w:rsidR="00B07A0F">
        <w:t>s</w:t>
      </w:r>
      <w:r w:rsidR="00EF039C">
        <w:t xml:space="preserve"> the </w:t>
      </w:r>
      <w:r w:rsidR="003A6D8F">
        <w:t xml:space="preserve">sale-weighted </w:t>
      </w:r>
      <w:r w:rsidR="00EF039C">
        <w:t xml:space="preserve">purchase price or </w:t>
      </w:r>
      <w:r w:rsidR="00B47EF2">
        <w:t xml:space="preserve">retail price </w:t>
      </w:r>
      <w:r w:rsidR="0098022D">
        <w:t>of the main car market and global average. The solution first cost</w:t>
      </w:r>
      <w:r w:rsidR="00B07A0F">
        <w:t xml:space="preserve"> is</w:t>
      </w:r>
      <w:r w:rsidR="0098022D">
        <w:t xml:space="preserve"> from range of sources</w:t>
      </w:r>
      <w:r w:rsidR="00B07A0F">
        <w:t xml:space="preserve"> </w:t>
      </w:r>
      <w:r w:rsidR="00B07A0F">
        <w:rPr>
          <w:lang w:val="da-DK"/>
        </w:rPr>
        <w:fldChar w:fldCharType="begin"/>
      </w:r>
      <w:r w:rsidR="00C72A36">
        <w:instrText xml:space="preserve"> ADDIN ZOTERO_ITEM CSL_CITATION {"citationID":"7UMvwtoC","properties":{"formattedCitation":"(Brasor &amp; Tsubuku, 2018; Coren, n.d.; EIA, n.d.; IEA, 2019a; JATO, 2019; Lutney &amp; Nicholas, 2019; Sheldon &amp; Dua, 2020; the Guardian, 2021; WattEV2Buy, 2020b, 2020a)","plainCitation":"(Brasor &amp; Tsubuku, 2018; Coren, n.d.; EIA, n.d.; IEA, 2019a; JATO, 2019; Lutney &amp; Nicholas, 2019; Sheldon &amp; Dua, 2020; the Guardian, 2021; WattEV2Buy, 2020b, 2020a)","noteIndex":0},"citationItems":[{"id":35536,"uris":["http://zotero.org/groups/2751314/items/TDNMC6WN"],"uri":["http://zotero.org/groups/2751314/items/TDNMC6WN"],"itemData":{"id":35536,"type":"webpage","abstract":"The future seems to belong to electric vehicles (EVs). Several countries, including France and the U.K., have already set deadlines to end internal combust","container-title":"The Japan Times","language":"en-US","title":"Electric vehicles are here, but are they practical and economical?","URL":"https://www.japantimes.co.jp/news/2018/01/12/national/electric-vehicles-practical-economical/","author":[{"family":"Brasor","given":"Philip"},{"family":"Tsubuku","given":"Masako"}],"accessed":{"date-parts":[["2021",4,20]]},"issued":{"date-parts":[["2018",1,12]]}}},{"id":35538,"uris":["http://zotero.org/groups/2751314/items/78J8U6T9"],"uri":["http://zotero.org/groups/2751314/items/78J8U6T9"],"itemData":{"id":35538,"type":"webpage","abstract":"Tesla's Model 3 is transforming the market for electric cars, as the price of conventional vehicles rises.","container-title":"Quartz","language":"en","title":"The median electric car in the US is getting cheaper","URL":"https://qz.com/1695602/the-average-electric-vehicle-is-getting-cheaper-in-the-us/","author":[{"family":"Coren","given":"Michael J."}],"accessed":{"date-parts":[["2021",4,20]]}}},{"id":35264,"uris":["http://zotero.org/groups/2241942/items/W7G7FLDE"],"uri":["http://zotero.org/groups/2241942/items/W7G7FLDE"],"itemData":{"id":35264,"type":"report","abstract":"Projections","title":"Annual Energy Outlook 2015","URL":"http://www.eia.gov/forecasts/aeo/pdf/0383(2015).pdf","author":[{"family":"EIA","given":""}]}},{"id":35542,"uris":["http://zotero.org/groups/2751314/items/HQ6S5TER"],"uri":["http://zotero.org/groups/2751314/items/HQ6S5TER"],"itemData":{"id":35542,"type":"webpage","abstract":"Global EV Outlook 2019 - Analysis and key findings. A report by the International Energy Agency.","container-title":"IEA","language":"en-GB","title":"Global EV Outlook 2019 – Analysis","URL":"https://www.iea.org/reports/global-ev-outlook-2019","author":[{"family":"IEA","given":""}],"accessed":{"date-parts":[["2021",4,20]]},"issued":{"date-parts":[["2019"]]}}},{"id":"D5ynC6GP/0nl9MJlf","uris":["http://zotero.org/groups/2241942/items/NPZ6R2QZ"],"uri":["http://zotero.org/groups/2241942/items/NPZ6R2QZ"],"itemData":{"id":26609,"type":"webpage","abstract":"While BEV prices have halved in China during the last eight years, they have increased by 42%-55% in the West","container-title":"JATO","note":"section: In Focus","title":"EV prices have been growing during the last 8 years","URL":"https://www.jato.com/ev-prices-have-been-growing-during-the-last-8-years/","author":[{"family":"JATO","given":""}],"accessed":{"date-parts":[["2021",5,25]]},"issued":{"date-parts":[["2019",12,12]]}}},{"id":34812,"uris":["http://zotero.org/groups/2241942/items/7L7G7TCW"],"uri":["http://zotero.org/groups/2241942/items/7L7G7TCW"],"itemData":{"id":34812,"type":"webpage","title":"Update on electric vehicle costs in the United States through 2030 | International Council on Clean Transportation","URL":"https://theicct.org/publications/update-US-2030-electric-vehicle-cost","author":[{"family":"Lutney","given":""},{"family":"Nicholas","given":""}],"accessed":{"date-parts":[["2021",4,5]]},"issued":{"date-parts":[["2019"]]}}},{"id":35211,"uris":["http://zotero.org/groups/2241942/items/D39WTKS4"],"uri":["http://zotero.org/groups/2241942/items/D39WTKS4"],"itemData":{"id":35211,"type":"article-journal","container-title":"Energy Economics","DOI":"10.1016/j.eneco.2020.104773","ISSN":"01409883","journalAbbreviation":"Energy Economics","language":"en","page":"104773","source":"DOI.org (Crossref)","title":"Effectiveness of China's plug-in electric vehicle subsidy","author":[{"family":"Sheldon","given":"Tamara L."},{"family":"Dua","given":"Rubal"}],"issued":{"date-parts":[["2020",4]]}}},{"id":"D5ynC6GP/nQERiK1e","uris":["http://zotero.org/groups/2241942/items/LGT9WEYL"],"uri":["http://zotero.org/groups/2241942/items/LGT9WEYL"],"itemData":{"id":26611,"type":"webpage","title":"RANKING ELECTRIC CARS IN CHINA BY PRICE AND RANGE CHINESE EV PRICE LIST","URL":"https://wattev2buy.com/china-ev-price-list-rank-chinese-electric-cars-by-range-and-price/","author":[{"family":"WattEV2Buy","given":""}],"accessed":{"date-parts":[["2021",5,25]]},"issued":{"date-parts":[["2020"]]}}},{"id":"D5ynC6GP/wQ9rUR38","uris":["http://zotero.org/groups/2241942/items/LMLRBAU9"],"uri":["http://zotero.org/groups/2241942/items/LMLRBAU9"],"itemData":{"id":26612,"type":"webpage","title":"EUROPEAN EV PRICELIST Ranking electric cars the EU by price and range","URL":"https://wattev2buy.com/european-ev-market-price-list-electric-cars-eu/","author":[{"family":"WattEV2Buy","given":""}],"accessed":{"date-parts":[["2021",5,25]]},"issued":{"date-parts":[["2020"]]}}},{"id":35900,"uris":["http://zotero.org/groups/2241942/items/SEK79PLX"],"uri":["http://zotero.org/groups/2241942/items/SEK79PLX"],"itemData":{"id":35900,"type":"webpage","abstract":"BloombergNEF forecasts result of falling cost of making batteries as well as dedicated production lines","container-title":"the Guardian","language":"en","note":"section: Business","title":"Electric cars ‘will be cheaper to produce than fossil fuel vehicles by 2027’","URL":"http://www.theguardian.com/business/2021/may/09/electric-cars-will-be-cheaper-to-produce-than-fossil-fuel-vehicles-by-2027","author":[{"family":"the Guardian","given":""}],"accessed":{"date-parts":[["2021",5,28]]},"issued":{"date-parts":[["2021",5,9]]}}}],"schema":"https://github.com/citation-style-language/schema/raw/master/csl-citation.json"} </w:instrText>
      </w:r>
      <w:r w:rsidR="00B07A0F">
        <w:rPr>
          <w:lang w:val="da-DK"/>
        </w:rPr>
        <w:fldChar w:fldCharType="separate"/>
      </w:r>
      <w:r w:rsidR="00C72A36" w:rsidRPr="00C72A36">
        <w:rPr>
          <w:rFonts w:cs="Times New Roman"/>
        </w:rPr>
        <w:t xml:space="preserve">(Brasor &amp; Tsubuku, 2018; Coren, n.d.; EIA, n.d.; IEA, 2019a; </w:t>
      </w:r>
      <w:r w:rsidR="00C72A36" w:rsidRPr="00C72A36">
        <w:rPr>
          <w:rFonts w:cs="Times New Roman"/>
        </w:rPr>
        <w:lastRenderedPageBreak/>
        <w:t>JATO, 2019; Lutney &amp; Nicholas, 2019; Sheldon &amp; Dua, 2020; the Guardian, 2021; WattEV2Buy, 2020b, 2020a)</w:t>
      </w:r>
      <w:r w:rsidR="00B07A0F">
        <w:rPr>
          <w:lang w:val="da-DK"/>
        </w:rPr>
        <w:fldChar w:fldCharType="end"/>
      </w:r>
      <w:r w:rsidR="0098022D">
        <w:t>.</w:t>
      </w:r>
      <w:r w:rsidR="00B07A0F">
        <w:t xml:space="preserve"> Using a selection of this research for several countries, average global </w:t>
      </w:r>
      <w:r w:rsidR="008E27A1">
        <w:t>value</w:t>
      </w:r>
      <w:r w:rsidR="00B07A0F">
        <w:t xml:space="preserve"> was estimated.</w:t>
      </w:r>
    </w:p>
    <w:p w14:paraId="7E252B58" w14:textId="79183F2D" w:rsidR="006B1084" w:rsidRDefault="006B1084" w:rsidP="006B1084">
      <w:pPr>
        <w:pStyle w:val="Heading4"/>
      </w:pPr>
      <w:r>
        <w:t xml:space="preserve">Operational Cost </w:t>
      </w:r>
    </w:p>
    <w:p w14:paraId="57D4498F" w14:textId="5DA637AE" w:rsidR="000C6F54" w:rsidRDefault="000C6F54" w:rsidP="00D41AE5">
      <w:pPr>
        <w:rPr>
          <w:bCs/>
        </w:rPr>
      </w:pPr>
      <w:r w:rsidRPr="008D655A">
        <w:rPr>
          <w:bCs/>
        </w:rPr>
        <w:t>Operating costs</w:t>
      </w:r>
      <w:r w:rsidR="00F751C7">
        <w:rPr>
          <w:bCs/>
        </w:rPr>
        <w:t xml:space="preserve"> are </w:t>
      </w:r>
      <w:r>
        <w:rPr>
          <w:bCs/>
        </w:rPr>
        <w:t>most prominently</w:t>
      </w:r>
      <w:r w:rsidRPr="008D655A">
        <w:rPr>
          <w:bCs/>
        </w:rPr>
        <w:t xml:space="preserve"> </w:t>
      </w:r>
      <w:r>
        <w:rPr>
          <w:bCs/>
        </w:rPr>
        <w:t>fuel</w:t>
      </w:r>
      <w:r w:rsidRPr="008D655A">
        <w:rPr>
          <w:bCs/>
        </w:rPr>
        <w:t xml:space="preserve"> and maintenance</w:t>
      </w:r>
      <w:r w:rsidR="00F751C7">
        <w:rPr>
          <w:bCs/>
        </w:rPr>
        <w:t>. The operating cost in this report only represent</w:t>
      </w:r>
      <w:r w:rsidR="00205A4E">
        <w:rPr>
          <w:bCs/>
        </w:rPr>
        <w:t>s</w:t>
      </w:r>
      <w:r w:rsidR="00F751C7">
        <w:rPr>
          <w:bCs/>
        </w:rPr>
        <w:t xml:space="preserve"> maintenance cost. </w:t>
      </w:r>
      <w:r w:rsidR="008C203E">
        <w:rPr>
          <w:bCs/>
        </w:rPr>
        <w:t xml:space="preserve">The fuel cost </w:t>
      </w:r>
      <w:r w:rsidR="008E27A1">
        <w:rPr>
          <w:bCs/>
        </w:rPr>
        <w:t>is</w:t>
      </w:r>
      <w:r w:rsidR="008C203E">
        <w:rPr>
          <w:bCs/>
        </w:rPr>
        <w:t xml:space="preserve"> a </w:t>
      </w:r>
      <w:r w:rsidR="00711AF7">
        <w:rPr>
          <w:bCs/>
        </w:rPr>
        <w:t xml:space="preserve">separate variable in </w:t>
      </w:r>
      <w:r w:rsidR="008E27A1">
        <w:rPr>
          <w:bCs/>
        </w:rPr>
        <w:t xml:space="preserve">the </w:t>
      </w:r>
      <w:r w:rsidR="00711AF7">
        <w:rPr>
          <w:bCs/>
        </w:rPr>
        <w:t xml:space="preserve">advanced control </w:t>
      </w:r>
      <w:r w:rsidR="008E27A1">
        <w:rPr>
          <w:bCs/>
        </w:rPr>
        <w:t>TAB</w:t>
      </w:r>
      <w:r w:rsidR="00711AF7">
        <w:rPr>
          <w:bCs/>
        </w:rPr>
        <w:t xml:space="preserve">. </w:t>
      </w:r>
      <w:r w:rsidR="00533DFA">
        <w:rPr>
          <w:bCs/>
        </w:rPr>
        <w:t xml:space="preserve">Data from </w:t>
      </w:r>
      <w:r w:rsidR="00711AF7">
        <w:rPr>
          <w:bCs/>
        </w:rPr>
        <w:t>1</w:t>
      </w:r>
      <w:r w:rsidR="00533DFA">
        <w:rPr>
          <w:bCs/>
        </w:rPr>
        <w:t>5 sources indicate average maintenance costs</w:t>
      </w:r>
      <w:r w:rsidR="00F9198D">
        <w:rPr>
          <w:bCs/>
        </w:rPr>
        <w:t xml:space="preserve"> for EVs</w:t>
      </w:r>
      <w:r w:rsidR="00DB0639">
        <w:rPr>
          <w:lang w:val="da-DK"/>
        </w:rPr>
        <w:fldChar w:fldCharType="begin"/>
      </w:r>
      <w:r w:rsidR="00C72A36">
        <w:instrText xml:space="preserve"> ADDIN ZOTERO_ITEM CSL_CITATION {"citationID":"8cUU5XOw","properties":{"formattedCitation":"(Berman, 2016; Eisenstein, 2020; Electric Power Research Institute, 2014; Gert Berckmans et al., 2017; Halvorson, 2020; Harto, 2020; Harto, Winer, &amp; Friedman, 2020; Hasan et al., 2021)","plainCitation":"(Berman, 2016; Eisenstein, 2020; Electric Power Research Institute, 2014; Gert Berckmans et al., 2017; Halvorson, 2020; Harto, 2020; Harto, Winer, &amp; Friedman, 2020; Hasan et al., 2021)","noteIndex":0},"citationItems":[{"id":"D5ynC6GP/fH4wSrWo","uris":["http://zotero.org/groups/2241942/items/CC3U9HJS"],"uri":["http://zotero.org/groups/2241942/items/CC3U9HJS"],"itemData":{"id":26621,"type":"webpage","abstract":"EVs get bad rap as expensive. Until you look at the Total Cost of Ownership. The sticker price of the vehicle is only the first consideration.","container-title":"PluginCars.com","language":"en","title":"Total Cost of Ownership of an Electric Car","URL":"https://www.plugincars.com/eight-factors-determining-total-cost-ownership-electric-car-127528.html","author":[{"family":"Berman","given":"Brad"}],"accessed":{"date-parts":[["2021",5,25]]},"issued":{"date-parts":[["2016"]]}}},{"id":35558,"uris":["http://zotero.org/groups/2751314/items/C5MVUYBA"],"uri":["http://zotero.org/groups/2751314/items/C5MVUYBA"],"itemData":{"id":35558,"type":"post-weblog","abstract":"Battery-electric vehicles may cost more to purchase than a comparable gas-powered model but a new study finds the added spending up front can be offset by lower maintenance costs – with reduced energy costs an added benefit. TheDetroitBureau.com has details.","container-title":"The Detroit Bureau","language":"en-US","title":"EVs Cost Half as Much as Gas-Powered Vehicles for Maintenance","URL":"https://www.thedetroitbureau.com/2020/10/evs-cost-half-as-much-as-gas-powered-vehicles-for-maintenance/","author":[{"family":"Eisenstein","given":"Paul A."}],"accessed":{"date-parts":[["2021",4,19]]},"issued":{"date-parts":[["2020",10,7]]}}},{"id":21880,"uris":["http://zotero.org/groups/277937/items/MTJD6RJZ"],"uri":["http://zotero.org/groups/277937/items/MTJD6RJZ"],"itemData":{"id":21880,"type":"report","genre":"Technical Results","number":"3002004054","title":"Total Cost of Ownership for Current Plug-in Electric Vehicles: Update to Model 2013 and 2014 Model Year Vehicles","URL":"http://www.epri.com/abstracts/Pages/ProductAbstract.aspx?ProductId=000000003002004054","author":[{"family":"Electric Power Research Institute","given":""}],"issued":{"date-parts":[["2014",5,20]]}}},{"id":35556,"uris":["http://zotero.org/groups/2751314/items/KP3AHUSB"],"uri":["http://zotero.org/groups/2751314/items/KP3AHUSB"],"itemData":{"id":35556,"type":"article-journal","container-title":"Energies","DOI":"10.3390/en10091314","ISSN":"1996-1073","issue":"9","journalAbbreviation":"Energies","language":"en","page":"1314","source":"DOI.org (Crossref)","title":"Cost Projection of State of the Art Lithium-Ion Batteries for Electric Vehicles Up to 2030","volume":"10","author":[{"literal":"Gert Berckmans"},{"literal":"Maarten Messagie"},{"literal":"Jelle Smekens"},{"literal":"Noshin Omar"},{"literal":"Lieselot Vanhaverbeke"},{"literal":"Joeri Van Mierlo"}],"issued":{"date-parts":[["2017",9,1]]}}},{"id":"D5ynC6GP/qRIchYVr","uris":["http://zotero.org/groups/2241942/items/F9PZ8UST"],"uri":["http://zotero.org/groups/2241942/items/F9PZ8UST"],"itemData":{"id":26620,"type":"webpage","abstract":"Looking only at maintenance and repairs, plug-in hybrids cost less in some cases than electric cars to operate over time.","container-title":"Green Car Reports","language":"en","title":"Plug-in hybrids and EVs cost less to maintain and repair, finds Consumer Reports","URL":"https://www.greencarreports.com/news/1129728_plug-in-hybrids-and-evs-cost-less-to-maintain-and-repair-finds-consumer-reports","author":[{"family":"Halvorson","given":"Bengt"}],"accessed":{"date-parts":[["2021",5,25]]},"issued":{"date-parts":[["2020"]]}}},{"id":35858,"uris":["http://zotero.org/groups/2241942/items/LE9GEDUK"],"uri":["http://zotero.org/groups/2241942/items/LE9GEDUK"],"itemData":{"id":35858,"type":"report","title":"Electric Vehicle Ownership Cost: Today's Electric Vehicles Offer Big Savings for Consumers","URL":"https://advocacy.consumerreports.org/wp-content/uploads/2020/10/EV-Ownership-Cost-Final-Report-1.pdf","author":[{"family":"Harto","given":"Chris"}],"accessed":{"date-parts":[["2021",5,26]]},"issued":{"date-parts":[["2020"]]}}},{"id":"D5ynC6GP/eURKPrL0","uris":["http://zotero.org/groups/2241942/items/4BSSFPVF"],"uri":["http://zotero.org/groups/2241942/items/4BSSFPVF"],"itemData":{"id":26618,"type":"webpage","language":"en","title":"Electric vehicle owners spending half as much on maintenance compared to gas-powered vehicle owners, finds new CR analysis","URL":"https://advocacy.consumerreports.org/press_release/electric-vehicle-owners-spending-half-as-much-on-maintenance-compared-to-gas-powered-vehicle-owners-finds-new-cr-analysis","author":[{"family":"Harto","given":"Chris"},{"family":"Winer","given":"Adam"},{"family":"Friedman","given":"David"}],"accessed":{"date-parts":[["2021",5,25]]},"issued":{"date-parts":[["2020"]]}}},{"id":35583,"uris":["http://zotero.org/groups/2751314/items/VGK2XFAU"],"uri":["http://zotero.org/groups/2751314/items/VGK2XFAU"],"itemData":{"id":35583,"type":"article-journal","abstract":"In New Zealand, the average age of a light vehicle in 2018 was 14.09 years. Despite having an old light vehicle fleet, no study has been conducted so far to calculate the per-kilometre cost of ownership (PCO) for old used cars. Therefore, this study attempts to identify the PCO of a new and a used light duty EV and light duty petrol-powered car over a 12-year period. The emissions reduction potential of EVs is also investigated. Findings are that the PCO for a used EV is the lowest (25.5 NZ cents) followed by the PCO for a used petrol-powered car (31.5 NZ cents). Most importantly, replacing a light petrol-powered ICEV by a light EV can reduce GHG emissions at the user level by 90% if New Zealand could maintain its low emission grid electricity. The findings have policy implications for countries that are considering rapid emissions reduction through EVs.","container-title":"Transportation Research Part D: Transport and Environment","DOI":"10.1016/j.trd.2020.102671","ISSN":"1361-9209","journalAbbreviation":"Transportation Research Part D: Transport and Environment","language":"en","page":"102671","source":"ScienceDirect","title":"Costs and emissions: Comparing electric and petrol-powered cars in New Zealand","title-short":"Costs and emissions","volume":"90","author":[{"family":"Hasan","given":"Md Arif"},{"family":"Frame","given":"David J."},{"family":"Chapman","given":"Ralph"},{"family":"Archie","given":"Kelli M."}],"issued":{"date-parts":[["2021",1,1]]}}}],"schema":"https://github.com/citation-style-language/schema/raw/master/csl-citation.json"} </w:instrText>
      </w:r>
      <w:r w:rsidR="00DB0639">
        <w:rPr>
          <w:lang w:val="da-DK"/>
        </w:rPr>
        <w:fldChar w:fldCharType="separate"/>
      </w:r>
      <w:r w:rsidR="00C72A36" w:rsidRPr="00C72A36">
        <w:rPr>
          <w:rFonts w:ascii="Calibri" w:hAnsi="Calibri" w:cs="Calibri"/>
        </w:rPr>
        <w:t>(Berman, 2016; Eisenstein, 2020; Electric Power Research Institute, 2014; Gert Berckmans et al., 2017; Halvorson, 2020; Harto, 2020; Harto, Winer, &amp; Friedman, 2020; Hasan et al., 2021)</w:t>
      </w:r>
      <w:r w:rsidR="00DB0639">
        <w:rPr>
          <w:lang w:val="da-DK"/>
        </w:rPr>
        <w:fldChar w:fldCharType="end"/>
      </w:r>
      <w:r w:rsidR="00F9198D">
        <w:rPr>
          <w:bCs/>
        </w:rPr>
        <w:t xml:space="preserve"> and ICEVs</w:t>
      </w:r>
      <w:r w:rsidR="00DB0639">
        <w:rPr>
          <w:bCs/>
        </w:rPr>
        <w:t xml:space="preserve"> </w:t>
      </w:r>
      <w:r w:rsidR="00C72A36">
        <w:fldChar w:fldCharType="begin"/>
      </w:r>
      <w:r w:rsidR="00AE2D0E">
        <w:instrText xml:space="preserve"> ADDIN ZOTERO_ITEM CSL_CITATION {"citationID":"vJXjaPF2","properties":{"formattedCitation":"(AAA Association, 2014, 2016; Autocosts, 2021b; De Clerck et al., 2018; Electric Power Research Institute, 2013; Hagman, Ritz\\uc0\\u233{}n, Stier, &amp; Susilo, 2016a; Harto, 2020; Harto et al., 2020; Hasan et al., 2021)","plainCitation":"(AAA Association, 2014, 2016; Autocosts, 2021b; De Clerck et al., 2018; Electric Power Research Institute, 2013; Hagman, Ritzén, Stier, &amp; Susilo, 2016a; Harto, 2020; Harto et al., 2020; Hasan et al., 2021)","noteIndex":0},"citationItems":[{"id":16664,"uris":["http://zotero.org/groups/277937/items/8F567VKR"],"uri":["http://zotero.org/groups/277937/items/8F567VKR"],"itemData":{"id":16664,"type":"report","collection-title":"Your Driving Costs","title":"Your Driving Costs","URL":"http://exchange.aaa.com/wp-content/uploads/2014/05/Your-Driving-Costs-2014.pdf","author":[{"family":"AAA Association","given":""}],"issued":{"date-parts":[["2014"]]}}},{"id":16663,"uris":["http://zotero.org/groups/277937/items/A5UIEHK3"],"uri":["http://zotero.org/groups/277937/items/A5UIEHK3"],"itemData":{"id":16663,"type":"report","collection-title":"Your Driving Costs","title":"Your Driving Costs","URL":"http://exchange.aaa.com/wp-content/uploads/2016/04/2016-YDC-Brochure.pdf","author":[{"family":"AAA Association","given":""}],"issued":{"date-parts":[["2016"]]}}},{"id":"D5ynC6GP/S1S2mJYA","uris":["http://zotero.org/groups/2241942/items/6YK366P9"],"uri":["http://zotero.org/groups/2241942/items/6YK366P9"],"itemData":{"id":26617,"type":"webpage","abstract":"World statistics of the Car Costs for different countries","container-title":"autocosts.info","language":"en","title":"World statistics of Car Costs","URL":"https://autocosts.info/worldstats","author":[{"family":"Autocosts","given":""}],"accessed":{"date-parts":[["2021",5,25]]},"issued":{"date-parts":[["2021"]]}}},{"id":35566,"uris":["http://zotero.org/groups/2751314/items/IBKCXSNJ"],"uri":["http://zotero.org/groups/2751314/items/IBKCXSNJ"],"itemData":{"id":35566,"type":"article-journal","abstract":"The purchase and usage of a car comes at a cost for the owner, i.e. the Total Cost of Ownership, but also causes costs to society, i.e. external costs. Summing up the privately borne costs with the publicly borne costs results in the Total Cost for Society. To assess how ownership costs and external costs are currently balanced in the Total Cost for Society for different vehicle technologies, we present a persona-based analysis of the costs categories associated with the ownership and usage of electric and conventional cars within three passenger car segments. Six persona represent diverse driver profiles with different mobility patterns in Flanders (Belgium). We find that the balance between ownership costs and external costs is highly variable given the assumed persona, while for each persona the ranking between the vehicle technologies themselves does not vary much.","collection-title":"The contribution of electric vehicles to environmental challenges in transport. WCTRS conference in summer","container-title":"Transportation Research Part D: Transport and Environment","DOI":"10.1016/j.trd.2018.02.017","ISSN":"1361-9209","journalAbbreviation":"Transportation Research Part D: Transport and Environment","language":"en","page":"90-110","source":"ScienceDirect","title":"Total Cost for Society: A persona-based analysis of electric and conventional vehicles","title-short":"Total Cost for Society","volume":"64","author":[{"family":"De Clerck","given":"Quentin"},{"family":"Lier","given":"Tom","non-dropping-particle":"van"},{"family":"Messagie","given":"Maarten"},{"family":"Macharis","given":"Cathy"},{"family":"Van Mierlo","given":"Joeri"},{"family":"Vanhaverbeke","given":"Lieselot"}],"issued":{"date-parts":[["2018",10,1]]}}},{"id":35331,"uris":["http://zotero.org/groups/2241942/items/QMCTCAWH"],"uri":["http://zotero.org/groups/2241942/items/QMCTCAWH"],"itemData":{"id":35331,"type":"report","publisher":"Electric Power Research Institute","title":"Total Cost of Ownership Model for Current Plug-In Electric Vehicles","author":[{"literal":"Electric Power Research Institute"}],"issued":{"date-parts":[["2013",6]]}}},{"id":35580,"uris":["http://zotero.org/groups/2751314/items/4GRUWR6P"],"uri":["http://zotero.org/groups/2751314/items/4GRUWR6P"],"itemData":{"id":35580,"type":"article-journal","abstract":"Battery electric vehicles (BEVs) have been slow to diffuse on the international as well as the Swedish market. Previous studies have indicated situational factors such as economic factors, size and performance to be of major importance for vehicle purchasers in their choice of vehicle. In this paper, the authors explore a consumer centric total cost of ownership (TCO) model to investigate the possible discrepancy between purchase price and the TCO between internal combustion engine vehicles (ICEVs), hybrid electric vehicles (HEVs) and BEVs. The creation and testing of the TCO model reveals that computation could be a challenging task for consumers due to bounded access of relevant data and the prediction of future conditions. The application of the model to the vehicle sample found that BEVs could be cheaper compared to ICEVs and HEVs. The findings in this paper could prove to be of importance for policy and marketing alike in designing the most appropriate business models and information campaigns based on consumer conditions in order to further promoting the diffusion of BEVs in society.","collection-title":"Innovations in Technologies for Sustainable Transport","container-title":"Research in Transportation Business &amp; Management","DOI":"10.1016/j.rtbm.2016.01.003","ISSN":"2210-5395","journalAbbreviation":"Research in Transportation Business &amp; Management","language":"en","page":"11-17","source":"ScienceDirect","title":"Total cost of ownership and its potential implications for battery electric vehicle diffusion","volume":"18","author":[{"family":"Hagman","given":"Jens"},{"family":"Ritzén","given":"Sofia"},{"family":"Stier","given":"Jenny Janhager"},{"family":"Susilo","given":"Yusak"}],"issued":{"date-parts":[["2016",3,1]]}}},{"id":35858,"uris":["http://zotero.org/groups/2241942/items/LE9GEDUK"],"uri":["http://zotero.org/groups/2241942/items/LE9GEDUK"],"itemData":{"id":35858,"type":"report","title":"Electric Vehicle Ownership Cost: Today's Electric Vehicles Offer Big Savings for Consumers","URL":"https://advocacy.consumerreports.org/wp-content/uploads/2020/10/EV-Ownership-Cost-Final-Report-1.pdf","author":[{"family":"Harto","given":"Chris"}],"accessed":{"date-parts":[["2021",5,26]]},"issued":{"date-parts":[["2020"]]}}},{"id":"D5ynC6GP/eURKPrL0","uris":["http://zotero.org/groups/2241942/items/4BSSFPVF"],"uri":["http://zotero.org/groups/2241942/items/4BSSFPVF"],"itemData":{"id":26618,"type":"webpage","language":"en","title":"Electric vehicle owners spending half as much on maintenance compared to gas-powered vehicle owners, finds new CR analysis","URL":"https://advocacy.consumerreports.org/press_release/electric-vehicle-owners-spending-half-as-much-on-maintenance-compared-to-gas-powered-vehicle-owners-finds-new-cr-analysis","author":[{"family":"Harto","given":"Chris"},{"family":"Winer","given":"Adam"},{"family":"Friedman","given":"David"}],"accessed":{"date-parts":[["2021",5,25]]},"issued":{"date-parts":[["2020"]]}}},{"id":35583,"uris":["http://zotero.org/groups/2751314/items/VGK2XFAU"],"uri":["http://zotero.org/groups/2751314/items/VGK2XFAU"],"itemData":{"id":35583,"type":"article-journal","abstract":"In New Zealand, the average age of a light vehicle in 2018 was 14.09 years. Despite having an old light vehicle fleet, no study has been conducted so far to calculate the per-kilometre cost of ownership (PCO) for old used cars. Therefore, this study attempts to identify the PCO of a new and a used light duty EV and light duty petrol-powered car over a 12-year period. The emissions reduction potential of EVs is also investigated. Findings are that the PCO for a used EV is the lowest (25.5 NZ cents) followed by the PCO for a used petrol-powered car (31.5 NZ cents). Most importantly, replacing a light petrol-powered ICEV by a light EV can reduce GHG emissions at the user level by 90% if New Zealand could maintain its low emission grid electricity. The findings have policy implications for countries that are considering rapid emissions reduction through EVs.","container-title":"Transportation Research Part D: Transport and Environment","DOI":"10.1016/j.trd.2020.102671","ISSN":"1361-9209","journalAbbreviation":"Transportation Research Part D: Transport and Environment","language":"en","page":"102671","source":"ScienceDirect","title":"Costs and emissions: Comparing electric and petrol-powered cars in New Zealand","title-short":"Costs and emissions","volume":"90","author":[{"family":"Hasan","given":"Md Arif"},{"family":"Frame","given":"David J."},{"family":"Chapman","given":"Ralph"},{"family":"Archie","given":"Kelli M."}],"issued":{"date-parts":[["2021",1,1]]}}}],"schema":"https://github.com/citation-style-language/schema/raw/master/csl-citation.json"} </w:instrText>
      </w:r>
      <w:r w:rsidR="00C72A36">
        <w:fldChar w:fldCharType="separate"/>
      </w:r>
      <w:r w:rsidR="00AE2D0E" w:rsidRPr="00AE2D0E">
        <w:rPr>
          <w:rFonts w:ascii="Calibri" w:hAnsi="Calibri" w:cs="Calibri"/>
          <w:szCs w:val="24"/>
        </w:rPr>
        <w:t>(AAA Association, 2014, 2016; Autocosts, 2021b; De Clerck et al., 2018; Electric Power Research Institute, 2013; Hagman, Ritzén, Stier, &amp; Susilo, 2016a; Harto, 2020; Harto et al., 2020; Hasan et al., 2021)</w:t>
      </w:r>
      <w:r w:rsidR="00C72A36">
        <w:fldChar w:fldCharType="end"/>
      </w:r>
      <w:r w:rsidR="00533DFA">
        <w:rPr>
          <w:bCs/>
        </w:rPr>
        <w:t>.</w:t>
      </w:r>
      <w:r w:rsidRPr="0036624D">
        <w:rPr>
          <w:bCs/>
        </w:rPr>
        <w:t xml:space="preserve"> </w:t>
      </w:r>
    </w:p>
    <w:p w14:paraId="105AD87C" w14:textId="1E3FD4A1" w:rsidR="005F5958" w:rsidRDefault="005F5958" w:rsidP="005F5958">
      <w:pPr>
        <w:pStyle w:val="Heading4"/>
      </w:pPr>
      <w:r>
        <w:t xml:space="preserve">Fixed Operating Cost </w:t>
      </w:r>
    </w:p>
    <w:p w14:paraId="418D8A8B" w14:textId="793B8AFF" w:rsidR="00B0624B" w:rsidRPr="001D4846" w:rsidRDefault="005F5958" w:rsidP="00B0624B">
      <w:r>
        <w:rPr>
          <w:bCs/>
        </w:rPr>
        <w:t>Fixed o</w:t>
      </w:r>
      <w:r w:rsidRPr="008D655A">
        <w:rPr>
          <w:bCs/>
        </w:rPr>
        <w:t xml:space="preserve">perating </w:t>
      </w:r>
      <w:r>
        <w:rPr>
          <w:bCs/>
        </w:rPr>
        <w:t>c</w:t>
      </w:r>
      <w:r w:rsidRPr="008D655A">
        <w:rPr>
          <w:bCs/>
        </w:rPr>
        <w:t>osts</w:t>
      </w:r>
      <w:r>
        <w:rPr>
          <w:bCs/>
        </w:rPr>
        <w:t xml:space="preserve"> in the report indicate the insurance cost </w:t>
      </w:r>
      <w:r w:rsidR="00A63255">
        <w:rPr>
          <w:bCs/>
        </w:rPr>
        <w:t xml:space="preserve">of the conventional and solution technology. The report considered </w:t>
      </w:r>
      <w:r w:rsidR="00801480">
        <w:rPr>
          <w:bCs/>
        </w:rPr>
        <w:t xml:space="preserve">the insurance cost for main countries in the world, such as U.S., </w:t>
      </w:r>
      <w:r w:rsidR="006D557D">
        <w:rPr>
          <w:bCs/>
        </w:rPr>
        <w:t xml:space="preserve">China, Germany, France, Brazil et. </w:t>
      </w:r>
      <w:r w:rsidR="00A308F5">
        <w:rPr>
          <w:bCs/>
        </w:rPr>
        <w:t xml:space="preserve">Data from </w:t>
      </w:r>
      <w:r w:rsidR="00803A63">
        <w:rPr>
          <w:bCs/>
        </w:rPr>
        <w:t>four</w:t>
      </w:r>
      <w:r w:rsidR="00A308F5">
        <w:rPr>
          <w:bCs/>
        </w:rPr>
        <w:t xml:space="preserve"> sources indicate average </w:t>
      </w:r>
      <w:r w:rsidR="00803A63">
        <w:rPr>
          <w:bCs/>
        </w:rPr>
        <w:t xml:space="preserve">fixed operating </w:t>
      </w:r>
      <w:r w:rsidR="00A308F5">
        <w:rPr>
          <w:bCs/>
        </w:rPr>
        <w:t xml:space="preserve">costs </w:t>
      </w:r>
      <w:r w:rsidR="00B0624B">
        <w:rPr>
          <w:lang w:val="da-DK"/>
        </w:rPr>
        <w:fldChar w:fldCharType="begin"/>
      </w:r>
      <w:r w:rsidR="00AE2D0E">
        <w:instrText xml:space="preserve"> ADDIN ZOTERO_ITEM CSL_CITATION {"citationID":"Zgdruc1h","properties":{"formattedCitation":"(Autocosts, 2021a; Hagman, Ritz\\uc0\\u233{}n, Stier, &amp; Susilo, 2016b; Hagman et al., 2016a; Victoria Transport Policy Institute, 2017)","plainCitation":"(Autocosts, 2021a; Hagman, Ritzén, Stier, &amp; Susilo, 2016b; Hagman et al., 2016a; Victoria Transport Policy Institute, 2017)","noteIndex":0},"citationItems":[{"id":"D5ynC6GP/IKaKHhTq","uris":["http://zotero.org/groups/2241942/items/NN2UDRZT"],"uri":["http://zotero.org/groups/2241942/items/NN2UDRZT"],"itemData":{"id":26622,"type":"webpage","abstract":"The average total cost in the United Kingdom is £4346 per year","container-title":"autocosts.info","language":"en","title":"Car Costs Calculator","URL":"https://autocosts.uk/","author":[{"family":"Autocosts","given":""}],"accessed":{"date-parts":[["2021",5,25]]},"issued":{"date-parts":[["2021"]]}}},{"id":35529,"uris":["http://zotero.org/groups/2751314/items/8U9U7YMZ"],"uri":["http://zotero.org/groups/2751314/items/8U9U7YMZ"],"itemData":{"id":35529,"type":"article-journal","abstract":"Battery electric vehicles (BEVs) have been slow to diffuse on the international as well as the Swedish market. Previous studies have indicated situational factors such as economic factors, size and performance to be of major importance for vehicle purchasers in their choice of vehicle. In this paper, the authors explore a consumer centric total cost of ownership (TCO) model to investigate the possible discrepancy between purchase price and the TCO between internal combustion engine vehicles (ICEVs), hybrid electric vehicles (HEVs) and BEVs. The creation and testing of the TCO model reveals that computation could be a challenging task for consumers due to bounded access of relevant data and the prediction of future conditions. The application of the model to the vehicle sample found that BEVs could be cheaper compared to ICEVs and HEVs. The findings in this paper could prove to be of importance for policy and marketing alike in designing the most appropriate business models and information campaigns based on consumer conditions in order to further promoting the diffusion of BEVs in society.","collection-title":"Innovations in Technologies for Sustainable Transport","container-title":"Research in Transportation Business &amp; Management","DOI":"10.1016/j.rtbm.2016.01.003","ISSN":"2210-5395","journalAbbreviation":"Research in Transportation Business &amp; Management","language":"en","page":"11-17","source":"ScienceDirect","title":"Total cost of ownership and its potential implications for battery electric vehicle diffusion","volume":"18","author":[{"family":"Hagman","given":"Jens"},{"family":"Ritzén","given":"Sofia"},{"family":"Stier","given":"Jenny Janhager"},{"family":"Susilo","given":"Yusak"}],"issued":{"date-parts":[["2016",3,1]]}}},{"id":35580,"uris":["http://zotero.org/groups/2751314/items/4GRUWR6P"],"uri":["http://zotero.org/groups/2751314/items/4GRUWR6P"],"itemData":{"id":35580,"type":"article-journal","abstract":"Battery electric vehicles (BEVs) have been slow to diffuse on the international as well as the Swedish market. Previous studies have indicated situational factors such as economic factors, size and performance to be of major importance for vehicle purchasers in their choice of vehicle. In this paper, the authors explore a consumer centric total cost of ownership (TCO) model to investigate the possible discrepancy between purchase price and the TCO between internal combustion engine vehicles (ICEVs), hybrid electric vehicles (HEVs) and BEVs. The creation and testing of the TCO model reveals that computation could be a challenging task for consumers due to bounded access of relevant data and the prediction of future conditions. The application of the model to the vehicle sample found that BEVs could be cheaper compared to ICEVs and HEVs. The findings in this paper could prove to be of importance for policy and marketing alike in designing the most appropriate business models and information campaigns based on consumer conditions in order to further promoting the diffusion of BEVs in society.","collection-title":"Innovations in Technologies for Sustainable Transport","container-title":"Research in Transportation Business &amp; Management","DOI":"10.1016/j.rtbm.2016.01.003","ISSN":"2210-5395","journalAbbreviation":"Research in Transportation Business &amp; Management","language":"en","page":"11-17","source":"ScienceDirect","title":"Total cost of ownership and its potential implications for battery electric vehicle diffusion","volume":"18","author":[{"family":"Hagman","given":"Jens"},{"family":"Ritzén","given":"Sofia"},{"family":"Stier","given":"Jenny Janhager"},{"family":"Susilo","given":"Yusak"}],"issued":{"date-parts":[["2016",3,1]]}}},{"id":"D5ynC6GP/l8h5zzh9","uris":["http://zotero.org/groups/2241942/items/PUEVT5T7"],"uri":["http://zotero.org/groups/2241942/items/PUEVT5T7"],"itemData":{"id":26650,"type":"article-journal","ISSN":"http://www.vtpi.org/tca/tca0501.pdf","title":"Transportation Cost and Benefit Analysis II – Vehicle Costs","author":[{"family":"Victoria Transport Policy Institute","given":""}],"issued":{"date-parts":[["2017"]]}}}],"schema":"https://github.com/citation-style-language/schema/raw/master/csl-citation.json"} </w:instrText>
      </w:r>
      <w:r w:rsidR="00B0624B">
        <w:rPr>
          <w:lang w:val="da-DK"/>
        </w:rPr>
        <w:fldChar w:fldCharType="separate"/>
      </w:r>
      <w:r w:rsidR="00AE2D0E" w:rsidRPr="00AE2D0E">
        <w:rPr>
          <w:rFonts w:ascii="Calibri" w:hAnsi="Calibri" w:cs="Calibri"/>
          <w:szCs w:val="24"/>
        </w:rPr>
        <w:t>(Autocosts, 2021a; Hagman, Ritzén, Stier, &amp; Susilo, 2016b; Hagman et al., 2016a; Victoria Transport Policy Institute, 2017)</w:t>
      </w:r>
      <w:r w:rsidR="00B0624B">
        <w:rPr>
          <w:lang w:val="da-DK"/>
        </w:rPr>
        <w:fldChar w:fldCharType="end"/>
      </w:r>
    </w:p>
    <w:p w14:paraId="168F5F60" w14:textId="3764474A" w:rsidR="00AE2D0E" w:rsidRDefault="00AE2D0E" w:rsidP="00AE2D0E">
      <w:pPr>
        <w:pStyle w:val="Heading4"/>
      </w:pPr>
      <w:r>
        <w:t xml:space="preserve">Solution Learning </w:t>
      </w:r>
      <w:r w:rsidR="005D2329">
        <w:t>Rate</w:t>
      </w:r>
      <w:r>
        <w:t xml:space="preserve"> </w:t>
      </w:r>
    </w:p>
    <w:p w14:paraId="47BD9345" w14:textId="6518B886" w:rsidR="005F5958" w:rsidRDefault="00AE2D0E" w:rsidP="00AE2D0E">
      <w:pPr>
        <w:rPr>
          <w:bCs/>
        </w:rPr>
      </w:pPr>
      <w:r>
        <w:rPr>
          <w:bCs/>
        </w:rPr>
        <w:t xml:space="preserve">The </w:t>
      </w:r>
      <w:r w:rsidR="001F72B3">
        <w:rPr>
          <w:bCs/>
        </w:rPr>
        <w:t xml:space="preserve">solution learning rates in different regions are </w:t>
      </w:r>
      <w:del w:id="447" w:author="Chad Frischmann" w:date="2021-08-04T00:43:00Z">
        <w:r w:rsidR="001F72B3" w:rsidDel="00027529">
          <w:rPr>
            <w:bCs/>
          </w:rPr>
          <w:delText xml:space="preserve">totally </w:delText>
        </w:r>
      </w:del>
      <w:ins w:id="448" w:author="Chad Frischmann" w:date="2021-08-04T00:43:00Z">
        <w:r w:rsidR="00027529">
          <w:rPr>
            <w:bCs/>
          </w:rPr>
          <w:t>very</w:t>
        </w:r>
        <w:r w:rsidR="00027529">
          <w:rPr>
            <w:bCs/>
          </w:rPr>
          <w:t xml:space="preserve"> </w:t>
        </w:r>
      </w:ins>
      <w:r w:rsidR="001F72B3">
        <w:rPr>
          <w:bCs/>
        </w:rPr>
        <w:t xml:space="preserve">different. Even </w:t>
      </w:r>
      <w:del w:id="449" w:author="Chad Frischmann" w:date="2021-08-04T00:43:00Z">
        <w:r w:rsidR="001F72B3" w:rsidDel="00027529">
          <w:rPr>
            <w:bCs/>
          </w:rPr>
          <w:delText>though for</w:delText>
        </w:r>
      </w:del>
      <w:ins w:id="450" w:author="Chad Frischmann" w:date="2021-08-04T00:43:00Z">
        <w:r w:rsidR="00027529">
          <w:rPr>
            <w:bCs/>
          </w:rPr>
          <w:t>in</w:t>
        </w:r>
      </w:ins>
      <w:r w:rsidR="001F72B3">
        <w:rPr>
          <w:bCs/>
        </w:rPr>
        <w:t xml:space="preserve"> the same region, </w:t>
      </w:r>
      <w:r w:rsidR="005D2329">
        <w:rPr>
          <w:bCs/>
        </w:rPr>
        <w:t xml:space="preserve">the </w:t>
      </w:r>
      <w:del w:id="451" w:author="Chad Frischmann" w:date="2021-08-04T00:43:00Z">
        <w:r w:rsidR="005D2329" w:rsidDel="00027529">
          <w:rPr>
            <w:bCs/>
          </w:rPr>
          <w:delText xml:space="preserve">solution </w:delText>
        </w:r>
      </w:del>
      <w:ins w:id="452" w:author="Chad Frischmann" w:date="2021-08-04T00:43:00Z">
        <w:r w:rsidR="00027529">
          <w:rPr>
            <w:bCs/>
          </w:rPr>
          <w:t>EV</w:t>
        </w:r>
        <w:r w:rsidR="00027529">
          <w:rPr>
            <w:bCs/>
          </w:rPr>
          <w:t xml:space="preserve"> </w:t>
        </w:r>
      </w:ins>
      <w:r w:rsidR="005D2329">
        <w:rPr>
          <w:bCs/>
        </w:rPr>
        <w:t>learning rate</w:t>
      </w:r>
      <w:ins w:id="453" w:author="Chad Frischmann" w:date="2021-08-04T00:43:00Z">
        <w:r w:rsidR="00027529">
          <w:rPr>
            <w:bCs/>
          </w:rPr>
          <w:t>s</w:t>
        </w:r>
      </w:ins>
      <w:r w:rsidR="005D2329">
        <w:rPr>
          <w:bCs/>
        </w:rPr>
        <w:t xml:space="preserve"> are </w:t>
      </w:r>
      <w:r w:rsidR="001F72B3">
        <w:rPr>
          <w:bCs/>
        </w:rPr>
        <w:t xml:space="preserve">different </w:t>
      </w:r>
      <w:r w:rsidR="005D2329">
        <w:rPr>
          <w:bCs/>
        </w:rPr>
        <w:t xml:space="preserve">for </w:t>
      </w:r>
      <w:del w:id="454" w:author="Chad Frischmann" w:date="2021-08-04T00:43:00Z">
        <w:r w:rsidR="005D2329" w:rsidDel="00027529">
          <w:rPr>
            <w:bCs/>
          </w:rPr>
          <w:delText xml:space="preserve">different </w:delText>
        </w:r>
      </w:del>
      <w:ins w:id="455" w:author="Chad Frischmann" w:date="2021-08-04T00:43:00Z">
        <w:r w:rsidR="00027529">
          <w:rPr>
            <w:bCs/>
          </w:rPr>
          <w:t>various</w:t>
        </w:r>
        <w:r w:rsidR="00027529">
          <w:rPr>
            <w:bCs/>
          </w:rPr>
          <w:t xml:space="preserve"> </w:t>
        </w:r>
      </w:ins>
      <w:r w:rsidR="005D2329">
        <w:rPr>
          <w:bCs/>
        </w:rPr>
        <w:t>EV models. For example</w:t>
      </w:r>
      <w:r w:rsidR="006C6AB8">
        <w:rPr>
          <w:bCs/>
        </w:rPr>
        <w:t xml:space="preserve">, the learning rate of Tesla and </w:t>
      </w:r>
      <w:r w:rsidR="00FF3B92">
        <w:rPr>
          <w:bCs/>
        </w:rPr>
        <w:t xml:space="preserve">BYD </w:t>
      </w:r>
      <w:r w:rsidR="00BC72E3">
        <w:rPr>
          <w:bCs/>
        </w:rPr>
        <w:t xml:space="preserve">in China is 8% and 21%. </w:t>
      </w:r>
      <w:commentRangeStart w:id="456"/>
      <w:r w:rsidR="00DA708D">
        <w:rPr>
          <w:bCs/>
        </w:rPr>
        <w:t>In the old model, the solution learning rate is assumed 2%</w:t>
      </w:r>
      <w:r w:rsidR="00296876">
        <w:rPr>
          <w:bCs/>
        </w:rPr>
        <w:t xml:space="preserve"> because of conservative assumption</w:t>
      </w:r>
      <w:r w:rsidR="008E27A1">
        <w:rPr>
          <w:bCs/>
        </w:rPr>
        <w:t>s</w:t>
      </w:r>
      <w:r w:rsidR="00296876">
        <w:rPr>
          <w:bCs/>
        </w:rPr>
        <w:t xml:space="preserve"> and </w:t>
      </w:r>
      <w:r w:rsidR="00D2416A">
        <w:rPr>
          <w:bCs/>
        </w:rPr>
        <w:t>limited sources</w:t>
      </w:r>
      <w:r w:rsidR="00296876">
        <w:rPr>
          <w:bCs/>
        </w:rPr>
        <w:t xml:space="preserve">. </w:t>
      </w:r>
      <w:commentRangeEnd w:id="456"/>
      <w:r w:rsidR="00027529">
        <w:rPr>
          <w:rStyle w:val="CommentReference"/>
        </w:rPr>
        <w:commentReference w:id="456"/>
      </w:r>
      <w:r w:rsidR="00296876">
        <w:rPr>
          <w:bCs/>
        </w:rPr>
        <w:t xml:space="preserve">In the new </w:t>
      </w:r>
      <w:r w:rsidR="00D2416A">
        <w:rPr>
          <w:bCs/>
        </w:rPr>
        <w:t xml:space="preserve">model, </w:t>
      </w:r>
      <w:r w:rsidR="00076E06">
        <w:rPr>
          <w:bCs/>
        </w:rPr>
        <w:t xml:space="preserve">the solution learning rate is based on the average values from </w:t>
      </w:r>
      <w:r w:rsidR="00CA7B8F">
        <w:rPr>
          <w:bCs/>
        </w:rPr>
        <w:t xml:space="preserve">six </w:t>
      </w:r>
      <w:r w:rsidR="00076E06">
        <w:rPr>
          <w:bCs/>
        </w:rPr>
        <w:t>sources</w:t>
      </w:r>
      <w:r w:rsidR="00CA7B8F">
        <w:rPr>
          <w:bCs/>
        </w:rPr>
        <w:t xml:space="preserve"> and </w:t>
      </w:r>
      <w:r w:rsidR="00A16010">
        <w:rPr>
          <w:bCs/>
        </w:rPr>
        <w:t xml:space="preserve">17 data points </w:t>
      </w:r>
      <w:r w:rsidR="00A16010">
        <w:fldChar w:fldCharType="begin"/>
      </w:r>
      <w:r w:rsidR="00A16010">
        <w:instrText xml:space="preserve"> ADDIN ZOTERO_ITEM CSL_CITATION {"citationID":"RLAQmsje","properties":{"formattedCitation":"(Hsieh, Pan, Chiang, &amp; Green, 2019; IEA, 2016c; Nykvist &amp; Nilsson, 2015b; Qiu, Yu, Liu, Zhao, &amp; Song, 2021; Safari, 2018; Weiss, Zerfass, &amp; Helmers, 2019)","plainCitation":"(Hsieh, Pan, Chiang, &amp; Green, 2019; IEA, 2016c; Nykvist &amp; Nilsson, 2015b; Qiu, Yu, Liu, Zhao, &amp; Song, 2021; Safari, 2018; Weiss, Zerfass, &amp; Helmers, 2019)","noteIndex":0},"citationItems":[{"id":12588,"uris":["http://zotero.org/users/4924446/items/57766XXN"],"uri":["http://zotero.org/users/4924446/items/57766XXN"],"itemData":{"id":12588,"type":"article-journal","abstract":"Wide deployment of electric vehicles (EVs) would greatly facilitate global de-carbonization, but achieving the emission targets depends on future battery prices. Conventional learning curves for manufacturing costs, used in many battery projections, unrealistically predict battery prices will fall below $100/kWh by 2030, pushing EVs to hit price parity with internal combustion engine vehicles (ICEVs) in the absence of incentives. However, in reality, essential materials costs set practical lower bounds on battery prices. Our 2-stage learning curve model projects the active material costs and NMC-based Lithium-ion battery pack price with mineral and material costs as the respective price floors. The improved model predicts nickel-manganese-cobalt (NMC) battery prices will fall only to about $124/kWh by 2030 – much cheaper than today, but still too expensive to truly compete with ICEVs, due primarily to the high prices of cobalt, nickel, and lithium. Our results suggest that stabilizing raw materials prices and/or stimulating R&amp;D activities on alternative battery chemistries will be important to achieve environmentally sustainable EV-based ground transportation at an attractive price.","container-title":"Applied Energy","DOI":"10.1016/j.apenergy.2019.01.138","ISSN":"0306-2619","journalAbbreviation":"Applied Energy","language":"en","page":"218-224","source":"ScienceDirect","title":"Learning only buys you so much: Practical limits on battery price reduction","title-short":"Learning only buys you so much","volume":"239","author":[{"family":"Hsieh","given":"I-Yun Lisa"},{"family":"Pan","given":"Menghsuan Sam"},{"family":"Chiang","given":"Yet-Ming"},{"family":"Green","given":"William H."}],"issued":{"date-parts":[["2019",4,1]]}}},{"id":34726,"uris":["http://zotero.org/groups/2241942/items/DKNLARDG"],"uri":["http://zotero.org/groups/2241942/items/DKNLARDG"],"itemData":{"id":34726,"type":"article-journal","container-title":"Energy Technology","language":"en","page":"418","source":"Zotero","title":"Energy Technology Perspectives 2016: Towards Sustainable Urban Energy Systems","author":[{"family":"IEA","given":""}],"issued":{"date-parts":[["2016"]]}}},{"id":35587,"uris":["http://zotero.org/groups/2751314/items/I95VU44G"],"uri":["http://zotero.org/groups/2751314/items/I95VU44G"],"itemData":{"id":35587,"type":"article-journal","abstract":"A systematic analysis reveals a steep decline in the costs of battery packs for electric vehicles, with market-leading manufacturers setting the pace.","container-title":"Nature Climate Change","DOI":"10.1038/nclimate2564","ISSN":"1758-6798","issue":"4","language":"en","note":"number: 4\npublisher: Nature Publishing Group","page":"329-332","source":"www.nature.com","title":"Rapidly falling costs of battery packs for electric vehicles","volume":"5","author":[{"family":"Nykvist","given":"Björn"},{"family":"Nilsson","given":"Måns"}],"issued":{"date-parts":[["2015",4]]}}},{"id":35393,"uris":["http://zotero.org/groups/2241942/items/KCVF8KK8"],"uri":["http://zotero.org/groups/2241942/items/KCVF8KK8"],"itemData":{"id":35393,"type":"article-journal","abstract":"u","container-title":"Automotive Engineering","issue":"2","title":"A Comparative Study on Economy of Battery and Fuel Cell Electric Vehicles of Different Application Scenarios Based on Learning Rate","volume":"43","author":[{"family":"Qiu","given":"Bin"},{"family":"Yu","given":"Rujie"},{"family":"Liu","given":"Yong"},{"family":"Zhao","given":"Dongchang"},{"family":"Song","given":"Jian"}],"issued":{"date-parts":[["2021"]]}}},{"id":34281,"uris":["http://zotero.org/users/4924446/items/69W8BMZ5"],"uri":["http://zotero.org/users/4924446/items/69W8BMZ5"],"itemData":{"id":34281,"type":"article-journal","abstract":"It is getting increasingly crucial for policymakers to acquire reliable price forecasts for battery electric vehicles (BEVs) to make choices and set priorities. Here, we examine the prospects for the wide deployment of BEVs, following an ex-post analysis of their learning rate and an ex-ante forecast of their price up to 2040. We make a clear distinction between the mainstream of BEVs and a hypothetical group of BEVs that are technically on a par with internal combustion vehicles (ICVs). To do so, we introduce a new index, in which the driving range and max-speed of a vehicle are coupled together, i.e., the Mobility-Diffusion coefficient. We highlight different shares of battery packs (i.e., 19 ± 1%), and the ensemble of electrification components (e.g., battery pack, electric motor, power electronics), i.e., electrification cost (52 ± 2%), in the price of a BEV. Our price projections suggest that there is no prospect of breakeven between BEVs and ICVs before 2040 for both groups of BEVs, because the current learning rates of 9 ± 2% and 15 ± 1% for the price and electrification costs, respectively, of BEVs. Strong and long-term support from policymakers is required to ensure competitiveness of BEVs with ICVs in the near future.","container-title":"Energy Policy","DOI":"10.1016/j.enpol.2017.12.053","ISSN":"0301-4215","journalAbbreviation":"Energy Policy","language":"en","page":"54-65","source":"ScienceDirect","title":"Battery electric vehicles: Looking behind to move forward","title-short":"Battery electric vehicles","volume":"115","author":[{"family":"Safari","given":"M."}],"issued":{"date-parts":[["2018",4,1]]}}},{"id":35531,"uris":["http://zotero.org/groups/2751314/items/23VUT7XN"],"uri":["http://zotero.org/groups/2751314/items/23VUT7XN"],"itemData":{"id":35531,"type":"article-journal","abstract":"This article presents experience curves and cost-benefit analyses for electric and plug-in hybrid cars sold in Germany. We find that between 2010 and 2016, the prices and price differentials relative to conventional cars declined at learning rates of 23 ± 2% and 32 ± 2% for electric cars and 6 ± 1% and 37 ± 2% for plug-in hybrids. If trends persist, price beak-even with conventional cars may be reached after another 7 ± 1 million electric cars and 5 ± 1 million plug-in hybrids are produced. The user costs of electric and plug-in hybrid cars relative to their conventional counterparts are declining annually by 14% and 26%. Also the costs for mitigating CO2 and air pollutant emissions through the deployment of electrified cars tend to decline. However, at current levels, NOX and particle emissions are still mitigated at lower costs by state-of-the-art after-treatment systems than through the electrification of powertrains. Overall, the observation of robust technological learning suggests policy makers should focus their support on non-cost market barriers for the electrification of road transport, addressing specifically the availability of recharging infrastructure.","container-title":"Journal of Cleaner Production","DOI":"10.1016/j.jclepro.2018.12.019","ISSN":"0959-6526","journalAbbreviation":"Journal of Cleaner Production","language":"en","page":"1478-1489","source":"ScienceDirect","title":"Fully electric and plug-in hybrid cars - An analysis of learning rates, user costs, and costs for mitigating CO2 and air pollutant emissions","volume":"212","author":[{"family":"Weiss","given":"Martin"},{"family":"Zerfass","given":"Andreas"},{"family":"Helmers","given":"Eckard"}],"issued":{"date-parts":[["2019",3,1]]}}}],"schema":"https://github.com/citation-style-language/schema/raw/master/csl-citation.json"} </w:instrText>
      </w:r>
      <w:r w:rsidR="00A16010">
        <w:fldChar w:fldCharType="separate"/>
      </w:r>
      <w:r w:rsidR="00A16010" w:rsidRPr="00A16010">
        <w:rPr>
          <w:rFonts w:ascii="Calibri" w:hAnsi="Calibri" w:cs="Calibri"/>
        </w:rPr>
        <w:t>(Hsieh, Pan, Chiang, &amp; Green, 2019; IEA, 2016c; Nykvist &amp; Nilsson, 2015b; Qiu, Yu, Liu, Zhao, &amp; Song, 2021; Safari, 2018; Weiss, Zerfass, &amp; Helmers, 2019)</w:t>
      </w:r>
      <w:r w:rsidR="00A16010">
        <w:fldChar w:fldCharType="end"/>
      </w:r>
      <w:r w:rsidR="0049235E">
        <w:rPr>
          <w:bCs/>
        </w:rPr>
        <w:t>.</w:t>
      </w:r>
      <w:r w:rsidR="00076E06">
        <w:rPr>
          <w:bCs/>
        </w:rPr>
        <w:t xml:space="preserve"> </w:t>
      </w:r>
    </w:p>
    <w:p w14:paraId="71DD158E" w14:textId="77777777" w:rsidR="00AE2D0E" w:rsidRDefault="00AE2D0E" w:rsidP="005F5958"/>
    <w:p w14:paraId="5C59E6FA" w14:textId="2CD16D96" w:rsidR="002777B5" w:rsidRDefault="00D25FC7" w:rsidP="00354A9E">
      <w:pPr>
        <w:pStyle w:val="Caption"/>
        <w:jc w:val="center"/>
      </w:pPr>
      <w:bookmarkStart w:id="457" w:name="_Toc73516008"/>
      <w:r>
        <w:t xml:space="preserve">Table </w:t>
      </w:r>
      <w:r w:rsidR="005D104F">
        <w:rPr>
          <w:noProof/>
        </w:rPr>
        <w:fldChar w:fldCharType="begin"/>
      </w:r>
      <w:r w:rsidR="005D104F">
        <w:rPr>
          <w:noProof/>
        </w:rPr>
        <w:instrText xml:space="preserve"> STYLEREF 1 \s </w:instrText>
      </w:r>
      <w:r w:rsidR="005D104F">
        <w:rPr>
          <w:noProof/>
        </w:rPr>
        <w:fldChar w:fldCharType="separate"/>
      </w:r>
      <w:r w:rsidR="00411177">
        <w:rPr>
          <w:noProof/>
        </w:rPr>
        <w:t>2</w:t>
      </w:r>
      <w:r w:rsidR="005D104F">
        <w:rPr>
          <w:noProof/>
        </w:rPr>
        <w:fldChar w:fldCharType="end"/>
      </w:r>
      <w:r w:rsidR="00B72202">
        <w:t>.</w:t>
      </w:r>
      <w:r w:rsidR="005D104F">
        <w:rPr>
          <w:noProof/>
        </w:rPr>
        <w:fldChar w:fldCharType="begin"/>
      </w:r>
      <w:r w:rsidR="005D104F">
        <w:rPr>
          <w:noProof/>
        </w:rPr>
        <w:instrText xml:space="preserve"> SEQ Table \* ARABIC \s 1 </w:instrText>
      </w:r>
      <w:r w:rsidR="005D104F">
        <w:rPr>
          <w:noProof/>
        </w:rPr>
        <w:fldChar w:fldCharType="separate"/>
      </w:r>
      <w:r w:rsidR="00411177">
        <w:rPr>
          <w:noProof/>
        </w:rPr>
        <w:t>2</w:t>
      </w:r>
      <w:r w:rsidR="005D104F">
        <w:rPr>
          <w:noProof/>
        </w:rPr>
        <w:fldChar w:fldCharType="end"/>
      </w:r>
      <w:r>
        <w:t xml:space="preserve"> Financial Inputs</w:t>
      </w:r>
      <w:bookmarkEnd w:id="457"/>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2777B5" w:rsidRPr="005C6EC2" w14:paraId="5FFF4429" w14:textId="77777777" w:rsidTr="007878BE">
        <w:trPr>
          <w:cantSplit/>
          <w:trHeight w:val="1154"/>
          <w:tblHeader/>
          <w:jc w:val="center"/>
        </w:trPr>
        <w:tc>
          <w:tcPr>
            <w:tcW w:w="1221" w:type="pct"/>
            <w:shd w:val="clear" w:color="auto" w:fill="4F81BD" w:themeFill="accent1"/>
            <w:vAlign w:val="center"/>
          </w:tcPr>
          <w:p w14:paraId="0A51F69E" w14:textId="77777777" w:rsidR="002777B5" w:rsidRPr="00057050" w:rsidRDefault="002777B5" w:rsidP="007878BE">
            <w:pPr>
              <w:spacing w:after="180" w:line="240" w:lineRule="auto"/>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056ECE63" w14:textId="77777777" w:rsidR="002777B5" w:rsidRPr="00D25FC7" w:rsidRDefault="002777B5" w:rsidP="007878BE">
            <w:pPr>
              <w:spacing w:after="180" w:line="240" w:lineRule="auto"/>
              <w:jc w:val="center"/>
              <w:rPr>
                <w:b/>
                <w:bCs/>
                <w:sz w:val="20"/>
                <w:szCs w:val="20"/>
              </w:rPr>
            </w:pPr>
            <w:r w:rsidRPr="00910DE0">
              <w:rPr>
                <w:b/>
                <w:bCs/>
                <w:color w:val="FFFFFF" w:themeColor="background1"/>
                <w:sz w:val="20"/>
                <w:szCs w:val="20"/>
              </w:rPr>
              <w:t>Units</w:t>
            </w:r>
          </w:p>
        </w:tc>
        <w:tc>
          <w:tcPr>
            <w:tcW w:w="861" w:type="pct"/>
            <w:shd w:val="clear" w:color="auto" w:fill="4F81BD" w:themeFill="accent1"/>
            <w:vAlign w:val="center"/>
          </w:tcPr>
          <w:p w14:paraId="06F06E48" w14:textId="77777777" w:rsidR="002777B5" w:rsidRPr="005C6EC2" w:rsidRDefault="002777B5" w:rsidP="007878BE">
            <w:pPr>
              <w:spacing w:after="180" w:line="240" w:lineRule="auto"/>
              <w:jc w:val="center"/>
              <w:rPr>
                <w:b/>
                <w:bCs/>
                <w:color w:val="FFFFFF" w:themeColor="background1"/>
                <w:sz w:val="20"/>
                <w:szCs w:val="20"/>
              </w:rPr>
            </w:pPr>
            <w:r>
              <w:rPr>
                <w:b/>
                <w:bCs/>
                <w:color w:val="FFFFFF" w:themeColor="background1"/>
                <w:sz w:val="20"/>
                <w:szCs w:val="20"/>
              </w:rPr>
              <w:t>Project Drawdown Data Set Range</w:t>
            </w:r>
          </w:p>
        </w:tc>
        <w:tc>
          <w:tcPr>
            <w:tcW w:w="861" w:type="pct"/>
            <w:shd w:val="clear" w:color="auto" w:fill="4F81BD" w:themeFill="accent1"/>
            <w:vAlign w:val="center"/>
          </w:tcPr>
          <w:p w14:paraId="50C36A1E" w14:textId="77777777" w:rsidR="002777B5" w:rsidRPr="005C6EC2" w:rsidRDefault="002777B5" w:rsidP="007878BE">
            <w:pPr>
              <w:spacing w:after="180" w:line="240" w:lineRule="auto"/>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73CACFF2" w14:textId="77777777" w:rsidR="002777B5" w:rsidRPr="005C6EC2" w:rsidRDefault="002777B5" w:rsidP="007878BE">
            <w:pPr>
              <w:spacing w:after="180" w:line="240" w:lineRule="auto"/>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9" w:type="pct"/>
            <w:shd w:val="clear" w:color="auto" w:fill="4F81BD" w:themeFill="accent1"/>
            <w:vAlign w:val="center"/>
          </w:tcPr>
          <w:p w14:paraId="469868F4" w14:textId="77777777" w:rsidR="002777B5" w:rsidRPr="005C6EC2" w:rsidRDefault="002777B5" w:rsidP="007878BE">
            <w:pPr>
              <w:spacing w:after="180" w:line="240" w:lineRule="auto"/>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2777B5" w:rsidRPr="00057050" w14:paraId="0BAD1A64" w14:textId="77777777" w:rsidTr="007878BE">
        <w:trPr>
          <w:trHeight w:val="149"/>
          <w:jc w:val="center"/>
        </w:trPr>
        <w:tc>
          <w:tcPr>
            <w:tcW w:w="1221" w:type="pct"/>
            <w:vAlign w:val="center"/>
          </w:tcPr>
          <w:p w14:paraId="5EE6CBD5" w14:textId="77777777" w:rsidR="002777B5" w:rsidRPr="00057050" w:rsidRDefault="002777B5" w:rsidP="007878BE">
            <w:pPr>
              <w:spacing w:after="180" w:line="240" w:lineRule="auto"/>
              <w:jc w:val="center"/>
              <w:rPr>
                <w:color w:val="000000" w:themeColor="text1"/>
                <w:sz w:val="20"/>
                <w:szCs w:val="20"/>
              </w:rPr>
            </w:pPr>
            <w:r w:rsidRPr="008C521A">
              <w:rPr>
                <w:color w:val="000000" w:themeColor="text1"/>
                <w:sz w:val="20"/>
                <w:szCs w:val="20"/>
              </w:rPr>
              <w:t>CONVENTIONAL First Cost per Implementation Unit for replaced practices/technologies</w:t>
            </w:r>
          </w:p>
        </w:tc>
        <w:tc>
          <w:tcPr>
            <w:tcW w:w="861" w:type="pct"/>
            <w:vAlign w:val="center"/>
          </w:tcPr>
          <w:p w14:paraId="57269CA5" w14:textId="77777777" w:rsidR="002777B5" w:rsidRPr="00D25FC7" w:rsidRDefault="002777B5" w:rsidP="007878BE">
            <w:pPr>
              <w:spacing w:after="180" w:line="240" w:lineRule="auto"/>
              <w:jc w:val="center"/>
              <w:rPr>
                <w:rFonts w:eastAsia="Helvetica,Times New Roman" w:cstheme="minorHAnsi"/>
                <w:sz w:val="20"/>
                <w:szCs w:val="20"/>
              </w:rPr>
            </w:pPr>
            <w:r w:rsidRPr="008C521A">
              <w:rPr>
                <w:bCs/>
                <w:i/>
                <w:sz w:val="20"/>
                <w:szCs w:val="20"/>
              </w:rPr>
              <w:t>per implementation unit</w:t>
            </w:r>
          </w:p>
        </w:tc>
        <w:tc>
          <w:tcPr>
            <w:tcW w:w="861" w:type="pct"/>
            <w:vAlign w:val="center"/>
          </w:tcPr>
          <w:p w14:paraId="7F543FDA" w14:textId="276CF6CE" w:rsidR="002777B5" w:rsidRPr="00057050" w:rsidRDefault="002777B5" w:rsidP="007878BE">
            <w:pPr>
              <w:spacing w:after="180" w:line="240" w:lineRule="auto"/>
              <w:jc w:val="center"/>
              <w:rPr>
                <w:rFonts w:eastAsia="Helvetica,Times New Roman" w:cstheme="minorHAnsi"/>
                <w:color w:val="000000" w:themeColor="text1"/>
                <w:sz w:val="20"/>
                <w:szCs w:val="20"/>
              </w:rPr>
            </w:pPr>
            <w:r w:rsidRPr="008C521A">
              <w:rPr>
                <w:rFonts w:eastAsia="Helvetica,Times New Roman" w:cstheme="minorHAnsi"/>
                <w:color w:val="000000" w:themeColor="text1"/>
                <w:sz w:val="20"/>
                <w:szCs w:val="20"/>
              </w:rPr>
              <w:t>$18371</w:t>
            </w:r>
            <w:r>
              <w:rPr>
                <w:rFonts w:eastAsia="Helvetica,Times New Roman" w:cstheme="minorHAnsi"/>
                <w:color w:val="000000" w:themeColor="text1"/>
                <w:sz w:val="20"/>
                <w:szCs w:val="20"/>
              </w:rPr>
              <w:t xml:space="preserve"> – </w:t>
            </w:r>
            <w:r w:rsidRPr="008C521A">
              <w:rPr>
                <w:rFonts w:eastAsia="Helvetica,Times New Roman" w:cstheme="minorHAnsi"/>
                <w:color w:val="000000" w:themeColor="text1"/>
                <w:sz w:val="20"/>
                <w:szCs w:val="20"/>
              </w:rPr>
              <w:t>$32340</w:t>
            </w:r>
          </w:p>
        </w:tc>
        <w:tc>
          <w:tcPr>
            <w:tcW w:w="861" w:type="pct"/>
            <w:vAlign w:val="center"/>
          </w:tcPr>
          <w:p w14:paraId="5E228D32" w14:textId="3B38A35A" w:rsidR="002777B5" w:rsidRPr="00057050" w:rsidRDefault="004B2BF3"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25356</w:t>
            </w:r>
          </w:p>
        </w:tc>
        <w:tc>
          <w:tcPr>
            <w:tcW w:w="617" w:type="pct"/>
            <w:vAlign w:val="center"/>
          </w:tcPr>
          <w:p w14:paraId="6E8FB2DE" w14:textId="77777777" w:rsidR="002777B5" w:rsidRPr="00057050" w:rsidRDefault="002777B5"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14</w:t>
            </w:r>
          </w:p>
        </w:tc>
        <w:tc>
          <w:tcPr>
            <w:tcW w:w="579" w:type="pct"/>
            <w:vAlign w:val="center"/>
          </w:tcPr>
          <w:p w14:paraId="19CDEA95" w14:textId="77777777" w:rsidR="002777B5" w:rsidRPr="00057050" w:rsidRDefault="002777B5"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14</w:t>
            </w:r>
          </w:p>
        </w:tc>
      </w:tr>
      <w:tr w:rsidR="002777B5" w14:paraId="03501AFA" w14:textId="77777777" w:rsidTr="007878BE">
        <w:trPr>
          <w:trHeight w:val="149"/>
          <w:jc w:val="center"/>
        </w:trPr>
        <w:tc>
          <w:tcPr>
            <w:tcW w:w="1221" w:type="pct"/>
            <w:vAlign w:val="center"/>
          </w:tcPr>
          <w:p w14:paraId="0ADA3404" w14:textId="77777777" w:rsidR="002777B5" w:rsidRDefault="002777B5" w:rsidP="007878BE">
            <w:pPr>
              <w:spacing w:after="180" w:line="240" w:lineRule="auto"/>
              <w:jc w:val="center"/>
              <w:rPr>
                <w:color w:val="000000" w:themeColor="text1"/>
                <w:sz w:val="20"/>
                <w:szCs w:val="20"/>
              </w:rPr>
            </w:pPr>
            <w:r w:rsidRPr="008C521A">
              <w:rPr>
                <w:color w:val="000000" w:themeColor="text1"/>
                <w:sz w:val="20"/>
                <w:szCs w:val="20"/>
              </w:rPr>
              <w:lastRenderedPageBreak/>
              <w:t>Lifetime Capacity - CONVENTIONAL</w:t>
            </w:r>
          </w:p>
        </w:tc>
        <w:tc>
          <w:tcPr>
            <w:tcW w:w="861" w:type="pct"/>
            <w:vAlign w:val="center"/>
          </w:tcPr>
          <w:p w14:paraId="700A2E14" w14:textId="77777777" w:rsidR="002777B5" w:rsidRPr="00910DE0" w:rsidRDefault="002777B5" w:rsidP="007878BE">
            <w:pPr>
              <w:spacing w:after="180" w:line="240" w:lineRule="auto"/>
              <w:jc w:val="center"/>
              <w:rPr>
                <w:bCs/>
                <w:i/>
                <w:sz w:val="20"/>
                <w:szCs w:val="20"/>
              </w:rPr>
            </w:pPr>
            <w:r w:rsidRPr="008C521A">
              <w:rPr>
                <w:bCs/>
                <w:i/>
                <w:sz w:val="20"/>
                <w:szCs w:val="20"/>
              </w:rPr>
              <w:t>use until replacement is required</w:t>
            </w:r>
          </w:p>
        </w:tc>
        <w:tc>
          <w:tcPr>
            <w:tcW w:w="861" w:type="pct"/>
            <w:vAlign w:val="center"/>
          </w:tcPr>
          <w:p w14:paraId="5196B10C" w14:textId="77777777" w:rsidR="002777B5" w:rsidRDefault="002777B5" w:rsidP="007878BE">
            <w:pPr>
              <w:spacing w:after="180" w:line="240" w:lineRule="auto"/>
              <w:jc w:val="center"/>
              <w:rPr>
                <w:rFonts w:eastAsia="Helvetica,Times New Roman" w:cstheme="minorHAnsi"/>
                <w:color w:val="000000" w:themeColor="text1"/>
                <w:sz w:val="20"/>
                <w:szCs w:val="20"/>
              </w:rPr>
            </w:pPr>
            <w:r w:rsidRPr="008C521A">
              <w:rPr>
                <w:rFonts w:eastAsia="Helvetica,Times New Roman" w:cstheme="minorHAnsi"/>
                <w:color w:val="000000" w:themeColor="text1"/>
                <w:sz w:val="20"/>
                <w:szCs w:val="20"/>
              </w:rPr>
              <w:t>2.61E-04</w:t>
            </w:r>
            <w:r>
              <w:rPr>
                <w:rFonts w:eastAsia="Helvetica,Times New Roman" w:cstheme="minorHAnsi"/>
                <w:color w:val="000000" w:themeColor="text1"/>
                <w:sz w:val="20"/>
                <w:szCs w:val="20"/>
              </w:rPr>
              <w:t xml:space="preserve"> – </w:t>
            </w:r>
            <w:r w:rsidRPr="008C521A">
              <w:rPr>
                <w:rFonts w:eastAsia="Helvetica,Times New Roman" w:cstheme="minorHAnsi"/>
                <w:color w:val="000000" w:themeColor="text1"/>
                <w:sz w:val="20"/>
                <w:szCs w:val="20"/>
              </w:rPr>
              <w:t>4.32E-04</w:t>
            </w:r>
          </w:p>
        </w:tc>
        <w:tc>
          <w:tcPr>
            <w:tcW w:w="861" w:type="pct"/>
            <w:vAlign w:val="center"/>
          </w:tcPr>
          <w:p w14:paraId="1D12F5E6" w14:textId="17AFC1AA" w:rsidR="002777B5" w:rsidRPr="00406EBF" w:rsidRDefault="00312516" w:rsidP="007878BE">
            <w:pPr>
              <w:spacing w:after="180" w:line="240" w:lineRule="auto"/>
              <w:jc w:val="center"/>
              <w:rPr>
                <w:rFonts w:eastAsia="Helvetica,Times New Roman" w:cstheme="minorHAnsi"/>
                <w:sz w:val="20"/>
                <w:szCs w:val="20"/>
              </w:rPr>
            </w:pPr>
            <w:r>
              <w:rPr>
                <w:rFonts w:eastAsia="Helvetica,Times New Roman" w:cstheme="minorHAnsi"/>
                <w:sz w:val="20"/>
                <w:szCs w:val="20"/>
              </w:rPr>
              <w:t>3.47E-04</w:t>
            </w:r>
          </w:p>
        </w:tc>
        <w:tc>
          <w:tcPr>
            <w:tcW w:w="617" w:type="pct"/>
            <w:vAlign w:val="center"/>
          </w:tcPr>
          <w:p w14:paraId="7B70388A" w14:textId="77777777" w:rsidR="002777B5" w:rsidRDefault="002777B5"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16</w:t>
            </w:r>
          </w:p>
        </w:tc>
        <w:tc>
          <w:tcPr>
            <w:tcW w:w="579" w:type="pct"/>
            <w:vAlign w:val="center"/>
          </w:tcPr>
          <w:p w14:paraId="1B360AFC" w14:textId="77777777" w:rsidR="002777B5" w:rsidRDefault="002777B5"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16</w:t>
            </w:r>
          </w:p>
        </w:tc>
      </w:tr>
      <w:tr w:rsidR="002777B5" w:rsidRPr="00057050" w14:paraId="62B7CB0D" w14:textId="77777777" w:rsidTr="007878BE">
        <w:trPr>
          <w:trHeight w:val="583"/>
          <w:jc w:val="center"/>
        </w:trPr>
        <w:tc>
          <w:tcPr>
            <w:tcW w:w="1221" w:type="pct"/>
            <w:vAlign w:val="center"/>
          </w:tcPr>
          <w:p w14:paraId="3327897D" w14:textId="77777777" w:rsidR="002777B5" w:rsidRPr="00057050" w:rsidRDefault="002777B5" w:rsidP="007878BE">
            <w:pPr>
              <w:spacing w:after="180" w:line="240" w:lineRule="auto"/>
              <w:jc w:val="center"/>
              <w:rPr>
                <w:color w:val="000000" w:themeColor="text1"/>
                <w:sz w:val="20"/>
                <w:szCs w:val="20"/>
              </w:rPr>
            </w:pPr>
            <w:r w:rsidRPr="008C521A">
              <w:rPr>
                <w:color w:val="000000" w:themeColor="text1"/>
                <w:sz w:val="20"/>
                <w:szCs w:val="20"/>
              </w:rPr>
              <w:t>Average Annual Use - CONVENTIONAL</w:t>
            </w:r>
          </w:p>
        </w:tc>
        <w:tc>
          <w:tcPr>
            <w:tcW w:w="861" w:type="pct"/>
            <w:vAlign w:val="center"/>
          </w:tcPr>
          <w:p w14:paraId="0ED261BF" w14:textId="77777777" w:rsidR="002777B5" w:rsidRPr="00D25FC7" w:rsidRDefault="002777B5" w:rsidP="007878BE">
            <w:pPr>
              <w:spacing w:after="180" w:line="240" w:lineRule="auto"/>
              <w:jc w:val="center"/>
              <w:rPr>
                <w:rFonts w:eastAsia="Helvetica,Times New Roman" w:cstheme="minorHAnsi"/>
                <w:sz w:val="20"/>
                <w:szCs w:val="20"/>
              </w:rPr>
            </w:pPr>
            <w:r w:rsidRPr="008C521A">
              <w:rPr>
                <w:bCs/>
                <w:i/>
                <w:sz w:val="20"/>
                <w:szCs w:val="20"/>
              </w:rPr>
              <w:t>annual use</w:t>
            </w:r>
          </w:p>
        </w:tc>
        <w:tc>
          <w:tcPr>
            <w:tcW w:w="861" w:type="pct"/>
            <w:vAlign w:val="center"/>
          </w:tcPr>
          <w:p w14:paraId="37FCA4FE" w14:textId="77777777" w:rsidR="002777B5" w:rsidRPr="00057050" w:rsidRDefault="002777B5" w:rsidP="007878BE">
            <w:pPr>
              <w:spacing w:after="180" w:line="240" w:lineRule="auto"/>
              <w:jc w:val="center"/>
              <w:rPr>
                <w:rFonts w:eastAsia="Helvetica,Times New Roman" w:cstheme="minorHAnsi"/>
                <w:color w:val="000000" w:themeColor="text1"/>
                <w:sz w:val="20"/>
                <w:szCs w:val="20"/>
              </w:rPr>
            </w:pPr>
            <w:r w:rsidRPr="008C521A">
              <w:rPr>
                <w:rFonts w:eastAsia="Helvetica,Times New Roman" w:cstheme="minorHAnsi"/>
                <w:color w:val="000000" w:themeColor="text1"/>
                <w:sz w:val="20"/>
                <w:szCs w:val="20"/>
              </w:rPr>
              <w:t>2.09E-05 – 2.81E-05</w:t>
            </w:r>
          </w:p>
        </w:tc>
        <w:tc>
          <w:tcPr>
            <w:tcW w:w="861" w:type="pct"/>
            <w:vAlign w:val="center"/>
          </w:tcPr>
          <w:p w14:paraId="72527E7C" w14:textId="7B3FFE7F" w:rsidR="002777B5" w:rsidRPr="00057050" w:rsidRDefault="000F2659"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2.45E-05</w:t>
            </w:r>
          </w:p>
        </w:tc>
        <w:tc>
          <w:tcPr>
            <w:tcW w:w="617" w:type="pct"/>
            <w:vAlign w:val="center"/>
          </w:tcPr>
          <w:p w14:paraId="61CB4F8F" w14:textId="77777777" w:rsidR="002777B5" w:rsidRPr="00057050" w:rsidRDefault="002777B5"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w:t>
            </w:r>
          </w:p>
        </w:tc>
        <w:tc>
          <w:tcPr>
            <w:tcW w:w="579" w:type="pct"/>
            <w:vAlign w:val="center"/>
          </w:tcPr>
          <w:p w14:paraId="4FB80C2C" w14:textId="77777777" w:rsidR="002777B5" w:rsidRPr="00057050" w:rsidRDefault="002777B5"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w:t>
            </w:r>
          </w:p>
        </w:tc>
      </w:tr>
      <w:tr w:rsidR="002777B5" w:rsidRPr="00057050" w14:paraId="63510257" w14:textId="77777777" w:rsidTr="007878BE">
        <w:trPr>
          <w:trHeight w:val="149"/>
          <w:jc w:val="center"/>
        </w:trPr>
        <w:tc>
          <w:tcPr>
            <w:tcW w:w="1221" w:type="pct"/>
            <w:vAlign w:val="center"/>
          </w:tcPr>
          <w:p w14:paraId="3FF58E1C" w14:textId="77777777" w:rsidR="002777B5" w:rsidRPr="00910DE0" w:rsidRDefault="002777B5" w:rsidP="007878BE">
            <w:pPr>
              <w:spacing w:after="180" w:line="240" w:lineRule="auto"/>
              <w:jc w:val="center"/>
              <w:rPr>
                <w:color w:val="000000" w:themeColor="text1"/>
                <w:sz w:val="20"/>
                <w:szCs w:val="20"/>
              </w:rPr>
            </w:pPr>
            <w:r w:rsidRPr="008C521A">
              <w:rPr>
                <w:color w:val="000000" w:themeColor="text1"/>
                <w:sz w:val="20"/>
                <w:szCs w:val="20"/>
              </w:rPr>
              <w:t>CONVENTIONAL VARIABLE Operating Cost per Functional Unit</w:t>
            </w:r>
          </w:p>
        </w:tc>
        <w:tc>
          <w:tcPr>
            <w:tcW w:w="861" w:type="pct"/>
            <w:vAlign w:val="center"/>
          </w:tcPr>
          <w:p w14:paraId="4A59A096" w14:textId="77777777" w:rsidR="002777B5" w:rsidRPr="00910DE0" w:rsidRDefault="002777B5" w:rsidP="007878BE">
            <w:pPr>
              <w:spacing w:after="180" w:line="240" w:lineRule="auto"/>
              <w:jc w:val="center"/>
              <w:rPr>
                <w:rFonts w:eastAsia="Helvetica,Times New Roman" w:cstheme="minorHAnsi"/>
                <w:sz w:val="20"/>
                <w:szCs w:val="20"/>
              </w:rPr>
            </w:pPr>
            <w:r w:rsidRPr="008C521A">
              <w:rPr>
                <w:bCs/>
                <w:i/>
                <w:sz w:val="20"/>
                <w:szCs w:val="20"/>
              </w:rPr>
              <w:t>per functional unit of measure</w:t>
            </w:r>
          </w:p>
        </w:tc>
        <w:tc>
          <w:tcPr>
            <w:tcW w:w="861" w:type="pct"/>
            <w:vAlign w:val="center"/>
          </w:tcPr>
          <w:p w14:paraId="6B728137" w14:textId="77777777" w:rsidR="002777B5" w:rsidRPr="00057050" w:rsidRDefault="002777B5" w:rsidP="007878BE">
            <w:pPr>
              <w:spacing w:after="180" w:line="240" w:lineRule="auto"/>
              <w:jc w:val="center"/>
              <w:rPr>
                <w:rFonts w:eastAsia="Helvetica,Times New Roman" w:cstheme="minorHAnsi"/>
                <w:color w:val="000000" w:themeColor="text1"/>
                <w:sz w:val="20"/>
                <w:szCs w:val="20"/>
              </w:rPr>
            </w:pPr>
            <w:r w:rsidRPr="008C521A">
              <w:rPr>
                <w:rFonts w:eastAsia="Helvetica,Times New Roman" w:cstheme="minorHAnsi"/>
                <w:color w:val="000000" w:themeColor="text1"/>
                <w:sz w:val="20"/>
                <w:szCs w:val="20"/>
              </w:rPr>
              <w:t>5,784,652 –25,011,611</w:t>
            </w:r>
          </w:p>
        </w:tc>
        <w:tc>
          <w:tcPr>
            <w:tcW w:w="861" w:type="pct"/>
            <w:vAlign w:val="center"/>
          </w:tcPr>
          <w:p w14:paraId="22D41C4F" w14:textId="158D3A05" w:rsidR="002777B5" w:rsidRPr="00057050" w:rsidRDefault="00C16903" w:rsidP="007878BE">
            <w:pPr>
              <w:spacing w:after="180" w:line="240" w:lineRule="auto"/>
              <w:jc w:val="center"/>
              <w:rPr>
                <w:rFonts w:eastAsia="Helvetica,Times New Roman" w:cstheme="minorHAnsi"/>
                <w:color w:val="000000" w:themeColor="text1"/>
                <w:sz w:val="20"/>
                <w:szCs w:val="20"/>
              </w:rPr>
            </w:pPr>
            <w:r w:rsidRPr="00C16903">
              <w:rPr>
                <w:rFonts w:eastAsia="Helvetica,Times New Roman" w:cstheme="minorHAnsi"/>
                <w:color w:val="000000" w:themeColor="text1"/>
                <w:sz w:val="20"/>
                <w:szCs w:val="20"/>
              </w:rPr>
              <w:t>$1539813</w:t>
            </w:r>
            <w:r>
              <w:rPr>
                <w:rFonts w:eastAsia="Helvetica,Times New Roman" w:cstheme="minorHAnsi"/>
                <w:color w:val="000000" w:themeColor="text1"/>
                <w:sz w:val="20"/>
                <w:szCs w:val="20"/>
              </w:rPr>
              <w:t>2</w:t>
            </w:r>
          </w:p>
        </w:tc>
        <w:tc>
          <w:tcPr>
            <w:tcW w:w="617" w:type="pct"/>
            <w:vAlign w:val="center"/>
          </w:tcPr>
          <w:p w14:paraId="3E4EC9F5" w14:textId="77777777" w:rsidR="002777B5" w:rsidRPr="00057050" w:rsidRDefault="002777B5"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16</w:t>
            </w:r>
          </w:p>
        </w:tc>
        <w:tc>
          <w:tcPr>
            <w:tcW w:w="579" w:type="pct"/>
            <w:vAlign w:val="center"/>
          </w:tcPr>
          <w:p w14:paraId="6FA68BE0" w14:textId="77777777" w:rsidR="002777B5" w:rsidRPr="00057050" w:rsidRDefault="002777B5"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16</w:t>
            </w:r>
          </w:p>
        </w:tc>
      </w:tr>
      <w:tr w:rsidR="002777B5" w:rsidRPr="0032353F" w14:paraId="47269E50" w14:textId="77777777" w:rsidTr="007878BE">
        <w:trPr>
          <w:trHeight w:val="149"/>
          <w:jc w:val="center"/>
        </w:trPr>
        <w:tc>
          <w:tcPr>
            <w:tcW w:w="1221" w:type="pct"/>
            <w:vAlign w:val="center"/>
          </w:tcPr>
          <w:p w14:paraId="35D3A816" w14:textId="77777777" w:rsidR="002777B5" w:rsidRPr="00910DE0" w:rsidRDefault="002777B5" w:rsidP="007878BE">
            <w:pPr>
              <w:spacing w:after="180" w:line="240" w:lineRule="auto"/>
              <w:jc w:val="center"/>
              <w:rPr>
                <w:color w:val="000000" w:themeColor="text1"/>
                <w:sz w:val="20"/>
                <w:szCs w:val="20"/>
              </w:rPr>
            </w:pPr>
            <w:r w:rsidRPr="008C521A">
              <w:rPr>
                <w:color w:val="000000" w:themeColor="text1"/>
                <w:sz w:val="20"/>
                <w:szCs w:val="20"/>
              </w:rPr>
              <w:t>CONVENTIONAL FIXED Operating Cost per Implementation Unit</w:t>
            </w:r>
          </w:p>
        </w:tc>
        <w:tc>
          <w:tcPr>
            <w:tcW w:w="861" w:type="pct"/>
            <w:vAlign w:val="center"/>
          </w:tcPr>
          <w:p w14:paraId="13E41DBA" w14:textId="77777777" w:rsidR="002777B5" w:rsidRPr="00910DE0" w:rsidRDefault="002777B5" w:rsidP="007878BE">
            <w:pPr>
              <w:spacing w:after="180" w:line="240" w:lineRule="auto"/>
              <w:jc w:val="center"/>
              <w:rPr>
                <w:rFonts w:eastAsia="Helvetica,Times New Roman" w:cstheme="minorHAnsi"/>
                <w:color w:val="000000" w:themeColor="text1"/>
                <w:sz w:val="20"/>
                <w:szCs w:val="20"/>
              </w:rPr>
            </w:pPr>
            <w:r w:rsidRPr="008C521A">
              <w:rPr>
                <w:rFonts w:eastAsia="Helvetica,Times New Roman" w:cstheme="minorHAnsi"/>
                <w:i/>
                <w:color w:val="000000" w:themeColor="text1"/>
                <w:sz w:val="20"/>
                <w:szCs w:val="20"/>
              </w:rPr>
              <w:t>per implementation unit</w:t>
            </w:r>
          </w:p>
        </w:tc>
        <w:tc>
          <w:tcPr>
            <w:tcW w:w="861" w:type="pct"/>
            <w:shd w:val="clear" w:color="auto" w:fill="auto"/>
            <w:vAlign w:val="center"/>
          </w:tcPr>
          <w:p w14:paraId="315511DB" w14:textId="77777777" w:rsidR="002777B5" w:rsidRPr="0032353F" w:rsidRDefault="002777B5" w:rsidP="007878BE">
            <w:pPr>
              <w:spacing w:after="180" w:line="240" w:lineRule="auto"/>
              <w:jc w:val="center"/>
              <w:rPr>
                <w:rFonts w:eastAsia="Helvetica,Times New Roman" w:cstheme="minorHAnsi"/>
                <w:color w:val="000000" w:themeColor="text1"/>
                <w:sz w:val="20"/>
                <w:szCs w:val="20"/>
                <w:highlight w:val="green"/>
              </w:rPr>
            </w:pPr>
            <w:r w:rsidRPr="008C521A">
              <w:rPr>
                <w:rFonts w:eastAsia="Helvetica,Times New Roman" w:cstheme="minorHAnsi"/>
                <w:color w:val="000000" w:themeColor="text1"/>
                <w:sz w:val="20"/>
                <w:szCs w:val="20"/>
              </w:rPr>
              <w:t>409</w:t>
            </w:r>
            <w:r>
              <w:rPr>
                <w:rFonts w:eastAsia="Helvetica,Times New Roman" w:cstheme="minorHAnsi"/>
                <w:color w:val="000000" w:themeColor="text1"/>
                <w:sz w:val="20"/>
                <w:szCs w:val="20"/>
              </w:rPr>
              <w:t xml:space="preserve"> – 857</w:t>
            </w:r>
          </w:p>
        </w:tc>
        <w:tc>
          <w:tcPr>
            <w:tcW w:w="861" w:type="pct"/>
            <w:shd w:val="clear" w:color="auto" w:fill="auto"/>
            <w:vAlign w:val="center"/>
          </w:tcPr>
          <w:p w14:paraId="279ADB9F" w14:textId="291C08E1" w:rsidR="002777B5" w:rsidRPr="0032353F" w:rsidRDefault="009059E7" w:rsidP="007878BE">
            <w:pPr>
              <w:spacing w:after="180" w:line="240" w:lineRule="auto"/>
              <w:jc w:val="center"/>
              <w:rPr>
                <w:rFonts w:eastAsia="Helvetica,Times New Roman" w:cstheme="minorHAnsi"/>
                <w:color w:val="000000" w:themeColor="text1"/>
                <w:sz w:val="20"/>
                <w:szCs w:val="20"/>
              </w:rPr>
            </w:pPr>
            <w:r w:rsidRPr="009059E7">
              <w:rPr>
                <w:rFonts w:eastAsia="Helvetica,Times New Roman" w:cstheme="minorHAnsi"/>
                <w:color w:val="000000" w:themeColor="text1"/>
                <w:sz w:val="20"/>
                <w:szCs w:val="20"/>
              </w:rPr>
              <w:t>$633</w:t>
            </w:r>
          </w:p>
        </w:tc>
        <w:tc>
          <w:tcPr>
            <w:tcW w:w="617" w:type="pct"/>
            <w:shd w:val="clear" w:color="auto" w:fill="auto"/>
            <w:vAlign w:val="center"/>
          </w:tcPr>
          <w:p w14:paraId="7AE82D2A" w14:textId="77777777" w:rsidR="002777B5" w:rsidRPr="0032353F" w:rsidRDefault="002777B5"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11</w:t>
            </w:r>
          </w:p>
        </w:tc>
        <w:tc>
          <w:tcPr>
            <w:tcW w:w="579" w:type="pct"/>
            <w:shd w:val="clear" w:color="auto" w:fill="auto"/>
            <w:vAlign w:val="center"/>
          </w:tcPr>
          <w:p w14:paraId="38198C42" w14:textId="77777777" w:rsidR="002777B5" w:rsidRPr="0032353F" w:rsidRDefault="002777B5"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11</w:t>
            </w:r>
          </w:p>
        </w:tc>
      </w:tr>
      <w:tr w:rsidR="002777B5" w:rsidRPr="00224670" w14:paraId="12BED1F1" w14:textId="77777777" w:rsidTr="007878BE">
        <w:trPr>
          <w:trHeight w:val="149"/>
          <w:jc w:val="center"/>
        </w:trPr>
        <w:tc>
          <w:tcPr>
            <w:tcW w:w="1221" w:type="pct"/>
            <w:vAlign w:val="center"/>
          </w:tcPr>
          <w:p w14:paraId="2F9430D7" w14:textId="77777777" w:rsidR="002777B5" w:rsidRDefault="002777B5" w:rsidP="007878BE">
            <w:pPr>
              <w:spacing w:after="180" w:line="240" w:lineRule="auto"/>
              <w:jc w:val="center"/>
              <w:rPr>
                <w:color w:val="000000" w:themeColor="text1"/>
                <w:sz w:val="20"/>
                <w:szCs w:val="20"/>
              </w:rPr>
            </w:pPr>
            <w:r w:rsidRPr="00224670">
              <w:rPr>
                <w:color w:val="000000" w:themeColor="text1"/>
                <w:sz w:val="20"/>
                <w:szCs w:val="20"/>
              </w:rPr>
              <w:t>SOLUTION First Cost per Implementation Unit</w:t>
            </w:r>
          </w:p>
        </w:tc>
        <w:tc>
          <w:tcPr>
            <w:tcW w:w="861" w:type="pct"/>
            <w:vAlign w:val="center"/>
          </w:tcPr>
          <w:p w14:paraId="63227069" w14:textId="77777777" w:rsidR="002777B5" w:rsidRDefault="002777B5" w:rsidP="007878BE">
            <w:pPr>
              <w:spacing w:after="180" w:line="240" w:lineRule="auto"/>
              <w:jc w:val="center"/>
              <w:rPr>
                <w:rFonts w:eastAsia="Helvetica,Times New Roman" w:cstheme="minorHAnsi"/>
                <w:i/>
                <w:color w:val="000000" w:themeColor="text1"/>
                <w:sz w:val="20"/>
                <w:szCs w:val="20"/>
              </w:rPr>
            </w:pPr>
            <w:r w:rsidRPr="00224670">
              <w:rPr>
                <w:rFonts w:eastAsia="Helvetica,Times New Roman" w:cstheme="minorHAnsi"/>
                <w:i/>
                <w:color w:val="000000" w:themeColor="text1"/>
                <w:sz w:val="20"/>
                <w:szCs w:val="20"/>
              </w:rPr>
              <w:t>per implementation unit</w:t>
            </w:r>
          </w:p>
        </w:tc>
        <w:tc>
          <w:tcPr>
            <w:tcW w:w="861" w:type="pct"/>
            <w:shd w:val="clear" w:color="auto" w:fill="auto"/>
            <w:vAlign w:val="center"/>
          </w:tcPr>
          <w:p w14:paraId="3B3F50D9" w14:textId="77777777" w:rsidR="002777B5" w:rsidRDefault="002777B5" w:rsidP="007878BE">
            <w:pPr>
              <w:spacing w:after="180" w:line="240" w:lineRule="auto"/>
              <w:jc w:val="center"/>
              <w:rPr>
                <w:rFonts w:eastAsia="Helvetica,Times New Roman" w:cstheme="minorHAnsi"/>
                <w:color w:val="000000" w:themeColor="text1"/>
                <w:sz w:val="20"/>
                <w:szCs w:val="20"/>
              </w:rPr>
            </w:pPr>
            <w:r w:rsidRPr="00224670">
              <w:rPr>
                <w:rFonts w:eastAsia="Helvetica,Times New Roman" w:cstheme="minorHAnsi"/>
                <w:color w:val="000000" w:themeColor="text1"/>
                <w:sz w:val="20"/>
                <w:szCs w:val="20"/>
              </w:rPr>
              <w:t>$25,678</w:t>
            </w:r>
            <w:r>
              <w:rPr>
                <w:rFonts w:eastAsia="Helvetica,Times New Roman" w:cstheme="minorHAnsi"/>
                <w:color w:val="000000" w:themeColor="text1"/>
                <w:sz w:val="20"/>
                <w:szCs w:val="20"/>
              </w:rPr>
              <w:t xml:space="preserve"> – </w:t>
            </w:r>
            <w:r w:rsidRPr="00224670">
              <w:rPr>
                <w:rFonts w:eastAsia="Helvetica,Times New Roman" w:cstheme="minorHAnsi"/>
                <w:color w:val="000000" w:themeColor="text1"/>
                <w:sz w:val="20"/>
                <w:szCs w:val="20"/>
              </w:rPr>
              <w:t>$46,957</w:t>
            </w:r>
          </w:p>
        </w:tc>
        <w:tc>
          <w:tcPr>
            <w:tcW w:w="861" w:type="pct"/>
            <w:shd w:val="clear" w:color="auto" w:fill="auto"/>
            <w:vAlign w:val="center"/>
          </w:tcPr>
          <w:p w14:paraId="070D7378" w14:textId="4912FA76" w:rsidR="002777B5" w:rsidRPr="0032353F" w:rsidRDefault="009059E7" w:rsidP="007878BE">
            <w:pPr>
              <w:spacing w:after="180" w:line="240" w:lineRule="auto"/>
              <w:jc w:val="center"/>
              <w:rPr>
                <w:rFonts w:eastAsia="Helvetica,Times New Roman" w:cstheme="minorHAnsi"/>
                <w:color w:val="000000" w:themeColor="text1"/>
                <w:sz w:val="20"/>
                <w:szCs w:val="20"/>
              </w:rPr>
            </w:pPr>
            <w:r w:rsidRPr="009059E7">
              <w:rPr>
                <w:rFonts w:eastAsia="Helvetica,Times New Roman" w:cstheme="minorHAnsi"/>
                <w:color w:val="000000" w:themeColor="text1"/>
                <w:sz w:val="20"/>
                <w:szCs w:val="20"/>
              </w:rPr>
              <w:t>$36440</w:t>
            </w:r>
          </w:p>
        </w:tc>
        <w:tc>
          <w:tcPr>
            <w:tcW w:w="617" w:type="pct"/>
            <w:shd w:val="clear" w:color="auto" w:fill="auto"/>
            <w:vAlign w:val="center"/>
          </w:tcPr>
          <w:p w14:paraId="2A1385E2" w14:textId="77777777" w:rsidR="002777B5" w:rsidRPr="00224670" w:rsidRDefault="002777B5" w:rsidP="007878BE">
            <w:pPr>
              <w:spacing w:after="180" w:line="240" w:lineRule="auto"/>
              <w:jc w:val="center"/>
              <w:rPr>
                <w:rFonts w:cstheme="minorHAnsi"/>
                <w:color w:val="000000" w:themeColor="text1"/>
                <w:sz w:val="20"/>
                <w:szCs w:val="20"/>
              </w:rPr>
            </w:pPr>
            <w:r>
              <w:rPr>
                <w:rFonts w:cstheme="minorHAnsi" w:hint="eastAsia"/>
                <w:color w:val="000000" w:themeColor="text1"/>
                <w:sz w:val="20"/>
                <w:szCs w:val="20"/>
              </w:rPr>
              <w:t>1</w:t>
            </w:r>
            <w:r>
              <w:rPr>
                <w:rFonts w:cstheme="minorHAnsi"/>
                <w:color w:val="000000" w:themeColor="text1"/>
                <w:sz w:val="20"/>
                <w:szCs w:val="20"/>
              </w:rPr>
              <w:t>1</w:t>
            </w:r>
          </w:p>
        </w:tc>
        <w:tc>
          <w:tcPr>
            <w:tcW w:w="579" w:type="pct"/>
            <w:shd w:val="clear" w:color="auto" w:fill="auto"/>
            <w:vAlign w:val="center"/>
          </w:tcPr>
          <w:p w14:paraId="4A03E6EC" w14:textId="77777777" w:rsidR="002777B5" w:rsidRPr="00224670" w:rsidRDefault="002777B5" w:rsidP="007878BE">
            <w:pPr>
              <w:spacing w:after="180" w:line="240" w:lineRule="auto"/>
              <w:jc w:val="center"/>
              <w:rPr>
                <w:rFonts w:cstheme="minorHAnsi"/>
                <w:color w:val="000000" w:themeColor="text1"/>
                <w:sz w:val="20"/>
                <w:szCs w:val="20"/>
              </w:rPr>
            </w:pPr>
            <w:r>
              <w:rPr>
                <w:rFonts w:cstheme="minorHAnsi" w:hint="eastAsia"/>
                <w:color w:val="000000" w:themeColor="text1"/>
                <w:sz w:val="20"/>
                <w:szCs w:val="20"/>
              </w:rPr>
              <w:t>1</w:t>
            </w:r>
            <w:r>
              <w:rPr>
                <w:rFonts w:cstheme="minorHAnsi"/>
                <w:color w:val="000000" w:themeColor="text1"/>
                <w:sz w:val="20"/>
                <w:szCs w:val="20"/>
              </w:rPr>
              <w:t>1</w:t>
            </w:r>
          </w:p>
        </w:tc>
      </w:tr>
      <w:tr w:rsidR="002777B5" w14:paraId="1D08FFD8" w14:textId="77777777" w:rsidTr="007878BE">
        <w:trPr>
          <w:trHeight w:val="149"/>
          <w:jc w:val="center"/>
        </w:trPr>
        <w:tc>
          <w:tcPr>
            <w:tcW w:w="1221" w:type="pct"/>
            <w:vAlign w:val="center"/>
          </w:tcPr>
          <w:p w14:paraId="1A780EE9" w14:textId="77777777" w:rsidR="002777B5" w:rsidRPr="00224670" w:rsidRDefault="002777B5" w:rsidP="007878BE">
            <w:pPr>
              <w:spacing w:after="180" w:line="240" w:lineRule="auto"/>
              <w:jc w:val="center"/>
              <w:rPr>
                <w:color w:val="000000" w:themeColor="text1"/>
                <w:sz w:val="20"/>
                <w:szCs w:val="20"/>
              </w:rPr>
            </w:pPr>
            <w:r w:rsidRPr="00224670">
              <w:rPr>
                <w:color w:val="000000" w:themeColor="text1"/>
                <w:sz w:val="20"/>
                <w:szCs w:val="20"/>
              </w:rPr>
              <w:t>Average Annual Use - SOLUTION</w:t>
            </w:r>
          </w:p>
        </w:tc>
        <w:tc>
          <w:tcPr>
            <w:tcW w:w="861" w:type="pct"/>
            <w:vAlign w:val="center"/>
          </w:tcPr>
          <w:p w14:paraId="0AE0CBF3" w14:textId="77777777" w:rsidR="002777B5" w:rsidRPr="00224670" w:rsidRDefault="002777B5" w:rsidP="007878BE">
            <w:pPr>
              <w:spacing w:after="180" w:line="240" w:lineRule="auto"/>
              <w:jc w:val="center"/>
              <w:rPr>
                <w:rFonts w:eastAsia="Helvetica,Times New Roman" w:cstheme="minorHAnsi"/>
                <w:i/>
                <w:color w:val="000000" w:themeColor="text1"/>
                <w:sz w:val="20"/>
                <w:szCs w:val="20"/>
              </w:rPr>
            </w:pPr>
            <w:r w:rsidRPr="00224670">
              <w:rPr>
                <w:rFonts w:eastAsia="Helvetica,Times New Roman" w:cstheme="minorHAnsi"/>
                <w:i/>
                <w:color w:val="000000" w:themeColor="text1"/>
                <w:sz w:val="20"/>
                <w:szCs w:val="20"/>
              </w:rPr>
              <w:t>annual use</w:t>
            </w:r>
          </w:p>
        </w:tc>
        <w:tc>
          <w:tcPr>
            <w:tcW w:w="861" w:type="pct"/>
            <w:shd w:val="clear" w:color="auto" w:fill="auto"/>
            <w:vAlign w:val="center"/>
          </w:tcPr>
          <w:p w14:paraId="6CFCF1CE" w14:textId="77777777" w:rsidR="002777B5" w:rsidRPr="00224670" w:rsidRDefault="002777B5" w:rsidP="007878BE">
            <w:pPr>
              <w:spacing w:after="180" w:line="240" w:lineRule="auto"/>
              <w:jc w:val="center"/>
              <w:rPr>
                <w:rFonts w:eastAsia="Helvetica,Times New Roman" w:cstheme="minorHAnsi"/>
                <w:color w:val="000000" w:themeColor="text1"/>
                <w:sz w:val="20"/>
                <w:szCs w:val="20"/>
              </w:rPr>
            </w:pPr>
            <w:r w:rsidRPr="00224670">
              <w:rPr>
                <w:rFonts w:eastAsia="Helvetica,Times New Roman" w:cstheme="minorHAnsi"/>
                <w:color w:val="000000" w:themeColor="text1"/>
                <w:sz w:val="20"/>
                <w:szCs w:val="20"/>
              </w:rPr>
              <w:t>1.76E-05</w:t>
            </w:r>
            <w:r>
              <w:rPr>
                <w:rFonts w:eastAsia="Helvetica,Times New Roman" w:cstheme="minorHAnsi"/>
                <w:color w:val="000000" w:themeColor="text1"/>
                <w:sz w:val="20"/>
                <w:szCs w:val="20"/>
              </w:rPr>
              <w:t xml:space="preserve"> – </w:t>
            </w:r>
            <w:r w:rsidRPr="00224670">
              <w:rPr>
                <w:rFonts w:eastAsia="Helvetica,Times New Roman" w:cstheme="minorHAnsi"/>
                <w:color w:val="000000" w:themeColor="text1"/>
                <w:sz w:val="20"/>
                <w:szCs w:val="20"/>
              </w:rPr>
              <w:t>3.87E-05</w:t>
            </w:r>
          </w:p>
        </w:tc>
        <w:tc>
          <w:tcPr>
            <w:tcW w:w="861" w:type="pct"/>
            <w:shd w:val="clear" w:color="auto" w:fill="auto"/>
            <w:vAlign w:val="center"/>
          </w:tcPr>
          <w:p w14:paraId="3ED56572" w14:textId="0B8EB6EC" w:rsidR="002777B5" w:rsidRPr="0032353F" w:rsidRDefault="002A2D4E"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sz w:val="20"/>
                <w:szCs w:val="20"/>
              </w:rPr>
              <w:t>3.47E-04</w:t>
            </w:r>
          </w:p>
        </w:tc>
        <w:tc>
          <w:tcPr>
            <w:tcW w:w="617" w:type="pct"/>
            <w:shd w:val="clear" w:color="auto" w:fill="auto"/>
            <w:vAlign w:val="center"/>
          </w:tcPr>
          <w:p w14:paraId="1BA198C3" w14:textId="77777777" w:rsidR="002777B5" w:rsidRDefault="002777B5" w:rsidP="007878BE">
            <w:pPr>
              <w:spacing w:after="180" w:line="240" w:lineRule="auto"/>
              <w:jc w:val="center"/>
              <w:rPr>
                <w:rFonts w:cstheme="minorHAnsi"/>
                <w:color w:val="000000" w:themeColor="text1"/>
                <w:sz w:val="20"/>
                <w:szCs w:val="20"/>
              </w:rPr>
            </w:pPr>
            <w:r>
              <w:rPr>
                <w:rFonts w:cstheme="minorHAnsi" w:hint="eastAsia"/>
                <w:color w:val="000000" w:themeColor="text1"/>
                <w:sz w:val="20"/>
                <w:szCs w:val="20"/>
              </w:rPr>
              <w:t>1</w:t>
            </w:r>
            <w:r>
              <w:rPr>
                <w:rFonts w:cstheme="minorHAnsi"/>
                <w:color w:val="000000" w:themeColor="text1"/>
                <w:sz w:val="20"/>
                <w:szCs w:val="20"/>
              </w:rPr>
              <w:t>1</w:t>
            </w:r>
          </w:p>
        </w:tc>
        <w:tc>
          <w:tcPr>
            <w:tcW w:w="579" w:type="pct"/>
            <w:shd w:val="clear" w:color="auto" w:fill="auto"/>
            <w:vAlign w:val="center"/>
          </w:tcPr>
          <w:p w14:paraId="216E3C38" w14:textId="77777777" w:rsidR="002777B5" w:rsidRDefault="002777B5" w:rsidP="007878BE">
            <w:pPr>
              <w:spacing w:after="180" w:line="240" w:lineRule="auto"/>
              <w:jc w:val="center"/>
              <w:rPr>
                <w:rFonts w:cstheme="minorHAnsi"/>
                <w:color w:val="000000" w:themeColor="text1"/>
                <w:sz w:val="20"/>
                <w:szCs w:val="20"/>
              </w:rPr>
            </w:pPr>
            <w:r>
              <w:rPr>
                <w:rFonts w:cstheme="minorHAnsi" w:hint="eastAsia"/>
                <w:color w:val="000000" w:themeColor="text1"/>
                <w:sz w:val="20"/>
                <w:szCs w:val="20"/>
              </w:rPr>
              <w:t>1</w:t>
            </w:r>
            <w:r>
              <w:rPr>
                <w:rFonts w:cstheme="minorHAnsi"/>
                <w:color w:val="000000" w:themeColor="text1"/>
                <w:sz w:val="20"/>
                <w:szCs w:val="20"/>
              </w:rPr>
              <w:t>1</w:t>
            </w:r>
          </w:p>
        </w:tc>
      </w:tr>
      <w:tr w:rsidR="002777B5" w14:paraId="3480243E" w14:textId="77777777" w:rsidTr="007878BE">
        <w:trPr>
          <w:trHeight w:val="149"/>
          <w:jc w:val="center"/>
        </w:trPr>
        <w:tc>
          <w:tcPr>
            <w:tcW w:w="1221" w:type="pct"/>
            <w:vAlign w:val="center"/>
          </w:tcPr>
          <w:p w14:paraId="7D4BD097" w14:textId="77777777" w:rsidR="002777B5" w:rsidRPr="00224670" w:rsidRDefault="002777B5" w:rsidP="007878BE">
            <w:pPr>
              <w:spacing w:after="180" w:line="240" w:lineRule="auto"/>
              <w:jc w:val="center"/>
              <w:rPr>
                <w:color w:val="000000" w:themeColor="text1"/>
                <w:sz w:val="20"/>
                <w:szCs w:val="20"/>
              </w:rPr>
            </w:pPr>
            <w:r w:rsidRPr="00224670">
              <w:rPr>
                <w:color w:val="000000" w:themeColor="text1"/>
                <w:sz w:val="20"/>
                <w:szCs w:val="20"/>
              </w:rPr>
              <w:t>SOLUTION VARIABLE Operating Cost per Functional Unit</w:t>
            </w:r>
          </w:p>
        </w:tc>
        <w:tc>
          <w:tcPr>
            <w:tcW w:w="861" w:type="pct"/>
            <w:vAlign w:val="center"/>
          </w:tcPr>
          <w:p w14:paraId="608E29DD" w14:textId="77777777" w:rsidR="002777B5" w:rsidRPr="00224670" w:rsidRDefault="002777B5" w:rsidP="007878BE">
            <w:pPr>
              <w:spacing w:after="180" w:line="240" w:lineRule="auto"/>
              <w:jc w:val="center"/>
              <w:rPr>
                <w:rFonts w:eastAsia="Helvetica,Times New Roman" w:cstheme="minorHAnsi"/>
                <w:i/>
                <w:color w:val="000000" w:themeColor="text1"/>
                <w:sz w:val="20"/>
                <w:szCs w:val="20"/>
              </w:rPr>
            </w:pPr>
            <w:r w:rsidRPr="00224670">
              <w:rPr>
                <w:rFonts w:eastAsia="Helvetica,Times New Roman" w:cstheme="minorHAnsi"/>
                <w:i/>
                <w:color w:val="000000" w:themeColor="text1"/>
                <w:sz w:val="20"/>
                <w:szCs w:val="20"/>
              </w:rPr>
              <w:t>per functional unit of measure</w:t>
            </w:r>
          </w:p>
        </w:tc>
        <w:tc>
          <w:tcPr>
            <w:tcW w:w="861" w:type="pct"/>
            <w:shd w:val="clear" w:color="auto" w:fill="auto"/>
            <w:vAlign w:val="center"/>
          </w:tcPr>
          <w:p w14:paraId="48E8EA9C" w14:textId="77777777" w:rsidR="002777B5" w:rsidRPr="00224670" w:rsidRDefault="002777B5" w:rsidP="007878BE">
            <w:pPr>
              <w:spacing w:after="180" w:line="240" w:lineRule="auto"/>
              <w:jc w:val="center"/>
              <w:rPr>
                <w:rFonts w:eastAsia="Helvetica,Times New Roman" w:cstheme="minorHAnsi"/>
                <w:color w:val="000000" w:themeColor="text1"/>
                <w:sz w:val="20"/>
                <w:szCs w:val="20"/>
              </w:rPr>
            </w:pPr>
            <w:r w:rsidRPr="00224670">
              <w:rPr>
                <w:rFonts w:eastAsia="Helvetica,Times New Roman" w:cstheme="minorHAnsi"/>
                <w:color w:val="000000" w:themeColor="text1"/>
                <w:sz w:val="20"/>
                <w:szCs w:val="20"/>
              </w:rPr>
              <w:t>5,132,733</w:t>
            </w:r>
            <w:r>
              <w:rPr>
                <w:rFonts w:eastAsia="Helvetica,Times New Roman" w:cstheme="minorHAnsi"/>
                <w:color w:val="000000" w:themeColor="text1"/>
                <w:sz w:val="20"/>
                <w:szCs w:val="20"/>
              </w:rPr>
              <w:t xml:space="preserve"> – </w:t>
            </w:r>
            <w:r w:rsidRPr="00224670">
              <w:rPr>
                <w:rFonts w:eastAsia="Helvetica,Times New Roman" w:cstheme="minorHAnsi"/>
                <w:color w:val="000000" w:themeColor="text1"/>
                <w:sz w:val="20"/>
                <w:szCs w:val="20"/>
              </w:rPr>
              <w:t>18,010,497</w:t>
            </w:r>
          </w:p>
        </w:tc>
        <w:tc>
          <w:tcPr>
            <w:tcW w:w="861" w:type="pct"/>
            <w:shd w:val="clear" w:color="auto" w:fill="auto"/>
            <w:vAlign w:val="center"/>
          </w:tcPr>
          <w:p w14:paraId="2A7D4F05" w14:textId="60F5B60E" w:rsidR="002777B5" w:rsidRPr="0032353F" w:rsidRDefault="00A2672F" w:rsidP="007878BE">
            <w:pPr>
              <w:spacing w:after="180" w:line="240" w:lineRule="auto"/>
              <w:jc w:val="center"/>
              <w:rPr>
                <w:rFonts w:eastAsia="Helvetica,Times New Roman" w:cstheme="minorHAnsi"/>
                <w:color w:val="000000" w:themeColor="text1"/>
                <w:sz w:val="20"/>
                <w:szCs w:val="20"/>
              </w:rPr>
            </w:pPr>
            <w:r w:rsidRPr="00A2672F">
              <w:rPr>
                <w:rFonts w:eastAsia="Helvetica,Times New Roman" w:cstheme="minorHAnsi"/>
                <w:color w:val="000000" w:themeColor="text1"/>
                <w:sz w:val="20"/>
                <w:szCs w:val="20"/>
              </w:rPr>
              <w:t>$12831862</w:t>
            </w:r>
          </w:p>
        </w:tc>
        <w:tc>
          <w:tcPr>
            <w:tcW w:w="617" w:type="pct"/>
            <w:shd w:val="clear" w:color="auto" w:fill="auto"/>
            <w:vAlign w:val="center"/>
          </w:tcPr>
          <w:p w14:paraId="244D3F52" w14:textId="77777777" w:rsidR="002777B5" w:rsidRDefault="002777B5" w:rsidP="007878BE">
            <w:pPr>
              <w:spacing w:after="180" w:line="240" w:lineRule="auto"/>
              <w:jc w:val="center"/>
              <w:rPr>
                <w:rFonts w:cstheme="minorHAnsi"/>
                <w:color w:val="000000" w:themeColor="text1"/>
                <w:sz w:val="20"/>
                <w:szCs w:val="20"/>
              </w:rPr>
            </w:pPr>
            <w:r>
              <w:rPr>
                <w:rFonts w:cstheme="minorHAnsi" w:hint="eastAsia"/>
                <w:color w:val="000000" w:themeColor="text1"/>
                <w:sz w:val="20"/>
                <w:szCs w:val="20"/>
              </w:rPr>
              <w:t>1</w:t>
            </w:r>
            <w:r>
              <w:rPr>
                <w:rFonts w:cstheme="minorHAnsi"/>
                <w:color w:val="000000" w:themeColor="text1"/>
                <w:sz w:val="20"/>
                <w:szCs w:val="20"/>
              </w:rPr>
              <w:t>9</w:t>
            </w:r>
          </w:p>
        </w:tc>
        <w:tc>
          <w:tcPr>
            <w:tcW w:w="579" w:type="pct"/>
            <w:shd w:val="clear" w:color="auto" w:fill="auto"/>
            <w:vAlign w:val="center"/>
          </w:tcPr>
          <w:p w14:paraId="4282F1B9" w14:textId="77777777" w:rsidR="002777B5" w:rsidRDefault="002777B5" w:rsidP="007878BE">
            <w:pPr>
              <w:spacing w:after="180" w:line="240" w:lineRule="auto"/>
              <w:jc w:val="center"/>
              <w:rPr>
                <w:rFonts w:cstheme="minorHAnsi"/>
                <w:color w:val="000000" w:themeColor="text1"/>
                <w:sz w:val="20"/>
                <w:szCs w:val="20"/>
              </w:rPr>
            </w:pPr>
            <w:r>
              <w:rPr>
                <w:rFonts w:cstheme="minorHAnsi" w:hint="eastAsia"/>
                <w:color w:val="000000" w:themeColor="text1"/>
                <w:sz w:val="20"/>
                <w:szCs w:val="20"/>
              </w:rPr>
              <w:t>1</w:t>
            </w:r>
            <w:r>
              <w:rPr>
                <w:rFonts w:cstheme="minorHAnsi"/>
                <w:color w:val="000000" w:themeColor="text1"/>
                <w:sz w:val="20"/>
                <w:szCs w:val="20"/>
              </w:rPr>
              <w:t>9</w:t>
            </w:r>
          </w:p>
        </w:tc>
      </w:tr>
      <w:tr w:rsidR="002777B5" w14:paraId="0FC45616" w14:textId="77777777" w:rsidTr="007878BE">
        <w:trPr>
          <w:trHeight w:val="149"/>
          <w:jc w:val="center"/>
        </w:trPr>
        <w:tc>
          <w:tcPr>
            <w:tcW w:w="1221" w:type="pct"/>
            <w:vAlign w:val="center"/>
          </w:tcPr>
          <w:p w14:paraId="32FB36CA" w14:textId="77777777" w:rsidR="002777B5" w:rsidRPr="00224670" w:rsidRDefault="002777B5" w:rsidP="007878BE">
            <w:pPr>
              <w:spacing w:after="180" w:line="240" w:lineRule="auto"/>
              <w:jc w:val="center"/>
              <w:rPr>
                <w:color w:val="000000" w:themeColor="text1"/>
                <w:sz w:val="20"/>
                <w:szCs w:val="20"/>
              </w:rPr>
            </w:pPr>
            <w:r w:rsidRPr="00224670">
              <w:rPr>
                <w:color w:val="000000" w:themeColor="text1"/>
                <w:sz w:val="20"/>
                <w:szCs w:val="20"/>
              </w:rPr>
              <w:t>SOLUTION FIXED Operating Cost per Implementation Unit</w:t>
            </w:r>
          </w:p>
        </w:tc>
        <w:tc>
          <w:tcPr>
            <w:tcW w:w="861" w:type="pct"/>
            <w:vAlign w:val="center"/>
          </w:tcPr>
          <w:p w14:paraId="6A71BC2C" w14:textId="77777777" w:rsidR="002777B5" w:rsidRPr="00224670" w:rsidRDefault="002777B5" w:rsidP="007878BE">
            <w:pPr>
              <w:spacing w:after="180" w:line="240" w:lineRule="auto"/>
              <w:jc w:val="center"/>
              <w:rPr>
                <w:rFonts w:eastAsia="Helvetica,Times New Roman" w:cstheme="minorHAnsi"/>
                <w:i/>
                <w:color w:val="000000" w:themeColor="text1"/>
                <w:sz w:val="20"/>
                <w:szCs w:val="20"/>
              </w:rPr>
            </w:pPr>
            <w:r w:rsidRPr="00224670">
              <w:rPr>
                <w:rFonts w:eastAsia="Helvetica,Times New Roman" w:cstheme="minorHAnsi"/>
                <w:i/>
                <w:color w:val="000000" w:themeColor="text1"/>
                <w:sz w:val="20"/>
                <w:szCs w:val="20"/>
              </w:rPr>
              <w:t>per implementation unit</w:t>
            </w:r>
          </w:p>
        </w:tc>
        <w:tc>
          <w:tcPr>
            <w:tcW w:w="861" w:type="pct"/>
            <w:shd w:val="clear" w:color="auto" w:fill="auto"/>
            <w:vAlign w:val="center"/>
          </w:tcPr>
          <w:p w14:paraId="284CC731" w14:textId="77777777" w:rsidR="002777B5" w:rsidRPr="00224670" w:rsidRDefault="002777B5" w:rsidP="007878BE">
            <w:pPr>
              <w:spacing w:after="180" w:line="240" w:lineRule="auto"/>
              <w:jc w:val="center"/>
              <w:rPr>
                <w:rFonts w:eastAsia="Helvetica,Times New Roman" w:cstheme="minorHAnsi"/>
                <w:color w:val="000000" w:themeColor="text1"/>
                <w:sz w:val="20"/>
                <w:szCs w:val="20"/>
              </w:rPr>
            </w:pPr>
            <w:r w:rsidRPr="00224670">
              <w:rPr>
                <w:rFonts w:eastAsia="Helvetica,Times New Roman" w:cstheme="minorHAnsi"/>
                <w:color w:val="000000" w:themeColor="text1"/>
                <w:sz w:val="20"/>
                <w:szCs w:val="20"/>
              </w:rPr>
              <w:t>371</w:t>
            </w:r>
            <w:r>
              <w:rPr>
                <w:rFonts w:eastAsia="Helvetica,Times New Roman" w:cstheme="minorHAnsi"/>
                <w:color w:val="000000" w:themeColor="text1"/>
                <w:sz w:val="20"/>
                <w:szCs w:val="20"/>
              </w:rPr>
              <w:t xml:space="preserve"> – 897</w:t>
            </w:r>
          </w:p>
        </w:tc>
        <w:tc>
          <w:tcPr>
            <w:tcW w:w="861" w:type="pct"/>
            <w:shd w:val="clear" w:color="auto" w:fill="auto"/>
            <w:vAlign w:val="center"/>
          </w:tcPr>
          <w:p w14:paraId="24826929" w14:textId="1D3C36C2" w:rsidR="002777B5" w:rsidRPr="0032353F" w:rsidRDefault="00A2672F"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$634</w:t>
            </w:r>
          </w:p>
        </w:tc>
        <w:tc>
          <w:tcPr>
            <w:tcW w:w="617" w:type="pct"/>
            <w:shd w:val="clear" w:color="auto" w:fill="auto"/>
            <w:vAlign w:val="center"/>
          </w:tcPr>
          <w:p w14:paraId="3A0912E0" w14:textId="77777777" w:rsidR="002777B5" w:rsidRDefault="002777B5" w:rsidP="007878BE">
            <w:pPr>
              <w:spacing w:after="180" w:line="240" w:lineRule="auto"/>
              <w:jc w:val="center"/>
              <w:rPr>
                <w:rFonts w:cstheme="minorHAnsi"/>
                <w:color w:val="000000" w:themeColor="text1"/>
                <w:sz w:val="20"/>
                <w:szCs w:val="20"/>
              </w:rPr>
            </w:pPr>
            <w:r>
              <w:rPr>
                <w:rFonts w:cstheme="minorHAnsi" w:hint="eastAsia"/>
                <w:color w:val="000000" w:themeColor="text1"/>
                <w:sz w:val="20"/>
                <w:szCs w:val="20"/>
              </w:rPr>
              <w:t>2</w:t>
            </w:r>
            <w:r>
              <w:rPr>
                <w:rFonts w:cstheme="minorHAnsi"/>
                <w:color w:val="000000" w:themeColor="text1"/>
                <w:sz w:val="20"/>
                <w:szCs w:val="20"/>
              </w:rPr>
              <w:t>5</w:t>
            </w:r>
          </w:p>
        </w:tc>
        <w:tc>
          <w:tcPr>
            <w:tcW w:w="579" w:type="pct"/>
            <w:shd w:val="clear" w:color="auto" w:fill="auto"/>
            <w:vAlign w:val="center"/>
          </w:tcPr>
          <w:p w14:paraId="0925F212" w14:textId="77777777" w:rsidR="002777B5" w:rsidRDefault="002777B5" w:rsidP="007878BE">
            <w:pPr>
              <w:spacing w:after="180" w:line="240" w:lineRule="auto"/>
              <w:jc w:val="center"/>
              <w:rPr>
                <w:rFonts w:cstheme="minorHAnsi"/>
                <w:color w:val="000000" w:themeColor="text1"/>
                <w:sz w:val="20"/>
                <w:szCs w:val="20"/>
              </w:rPr>
            </w:pPr>
            <w:r>
              <w:rPr>
                <w:rFonts w:cstheme="minorHAnsi" w:hint="eastAsia"/>
                <w:color w:val="000000" w:themeColor="text1"/>
                <w:sz w:val="20"/>
                <w:szCs w:val="20"/>
              </w:rPr>
              <w:t>2</w:t>
            </w:r>
            <w:r>
              <w:rPr>
                <w:rFonts w:cstheme="minorHAnsi"/>
                <w:color w:val="000000" w:themeColor="text1"/>
                <w:sz w:val="20"/>
                <w:szCs w:val="20"/>
              </w:rPr>
              <w:t>5</w:t>
            </w:r>
          </w:p>
        </w:tc>
      </w:tr>
      <w:tr w:rsidR="00354A9E" w14:paraId="4D644861" w14:textId="77777777" w:rsidTr="007878BE">
        <w:trPr>
          <w:trHeight w:val="149"/>
          <w:jc w:val="center"/>
        </w:trPr>
        <w:tc>
          <w:tcPr>
            <w:tcW w:w="1221" w:type="pct"/>
            <w:vAlign w:val="center"/>
          </w:tcPr>
          <w:p w14:paraId="094B47E9" w14:textId="020CFF46" w:rsidR="00354A9E" w:rsidRPr="00224670" w:rsidRDefault="00354A9E" w:rsidP="00354A9E">
            <w:pPr>
              <w:spacing w:after="180" w:line="240" w:lineRule="auto"/>
              <w:jc w:val="center"/>
              <w:rPr>
                <w:color w:val="000000" w:themeColor="text1"/>
                <w:sz w:val="20"/>
                <w:szCs w:val="20"/>
              </w:rPr>
            </w:pPr>
            <w:r w:rsidRPr="00AA2443">
              <w:rPr>
                <w:color w:val="000000" w:themeColor="text1"/>
                <w:sz w:val="20"/>
                <w:szCs w:val="20"/>
              </w:rPr>
              <w:t>Discount Rates - Households</w:t>
            </w:r>
          </w:p>
        </w:tc>
        <w:tc>
          <w:tcPr>
            <w:tcW w:w="861" w:type="pct"/>
            <w:vAlign w:val="center"/>
          </w:tcPr>
          <w:p w14:paraId="28125890" w14:textId="47A9CEA9" w:rsidR="00354A9E" w:rsidRPr="00224670" w:rsidRDefault="00354A9E" w:rsidP="00354A9E">
            <w:pPr>
              <w:spacing w:after="180" w:line="240" w:lineRule="auto"/>
              <w:jc w:val="center"/>
              <w:rPr>
                <w:rFonts w:eastAsia="Helvetica,Times New Roman" w:cstheme="minorHAnsi"/>
                <w:i/>
                <w:color w:val="000000" w:themeColor="text1"/>
                <w:sz w:val="20"/>
                <w:szCs w:val="20"/>
              </w:rPr>
            </w:pPr>
            <w:r w:rsidRPr="00AA2443">
              <w:rPr>
                <w:rFonts w:eastAsia="Helvetica,Times New Roman" w:cstheme="minorHAnsi"/>
                <w:color w:val="000000" w:themeColor="text1"/>
                <w:sz w:val="20"/>
                <w:szCs w:val="20"/>
              </w:rPr>
              <w:t>Percent</w:t>
            </w:r>
          </w:p>
        </w:tc>
        <w:tc>
          <w:tcPr>
            <w:tcW w:w="861" w:type="pct"/>
            <w:shd w:val="clear" w:color="auto" w:fill="auto"/>
            <w:vAlign w:val="center"/>
          </w:tcPr>
          <w:p w14:paraId="62DC5883" w14:textId="586A0602" w:rsidR="00354A9E" w:rsidRPr="00224670" w:rsidRDefault="00354A9E" w:rsidP="00354A9E">
            <w:pPr>
              <w:spacing w:after="180" w:line="240" w:lineRule="auto"/>
              <w:jc w:val="center"/>
              <w:rPr>
                <w:rFonts w:eastAsia="Helvetica,Times New Roman" w:cstheme="minorHAnsi"/>
                <w:color w:val="000000" w:themeColor="text1"/>
                <w:sz w:val="20"/>
                <w:szCs w:val="20"/>
              </w:rPr>
            </w:pPr>
            <w:r w:rsidRPr="00AA2443">
              <w:rPr>
                <w:rFonts w:eastAsia="Helvetica,Times New Roman" w:cstheme="minorHAnsi"/>
                <w:color w:val="000000" w:themeColor="text1"/>
                <w:sz w:val="20"/>
                <w:szCs w:val="20"/>
              </w:rPr>
              <w:t>3%</w:t>
            </w:r>
            <w:r>
              <w:rPr>
                <w:rFonts w:eastAsia="Helvetica,Times New Roman" w:cstheme="minorHAnsi"/>
                <w:color w:val="000000" w:themeColor="text1"/>
                <w:sz w:val="20"/>
                <w:szCs w:val="20"/>
              </w:rPr>
              <w:t xml:space="preserve"> – 5</w:t>
            </w:r>
            <w:r w:rsidRPr="00AA2443">
              <w:rPr>
                <w:rFonts w:eastAsia="Helvetica,Times New Roman" w:cstheme="minorHAnsi"/>
                <w:color w:val="000000" w:themeColor="text1"/>
                <w:sz w:val="20"/>
                <w:szCs w:val="20"/>
              </w:rPr>
              <w:t>%</w:t>
            </w:r>
          </w:p>
        </w:tc>
        <w:tc>
          <w:tcPr>
            <w:tcW w:w="861" w:type="pct"/>
            <w:shd w:val="clear" w:color="auto" w:fill="auto"/>
            <w:vAlign w:val="center"/>
          </w:tcPr>
          <w:p w14:paraId="3A3C8F61" w14:textId="384A406B" w:rsidR="00354A9E" w:rsidRPr="00E77D87" w:rsidRDefault="00A2672F" w:rsidP="00354A9E">
            <w:pPr>
              <w:spacing w:after="180" w:line="240" w:lineRule="auto"/>
              <w:jc w:val="center"/>
              <w:rPr>
                <w:rFonts w:eastAsia="Helvetica,Times New Roman" w:cstheme="minorHAnsi"/>
                <w:color w:val="000000" w:themeColor="text1"/>
                <w:sz w:val="20"/>
                <w:szCs w:val="20"/>
                <w:highlight w:val="yellow"/>
              </w:rPr>
            </w:pPr>
            <w:r w:rsidRPr="00A2672F">
              <w:rPr>
                <w:rFonts w:eastAsia="Helvetica,Times New Roman" w:cstheme="minorHAnsi"/>
                <w:color w:val="000000" w:themeColor="text1"/>
                <w:sz w:val="20"/>
                <w:szCs w:val="20"/>
              </w:rPr>
              <w:t>4%</w:t>
            </w:r>
          </w:p>
        </w:tc>
        <w:tc>
          <w:tcPr>
            <w:tcW w:w="617" w:type="pct"/>
            <w:shd w:val="clear" w:color="auto" w:fill="auto"/>
            <w:vAlign w:val="center"/>
          </w:tcPr>
          <w:p w14:paraId="40554465" w14:textId="0ED8293D" w:rsidR="00354A9E" w:rsidRDefault="00354A9E" w:rsidP="00354A9E">
            <w:pPr>
              <w:spacing w:after="180" w:line="240" w:lineRule="auto"/>
              <w:jc w:val="center"/>
              <w:rPr>
                <w:rFonts w:cstheme="minorHAnsi"/>
                <w:color w:val="000000" w:themeColor="text1"/>
                <w:sz w:val="20"/>
                <w:szCs w:val="20"/>
              </w:rPr>
            </w:pPr>
            <w:r>
              <w:rPr>
                <w:rFonts w:eastAsia="Helvetica,Times New Roman" w:cstheme="minorHAnsi"/>
                <w:color w:val="000000" w:themeColor="text1"/>
                <w:sz w:val="20"/>
                <w:szCs w:val="20"/>
              </w:rPr>
              <w:t>10</w:t>
            </w:r>
          </w:p>
        </w:tc>
        <w:tc>
          <w:tcPr>
            <w:tcW w:w="579" w:type="pct"/>
            <w:shd w:val="clear" w:color="auto" w:fill="auto"/>
            <w:vAlign w:val="center"/>
          </w:tcPr>
          <w:p w14:paraId="222DAD76" w14:textId="15B2BFC9" w:rsidR="00354A9E" w:rsidRDefault="00354A9E" w:rsidP="00354A9E">
            <w:pPr>
              <w:spacing w:after="180" w:line="240" w:lineRule="auto"/>
              <w:jc w:val="center"/>
              <w:rPr>
                <w:rFonts w:cstheme="minorHAnsi"/>
                <w:color w:val="000000" w:themeColor="text1"/>
                <w:sz w:val="20"/>
                <w:szCs w:val="20"/>
              </w:rPr>
            </w:pPr>
            <w:r>
              <w:rPr>
                <w:rFonts w:eastAsia="Helvetica,Times New Roman" w:cstheme="minorHAnsi"/>
                <w:color w:val="000000" w:themeColor="text1"/>
                <w:sz w:val="20"/>
                <w:szCs w:val="20"/>
              </w:rPr>
              <w:t>10</w:t>
            </w:r>
          </w:p>
        </w:tc>
      </w:tr>
      <w:tr w:rsidR="00354A9E" w14:paraId="65C0E134" w14:textId="77777777" w:rsidTr="007878BE">
        <w:trPr>
          <w:trHeight w:val="149"/>
          <w:jc w:val="center"/>
        </w:trPr>
        <w:tc>
          <w:tcPr>
            <w:tcW w:w="1221" w:type="pct"/>
            <w:vAlign w:val="center"/>
          </w:tcPr>
          <w:p w14:paraId="67070CE1" w14:textId="282076C3" w:rsidR="00354A9E" w:rsidRPr="00AA2443" w:rsidRDefault="00354A9E" w:rsidP="00354A9E">
            <w:pPr>
              <w:spacing w:after="180" w:line="240" w:lineRule="auto"/>
              <w:jc w:val="center"/>
              <w:rPr>
                <w:color w:val="000000" w:themeColor="text1"/>
                <w:sz w:val="20"/>
                <w:szCs w:val="20"/>
              </w:rPr>
            </w:pPr>
            <w:r w:rsidRPr="00AA2443">
              <w:rPr>
                <w:color w:val="000000" w:themeColor="text1"/>
                <w:sz w:val="20"/>
                <w:szCs w:val="20"/>
              </w:rPr>
              <w:t>EV Learning Rate</w:t>
            </w:r>
          </w:p>
        </w:tc>
        <w:tc>
          <w:tcPr>
            <w:tcW w:w="861" w:type="pct"/>
            <w:vAlign w:val="center"/>
          </w:tcPr>
          <w:p w14:paraId="148612F8" w14:textId="0078D3FC" w:rsidR="00354A9E" w:rsidRPr="00AA2443" w:rsidRDefault="00354A9E" w:rsidP="00354A9E">
            <w:pPr>
              <w:spacing w:after="180" w:line="240" w:lineRule="auto"/>
              <w:jc w:val="center"/>
              <w:rPr>
                <w:rFonts w:eastAsia="Helvetica,Times New Roman" w:cstheme="minorHAnsi"/>
                <w:color w:val="000000" w:themeColor="text1"/>
                <w:sz w:val="20"/>
                <w:szCs w:val="20"/>
              </w:rPr>
            </w:pPr>
            <w:r w:rsidRPr="00AA2443">
              <w:rPr>
                <w:rFonts w:eastAsia="Helvetica,Times New Roman" w:cstheme="minorHAnsi"/>
                <w:color w:val="000000" w:themeColor="text1"/>
                <w:sz w:val="20"/>
                <w:szCs w:val="20"/>
              </w:rPr>
              <w:t>%</w:t>
            </w:r>
          </w:p>
        </w:tc>
        <w:tc>
          <w:tcPr>
            <w:tcW w:w="861" w:type="pct"/>
            <w:shd w:val="clear" w:color="auto" w:fill="auto"/>
            <w:vAlign w:val="center"/>
          </w:tcPr>
          <w:p w14:paraId="769277E7" w14:textId="3669266A" w:rsidR="00354A9E" w:rsidRPr="00AA2443" w:rsidRDefault="00354A9E" w:rsidP="00354A9E">
            <w:pPr>
              <w:spacing w:after="180" w:line="240" w:lineRule="auto"/>
              <w:jc w:val="center"/>
              <w:rPr>
                <w:rFonts w:eastAsia="Helvetica,Times New Roman" w:cstheme="minorHAnsi"/>
                <w:color w:val="000000" w:themeColor="text1"/>
                <w:sz w:val="20"/>
                <w:szCs w:val="20"/>
              </w:rPr>
            </w:pPr>
            <w:r w:rsidRPr="00AA2443">
              <w:rPr>
                <w:rFonts w:eastAsia="Helvetica,Times New Roman" w:cstheme="minorHAnsi"/>
                <w:color w:val="000000" w:themeColor="text1"/>
                <w:sz w:val="20"/>
                <w:szCs w:val="20"/>
              </w:rPr>
              <w:t>1.41%</w:t>
            </w:r>
            <w:r>
              <w:rPr>
                <w:rFonts w:eastAsia="Helvetica,Times New Roman" w:cstheme="minorHAnsi"/>
                <w:color w:val="000000" w:themeColor="text1"/>
                <w:sz w:val="20"/>
                <w:szCs w:val="20"/>
              </w:rPr>
              <w:t xml:space="preserve"> – </w:t>
            </w:r>
            <w:r w:rsidRPr="00AA2443">
              <w:rPr>
                <w:rFonts w:eastAsia="Helvetica,Times New Roman" w:cstheme="minorHAnsi"/>
                <w:color w:val="000000" w:themeColor="text1"/>
                <w:sz w:val="20"/>
                <w:szCs w:val="20"/>
              </w:rPr>
              <w:t>17.86%</w:t>
            </w:r>
          </w:p>
        </w:tc>
        <w:tc>
          <w:tcPr>
            <w:tcW w:w="861" w:type="pct"/>
            <w:shd w:val="clear" w:color="auto" w:fill="auto"/>
            <w:vAlign w:val="center"/>
          </w:tcPr>
          <w:p w14:paraId="6C0EC184" w14:textId="03CAF7BD" w:rsidR="00354A9E" w:rsidRPr="00E77D87" w:rsidRDefault="00CB53A4" w:rsidP="00354A9E">
            <w:pPr>
              <w:spacing w:after="180" w:line="240" w:lineRule="auto"/>
              <w:jc w:val="center"/>
              <w:rPr>
                <w:rFonts w:eastAsia="Helvetica,Times New Roman" w:cstheme="minorHAnsi"/>
                <w:color w:val="000000" w:themeColor="text1"/>
                <w:sz w:val="20"/>
                <w:szCs w:val="20"/>
                <w:highlight w:val="yellow"/>
              </w:rPr>
            </w:pPr>
            <w:r w:rsidRPr="00CB53A4">
              <w:rPr>
                <w:rFonts w:eastAsia="Helvetica,Times New Roman" w:cstheme="minorHAnsi"/>
                <w:color w:val="000000" w:themeColor="text1"/>
                <w:sz w:val="20"/>
                <w:szCs w:val="20"/>
              </w:rPr>
              <w:t>11%</w:t>
            </w:r>
          </w:p>
        </w:tc>
        <w:tc>
          <w:tcPr>
            <w:tcW w:w="617" w:type="pct"/>
            <w:shd w:val="clear" w:color="auto" w:fill="auto"/>
            <w:vAlign w:val="center"/>
          </w:tcPr>
          <w:p w14:paraId="0D22D4AD" w14:textId="6CCFECCD" w:rsidR="00354A9E" w:rsidRDefault="00354A9E" w:rsidP="00354A9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17</w:t>
            </w:r>
          </w:p>
        </w:tc>
        <w:tc>
          <w:tcPr>
            <w:tcW w:w="579" w:type="pct"/>
            <w:shd w:val="clear" w:color="auto" w:fill="auto"/>
            <w:vAlign w:val="center"/>
          </w:tcPr>
          <w:p w14:paraId="0C459DBC" w14:textId="7FBC64C9" w:rsidR="00354A9E" w:rsidRDefault="00354A9E" w:rsidP="00354A9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17</w:t>
            </w:r>
          </w:p>
        </w:tc>
      </w:tr>
      <w:tr w:rsidR="00AB4711" w14:paraId="22736143" w14:textId="77777777" w:rsidTr="007878BE">
        <w:trPr>
          <w:trHeight w:val="149"/>
          <w:jc w:val="center"/>
        </w:trPr>
        <w:tc>
          <w:tcPr>
            <w:tcW w:w="1221" w:type="pct"/>
            <w:vAlign w:val="center"/>
          </w:tcPr>
          <w:p w14:paraId="10D20267" w14:textId="28153735" w:rsidR="00AB4711" w:rsidRPr="00AA2443" w:rsidRDefault="00AB4711" w:rsidP="00354A9E">
            <w:pPr>
              <w:spacing w:after="180" w:line="240" w:lineRule="auto"/>
              <w:jc w:val="center"/>
              <w:rPr>
                <w:color w:val="000000" w:themeColor="text1"/>
                <w:sz w:val="20"/>
                <w:szCs w:val="20"/>
              </w:rPr>
            </w:pPr>
            <w:r>
              <w:rPr>
                <w:color w:val="000000" w:themeColor="text1"/>
                <w:sz w:val="20"/>
                <w:szCs w:val="20"/>
              </w:rPr>
              <w:t>Learning rate factor (solution)</w:t>
            </w:r>
          </w:p>
        </w:tc>
        <w:tc>
          <w:tcPr>
            <w:tcW w:w="861" w:type="pct"/>
            <w:vAlign w:val="center"/>
          </w:tcPr>
          <w:p w14:paraId="63B2D7F2" w14:textId="35C29B02" w:rsidR="00AB4711" w:rsidRPr="00AA2443" w:rsidRDefault="00CB53A4" w:rsidP="00354A9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p>
        </w:tc>
        <w:tc>
          <w:tcPr>
            <w:tcW w:w="861" w:type="pct"/>
            <w:shd w:val="clear" w:color="auto" w:fill="auto"/>
            <w:vAlign w:val="center"/>
          </w:tcPr>
          <w:p w14:paraId="5F135766" w14:textId="77777777" w:rsidR="00AB4711" w:rsidRPr="00AA2443" w:rsidRDefault="00AB4711" w:rsidP="00354A9E">
            <w:pPr>
              <w:spacing w:after="180" w:line="240" w:lineRule="auto"/>
              <w:jc w:val="center"/>
              <w:rPr>
                <w:rFonts w:eastAsia="Helvetica,Times New Roman" w:cstheme="minorHAnsi"/>
                <w:color w:val="000000" w:themeColor="text1"/>
                <w:sz w:val="20"/>
                <w:szCs w:val="20"/>
              </w:rPr>
            </w:pPr>
          </w:p>
        </w:tc>
        <w:tc>
          <w:tcPr>
            <w:tcW w:w="861" w:type="pct"/>
            <w:shd w:val="clear" w:color="auto" w:fill="auto"/>
            <w:vAlign w:val="center"/>
          </w:tcPr>
          <w:p w14:paraId="040CC0E5" w14:textId="1C8EB719" w:rsidR="00AB4711" w:rsidRPr="00E77D87" w:rsidRDefault="00CB53A4" w:rsidP="00354A9E">
            <w:pPr>
              <w:spacing w:after="180" w:line="240" w:lineRule="auto"/>
              <w:jc w:val="center"/>
              <w:rPr>
                <w:rFonts w:eastAsia="Helvetica,Times New Roman" w:cstheme="minorHAnsi"/>
                <w:color w:val="000000" w:themeColor="text1"/>
                <w:sz w:val="20"/>
                <w:szCs w:val="20"/>
                <w:highlight w:val="yellow"/>
              </w:rPr>
            </w:pPr>
            <w:r w:rsidRPr="00CB53A4">
              <w:rPr>
                <w:rFonts w:eastAsia="Helvetica,Times New Roman" w:cstheme="minorHAnsi"/>
                <w:color w:val="000000" w:themeColor="text1"/>
                <w:sz w:val="20"/>
                <w:szCs w:val="20"/>
              </w:rPr>
              <w:t>0</w:t>
            </w:r>
          </w:p>
        </w:tc>
        <w:tc>
          <w:tcPr>
            <w:tcW w:w="617" w:type="pct"/>
            <w:shd w:val="clear" w:color="auto" w:fill="auto"/>
            <w:vAlign w:val="center"/>
          </w:tcPr>
          <w:p w14:paraId="7850C6B0" w14:textId="77777777" w:rsidR="00AB4711" w:rsidRDefault="00AB4711" w:rsidP="00354A9E">
            <w:pPr>
              <w:spacing w:after="180" w:line="240" w:lineRule="auto"/>
              <w:jc w:val="center"/>
              <w:rPr>
                <w:rFonts w:eastAsia="Helvetica,Times New Roman" w:cstheme="minorHAnsi"/>
                <w:color w:val="000000" w:themeColor="text1"/>
                <w:sz w:val="20"/>
                <w:szCs w:val="20"/>
              </w:rPr>
            </w:pPr>
          </w:p>
        </w:tc>
        <w:tc>
          <w:tcPr>
            <w:tcW w:w="579" w:type="pct"/>
            <w:shd w:val="clear" w:color="auto" w:fill="auto"/>
            <w:vAlign w:val="center"/>
          </w:tcPr>
          <w:p w14:paraId="4DE3424D" w14:textId="77777777" w:rsidR="00AB4711" w:rsidRDefault="00AB4711" w:rsidP="00354A9E">
            <w:pPr>
              <w:spacing w:after="180" w:line="240" w:lineRule="auto"/>
              <w:jc w:val="center"/>
              <w:rPr>
                <w:rFonts w:eastAsia="Helvetica,Times New Roman" w:cstheme="minorHAnsi"/>
                <w:color w:val="000000" w:themeColor="text1"/>
                <w:sz w:val="20"/>
                <w:szCs w:val="20"/>
              </w:rPr>
            </w:pPr>
          </w:p>
        </w:tc>
      </w:tr>
    </w:tbl>
    <w:p w14:paraId="0AC6DE7C" w14:textId="77777777" w:rsidR="002777B5" w:rsidRPr="002777B5" w:rsidRDefault="002777B5" w:rsidP="002777B5"/>
    <w:p w14:paraId="56F5BC32" w14:textId="6B8652D8" w:rsidR="001D17E8" w:rsidRDefault="00686965" w:rsidP="002777B5">
      <w:pPr>
        <w:pStyle w:val="Heading3"/>
        <w:numPr>
          <w:ilvl w:val="0"/>
          <w:numId w:val="0"/>
        </w:numPr>
      </w:pPr>
      <w:bookmarkStart w:id="458" w:name="_Ref34139195"/>
      <w:bookmarkStart w:id="459" w:name="_Toc72784732"/>
      <w:r>
        <w:t>Technical Inputs</w:t>
      </w:r>
      <w:bookmarkEnd w:id="458"/>
      <w:bookmarkEnd w:id="459"/>
    </w:p>
    <w:p w14:paraId="4136AB75" w14:textId="6F36D411" w:rsidR="006B1084" w:rsidRDefault="006B1084" w:rsidP="006B1084">
      <w:r>
        <w:t xml:space="preserve">Besides only climate- and financial-oriented variables, </w:t>
      </w:r>
      <w:r w:rsidR="00E55F46">
        <w:t>some</w:t>
      </w:r>
      <w:r>
        <w:t xml:space="preserve"> variables have been defined which apply to both climate and financial results. These are called Technical </w:t>
      </w:r>
      <w:proofErr w:type="gramStart"/>
      <w:r>
        <w:t>inputs, and</w:t>
      </w:r>
      <w:proofErr w:type="gramEnd"/>
      <w:r>
        <w:t xml:space="preserve"> are described below.</w:t>
      </w:r>
    </w:p>
    <w:p w14:paraId="25727ABA" w14:textId="2310251C" w:rsidR="000C1E8E" w:rsidRDefault="00AB131F" w:rsidP="000C1E8E">
      <w:pPr>
        <w:pStyle w:val="Heading4"/>
      </w:pPr>
      <w:r>
        <w:t>Fraction of BEV and PHEV</w:t>
      </w:r>
    </w:p>
    <w:p w14:paraId="11C4C55A" w14:textId="0668ED4E" w:rsidR="000C1E8E" w:rsidRDefault="00AB131F" w:rsidP="006B1084">
      <w:r>
        <w:t xml:space="preserve">EVs in this report included BEV and PHEV. The fraction of BEV and PHEV </w:t>
      </w:r>
      <w:r w:rsidR="00FA262C">
        <w:t>for EVs is different regionally and globally. Different EV fraction</w:t>
      </w:r>
      <w:r w:rsidR="008E27A1">
        <w:t>s</w:t>
      </w:r>
      <w:r w:rsidR="00FA262C">
        <w:t xml:space="preserve"> will lead to different</w:t>
      </w:r>
      <w:r w:rsidR="00461170">
        <w:t xml:space="preserve"> fuel consumption and </w:t>
      </w:r>
      <w:r w:rsidR="004D0D77">
        <w:t>climate impact because PHEV will</w:t>
      </w:r>
      <w:r w:rsidR="00F6789C">
        <w:t xml:space="preserve"> consume electricity when driving electric.</w:t>
      </w:r>
      <w:r w:rsidR="00FA262C">
        <w:t xml:space="preserve"> </w:t>
      </w:r>
      <w:r w:rsidR="00F6789C">
        <w:t xml:space="preserve">This </w:t>
      </w:r>
      <w:r w:rsidR="007F2321">
        <w:t xml:space="preserve">reports collects </w:t>
      </w:r>
      <w:r w:rsidR="0033462B">
        <w:t>eight sources</w:t>
      </w:r>
      <w:r w:rsidR="003E6724">
        <w:t xml:space="preserve"> and use the average </w:t>
      </w:r>
      <w:r w:rsidR="003E6724">
        <w:lastRenderedPageBreak/>
        <w:t>values of those sources</w:t>
      </w:r>
      <w:r w:rsidR="00F01A29">
        <w:t xml:space="preserve"> </w:t>
      </w:r>
      <w:r w:rsidR="00F01A29">
        <w:rPr>
          <w:lang w:val="da-DK"/>
        </w:rPr>
        <w:fldChar w:fldCharType="begin"/>
      </w:r>
      <w:r w:rsidR="00F57009">
        <w:instrText xml:space="preserve"> ADDIN ZOTERO_ITEM CSL_CITATION {"citationID":"jY3pDBnd","properties":{"formattedCitation":"(Bloomberg NEF, 2020; \\uc0\\u8220{}Europe Became The World\\uc0\\u8217{}s Biggest Plug-In Electric Car Market In 2020,\\uc0\\u8221{} n.d.; Goosen, 2017, 2017; IEA, 2016c, 2021a; Nextgreencar, 2021; Wagner, 2021, pp. 2009\\uc0\\u8211{}2020; Wong, 2020)","plainCitation":"(Bloomberg NEF, 2020; “Europe Became The World’s Biggest Plug-In Electric Car Market In 2020,” n.d.; Goosen, 2017, 2017; IEA, 2016c, 2021a; Nextgreencar, 2021; Wagner, 2021, pp. 2009–2020; Wong, 2020)","noteIndex":0},"citationItems":[{"id":35400,"uris":["http://zotero.org/groups/2241942/items/XGMTPFCT"],"uri":["http://zotero.org/groups/2241942/items/XGMTPFCT"],"itemData":{"id":35400,"type":"report","abstract":"Mobility is at the core of modern civilization, and the way people and goods move impacts many aspects of life. The next 20 years will bring...","language":"en","title":"Electric Vehicle Outlook 2020","URL":"https://bnef.turtl.co/story/evo-2020/","author":[{"family":"Bloomberg NEF","given":""}],"accessed":{"date-parts":[["2021",4,22]]},"issued":{"date-parts":[["2020"]]}}},{"id":"D5ynC6GP/wAtvRaKp","uris":["http://zotero.org/groups/2241942/items/FW2N4TZJ"],"uri":["http://zotero.org/groups/2241942/items/FW2N4TZJ"],"itemData":{"id":26603,"type":"webpage","title":"Top 10 EV Markets: Is PHEV's gaining market share?","URL":"https://wattev2buy.com/top-10-ev-markets-is-phev-gaining-market-share/","author":[{"family":"Goosen","given":"Wynand"}],"accessed":{"date-parts":[["2021",5,25]]},"issued":{"date-parts":[["2017"]]}}},{"id":"D5ynC6GP/wAtvRaKp","uris":["http://zotero.org/groups/2241942/items/FW2N4TZJ"],"uri":["http://zotero.org/groups/2241942/items/FW2N4TZJ"],"itemData":{"id":26603,"type":"webpage","title":"Top 10 EV Markets: Is PHEV's gaining market share?","URL":"https://wattev2buy.com/top-10-ev-markets-is-phev-gaining-market-share/","author":[{"family":"Goosen","given":"Wynand"}],"accessed":{"date-parts":[["2021",5,25]]},"issued":{"date-parts":[["2017"]]}}},{"id":34726,"uris":["http://zotero.org/groups/2241942/items/DKNLARDG"],"uri":["http://zotero.org/groups/2241942/items/DKNLARDG"],"itemData":{"id":34726,"type":"article-journal","container-title":"Energy Technology","language":"en","page":"418","source":"Zotero","title":"Energy Technology Perspectives 2016: Towards Sustainable Urban Energy Systems","author":[{"family":"IEA","given":""}],"issued":{"date-parts":[["2016"]]}}},{"id":35855,"uris":["http://zotero.org/groups/2241942/items/VGWI772D"],"uri":["http://zotero.org/groups/2241942/items/VGWI772D"],"itemData":{"id":35855,"type":"webpage","abstract":"Global EV Data Explorer - Analysis and findings. An article by the International Energy Agency.","container-title":"IEA","language":"en-GB","title":"Global EV Data Explorer – Analysis","URL":"https://www.iea.org/articles/global-ev-data-explorer","author":[{"family":"IEA","given":""}],"accessed":{"date-parts":[["2021",5,25]]},"issued":{"date-parts":[["2021"]]}}},{"id":35200,"uris":["http://zotero.org/groups/2241942/items/RS6GNANC"],"uri":["http://zotero.org/groups/2241942/items/RS6GNANC"],"itemData":{"id":35200,"type":"webpage","abstract":"Passenger plug-in electric car sales in Europe exceeded our expectations in December, overshadowing a few previous records with ease.","container-title":"InsideEVs","language":"en","title":"Europe Became The World's Biggest Plug-In Electric Car Market In 2020","URL":"https://insideevs.com/news/482202/europe-world-biggest-plugin-electric-car-market-2020/","accessed":{"date-parts":[["2021",4,20]]}}},{"id":"D5ynC6GP/FUHEpftX","uris":["http://zotero.org/groups/2241942/items/DKMTC4MF"],"uri":["http://zotero.org/groups/2241942/items/DKMTC4MF"],"itemData":{"id":26636,"type":"webpage","title":"Electric vehicle market statistics 2021 - How many electric vehicles have been sold in the UK?","URL":"https://nextgreencar.com/electric-cars/statistics/","author":[{"family":"Nextgreencar","given":""}],"accessed":{"date-parts":[["2021",5,25]]},"issued":{"date-parts":[["2021"]]}}},{"id":"D5ynC6GP/L6z9ZrKE","uris":["http://zotero.org/groups/2241942/items/666P4AE7"],"uri":["http://zotero.org/groups/2241942/items/666P4AE7"],"itemData":{"id":26633,"type":"webpage","abstract":"In 2020, about two-thirds of all cars sold in Norway were electric cars, including both battery electric vehicles (BEV) and plug-in hybrid electric vehicles (PHEV).","container-title":"Statista","language":"en","title":"Norway: PHEV and BEV market share 2009-2020","title-short":"Norway","URL":"https://www.statista.com/statistics/1029909/market-share-of-electric-cars-in-norway/","author":[{"family":"Wagner","given":"I"}],"accessed":{"date-parts":[["2021",5,25]]},"issued":{"date-parts":[["2021"]]}},"locator":"2009-2020"},{"id":"D5ynC6GP/X4MaABxP","uris":["http://zotero.org/groups/2241942/items/FXWILS65"],"uri":["http://zotero.org/groups/2241942/items/FXWILS65"],"itemData":{"id":26634,"type":"webpage","abstract":"Discover all statistics and data on Electric vehicle market in China now on statista.com!","container-title":"Statista","language":"en","title":"Electric vehicle market in China - statistics &amp; facts","title-short":"Topic","URL":"https://www.statista.com/topics/5623/electric-vehicle-market-in-china/","author":[{"family":"Wong","given":"Samantha"}],"accessed":{"date-parts":[["2021",5,25]]},"issued":{"date-parts":[["2020"]]}}}],"schema":"https://github.com/citation-style-language/schema/raw/master/csl-citation.json"} </w:instrText>
      </w:r>
      <w:r w:rsidR="00F01A29">
        <w:rPr>
          <w:lang w:val="da-DK"/>
        </w:rPr>
        <w:fldChar w:fldCharType="separate"/>
      </w:r>
      <w:r w:rsidR="00F57009" w:rsidRPr="00F57009">
        <w:rPr>
          <w:rFonts w:ascii="Calibri" w:hAnsi="Calibri" w:cs="Calibri"/>
          <w:szCs w:val="24"/>
        </w:rPr>
        <w:t>(Bloomberg NEF, 2020; “Europe Became The World’s Biggest Plug-In Electric Car Market In 2020,” n.d.; Goosen, 2017, 2017; IEA, 2016c, 2021a; Nextgreencar, 2021; Wagner, 2021, pp. 2009–2020; Wong, 2020)</w:t>
      </w:r>
      <w:r w:rsidR="00F01A29">
        <w:rPr>
          <w:lang w:val="da-DK"/>
        </w:rPr>
        <w:fldChar w:fldCharType="end"/>
      </w:r>
      <w:r w:rsidR="003E6724">
        <w:t>.</w:t>
      </w:r>
    </w:p>
    <w:p w14:paraId="34BE2B94" w14:textId="50D2B145" w:rsidR="00F02101" w:rsidRDefault="00F02101" w:rsidP="00F02101">
      <w:pPr>
        <w:pStyle w:val="Heading4"/>
      </w:pPr>
      <w:r>
        <w:t>Fuel Consumption</w:t>
      </w:r>
    </w:p>
    <w:p w14:paraId="3DE796B5" w14:textId="2CD0AAD3" w:rsidR="00F02101" w:rsidRDefault="00882CA4" w:rsidP="006B1084">
      <w:r>
        <w:t>Average global fuel consumption is the subject of global initiatives such as the Global Fuel Economy Initiative (GFEI) of the IEA, ICCT and many other partners, and of many research papers. Using a selection of this research for several countries, average global fuel intensity was estimated.</w:t>
      </w:r>
      <w:r w:rsidR="00E70E5F">
        <w:t xml:space="preserve"> Note that total energy consumption is there the sum of fuel and electricity consumption per </w:t>
      </w:r>
      <w:proofErr w:type="spellStart"/>
      <w:r w:rsidR="00E70E5F">
        <w:t>pkm</w:t>
      </w:r>
      <w:proofErr w:type="spellEnd"/>
      <w:r w:rsidR="00E70E5F">
        <w:t>.</w:t>
      </w:r>
    </w:p>
    <w:p w14:paraId="65AD99D6" w14:textId="58C66AC3" w:rsidR="00F02101" w:rsidRDefault="003210D6" w:rsidP="00F02101">
      <w:pPr>
        <w:pStyle w:val="Heading4"/>
      </w:pPr>
      <w:r>
        <w:t>Car occupancy</w:t>
      </w:r>
    </w:p>
    <w:p w14:paraId="19734EEC" w14:textId="18793747" w:rsidR="00F02101" w:rsidRDefault="001B1648" w:rsidP="006B1084">
      <w:r>
        <w:t>Average car occupancy comes from a variety of sources</w:t>
      </w:r>
      <w:r w:rsidR="00333061">
        <w:t>,</w:t>
      </w:r>
      <w:r>
        <w:t xml:space="preserve"> including peer</w:t>
      </w:r>
      <w:r w:rsidR="00333061">
        <w:t>-</w:t>
      </w:r>
      <w:r>
        <w:t xml:space="preserve">reviewed sources </w:t>
      </w:r>
      <w:r>
        <w:fldChar w:fldCharType="begin"/>
      </w:r>
      <w:r w:rsidR="003C7433">
        <w:instrText xml:space="preserve"> ADDIN ZOTERO_ITEM CSL_CITATION {"citationID":"7dt4C9AG","properties":{"formattedCitation":"(H. Liu et al., 2017; McQueen, MacArthur, &amp; Cherry, 2020; Sch\\uc0\\u228{}fer &amp; Yeh, 2020b)","plainCitation":"(H. Liu et al., 2017; McQueen, MacArthur, &amp; Cherry, 2020; Schäfer &amp; Yeh, 2020b)","noteIndex":0},"citationItems":[{"id":34736,"uris":["http://zotero.org/groups/2241942/items/DBE2ZIX3"],"uri":["http://zotero.org/groups/2241942/items/DBE2ZIX3"],"itemData":{"id":34736,"type":"article-journal","abstract":"Abstract. Currently, the emission inventory of vehicular volatile organic compounds (VOCs) is one of those with the largest errors and uncertainties due to suboptimal estimation methods and the lack of first-hand basic data. In this study, an updated speciated emission inventory of VOCs and an estimation of intermediate-volatility organic compounds (IVOCs) from vehicles in China at the provincial level for the year of 2015 are developed based on a set of state-of-the-art methods and an abundance of local measurement data. Activity data for light-duty vehicles are derived from trajectories of more than 70 000 cars for 1 year. The annual mileage of trucks are calculated from reported data by more than 2 million trucks in China. The emission profiles are updated using measurement data. Vehicular tailpipe emissions (VTEs) and four types of vehicular evaporation emissions (VEEs), including refueling, hot soak, diurnal and running loss, are taken into account. Results show that the total vehicular VOC emissions in China are 4.21 Tg (with a 95 % confidence interval range from 2.90 to 6.54 Tg) and the IVOC emissions are 200.37 Gg in 2015. VTEs are still the predominant contributor, while VEEs are responsible for 39.20 % of VOC emissions. The control of VEEs is yet to be optimized in China. Among VTEs, passenger vehicles emissions have the largest share (49.86 %), followed by trucks (28.15 %) and motorcycles (21.99 %). Among VEEs, running loss is the largest contributor (81.05 %). For both VTEs and VEEs, Guangdong, Shandong and Jiangsu province are three of the highest, with a respective contribution of 10.66, 8.85 and 6.54 % to the total amounts of VOCs from vehicles. 97 VOC species are analyzed in this VOC emission inventory. i-Pentane, toluene and formaldehyde are found to be the most abundant species in China's vehicular VOC emissions. The estimated IVOCs are another inconvenient truth, concluding that precursor emissions for secondary organic aerosol (SOA) from vehicles are much larger than previously estimated.","container-title":"Atmospheric Chemistry and Physics","DOI":"10.5194/acp-17-12709-2017","ISSN":"1680-7324","issue":"20","journalAbbreviation":"Atmos. Chem. Phys.","language":"en","page":"12709-12724","source":"DOI.org (Crossref)","title":"An updated emission inventory of vehicular VOCs and IVOCs in China","volume":"17","author":[{"family":"Liu","given":"Huan"},{"family":"Man","given":"Hanyang"},{"family":"Cui","given":"Hongyang"},{"family":"Wang","given":"Yanjun"},{"family":"Deng","given":"Fanyuan"},{"family":"Wang","given":"Yue"},{"family":"Yang","given":"Xiaofan"},{"family":"Xiao","given":"Qian"},{"family":"Zhang","given":"Qiang"},{"family":"Ding","given":"Yan"},{"family":"He","given":"Kebin"}],"issued":{"date-parts":[["2017"]]}}},{"id":34732,"uris":["http://zotero.org/groups/2241942/items/BCUVQN9H"],"uri":["http://zotero.org/groups/2241942/items/BCUVQN9H"],"itemData":{"id":34732,"type":"article-journal","abstract":"Electric bicycles (e-bikes) have been found to offer a promising solution to reduce the greenhouse gas (GHG) impact of a region’s passenger transportation system. Using data from a North American survey of e-bike owners, a mode replacement model was adapted and augmented to consider the case of Portland, OR for various levels of e-bike person miles traveled (PMT) mode share penetration. It was estimated that for a 15% e-bike PMT mode share, car trip mode share could be reduced from 84.7% to 74.8%. Total car PMT per day could be reduced from 28.9 million to 25.5 million. Furthermore, carbon dioxide (CO2) emissions from passenger transportation could be reduced by 12% after accounting for e-bike emissions from electricity generation and induced e-bike trips. An individual e-bike could provide an average reduction of 225 kg CO2 per year. These estimates show that e-bikes have the potential to help cities and regions achieve their climate goals. Additionally, this research can be used to support policies and programs necessary to facilitate the growth of this emerging mode to realize carbon reduction impacts.","container-title":"Transportation Research Part D: Transport and Environment","DOI":"10.1016/j.trd.2020.102482","ISSN":"1361-9209","journalAbbreviation":"Transportation Research Part D: Transport and Environment","language":"en","page":"102482","source":"ScienceDirect","title":"The E-Bike Potential: Estimating regional e-bike impacts on greenhouse gas emissions","title-short":"The E-Bike Potential","volume":"87","author":[{"family":"McQueen","given":"Michael"},{"family":"MacArthur","given":"John"},{"family":"Cherry","given":"Christopher"}],"issued":{"date-parts":[["2020"]]}}},{"id":34731,"uris":["http://zotero.org/groups/2241942/items/9VBY6VLZ"],"uri":["http://zotero.org/groups/2241942/items/9VBY6VLZ"],"itemData":{"id":34731,"type":"article-journal","abstract":"Understanding patterns of energy use and greenhouse gas (GHG) emissions from the transport sector can help to improve the sustainability of transportation. This study analyses the most important determinants of energy and GHG intensities for light-duty vehicles, buses, railroads and aircraft.","container-title":"Nature Sustainability","DOI":"10.1038/s41893-020-0514-9","ISSN":"2398-9629","language":"en","note":"publisher: Nature Publishing Group","page":"1-4","source":"www.nature.com","title":"A holistic analysis of passenger travel energy and greenhouse gas intensities","author":[{"family":"Schäfer","given":"Andreas W."},{"family":"Yeh","given":"Sonia"}],"issued":{"date-parts":[["2020"]]}}}],"schema":"https://github.com/citation-style-language/schema/raw/master/csl-citation.json"} </w:instrText>
      </w:r>
      <w:r>
        <w:fldChar w:fldCharType="separate"/>
      </w:r>
      <w:r w:rsidR="003C7433" w:rsidRPr="003C7433">
        <w:rPr>
          <w:rFonts w:cs="Times New Roman"/>
          <w:szCs w:val="24"/>
        </w:rPr>
        <w:t>(H. Liu et al., 2017; McQueen, MacArthur, &amp; Cherry, 2020; Schäfer &amp; Yeh, 2020b)</w:t>
      </w:r>
      <w:r>
        <w:fldChar w:fldCharType="end"/>
      </w:r>
      <w:r>
        <w:t xml:space="preserve">, international research institutions </w:t>
      </w:r>
      <w:r>
        <w:fldChar w:fldCharType="begin"/>
      </w:r>
      <w:r w:rsidR="00F57009">
        <w:instrText xml:space="preserve"> ADDIN ZOTERO_ITEM CSL_CITATION {"citationID":"3YhZvU4x","properties":{"formattedCitation":"(Center for Sustainable Systems University of Michigan, 2020; ITF/OECD, 2020)","plainCitation":"(Center for Sustainable Systems University of Michigan, 2020; ITF/OECD, 2020)","noteIndex":0},"citationItems":[{"id":34735,"uris":["http://zotero.org/groups/2241942/items/NCDYERAB"],"uri":["http://zotero.org/groups/2241942/items/NCDYERAB"],"itemData":{"id":34735,"type":"webpage","title":"Personal Transportation Factsheet | Center for Sustainable Systems","URL":"http://css.umich.edu/factsheets/personal-transportation-factsheet","author":[{"family":"Center for Sustainable Systems University of Michigan","given":""}],"accessed":{"date-parts":[["2021",2,26]]},"issued":{"date-parts":[["2020"]]}}},{"id":34824,"uris":["http://zotero.org/groups/2241942/items/2G3S8RMU"],"uri":["http://zotero.org/groups/2241942/items/2G3S8RMU"],"itemData":{"id":34824,"type":"article-journal","language":"en","page":"89","source":"Zotero","title":"Good to Go? Assessing the Environmental Performance of New Mobility","author":[{"family":"ITF/OECD","given":""}],"issued":{"date-parts":[["2020"]]}}}],"schema":"https://github.com/citation-style-language/schema/raw/master/csl-citation.json"} </w:instrText>
      </w:r>
      <w:r>
        <w:fldChar w:fldCharType="separate"/>
      </w:r>
      <w:r w:rsidRPr="002252DC">
        <w:rPr>
          <w:rFonts w:cs="Times New Roman"/>
        </w:rPr>
        <w:t>(Center for Sustainable Systems University of Michigan, 2020; ITF/OECD, 2020)</w:t>
      </w:r>
      <w:r>
        <w:fldChar w:fldCharType="end"/>
      </w:r>
      <w:r>
        <w:t xml:space="preserve"> and government </w:t>
      </w:r>
      <w:r>
        <w:fldChar w:fldCharType="begin"/>
      </w:r>
      <w:r w:rsidR="00F57009">
        <w:instrText xml:space="preserve"> ADDIN ZOTERO_ITEM CSL_CITATION {"citationID":"RSEzfpih","properties":{"formattedCitation":"(Environmental and Economic Policy Research Center of the Ministry of Ecology and Environment, 2018)","plainCitation":"(Environmental and Economic Policy Research Center of the Ministry of Ecology and Environment, 2018)","noteIndex":0},"citationItems":[{"id":34737,"uris":["http://zotero.org/groups/2241942/items/HSGK25C4"],"uri":["http://zotero.org/groups/2241942/items/HSGK25C4"],"itemData":{"id":34737,"type":"report","language":"Chinese","title":"The green development report of sharing mobility","URL":"http://www.prcee.org/yjcg/yjbg/201909/W020190905526779202048.pdf","author":[{"family":"Environmental and Economic Policy Research Center of the Ministry of Ecology and Environment","given":""}],"accessed":{"date-parts":[["2021",2,26]]},"issued":{"date-parts":[["2018"]]}}}],"schema":"https://github.com/citation-style-language/schema/raw/master/csl-citation.json"} </w:instrText>
      </w:r>
      <w:r>
        <w:fldChar w:fldCharType="separate"/>
      </w:r>
      <w:r w:rsidRPr="002252DC">
        <w:rPr>
          <w:rFonts w:cs="Times New Roman"/>
        </w:rPr>
        <w:t>(Environmental and Economic Policy Research Center of the Ministry of Ecology and Environment, 2018)</w:t>
      </w:r>
      <w:r>
        <w:fldChar w:fldCharType="end"/>
      </w:r>
      <w:r>
        <w:t xml:space="preserve">. Although </w:t>
      </w:r>
      <w:r w:rsidR="002E3E34">
        <w:t xml:space="preserve">solution car occupancy is also collected, there is limited source for solution car occupancy. Therefore, the </w:t>
      </w:r>
      <w:r w:rsidR="00A45CAB">
        <w:t>solution car occupancy is assumed the same as the conventional technology</w:t>
      </w:r>
    </w:p>
    <w:p w14:paraId="388AF92E" w14:textId="0FB2AA5B" w:rsidR="00807110" w:rsidRDefault="00807110" w:rsidP="00807110">
      <w:pPr>
        <w:pStyle w:val="Heading4"/>
      </w:pPr>
      <w:r>
        <w:t>Average Annual Use</w:t>
      </w:r>
    </w:p>
    <w:p w14:paraId="7C541B90" w14:textId="55E0C8A8" w:rsidR="00807110" w:rsidRPr="00D41B8B" w:rsidRDefault="00807110" w:rsidP="00D41B8B">
      <w:pPr>
        <w:rPr>
          <w:lang w:val="da-DK"/>
        </w:rPr>
      </w:pPr>
      <w:r>
        <w:t>This is defined as the total amount of functional unit</w:t>
      </w:r>
      <w:r w:rsidR="00333061">
        <w:t>s</w:t>
      </w:r>
      <w:r>
        <w:t xml:space="preserve"> that a single implementation unit can provide over its lifetime. Dividing this value by the average annual use gives us a lifetime. As the functional unit is passenger-km and the </w:t>
      </w:r>
      <w:r w:rsidR="0033008F">
        <w:t>functional</w:t>
      </w:r>
      <w:r>
        <w:t xml:space="preserve"> unit </w:t>
      </w:r>
      <w:proofErr w:type="spellStart"/>
      <w:r w:rsidR="002A1728">
        <w:t>pkm</w:t>
      </w:r>
      <w:proofErr w:type="spellEnd"/>
      <w:r w:rsidR="002A1728">
        <w:t xml:space="preserve"> for a car could multiply average </w:t>
      </w:r>
      <w:r>
        <w:t>a</w:t>
      </w:r>
      <w:r w:rsidR="002A1728">
        <w:t>nnual use by car occupancy</w:t>
      </w:r>
      <w:r>
        <w:t>.</w:t>
      </w:r>
      <w:r w:rsidR="00223CEB">
        <w:t xml:space="preserve"> The average annual use </w:t>
      </w:r>
      <w:r w:rsidR="00223CEB" w:rsidRPr="00D41B8B">
        <w:t>for conventional technology is from various sources</w:t>
      </w:r>
      <w:r w:rsidR="00D41B8B" w:rsidRPr="00D41B8B">
        <w:fldChar w:fldCharType="begin"/>
      </w:r>
      <w:r w:rsidR="003C7433">
        <w:instrText xml:space="preserve"> ADDIN ZOTERO_ITEM CSL_CITATION {"citationID":"vvTY4iqP","properties":{"formattedCitation":"(ICCT, 2012; Kittner et al., 2020; Q. Liu et al., 2019; Ramez Naam, 2016)","plainCitation":"(ICCT, 2012; Kittner et al., 2020; Q. Liu et al., 2019; Ramez Naam, 2016)","dontUpdate":true,"noteIndex":0},"citationItems":[{"id":35457,"uris":["http://zotero.org/groups/2241942/items/8B2R8TBT"],"uri":["http://zotero.org/groups/2241942/items/8B2R8TBT"],"itemData":{"id":35457,"type":"webpage","title":"Global Transportation Roadmap Model v1.0","URL":"https://theicct.org/transportation-roadmap","author":[{"family":"ICCT","given":""}],"accessed":{"date-parts":[["2021",5,5]]},"issued":{"date-parts":[["2012"]]}}},{"id":"D5ynC6GP/tOLsNw3a","uris":["http://zotero.org/groups/2241942/items/9UFG2SC6"],"uri":["http://zotero.org/groups/2241942/items/9UFG2SC6"],"itemData":{"id":26647,"type":"book","ISBN":"978-0-12-818762-3","language":"en","note":"DOI: 10.1016/C2018-0-04547-8","publisher":"Elsevier","source":"DOI.org (Crossref)","title":"Technological Learning in the Transition to a Low-Carbon Energy System","URL":"https://linkinghub.elsevier.com/retrieve/pii/C20180045478","author":[{"family":"Kittner","given":"N"},{"family":"Tsiropoulos","given":"I"},{"family":"Cohan","given":"D"},{"family":"Schmidt","given":"O"},{"family":"Staffell","given":"I"},{"family":"Kammen","given":"D.M"}],"accessed":{"date-parts":[["2021",5,25]]},"issued":{"date-parts":[["2020"]]}}},{"id":"D5ynC6GP/7FSi3dhi","uris":["http://zoter</w:instrText>
      </w:r>
      <w:r w:rsidR="003C7433" w:rsidRPr="003C7433">
        <w:rPr>
          <w:lang w:val="da-DK"/>
        </w:rPr>
        <w:instrText xml:space="preserve">o.org/groups/2241942/items/LDMTNHRS"],"uri":["http://zotero.org/groups/2241942/items/LDMTNHRS"],"itemData":{"id":26648,"type":"article-journal","DOI":"10.19634/j.cnki.11-1403/c.2019.03.010","title":"Research on Battery Electric Vehicle Price Subsidy and Its Sustainability Based on the Learning Rare Curve","URL":"https://tow.cnki.net/kcms/detail/detail.aspx?filename=GLXX201903010&amp;dbcode=CRJT_CJFD&amp;dbname=CJFDLAST2019&amp;v=&amp;uid=WEEvREcwSlJHSldSdmVqelcxUzhJV1VUWWhWbnVJek13R2RFUER2MHlVVT0=$9A4hF_YAuvQ5obgVAqNKPCYcEjKensW4IQMovwHtwkF4VYPoHbKxJw!!","author":[{"family":"Liu","given":"Qianyun"},{"family":"Qiu","given":"Guoyu"},{"family":"Zeng","given":"Hui"},{"family":"Liu","given":"Jinhui"}],"issued":{"date-parts":[["2019"]]}}},{"id":"D5ynC6GP/AqV50UFB","uris":["http://zotero.org/groups/2241942/items/MYD84M87"],"uri":["http://zotero.org/groups/2241942/items/MYD84M87"],"itemData":{"id":26649,"type":"webpage","abstract":"This is part 5 of a series looking at the economic trends of new energy technologies. Part 1 looked at how cheap solar can get (very cheap indeed). Part 2 looked at the declining cost","container-title":"Ramez Naam","language":"en-US","title":"How Cheap Can Electric Vehicles Get?","URL":"https://rameznaam.com/2016/04/12/how-cheap-can-electric-vehicles-get/","author":[{"family":"Ramez Naam","given":""}],"accessed":{"date-parts":[["2021",5,25]]},"issued":{"date-parts":[["2016"]]}}}],"schema":"https://github.com/citation-style-language/schema/raw/master/csl-citation.json"} </w:instrText>
      </w:r>
      <w:r w:rsidR="00D41B8B" w:rsidRPr="00D41B8B">
        <w:fldChar w:fldCharType="separate"/>
      </w:r>
      <w:r w:rsidR="00D41B8B" w:rsidRPr="00D41B8B">
        <w:rPr>
          <w:rFonts w:ascii="Calibri" w:hAnsi="Calibri" w:cs="Calibri"/>
          <w:lang w:val="da-DK"/>
        </w:rPr>
        <w:t>(ICCT, 2012; Kittner et al., 2020; Q. Liu et al., 2019; Ramez Naam, 2016)</w:t>
      </w:r>
      <w:r w:rsidR="00D41B8B" w:rsidRPr="00D41B8B">
        <w:fldChar w:fldCharType="end"/>
      </w:r>
      <w:r w:rsidR="00223CEB" w:rsidRPr="00D41B8B">
        <w:rPr>
          <w:lang w:val="da-DK"/>
        </w:rPr>
        <w:t>.</w:t>
      </w:r>
      <w:r w:rsidRPr="00D41B8B">
        <w:rPr>
          <w:lang w:val="da-DK"/>
        </w:rPr>
        <w:t xml:space="preserve"> </w:t>
      </w:r>
    </w:p>
    <w:p w14:paraId="277819C2" w14:textId="52CFDFFB" w:rsidR="003B679A" w:rsidRPr="00D41B8B" w:rsidRDefault="003B679A" w:rsidP="006B1084">
      <w:pPr>
        <w:rPr>
          <w:lang w:val="da-DK"/>
        </w:rPr>
      </w:pPr>
    </w:p>
    <w:p w14:paraId="155C15A7" w14:textId="23223CE0" w:rsidR="00354A9E" w:rsidRPr="00354A9E" w:rsidRDefault="000875B5" w:rsidP="00354A9E">
      <w:pPr>
        <w:pStyle w:val="Caption"/>
        <w:jc w:val="center"/>
        <w:rPr>
          <w:rFonts w:asciiTheme="majorHAnsi" w:eastAsiaTheme="majorEastAsia" w:hAnsiTheme="majorHAnsi" w:cstheme="majorBidi"/>
          <w:b/>
          <w:bCs/>
          <w:color w:val="000000" w:themeColor="text1"/>
          <w:sz w:val="23"/>
          <w:szCs w:val="23"/>
          <w:lang w:eastAsia="zh-CN"/>
        </w:rPr>
      </w:pPr>
      <w:bookmarkStart w:id="460" w:name="_Toc73516009"/>
      <w:r>
        <w:t xml:space="preserve">Table </w:t>
      </w:r>
      <w:r w:rsidR="005D104F">
        <w:rPr>
          <w:noProof/>
        </w:rPr>
        <w:fldChar w:fldCharType="begin"/>
      </w:r>
      <w:r w:rsidR="005D104F">
        <w:rPr>
          <w:noProof/>
        </w:rPr>
        <w:instrText xml:space="preserve"> STYLEREF 1 \s </w:instrText>
      </w:r>
      <w:r w:rsidR="005D104F">
        <w:rPr>
          <w:noProof/>
        </w:rPr>
        <w:fldChar w:fldCharType="separate"/>
      </w:r>
      <w:r w:rsidR="00411177">
        <w:rPr>
          <w:noProof/>
        </w:rPr>
        <w:t>2</w:t>
      </w:r>
      <w:r w:rsidR="005D104F">
        <w:rPr>
          <w:noProof/>
        </w:rPr>
        <w:fldChar w:fldCharType="end"/>
      </w:r>
      <w:r w:rsidR="00B72202">
        <w:t>.</w:t>
      </w:r>
      <w:r w:rsidR="005D104F">
        <w:rPr>
          <w:noProof/>
        </w:rPr>
        <w:fldChar w:fldCharType="begin"/>
      </w:r>
      <w:r w:rsidR="005D104F">
        <w:rPr>
          <w:noProof/>
        </w:rPr>
        <w:instrText xml:space="preserve"> SEQ Table \* ARABIC \s 1 </w:instrText>
      </w:r>
      <w:r w:rsidR="005D104F">
        <w:rPr>
          <w:noProof/>
        </w:rPr>
        <w:fldChar w:fldCharType="separate"/>
      </w:r>
      <w:r w:rsidR="00411177">
        <w:rPr>
          <w:noProof/>
        </w:rPr>
        <w:t>3</w:t>
      </w:r>
      <w:r w:rsidR="005D104F">
        <w:rPr>
          <w:noProof/>
        </w:rPr>
        <w:fldChar w:fldCharType="end"/>
      </w:r>
      <w:r>
        <w:t xml:space="preserve"> Technical Inputs</w:t>
      </w:r>
      <w:bookmarkEnd w:id="460"/>
    </w:p>
    <w:tbl>
      <w:tblPr>
        <w:tblStyle w:val="TableGrid"/>
        <w:tblW w:w="9561" w:type="dxa"/>
        <w:jc w:val="center"/>
        <w:tblLook w:val="04A0" w:firstRow="1" w:lastRow="0" w:firstColumn="1" w:lastColumn="0" w:noHBand="0" w:noVBand="1"/>
      </w:tblPr>
      <w:tblGrid>
        <w:gridCol w:w="1952"/>
        <w:gridCol w:w="1716"/>
        <w:gridCol w:w="1680"/>
        <w:gridCol w:w="1542"/>
        <w:gridCol w:w="1358"/>
        <w:gridCol w:w="1313"/>
      </w:tblGrid>
      <w:tr w:rsidR="00354A9E" w:rsidRPr="00FB649C" w14:paraId="49219FFE" w14:textId="77777777" w:rsidTr="007878BE">
        <w:trPr>
          <w:cantSplit/>
          <w:trHeight w:val="868"/>
          <w:tblHeader/>
          <w:jc w:val="center"/>
        </w:trPr>
        <w:tc>
          <w:tcPr>
            <w:tcW w:w="1952" w:type="dxa"/>
            <w:shd w:val="clear" w:color="auto" w:fill="4F81BD" w:themeFill="accent1"/>
            <w:vAlign w:val="center"/>
          </w:tcPr>
          <w:p w14:paraId="28BCCC88" w14:textId="77777777" w:rsidR="00354A9E" w:rsidRPr="00FB649C" w:rsidRDefault="00354A9E" w:rsidP="007878BE">
            <w:pPr>
              <w:spacing w:after="180" w:line="240" w:lineRule="auto"/>
              <w:jc w:val="center"/>
              <w:rPr>
                <w:rFonts w:eastAsia="Helvetica,Times New Roman" w:cstheme="minorHAnsi"/>
                <w:b/>
                <w:color w:val="FFFFFF" w:themeColor="background1"/>
                <w:sz w:val="20"/>
                <w:szCs w:val="20"/>
              </w:rPr>
            </w:pPr>
          </w:p>
        </w:tc>
        <w:tc>
          <w:tcPr>
            <w:tcW w:w="1716" w:type="dxa"/>
            <w:shd w:val="clear" w:color="auto" w:fill="4F81BD" w:themeFill="accent1"/>
            <w:vAlign w:val="center"/>
          </w:tcPr>
          <w:p w14:paraId="6DFF548C" w14:textId="77777777" w:rsidR="00354A9E" w:rsidRPr="00FB649C" w:rsidRDefault="00354A9E" w:rsidP="007878BE">
            <w:pPr>
              <w:spacing w:after="180" w:line="240" w:lineRule="auto"/>
              <w:jc w:val="center"/>
              <w:rPr>
                <w:b/>
                <w:bCs/>
                <w:color w:val="FFFFFF" w:themeColor="background1"/>
                <w:sz w:val="20"/>
                <w:szCs w:val="20"/>
              </w:rPr>
            </w:pPr>
            <w:r>
              <w:rPr>
                <w:b/>
                <w:bCs/>
                <w:color w:val="FFFFFF" w:themeColor="background1"/>
                <w:sz w:val="20"/>
                <w:szCs w:val="20"/>
              </w:rPr>
              <w:t>Units</w:t>
            </w:r>
          </w:p>
        </w:tc>
        <w:tc>
          <w:tcPr>
            <w:tcW w:w="1680" w:type="dxa"/>
            <w:shd w:val="clear" w:color="auto" w:fill="4F81BD" w:themeFill="accent1"/>
            <w:vAlign w:val="center"/>
          </w:tcPr>
          <w:p w14:paraId="775B6236" w14:textId="77777777" w:rsidR="00354A9E" w:rsidRPr="00FB649C" w:rsidRDefault="00354A9E" w:rsidP="007878BE">
            <w:pPr>
              <w:spacing w:after="180" w:line="240" w:lineRule="auto"/>
              <w:jc w:val="center"/>
              <w:rPr>
                <w:b/>
                <w:bCs/>
                <w:color w:val="FFFFFF" w:themeColor="background1"/>
                <w:sz w:val="20"/>
                <w:szCs w:val="20"/>
              </w:rPr>
            </w:pPr>
            <w:r>
              <w:rPr>
                <w:b/>
                <w:bCs/>
                <w:color w:val="FFFFFF" w:themeColor="background1"/>
                <w:sz w:val="20"/>
                <w:szCs w:val="20"/>
              </w:rPr>
              <w:t>Project Drawdown Data Set Range</w:t>
            </w:r>
          </w:p>
        </w:tc>
        <w:tc>
          <w:tcPr>
            <w:tcW w:w="1542" w:type="dxa"/>
            <w:shd w:val="clear" w:color="auto" w:fill="4F81BD" w:themeFill="accent1"/>
            <w:vAlign w:val="center"/>
          </w:tcPr>
          <w:p w14:paraId="07D3AC6E" w14:textId="77777777" w:rsidR="00354A9E" w:rsidRPr="00FB649C" w:rsidRDefault="00354A9E" w:rsidP="007878BE">
            <w:pPr>
              <w:spacing w:after="180" w:line="240" w:lineRule="auto"/>
              <w:jc w:val="center"/>
              <w:rPr>
                <w:b/>
                <w:bCs/>
                <w:color w:val="FFFFFF" w:themeColor="background1"/>
                <w:sz w:val="20"/>
                <w:szCs w:val="20"/>
              </w:rPr>
            </w:pPr>
            <w:r w:rsidRPr="00FB649C">
              <w:rPr>
                <w:b/>
                <w:bCs/>
                <w:color w:val="FFFFFF" w:themeColor="background1"/>
                <w:sz w:val="20"/>
                <w:szCs w:val="20"/>
              </w:rPr>
              <w:t>Model Input</w:t>
            </w:r>
          </w:p>
        </w:tc>
        <w:tc>
          <w:tcPr>
            <w:tcW w:w="1358" w:type="dxa"/>
            <w:shd w:val="clear" w:color="auto" w:fill="4F81BD" w:themeFill="accent1"/>
            <w:vAlign w:val="center"/>
          </w:tcPr>
          <w:p w14:paraId="5E8AA059" w14:textId="77777777" w:rsidR="00354A9E" w:rsidRPr="00FB649C" w:rsidRDefault="00354A9E" w:rsidP="007878BE">
            <w:pPr>
              <w:spacing w:after="180" w:line="240" w:lineRule="auto"/>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1313" w:type="dxa"/>
            <w:shd w:val="clear" w:color="auto" w:fill="4F81BD" w:themeFill="accent1"/>
            <w:vAlign w:val="center"/>
          </w:tcPr>
          <w:p w14:paraId="07364C81" w14:textId="77777777" w:rsidR="00354A9E" w:rsidRPr="00FB649C" w:rsidRDefault="00354A9E" w:rsidP="007878BE">
            <w:pPr>
              <w:spacing w:after="180" w:line="240" w:lineRule="auto"/>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354A9E" w:rsidRPr="00807D37" w14:paraId="034835D6" w14:textId="77777777" w:rsidTr="007878BE">
        <w:trPr>
          <w:trHeight w:val="642"/>
          <w:jc w:val="center"/>
        </w:trPr>
        <w:tc>
          <w:tcPr>
            <w:tcW w:w="1952" w:type="dxa"/>
            <w:vAlign w:val="center"/>
          </w:tcPr>
          <w:p w14:paraId="0251259B" w14:textId="77777777" w:rsidR="00354A9E" w:rsidRDefault="00354A9E" w:rsidP="007878BE">
            <w:pPr>
              <w:spacing w:line="240" w:lineRule="auto"/>
              <w:jc w:val="center"/>
              <w:rPr>
                <w:color w:val="000000" w:themeColor="text1"/>
                <w:sz w:val="20"/>
                <w:szCs w:val="20"/>
              </w:rPr>
            </w:pPr>
            <w:r w:rsidRPr="00AA2443">
              <w:rPr>
                <w:color w:val="000000" w:themeColor="text1"/>
                <w:sz w:val="20"/>
                <w:szCs w:val="20"/>
              </w:rPr>
              <w:t>Fraction of BEV+PHEV market that is BEV</w:t>
            </w:r>
          </w:p>
        </w:tc>
        <w:tc>
          <w:tcPr>
            <w:tcW w:w="1716" w:type="dxa"/>
            <w:vAlign w:val="center"/>
          </w:tcPr>
          <w:p w14:paraId="7E1C6D64" w14:textId="77777777" w:rsidR="00354A9E" w:rsidRPr="00E978D4" w:rsidRDefault="00354A9E" w:rsidP="007878BE">
            <w:pPr>
              <w:spacing w:after="180" w:line="240" w:lineRule="auto"/>
              <w:jc w:val="center"/>
              <w:rPr>
                <w:rFonts w:eastAsia="Helvetica,Times New Roman" w:cstheme="minorHAnsi"/>
                <w:color w:val="000000" w:themeColor="text1"/>
                <w:sz w:val="20"/>
                <w:szCs w:val="20"/>
              </w:rPr>
            </w:pPr>
            <w:r w:rsidRPr="00AA2443">
              <w:rPr>
                <w:rFonts w:eastAsia="Helvetica,Times New Roman" w:cstheme="minorHAnsi"/>
                <w:color w:val="000000" w:themeColor="text1"/>
                <w:sz w:val="20"/>
                <w:szCs w:val="20"/>
              </w:rPr>
              <w:t>Percent</w:t>
            </w:r>
          </w:p>
        </w:tc>
        <w:tc>
          <w:tcPr>
            <w:tcW w:w="1680" w:type="dxa"/>
            <w:vAlign w:val="center"/>
          </w:tcPr>
          <w:p w14:paraId="239D9D7A" w14:textId="77777777" w:rsidR="00354A9E" w:rsidRPr="00807D37" w:rsidRDefault="00354A9E" w:rsidP="007878BE">
            <w:pPr>
              <w:spacing w:after="180" w:line="240" w:lineRule="auto"/>
              <w:jc w:val="center"/>
              <w:rPr>
                <w:rFonts w:eastAsia="Helvetica,Times New Roman" w:cstheme="minorHAnsi"/>
                <w:color w:val="000000" w:themeColor="text1"/>
                <w:sz w:val="20"/>
                <w:szCs w:val="20"/>
              </w:rPr>
            </w:pPr>
            <w:r w:rsidRPr="00AA2443">
              <w:rPr>
                <w:rFonts w:eastAsia="Helvetica,Times New Roman" w:cstheme="minorHAnsi"/>
                <w:color w:val="000000" w:themeColor="text1"/>
                <w:sz w:val="20"/>
                <w:szCs w:val="20"/>
              </w:rPr>
              <w:t>54%</w:t>
            </w:r>
            <w:r>
              <w:rPr>
                <w:rFonts w:eastAsia="Helvetica,Times New Roman" w:cstheme="minorHAnsi"/>
                <w:color w:val="000000" w:themeColor="text1"/>
                <w:sz w:val="20"/>
                <w:szCs w:val="20"/>
              </w:rPr>
              <w:t xml:space="preserve"> –</w:t>
            </w:r>
            <w:r w:rsidRPr="00AA2443">
              <w:rPr>
                <w:rFonts w:eastAsia="Helvetica,Times New Roman" w:cstheme="minorHAnsi"/>
                <w:color w:val="000000" w:themeColor="text1"/>
                <w:sz w:val="20"/>
                <w:szCs w:val="20"/>
              </w:rPr>
              <w:t>69%</w:t>
            </w:r>
          </w:p>
        </w:tc>
        <w:tc>
          <w:tcPr>
            <w:tcW w:w="1542" w:type="dxa"/>
            <w:vAlign w:val="center"/>
          </w:tcPr>
          <w:p w14:paraId="70AF1D5F" w14:textId="486F3718" w:rsidR="00354A9E" w:rsidRPr="006A2C2C" w:rsidRDefault="006A2C2C"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62%</w:t>
            </w:r>
          </w:p>
        </w:tc>
        <w:tc>
          <w:tcPr>
            <w:tcW w:w="1358" w:type="dxa"/>
            <w:vAlign w:val="center"/>
          </w:tcPr>
          <w:p w14:paraId="0906AD5E" w14:textId="77777777" w:rsidR="00354A9E" w:rsidRPr="00807D37" w:rsidRDefault="00354A9E"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c>
          <w:tcPr>
            <w:tcW w:w="1313" w:type="dxa"/>
            <w:vAlign w:val="center"/>
          </w:tcPr>
          <w:p w14:paraId="60359955" w14:textId="77777777" w:rsidR="00354A9E" w:rsidRPr="00807D37" w:rsidRDefault="00354A9E"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tr w:rsidR="00354A9E" w14:paraId="58813FA9" w14:textId="77777777" w:rsidTr="007878BE">
        <w:trPr>
          <w:trHeight w:val="642"/>
          <w:jc w:val="center"/>
        </w:trPr>
        <w:tc>
          <w:tcPr>
            <w:tcW w:w="1952" w:type="dxa"/>
            <w:vAlign w:val="center"/>
          </w:tcPr>
          <w:p w14:paraId="6719DF85" w14:textId="77777777" w:rsidR="00354A9E" w:rsidRDefault="00354A9E" w:rsidP="007878BE">
            <w:pPr>
              <w:spacing w:line="240" w:lineRule="auto"/>
              <w:jc w:val="center"/>
              <w:rPr>
                <w:color w:val="000000" w:themeColor="text1"/>
                <w:sz w:val="20"/>
                <w:szCs w:val="20"/>
              </w:rPr>
            </w:pPr>
            <w:r w:rsidRPr="00AA2443">
              <w:rPr>
                <w:color w:val="000000" w:themeColor="text1"/>
                <w:sz w:val="20"/>
                <w:szCs w:val="20"/>
              </w:rPr>
              <w:t>CONVENTIONAL Car Occupancy</w:t>
            </w:r>
          </w:p>
        </w:tc>
        <w:tc>
          <w:tcPr>
            <w:tcW w:w="1716" w:type="dxa"/>
            <w:vAlign w:val="center"/>
          </w:tcPr>
          <w:p w14:paraId="66A0D9C4" w14:textId="77777777" w:rsidR="00354A9E" w:rsidRDefault="00354A9E" w:rsidP="007878BE">
            <w:pPr>
              <w:spacing w:after="180" w:line="240" w:lineRule="auto"/>
              <w:jc w:val="center"/>
              <w:rPr>
                <w:rFonts w:eastAsia="Helvetica,Times New Roman" w:cstheme="minorHAnsi"/>
                <w:color w:val="000000" w:themeColor="text1"/>
                <w:sz w:val="20"/>
                <w:szCs w:val="20"/>
              </w:rPr>
            </w:pPr>
            <w:r w:rsidRPr="00AA2443">
              <w:rPr>
                <w:rFonts w:eastAsia="Helvetica,Times New Roman" w:cstheme="minorHAnsi"/>
                <w:color w:val="000000" w:themeColor="text1"/>
                <w:sz w:val="20"/>
                <w:szCs w:val="20"/>
              </w:rPr>
              <w:t>passengers/vehicle</w:t>
            </w:r>
          </w:p>
        </w:tc>
        <w:tc>
          <w:tcPr>
            <w:tcW w:w="1680" w:type="dxa"/>
            <w:vAlign w:val="center"/>
          </w:tcPr>
          <w:p w14:paraId="43CF15FC" w14:textId="77777777" w:rsidR="00354A9E" w:rsidRDefault="00354A9E" w:rsidP="007878BE">
            <w:pPr>
              <w:spacing w:after="180" w:line="240" w:lineRule="auto"/>
              <w:jc w:val="center"/>
              <w:rPr>
                <w:rFonts w:eastAsia="Helvetica,Times New Roman" w:cstheme="minorHAnsi"/>
                <w:color w:val="000000" w:themeColor="text1"/>
                <w:sz w:val="20"/>
                <w:szCs w:val="20"/>
              </w:rPr>
            </w:pPr>
            <w:r w:rsidRPr="00AA2443">
              <w:rPr>
                <w:rFonts w:eastAsia="Helvetica,Times New Roman" w:cstheme="minorHAnsi"/>
                <w:color w:val="000000" w:themeColor="text1"/>
                <w:sz w:val="20"/>
                <w:szCs w:val="20"/>
              </w:rPr>
              <w:t>1.39</w:t>
            </w:r>
            <w:r>
              <w:rPr>
                <w:rFonts w:eastAsia="Helvetica,Times New Roman" w:cstheme="minorHAnsi"/>
                <w:color w:val="000000" w:themeColor="text1"/>
                <w:sz w:val="20"/>
                <w:szCs w:val="20"/>
              </w:rPr>
              <w:t xml:space="preserve"> –</w:t>
            </w:r>
            <w:r w:rsidRPr="00AA2443">
              <w:rPr>
                <w:rFonts w:eastAsia="Helvetica,Times New Roman" w:cstheme="minorHAnsi"/>
                <w:color w:val="000000" w:themeColor="text1"/>
                <w:sz w:val="20"/>
                <w:szCs w:val="20"/>
              </w:rPr>
              <w:t>2.02</w:t>
            </w:r>
          </w:p>
        </w:tc>
        <w:tc>
          <w:tcPr>
            <w:tcW w:w="1542" w:type="dxa"/>
            <w:vAlign w:val="center"/>
          </w:tcPr>
          <w:p w14:paraId="7A8B3FF5" w14:textId="263928BE" w:rsidR="00354A9E" w:rsidRPr="006A2C2C" w:rsidRDefault="006A2C2C"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1.7</w:t>
            </w:r>
          </w:p>
        </w:tc>
        <w:tc>
          <w:tcPr>
            <w:tcW w:w="1358" w:type="dxa"/>
            <w:vAlign w:val="center"/>
          </w:tcPr>
          <w:p w14:paraId="4B218AEC" w14:textId="77777777" w:rsidR="00354A9E" w:rsidRDefault="00354A9E"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16</w:t>
            </w:r>
          </w:p>
        </w:tc>
        <w:tc>
          <w:tcPr>
            <w:tcW w:w="1313" w:type="dxa"/>
            <w:vAlign w:val="center"/>
          </w:tcPr>
          <w:p w14:paraId="60DB4F62" w14:textId="77777777" w:rsidR="00354A9E" w:rsidRDefault="00354A9E"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16</w:t>
            </w:r>
          </w:p>
        </w:tc>
      </w:tr>
      <w:tr w:rsidR="00354A9E" w14:paraId="29EC53F9" w14:textId="77777777" w:rsidTr="007878BE">
        <w:trPr>
          <w:trHeight w:val="642"/>
          <w:jc w:val="center"/>
        </w:trPr>
        <w:tc>
          <w:tcPr>
            <w:tcW w:w="1952" w:type="dxa"/>
            <w:vAlign w:val="center"/>
          </w:tcPr>
          <w:p w14:paraId="6C34B8DF" w14:textId="77777777" w:rsidR="00354A9E" w:rsidRDefault="00354A9E" w:rsidP="007878BE">
            <w:pPr>
              <w:spacing w:line="240" w:lineRule="auto"/>
              <w:jc w:val="center"/>
              <w:rPr>
                <w:color w:val="000000" w:themeColor="text1"/>
                <w:sz w:val="20"/>
                <w:szCs w:val="20"/>
              </w:rPr>
            </w:pPr>
            <w:r w:rsidRPr="00AA2443">
              <w:rPr>
                <w:color w:val="000000" w:themeColor="text1"/>
                <w:sz w:val="20"/>
                <w:szCs w:val="20"/>
              </w:rPr>
              <w:t>Average Annual EV Car Vehicle km</w:t>
            </w:r>
          </w:p>
        </w:tc>
        <w:tc>
          <w:tcPr>
            <w:tcW w:w="1716" w:type="dxa"/>
            <w:vAlign w:val="center"/>
          </w:tcPr>
          <w:p w14:paraId="3DA5283E" w14:textId="77777777" w:rsidR="00354A9E" w:rsidRDefault="00354A9E" w:rsidP="007878BE">
            <w:pPr>
              <w:spacing w:after="180" w:line="240" w:lineRule="auto"/>
              <w:jc w:val="center"/>
              <w:rPr>
                <w:rFonts w:eastAsia="Helvetica,Times New Roman" w:cstheme="minorHAnsi"/>
                <w:color w:val="000000" w:themeColor="text1"/>
                <w:sz w:val="20"/>
                <w:szCs w:val="20"/>
              </w:rPr>
            </w:pPr>
            <w:r w:rsidRPr="00AA2443">
              <w:rPr>
                <w:rFonts w:eastAsia="Helvetica,Times New Roman" w:cstheme="minorHAnsi"/>
                <w:color w:val="000000" w:themeColor="text1"/>
                <w:sz w:val="20"/>
                <w:szCs w:val="20"/>
              </w:rPr>
              <w:t>km/</w:t>
            </w:r>
            <w:proofErr w:type="spellStart"/>
            <w:r w:rsidRPr="00AA2443">
              <w:rPr>
                <w:rFonts w:eastAsia="Helvetica,Times New Roman" w:cstheme="minorHAnsi"/>
                <w:color w:val="000000" w:themeColor="text1"/>
                <w:sz w:val="20"/>
                <w:szCs w:val="20"/>
              </w:rPr>
              <w:t>yr</w:t>
            </w:r>
            <w:proofErr w:type="spellEnd"/>
          </w:p>
        </w:tc>
        <w:tc>
          <w:tcPr>
            <w:tcW w:w="1680" w:type="dxa"/>
            <w:vAlign w:val="center"/>
          </w:tcPr>
          <w:p w14:paraId="0405954A" w14:textId="30937727" w:rsidR="00354A9E" w:rsidRDefault="00354A9E"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 xml:space="preserve">10355 – </w:t>
            </w:r>
            <w:r w:rsidRPr="00AA2443">
              <w:rPr>
                <w:rFonts w:eastAsia="Helvetica,Times New Roman" w:cstheme="minorHAnsi"/>
                <w:color w:val="000000" w:themeColor="text1"/>
                <w:sz w:val="20"/>
                <w:szCs w:val="20"/>
              </w:rPr>
              <w:t>17178</w:t>
            </w:r>
          </w:p>
        </w:tc>
        <w:tc>
          <w:tcPr>
            <w:tcW w:w="1542" w:type="dxa"/>
            <w:vAlign w:val="center"/>
          </w:tcPr>
          <w:p w14:paraId="653CE54A" w14:textId="03422B6A" w:rsidR="00354A9E" w:rsidRDefault="00567A32"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13766</w:t>
            </w:r>
          </w:p>
        </w:tc>
        <w:tc>
          <w:tcPr>
            <w:tcW w:w="1358" w:type="dxa"/>
            <w:vAlign w:val="center"/>
          </w:tcPr>
          <w:p w14:paraId="6C352491" w14:textId="77777777" w:rsidR="00354A9E" w:rsidRDefault="00354A9E"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w:t>
            </w:r>
          </w:p>
        </w:tc>
        <w:tc>
          <w:tcPr>
            <w:tcW w:w="1313" w:type="dxa"/>
            <w:vAlign w:val="center"/>
          </w:tcPr>
          <w:p w14:paraId="4DC8C2F7" w14:textId="77777777" w:rsidR="00354A9E" w:rsidRDefault="00354A9E" w:rsidP="007878BE">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w:t>
            </w:r>
          </w:p>
        </w:tc>
      </w:tr>
    </w:tbl>
    <w:p w14:paraId="7E94DC13" w14:textId="77777777" w:rsidR="00354A9E" w:rsidRDefault="00354A9E" w:rsidP="00EB247F">
      <w:pPr>
        <w:spacing w:after="0"/>
        <w:rPr>
          <w:bCs/>
        </w:rPr>
      </w:pPr>
    </w:p>
    <w:p w14:paraId="4E32D218" w14:textId="12B11079" w:rsidR="00B144E5" w:rsidRDefault="00686965" w:rsidP="00C07355">
      <w:pPr>
        <w:pStyle w:val="Heading2"/>
        <w:numPr>
          <w:ilvl w:val="1"/>
          <w:numId w:val="28"/>
        </w:numPr>
      </w:pPr>
      <w:bookmarkStart w:id="461" w:name="_Toc72784733"/>
      <w:r>
        <w:t>Assumptions</w:t>
      </w:r>
      <w:bookmarkEnd w:id="461"/>
    </w:p>
    <w:p w14:paraId="1C71D5EB" w14:textId="7E470166" w:rsidR="00E33621" w:rsidRPr="00D8238F" w:rsidRDefault="00955C7A" w:rsidP="00EB247F">
      <w:pPr>
        <w:spacing w:after="240"/>
      </w:pPr>
      <w:r w:rsidRPr="00567A32">
        <w:t>Three</w:t>
      </w:r>
      <w:r w:rsidR="00E33621" w:rsidRPr="00567A32">
        <w:t xml:space="preserve"> overarching assumptions</w:t>
      </w:r>
      <w:r w:rsidR="00E33621" w:rsidRPr="00D8238F">
        <w:t xml:space="preserve"> have been made for Project Drawdown models</w:t>
      </w:r>
      <w:r w:rsidR="00E33621">
        <w:t xml:space="preserve"> to enable the development and integration of individual model solutions. These are that infrastructure required for solution is available and in-place, policies required are already in-place, no carbon price is modeled, all costs accrue at the level of agency </w:t>
      </w:r>
      <w:r w:rsidR="00E33621" w:rsidRPr="005C77F5">
        <w:t xml:space="preserve">modeled, improvements in technology are not modeled, and that first costs may change according to learning. Full details of core assumptions and methodology will be available at </w:t>
      </w:r>
      <w:hyperlink r:id="rId33" w:history="1">
        <w:r w:rsidR="00E33621" w:rsidRPr="005C77F5">
          <w:rPr>
            <w:rStyle w:val="Hyperlink"/>
          </w:rPr>
          <w:t>www.drawdown.org</w:t>
        </w:r>
      </w:hyperlink>
      <w:r w:rsidR="00E33621" w:rsidRPr="005C77F5">
        <w:t>. Beyond these core assumptions, there are other important assumptions made for the modeling of this specific solution. These are detailed below.</w:t>
      </w:r>
    </w:p>
    <w:p w14:paraId="0E51B896" w14:textId="2359B588" w:rsidR="0032353F" w:rsidRPr="00602832" w:rsidRDefault="00C21693" w:rsidP="0032353F">
      <w:pPr>
        <w:pStyle w:val="ListParagraph"/>
        <w:numPr>
          <w:ilvl w:val="0"/>
          <w:numId w:val="10"/>
        </w:numPr>
        <w:ind w:left="426" w:hanging="426"/>
      </w:pPr>
      <w:r w:rsidRPr="003315BF">
        <w:t xml:space="preserve">The </w:t>
      </w:r>
      <w:r w:rsidR="00AB10A4">
        <w:t xml:space="preserve">lifetime capacity for </w:t>
      </w:r>
      <w:r w:rsidR="00326A6A">
        <w:t xml:space="preserve">the </w:t>
      </w:r>
      <w:r w:rsidR="00AB10A4">
        <w:t xml:space="preserve">solution are assumed the same as the conventional ICEVs. </w:t>
      </w:r>
      <w:r w:rsidR="00B0022E">
        <w:t xml:space="preserve">The lifetime capacity for the conventional </w:t>
      </w:r>
      <w:r w:rsidR="00DD0CA1">
        <w:t>is</w:t>
      </w:r>
      <w:r w:rsidR="00B0022E">
        <w:t xml:space="preserve"> from </w:t>
      </w:r>
      <w:r w:rsidR="003512F2">
        <w:t>various sources</w:t>
      </w:r>
      <w:r w:rsidR="00EE6C05">
        <w:t xml:space="preserve"> </w:t>
      </w:r>
      <w:r w:rsidR="00EE6C05">
        <w:rPr>
          <w:lang w:val="da-DK"/>
        </w:rPr>
        <w:fldChar w:fldCharType="begin"/>
      </w:r>
      <w:r w:rsidR="00C72A36">
        <w:instrText xml:space="preserve"> ADDIN ZOTERO_ITEM CSL_CITATION {"citationID":"ln6dOiZV","properties":{"formattedCitation":"(Choma &amp; Ugaya, 2017; Hawkins et al., 2012; Lu, 2006; Zheng et al., 2019)","plainCitation":"(Choma &amp; Ugaya, 2017; Hawkins et al., 2012; Lu, 2006; Zheng et al., 2019)","noteIndex":0},"citationItems":[{"id":35569,"uris":["http://zotero.org/groups/2751314/items/QBQ54S49"],"uri":["http://zotero.org/groups/2751314/items/QBQ54S49"],"itemData":{"id":35569,"type":"article-journal","abstract":"Electric Vehicles (EVs) are viewed as an option to reduce the environmental impacts of Internal Combustion Engine Vehicles (ICEVs). EVs, however, also cause environmental impacts. To compare the impacts of EVs with the impacts of ICEVs, several Life Cycle Assessment (LCA) studies have been performed, showing that the results are largely dependent on the energy source. In the Brazilian case, however, the energy sources are different, considering that the electricity mix is mostly comprised of hydropower and that ICEVs can use ethanol. The main purpose of this study is to identify the environmental impacts of Battery Electric Vehicles (BEVs) in the Brazilian lightweight fleet, using LCA. A decisional approach was used, but, due to the lack of data, was focused on use phase, including energy consumption, whereas attributional data were used for the vehicle production stage. Government projections were used as the source of decisional data. The BEV considered was better for abiotic depletion, global warming, ozone layer depletion and fresh water aquatic ecotoxicity. In these categories, however, the lack of advance planning, leading to thermal electricity generation, could diminish BEVs benefits or make them worse than ICEVs. As for the other categories, at least one ICEV option performed better than the BEV. Vehicle production was also responsible for a good part of the impacts in many categories, so that early replacement of ICEVs with BEVs could also result in larger impacts. Public policies could target BEVs, but should encompass measures to reduce the impacts of the BEVs in the categories they perform worse than ICEVs. Among the limitations of this work are the use of attributional data for many of the processes, including vehicle production and disposal, and also the fact that second and third generation ethanol were not included. These could be dealt with in future research.","container-title":"Journal of Cleaner Production","DOI":"10.1016/j.jclepro.2015.07.091","ISSN":"0959-6526","journalAbbreviation":"Journal of Cleaner Production","language":"en","page":"497-507","source":"ScienceDirect","title":"Environmental impact assessment of increasing electric vehicles in the Brazilian fleet","volume":"152","author":[{"family":"Choma","given":"Ernani Francisco"},{"family":"Ugaya","given":"Cássia Maria Lie"}],"issued":{"date-parts":[["2017",5,20]]}}},{"id":6387,"uris":["http://zotero.org/users/4924446/items/2HLMNEQB"],"uri":["http://zotero.org/users/4924446/items/2HLMNEQB"],"itemData":{"id":6387,"type":"article-journal","abstract":"Purpose A literature review is undertaken to understand how well existing studies of the environmental impacts of hybrid and electric vehicles (EV) address the full life cycle of these technologies. Results of studies are synthesized to compare the global warming potential (GWP) of different EV and internal combustion engine vehicle (ICEV) options. Other impacts are compared; however, data availability limits the extent to which this could be accomplished.","container-title":"The International Journal of Life Cycle Assessment","DOI":"10.1007/s11367-012-0440-9","ISSN":"0948-3349, 1614-7502","issue":"8","language":"en","note":"00000","page":"997-1014","source":"Crossref","title":"Environmental impacts of hybrid and electric vehicles—a review","volume":"17","author":[{"family":"Hawkins","given":"Troy R."},{"family":"Gausen","given":"Ola Moa"},{"family":"Strømman","given":"Anders Hammer"}],"issued":{"date-parts":[["2012",9]]}}},{"id":16667,"uris":["http://zotero.org/groups/277937/items/X32DWEE5"],"uri":["http://zotero.org/groups/277937/items/X32DWEE5"],"itemData":{"id":16667,"type":"report","abstract":"This document serves to update the 1995 \ndocument of the same title.  In this revision, we attempt to retain the methodology as much as possible from the previous release.  Regardless, some changes were introduced in this updated analysis when needed.  In this revision, \nwe find that passenger cars and light trucks are being driven farther in their lifetimes (approximately 26,000 miles more per vehicle class).  However, whereas younger passenger cars (less than 20 years old) are surviving slightly longer relative to the previous study, light trucks are not surviving \nas long as before early on in their existence, presumably due to the fact that they are being used more often as passenger vehicles than strictly for cargo. \nThe updated analysis shows that a typical passenger car will travel a lifetime mileage of 152,137 miles, while \nlight trucks will travel 179,954 miles. Passenger car lifetime weighted present discount factors at 3 percent, 7 percent and 10 percent are, respectively, 0.8304, 0.6700 and 0.5824; for light trucks with the same discount rates, respectively, 0.8022, 0.6303 and 0.5419.","genre":"NHTSA Technical Report","number":"DOT HS 809 952","publisher":"National Highway Transportation Safety Administration","title":"Vehicle Survivability and Travel Mileage Schedules","URL":"https://crashstats.nhtsa.dot.gov/Api/Public/ViewPublication/809952","author":[{"family":"Lu","given":"S"}],"issued":{"date-parts":[["2006",1]]}}},{"id":35534,"uris":["http://zotero.org/groups/2751314/items/FHIEB9K8"],"uri":["http://zotero.org/groups/2751314/items/FHIEB9K8"],"itemData":{"id":35534,"type":"article-journal","abstract":"With the rapid growth of passenger vehicle stock, China faces serious environmental and energy security problems. To reduce and remove low-efficiency vehicles on the road in an effort to ensure vehicle safety and fuel efficiency, China updated its compulsory scrappage standard for motor vehicles in 2013. The new standard increases the scrappage VKT (vehicle kilometers traveled) limit from 500,000 km to 600,000 km and removes the upper vehicle age limit of 15 years for passenger vehicles. 2012–2016 National registration data and 1980–2016 annual sales data were used to examine the on-road vehicle age distribution and survival rate of China passenger vehicle. The results showed that the median vehicle lifetime (age at 50% survival rate) had increased by 2.4 years—from 10.5 years in 2012 to 12.9 years in 2016. Vehicle survival rate by vehicle purpose and vehicle type shows that compared to cars and cross passenger cars (mainly minibuses, which are variants of minivans with displacement no more than 1.0L), SUVs and MPVs have higher survival rates. The overall increase in vehicle lifetime and survival rate from 2012 to 2016 will increase total fuel consumption by 2.5%–3.7% in China.","container-title":"Energy Policy","DOI":"10.1016/j.enpol.2019.02.037","ISSN":"0301-4215","journalAbbreviation":"Energy Policy","language":"en","page":"587-597","source":"ScienceDirect","title":"Survival rate of China passenger vehicles: A data-driven approach","title-short":"Survival rate of China passenger vehicles","volume":"129","author":[{"family":"Zheng","given":"Jihu"},{"family":"Zhou","given":"Yan"},{"family":"Yu","given":"Rujie"},{"family":"Zhao","given":"Dongchang"},{"family":"Lu","given":"Zifeng"},{"family":"Zhang","given":"Peng"}],"issued":{"date-parts":[["2019",6,1]]}}}],"schema":"https://github.com/citation-style-language/schema/raw/master/csl-citation.json"} </w:instrText>
      </w:r>
      <w:r w:rsidR="00EE6C05">
        <w:rPr>
          <w:lang w:val="da-DK"/>
        </w:rPr>
        <w:fldChar w:fldCharType="separate"/>
      </w:r>
      <w:r w:rsidR="00C72A36" w:rsidRPr="00C72A36">
        <w:rPr>
          <w:rFonts w:cs="Times New Roman"/>
        </w:rPr>
        <w:t>(Choma &amp; Ugaya, 2017; Hawkins et al., 2012; Lu, 2006; Zheng et al., 2019)</w:t>
      </w:r>
      <w:r w:rsidR="00EE6C05">
        <w:rPr>
          <w:lang w:val="da-DK"/>
        </w:rPr>
        <w:fldChar w:fldCharType="end"/>
      </w:r>
      <w:r w:rsidR="003512F2">
        <w:t>.</w:t>
      </w:r>
      <w:r w:rsidR="00EE6C05">
        <w:t xml:space="preserve"> </w:t>
      </w:r>
      <w:r w:rsidR="009968FC">
        <w:t>Based on many sources</w:t>
      </w:r>
      <w:r w:rsidR="0034021D">
        <w:t xml:space="preserve"> </w:t>
      </w:r>
      <w:r w:rsidR="0034021D">
        <w:rPr>
          <w:lang w:val="da-DK"/>
        </w:rPr>
        <w:fldChar w:fldCharType="begin"/>
      </w:r>
      <w:r w:rsidR="00AE2D0E">
        <w:rPr>
          <w:lang w:val="da-DK"/>
        </w:rPr>
        <w:instrText xml:space="preserve"> ADDIN ZOTERO_ITEM CSL_CITATION {"citationID":"ZnqtgEtF","properties":{"formattedCitation":"(Hagman et al., 2016a; Hasan et al., 2021; Hawkins et al., 2012, 2013; Kara et al., 2017; Letmathe &amp; Suares, 2017; Lu, 2006; Palmer, Tate, Wadud, &amp; Nellthorp, 2018; Palmer et al., 2018; Sengupta &amp; Cohan, 2017)","plainCitation":"(Hagman et al., 2016a; Hasan et al., 2021; Hawkins et al., 2012, 2013; Kara et al., 2017; Letmathe &amp; Suares, 2017; Lu, 2006; Palmer, Tate, Wadud, &amp; Nellthorp, 2018; Palmer et al., 2018; Sengupta &amp; Cohan, 2017)","noteIndex":0},"citationItems":[{"id":35580,"uris":["http://zotero.org/groups/2751314/items/4GRUWR6P"],"uri":["http://zotero.org/groups/2751314/items/4GRUWR6P"],"itemData":{"id":35580,"type":"article-journal","abstract":"Battery electric vehicles (BEVs) have been slow to diffuse on the international as well as the Swedish market. Previous studies have indicated situational factors such as economic factors, size and performance to be of major importance for vehicle purchasers in their choice of vehicle. In this paper, the authors explore a consumer centric total cost of ownership (TCO) model to investigate the possible discrepancy between purchase price and the TCO between internal combustion engine vehicles (ICEVs), hybrid electric vehicles (HEVs) and BEVs. The creation and testing of the TCO model reveals that computation could be a challenging task for consumers due to bounded access of relevant data and the prediction of future conditions. The application of the model to the vehicle sample found that BEVs could be cheaper compared to ICEVs and HEVs. The findings in this paper could prove to be of importance for policy and marketing alike in designing the most appropriate business models and information campaigns based on consumer conditions in order to further promoting the diffusion of BEVs in society.","collection-title":"Innovations in Technologies for Sustainable Transport","container-title":"Research in Transportation Business &amp; Management","DOI":"10.1016/j.rtbm.2016.01.003","ISSN":"2210-5395","journalAbbreviation":"Research in Transportation Business &amp; Management","language":"en","page":"11-17","source":"ScienceDirect","title":"Total cost of ownership and its potential implications for battery electric vehicle diffusion","volume":"18","author":[{"family":"Hagman","given":"Jens"},{"family":"Ritzén","given":"Sofia"},{"family":"Stier","given":"Jenny Janhager"},{"family":"Susilo","given":"Yusak"}],"issued":{"date-parts":[["2016",3,1]]}}},{"id":35583,"uris":["http://zotero.org/groups/2751314/items/VGK2XFAU"],"uri":["http://zotero.org/groups/2751314/items/VGK2XFAU"],"itemData":{"id":35583,"type":"article-journal","abstract":"In New Zealand, the average age of a light vehicle in 2018 was 14.09 years. Despite having an old light vehicle fleet, no study has been conducted so far to calculate the per-kilometre cost of ownership (PCO) for old used cars. Therefore, this study attempts to identify the PCO of a new and a used light duty EV and light duty petrol-powered car over a 12-year period. The emissions reduction potential of EVs is also investigated. Findings are that the PCO for a used EV is the lowest (25.5 NZ cents) followed by the PCO for a used petrol-powered car (31.5 NZ cents). Most importantly, replacing a light petrol-powered ICEV by a light EV can reduce GHG emissions at the user level by 90% if New Zealand could maintain its low emission grid electricity. The findings have policy implications for countries that are considering rapid emissions reduction through EVs.","container-title":"Transportation Research Part D: Transport and Environment","DOI":"10.1016/j.trd.2020.102671","ISSN":"1361-9209","journalAbbreviation":"Transportation Research Part D: Transport and Environment","language":"en","page":"102671","source":"ScienceDirect","title":"Costs and emissions: Comparing electric and petrol-powered cars in New Zealand","title-short":"Costs and emissions","volume":"90","author":[{"family":"Hasan","given":"Md Arif"},{"family":"Frame","given":"David J."},{"family":"Chapman","given":"Ralph"},{"family":"Archie","given":"Kelli M."}],"issued":{"date-parts":[["2021",1,1]]}}},{"id":6387,"uris":["http://zotero.org/users/4924446/items/2HLMNEQB"],"uri":["http://zotero.org/users/4924446/items/2HLMNEQB"],"itemData":{"id":6387,"type":"article-journal","abstract":"Purpose A literature review is undertaken to understand how well existing studies of the environmental impacts of hybrid and electric vehicles (EV) address the full life cycle of these technologies. Results of studies are synthesized to compare the global warming potential (GWP) of different EV and internal combustion engine vehicle (ICEV) options. Other impacts are compared; however, data availability limits the extent to which this could be accomplished.","container-title":"The International Journal of Life Cycle Assessment","DOI":"10.1007/s11367-012-0440-9","ISSN":"0948-3349, 1614-7502","issue":"8","language":"en","note":"00000","page":"997-1014","source":"Crossref","title":"Environmental impacts of hybrid and electric vehicles—a review","volume":"17","author":[{"family":"Hawkins","given":"Troy R."},{"family":"Gausen","given":"Ola Moa"},{"family":"Strømman","given":"Anders Hammer"}],"issued":{"date-parts":[["2012",9]]}}},{"id":35337,"uris":["http://zotero.org/groups/2241942/items/QICVHK9L"],"uri":["http://zotero.org/groups/2241942/items/QICVHK9L"],"itemData":{"id":35337,"type":"article-journal","container-title":"Journal of Industrial Ecology","DOI":"10.1111/j.1530-9290.2012.00532.x","ISSN":"10881980","issue":"1","language":"en","page":"53-64","source":"CrossRef","title":"Comparative Environmental Life Cycle Assessment of Conventional and Electric Vehicles: LCA of Conventional and Electric Vehicles","title-short":"Comparative Environmental Life Cycle Assessment of Conventional and Electric Vehicles","volume":"17","author":[{"family":"Hawkins","given":"Troy R."},{"family":"Singh","given":"Bhawna"},{"family":"Majeau-Bettez","given":"Guillaume"},{"family":"Strømman","given":"Anders Hammer"}],"issued":{"date-parts":[["2013",2]]}}},{"id":35486,"uris":["http://zotero.org/groups/2751314/items/69RU73K4"],"uri":["http://zotero.org/groups/2751314/items/69RU73K4"],"itemData":{"id":35486,"type":"article-journal","abstract":"Electric vehicles (EV) have tremendous potential due to their ‘zero tail-pipe emission’ and low maintenance costs. However, a higher upfront cost comparing to internal combustion engine vehicles (ICEVs) threatens the popularity of EVs in Australia. Moreover, the uncertainties of the new technology are often responsible for unanticipated costs over the vehicle life cycle. Hence, this paper aims to investigate the economic feasibility of EVs in Australia. A Life Cycle Cost (LCC) analysis was conducted on the 2011 Nissan Leaf in order to estimate the total economic impact over its life cycle under Australian conditions.","collection-title":"The 24th CIRP Conference on Life Cycle Engineering","container-title":"Procedia CIRP","DOI":"10.1016/j.procir.2016.11.179","ISSN":"2212-8271","journalAbbreviation":"Procedia CIRP","language":"en","page":"767-772","source":"ScienceDirect","title":"Life Cycle Cost Analysis of Electrical Vehicles in Australia","volume":"61","author":[{"family":"Kara","given":"Sami"},{"family":"Li","given":"Wen"},{"family":"Sadjiva","given":"Nikkita"}],"issued":{"date-parts":[["2017",1,1]]}}},{"id":35579,"uris":["http://zotero.org/groups/2751314/items/GVNZSTDL"],"uri":["http://zotero.org/groups/2751314/items/GVNZSTDL"],"itemData":{"id":35579,"type":"article-journal","abstract":"In Germany, market penetration by alternative powertrains has been generally processing at a slow pace. Therefore, reaching the 2020 target of one million registered electric vehicles (EVs) is a major challenge. We analyze the German market by advancing and refining existing consumer-oriented total cost of ownership (TCOC) models and demonstrate the validity of our model by comparing the cost-efficiency of EVs and internal combustion engine vehicles (ICEVs) including the battery resale value for second use and second life. The TCOC model was calculated for the ten most frequently registered battery electric vehicles (BEVs) and hybrid electric vehicles (HEVs) and compared with ICEVs in the same vehicle segments. The results are further validated through applying three typical annual mileage driver profiles and by Monte Carlo simulations under various scenarios. Results reveal that only a few BEVs and HEVs are economical without subsidies when compared with ICEVs in all considered scenarios. The subsidies only barely change the results. The mini and the medium vehicle segment remain uneconomical in all tested scenarios. Overall, we conclude that subsidies support the competitiveness of BEVs, but fail to lead to favorable TCOC within several vehicle segments and several tested annual mileages.","container-title":"Transportation Research Part D: Transport and Environment","DOI":"10.1016/j.trd.2017.09.007","ISSN":"1361-9209","journalAbbreviation":"Transportation Research Part D: Transport and Environment","language":"en","page":"314-335","source":"ScienceDirect","title":"A consumer-oriented total cost of ownership model for different vehicle types in Germany","volume":"57","author":[{"family":"Letmathe","given":"Peter"},{"family":"Suares","given":"Maria"}],"issued":{"date-parts":[["2017",12,1]]}}},{"id":16667,"uris":["http://zotero.org/groups/277937/items/X32DWEE5"],"uri":["http://zotero.org/groups/277937/items/X32DWEE5"],"itemData":{"id":16667,"type":"report","abstract":"This document serves to update the 1995 \ndocument of the same title.  In this revision, we attempt to retain the methodology as much as possible from the previous release.  Regardless, some changes were introduced in this updated analysis when needed.  In this revision, \nwe find that passenger cars and light trucks are being driven farther in their lifetimes (approximately 26,000 miles more per vehicle class).  However, whereas younger passenger cars (less than 20 years old) are surviving slightly longer relative to the previous study, light trucks are not surviving \nas long as before early on in their existence, presumably due to the fact that they are being used more often as passenger vehicles than strictly for cargo. \nThe updated analysis shows that a typical passenger car will travel a lifetime mileage of 152,137 miles, while \nlight trucks will travel 179,954 miles. Passenger car lifetime weighted present discount factors at 3 percent, 7 percent and 10 percent are, respectively, 0.8304, 0.6700 and 0.5824; for light trucks with the same discount rates, respectively, 0.8022, 0.6303 and 0.5419.","genre":"NHTSA Technical Report","number":"DOT HS 809 952","publisher":"National Highway Transportation Safety Administration","title":"Vehicle Survivability and Travel Mileage Schedules","URL":"https://crashstats.nhtsa.dot.gov/Api/Public/ViewPublication/809952","author":[{"family":"Lu","given":"S"}],"issued":{"date-parts":[["2006",1]]}}},{"id":35581,"uris":["http://zotero.org/groups/2751314/items/TQSKRHEG"],"uri":["http://zotero.org/groups/2751314/items/TQSKRHEG"],"itemData":{"id":35581,"type":"article-journal","abstract":"New powertrain technologies, such as Hybrid Electric Vehicles, have a price premium which can often be offset by lower running costs. Total Cost of Ownership combines these purchase and operating expenses to identify the most economical choice of vehicle. This is a valuable assessment for private and fleet purchasers alike. Studies to date have not compared Total Cost of Ownership across more than two vehicle markets or analysed historic costs. To address this gap, this research provides a more extensive Total Cost of Ownership assessment of conventional, Hybrid, Plug-in Hybrid and Battery Electric Vehicles in three industrialized countries – the UK, USA (using California and Texas as case studies) and Japan – for the time period 1997–2015. Finally, the link between Hybrid Electric Vehicle Total Cost of Ownership and market share is analysed with a panel regression model. In all regions the incremental Total Cost of Ownership of hybrid and electric vehicles compared to conventional vehicles has reduced from the year of introduction and 2015. Year on year Hybrid Electric Vehicles Total Cost of Ownership was found to vary least in the UK due to the absence of subsidies. Market share was found to be strongly linked to Hybrid Electric Vehicle Total Cost of Ownership through a panel regression analysis. Financial subsidies have enabled Battery Electric Vehicles to reach cost parity in the UK, California and Texas, but this is not the case for Plug-in Hybrid Electric Vehicles which haven’t received as much financial backing. This research has implications for fleet purchasers and private owners who are considering switching to a low-emission vehicle. The findings are also of interest to policymakers that are keen to develop effective measures to stimulate decarbonisation of the fleet and improve air quality.","container-title":"Applied Energy","DOI":"10.1016/j.apenergy.2017.10.089","ISSN":"0306-2619","journalAbbreviation":"Applied Energy","language":"en","page":"108-119","source":"ScienceDirect","title":"Total cost of ownership and market share for hybrid and electric vehicles in the UK, US and Japan","volume":"209","author":[{"family":"Palmer","given":"Kate"},{"family":"Tate","given":"James E."},{"family":"Wadud","given":"Zia"},{"family":"Nellthorp","given":"John"}],"issued":{"date-parts":[["2018",1,1]]}}},{"id":35581,"uris":["http://zotero.org/groups/2751314/items/TQSKRHEG"],"uri":["http://zotero.org/groups/2751314/items/TQSKRHEG"],"itemData":{"id":35581,"type":"article-journal","abstract":"New powertrain technologies, such as Hybrid Electric Vehicles, have a price premium which can often be offset by lower running costs. Total Cost of Ownership combines these purchase and operating expenses to identify the most economical choice of vehicle. This is a valuable assessment for private and fleet purchasers alike. Studies to date have not compared Total Cost of Ownership across more than two vehicle markets or analysed historic costs. To address this gap, this research provides a more extensive Total Cost of Ownership assessment of conventional, Hybrid, Plug-in Hybrid and Battery Electric Vehicles in three industrialized countries – the UK, USA (using California and Texas as case studies) and Japan – for the time period 1997–2015. Finally, the link between Hybrid Electric Vehicle Total Cost of Ownership and market share is analysed with a panel regression model. In all regions the incremental Total Cost of Ownership of hybrid and electric vehicles compared to conventional vehicles has reduced from the year of introduction and 2015. Year on year Hybrid Electric Vehicles Total Cost of Ownership was found to vary least in the UK due to the absence of subsidies. Market share was found to be strongly linked to Hybrid Electric Vehicle Total Cost of Ownership through a panel regression analysis. Financial subsidies have enabled Battery Electric Vehicles to reach cost parity in the UK, California and Texas, but this is not the case for Plug-in Hybrid Electric Vehicles which haven’t received as much financial backing. This research has implications for fleet purchasers and private owners who are considering switching to a low-emission vehicle. The findings are also of interest to policymakers that are keen to develop effective measures to stimulate decarbonisation of the fleet and improve air quality.","container-title":"Applied Energy","DOI":"10.1016/j.apenergy.2017.10.089","ISSN":"0306-2619","journalAbbreviation":"Applied Energy","language":"en","page":"108-119","source":"ScienceDirect","title":"Total cost of ownership and market share for hybrid and electric vehicles in the UK, US and Japan","volume":"209","author":[{"family":"Palmer","given":"Kate"},{"family":"Tate","given":"James E."},{"family":"Wadud","given":"Zia"},{"family":"Nellthorp","given":"John"}],"issued":{"date-parts":[["2018",1,1]]}}},{"id":35578,"uris":["http://zotero.org/groups/2751314/items/CUQQJ5GY"],"uri":["http://zotero.org/groups/2751314/items/CUQQJ5GY"],"itemData":{"id":35578,"type":"article-journal","abstract":"Municipal fleet vehicle purchase decisions provide a direct opportunity for cities to reduce emissions of greenhouse gases (GHG) and air pollutants. However, cities typically lack comprehensive data on total life cycle impacts of various conventional and alternative fueled vehicles (AFV) considered for fleet purchase. The City of Houston, Texas, has been a leader in incorporating hybrid electric (HEV), plug-in hybrid electric (PHEV), and battery electric (BEV) vehicles into its fleet, but has yet to adopt any natural gas-powered light-duty vehicles. The City is considering additional AFV purchases but lacks systematic analysis of emissions and costs. Using City of Houston data, we calculate total fuel cycle GHG and air pollutant emissions of additional conventional gasoline vehicles, HEVs, PHEVs, BEVs, and compressed natural gas (CNG) vehicles to the City's fleet. Analyses are conducted with the Greenhouse Gases, Regulated Emissions, and Energy use in Transportation (GREET) model. Levelized cost per kilometer is calculated for each vehicle option, incorporating initial purchase price minus residual value, plus fuel and maintenance costs. Results show that HEVs can achieve 36% lower GHG emissions with a levelized cost nearly equal to a conventional sedan. BEVs and PHEVs provide further emissions reductions, but at levelized costs 32% and 50% higher than HEVs, respectively. CNG sedans and trucks provide 11% emissions reductions, but at 25% and 63% higher levelized costs, respectively. While the results presented here are specific to conditions and vehicle options currently faced by one city, the methods deployed here are broadly applicable to informing fleet purchase decisions.","container-title":"Transportation Research Part D: Transport and Environment","DOI":"10.1016/j.trd.2017.04.039","ISSN":"1361-9209","journalAbbreviation":"Transportation Research Part D: Transport and Environment","language":"en","page":"160-171","source":"ScienceDirect","title":"Fuel cycle emissions and life cycle costs of alternative fuel vehicle policy options for the City of Houston municipal fleet","volume":"54","author":[{"family":"Sengupta","given":"Shayak"},{"family":"Cohan","given":"Daniel S."}],"issued":{"date-parts":[["2017",7,1]]}}}],"schema":"https://github.com/citation-style-language/schema/raw/master/csl-citation.json"} </w:instrText>
      </w:r>
      <w:r w:rsidR="0034021D">
        <w:rPr>
          <w:lang w:val="da-DK"/>
        </w:rPr>
        <w:fldChar w:fldCharType="separate"/>
      </w:r>
      <w:r w:rsidR="00AE2D0E" w:rsidRPr="00AE2D0E">
        <w:rPr>
          <w:rFonts w:cs="Times New Roman"/>
          <w:lang w:val="da-DK"/>
        </w:rPr>
        <w:t>(Hagman et al., 2016a; Hasan et al., 2021; Hawkins et al., 2012, 2013; Kara et al., 2017; Letmathe &amp; Suares, 2017; Lu, 2006; Palmer, Tate, Wadud, &amp; Nellthorp, 2018; Palmer et al., 2018; Sengupta &amp; Cohan, 2017)</w:t>
      </w:r>
      <w:r w:rsidR="0034021D">
        <w:rPr>
          <w:lang w:val="da-DK"/>
        </w:rPr>
        <w:fldChar w:fldCharType="end"/>
      </w:r>
      <w:r w:rsidR="009968FC" w:rsidRPr="00AE2D0E">
        <w:rPr>
          <w:lang w:val="da-DK"/>
        </w:rPr>
        <w:t>, t</w:t>
      </w:r>
      <w:r w:rsidR="00F6161C" w:rsidRPr="00AE2D0E">
        <w:rPr>
          <w:lang w:val="da-DK"/>
        </w:rPr>
        <w:t xml:space="preserve">he </w:t>
      </w:r>
      <w:proofErr w:type="spellStart"/>
      <w:r w:rsidR="00F6161C" w:rsidRPr="00AE2D0E">
        <w:rPr>
          <w:lang w:val="da-DK"/>
        </w:rPr>
        <w:t>lifetime</w:t>
      </w:r>
      <w:proofErr w:type="spellEnd"/>
      <w:r w:rsidR="00F6161C" w:rsidRPr="00AE2D0E">
        <w:rPr>
          <w:lang w:val="da-DK"/>
        </w:rPr>
        <w:t xml:space="preserve"> </w:t>
      </w:r>
      <w:proofErr w:type="spellStart"/>
      <w:r w:rsidR="00F6161C" w:rsidRPr="00AE2D0E">
        <w:rPr>
          <w:lang w:val="da-DK"/>
        </w:rPr>
        <w:t>capacity</w:t>
      </w:r>
      <w:proofErr w:type="spellEnd"/>
      <w:r w:rsidR="00F6161C" w:rsidRPr="00AE2D0E">
        <w:rPr>
          <w:lang w:val="da-DK"/>
        </w:rPr>
        <w:t xml:space="preserve"> for </w:t>
      </w:r>
      <w:del w:id="462" w:author="Chad Frischmann" w:date="2021-08-04T00:45:00Z">
        <w:r w:rsidR="00F6161C" w:rsidRPr="00AE2D0E" w:rsidDel="00027529">
          <w:rPr>
            <w:lang w:val="da-DK"/>
          </w:rPr>
          <w:delText>solutions</w:delText>
        </w:r>
        <w:r w:rsidR="009968FC" w:rsidRPr="00AE2D0E" w:rsidDel="00027529">
          <w:rPr>
            <w:lang w:val="da-DK"/>
          </w:rPr>
          <w:delText xml:space="preserve"> </w:delText>
        </w:r>
      </w:del>
      <w:proofErr w:type="spellStart"/>
      <w:ins w:id="463" w:author="Chad Frischmann" w:date="2021-08-04T00:45:00Z">
        <w:r w:rsidR="00027529">
          <w:rPr>
            <w:lang w:val="da-DK"/>
          </w:rPr>
          <w:t>EVs</w:t>
        </w:r>
        <w:proofErr w:type="spellEnd"/>
        <w:r w:rsidR="00027529" w:rsidRPr="00AE2D0E">
          <w:rPr>
            <w:lang w:val="da-DK"/>
          </w:rPr>
          <w:t xml:space="preserve"> </w:t>
        </w:r>
      </w:ins>
      <w:r w:rsidR="00BF0B57" w:rsidRPr="00AE2D0E">
        <w:rPr>
          <w:lang w:val="da-DK"/>
        </w:rPr>
        <w:t xml:space="preserve">is still </w:t>
      </w:r>
      <w:r w:rsidR="00667BD6" w:rsidRPr="00AE2D0E">
        <w:rPr>
          <w:lang w:val="da-DK"/>
        </w:rPr>
        <w:t xml:space="preserve">27% </w:t>
      </w:r>
      <w:proofErr w:type="spellStart"/>
      <w:r w:rsidR="00667BD6" w:rsidRPr="00AE2D0E">
        <w:rPr>
          <w:lang w:val="da-DK"/>
        </w:rPr>
        <w:t>lower</w:t>
      </w:r>
      <w:proofErr w:type="spellEnd"/>
      <w:r w:rsidR="00667BD6" w:rsidRPr="00AE2D0E">
        <w:rPr>
          <w:lang w:val="da-DK"/>
        </w:rPr>
        <w:t xml:space="preserve"> </w:t>
      </w:r>
      <w:proofErr w:type="spellStart"/>
      <w:r w:rsidR="00667BD6" w:rsidRPr="00AE2D0E">
        <w:rPr>
          <w:lang w:val="da-DK"/>
        </w:rPr>
        <w:t>than</w:t>
      </w:r>
      <w:proofErr w:type="spellEnd"/>
      <w:r w:rsidR="00667BD6" w:rsidRPr="00AE2D0E">
        <w:rPr>
          <w:lang w:val="da-DK"/>
        </w:rPr>
        <w:t xml:space="preserve"> </w:t>
      </w:r>
      <w:proofErr w:type="spellStart"/>
      <w:r w:rsidR="00527C8B" w:rsidRPr="00AE2D0E">
        <w:rPr>
          <w:lang w:val="da-DK"/>
        </w:rPr>
        <w:t>ICEV</w:t>
      </w:r>
      <w:ins w:id="464" w:author="Chad Frischmann" w:date="2021-08-04T00:45:00Z">
        <w:r w:rsidR="00027529">
          <w:rPr>
            <w:lang w:val="da-DK"/>
          </w:rPr>
          <w:t>s</w:t>
        </w:r>
      </w:ins>
      <w:proofErr w:type="spellEnd"/>
      <w:r w:rsidR="00527C8B" w:rsidRPr="00AE2D0E">
        <w:rPr>
          <w:lang w:val="da-DK"/>
        </w:rPr>
        <w:t xml:space="preserve">. </w:t>
      </w:r>
      <w:proofErr w:type="spellStart"/>
      <w:ins w:id="465" w:author="Chad Frischmann" w:date="2021-08-04T00:45:00Z">
        <w:r w:rsidR="00027529">
          <w:rPr>
            <w:lang w:val="da-DK"/>
          </w:rPr>
          <w:t>However</w:t>
        </w:r>
        <w:proofErr w:type="spellEnd"/>
        <w:r w:rsidR="00027529">
          <w:rPr>
            <w:lang w:val="da-DK"/>
          </w:rPr>
          <w:t>,</w:t>
        </w:r>
      </w:ins>
      <w:del w:id="466" w:author="Chad Frischmann" w:date="2021-08-04T00:45:00Z">
        <w:r w:rsidR="00527C8B" w:rsidDel="00027529">
          <w:delText xml:space="preserve">The </w:delText>
        </w:r>
      </w:del>
      <w:ins w:id="467" w:author="Chad Frischmann" w:date="2021-08-04T00:45:00Z">
        <w:r w:rsidR="00027529">
          <w:t xml:space="preserve"> </w:t>
        </w:r>
      </w:ins>
      <w:r w:rsidR="00527C8B">
        <w:t xml:space="preserve">EV development is </w:t>
      </w:r>
      <w:r w:rsidR="00DD0CA1">
        <w:t>s</w:t>
      </w:r>
      <w:r w:rsidR="00527C8B">
        <w:t xml:space="preserve">till at </w:t>
      </w:r>
      <w:del w:id="468" w:author="Chad Frischmann" w:date="2021-08-04T00:46:00Z">
        <w:r w:rsidR="00527C8B" w:rsidDel="00027529">
          <w:delText>its initial</w:delText>
        </w:r>
      </w:del>
      <w:ins w:id="469" w:author="Chad Frischmann" w:date="2021-08-04T00:46:00Z">
        <w:r w:rsidR="00027529">
          <w:t>early</w:t>
        </w:r>
      </w:ins>
      <w:r w:rsidR="00527C8B">
        <w:t xml:space="preserve"> stage</w:t>
      </w:r>
      <w:ins w:id="470" w:author="Chad Frischmann" w:date="2021-08-04T00:46:00Z">
        <w:r w:rsidR="00027529">
          <w:t xml:space="preserve">, and </w:t>
        </w:r>
        <w:proofErr w:type="gramStart"/>
        <w:r w:rsidR="00027529">
          <w:t>it is</w:t>
        </w:r>
        <w:proofErr w:type="gramEnd"/>
        <w:r w:rsidR="00027529">
          <w:t xml:space="preserve"> assumed that </w:t>
        </w:r>
      </w:ins>
      <w:del w:id="471" w:author="Chad Frischmann" w:date="2021-08-04T00:46:00Z">
        <w:r w:rsidR="00527C8B" w:rsidDel="00027529">
          <w:delText>.</w:delText>
        </w:r>
        <w:r w:rsidR="00326A6A" w:rsidDel="00027529">
          <w:delText xml:space="preserve"> T</w:delText>
        </w:r>
        <w:r w:rsidR="00527C8B" w:rsidDel="00027529">
          <w:delText xml:space="preserve">he solution lifetime capacity </w:delText>
        </w:r>
        <w:r w:rsidR="009968FC" w:rsidDel="00027529">
          <w:delText xml:space="preserve">will </w:delText>
        </w:r>
      </w:del>
      <w:ins w:id="472" w:author="Chad Frischmann" w:date="2021-08-04T00:46:00Z">
        <w:r w:rsidR="00027529">
          <w:t xml:space="preserve">lifetime capacity will </w:t>
        </w:r>
      </w:ins>
      <w:r w:rsidR="009968FC">
        <w:t>continue to increase</w:t>
      </w:r>
      <w:r w:rsidR="00527C8B">
        <w:t xml:space="preserve"> with the technology development</w:t>
      </w:r>
      <w:ins w:id="473" w:author="Chad Frischmann" w:date="2021-08-04T00:46:00Z">
        <w:r w:rsidR="00027529">
          <w:t xml:space="preserve"> and reach parity with ICEVs.</w:t>
        </w:r>
      </w:ins>
      <w:del w:id="474" w:author="Chad Frischmann" w:date="2021-08-04T00:46:00Z">
        <w:r w:rsidR="009968FC" w:rsidDel="00027529">
          <w:delText>.</w:delText>
        </w:r>
        <w:r w:rsidR="0034021D" w:rsidDel="00027529">
          <w:delText xml:space="preserve"> </w:delText>
        </w:r>
        <w:r w:rsidR="00326A6A" w:rsidDel="00027529">
          <w:delText>Therefore, the lifetime capacity for the solution and the conventional are assumed the same.</w:delText>
        </w:r>
      </w:del>
    </w:p>
    <w:p w14:paraId="7022FC4D" w14:textId="384975AD" w:rsidR="0032353F" w:rsidRDefault="009C48CC" w:rsidP="0032353F">
      <w:pPr>
        <w:pStyle w:val="ListParagraph"/>
        <w:numPr>
          <w:ilvl w:val="0"/>
          <w:numId w:val="10"/>
        </w:numPr>
        <w:ind w:left="426" w:hanging="426"/>
      </w:pPr>
      <w:r>
        <w:t xml:space="preserve">The </w:t>
      </w:r>
      <w:r w:rsidR="000A01FE">
        <w:t xml:space="preserve">learning rate of the conventional </w:t>
      </w:r>
      <w:r w:rsidR="008C60C6">
        <w:t xml:space="preserve">ICEVs </w:t>
      </w:r>
      <w:r w:rsidR="000A01FE">
        <w:t>is assumed zero</w:t>
      </w:r>
      <w:r w:rsidR="00602832" w:rsidRPr="00602832">
        <w:t>.</w:t>
      </w:r>
      <w:r w:rsidR="000A01FE">
        <w:t xml:space="preserve">  </w:t>
      </w:r>
    </w:p>
    <w:p w14:paraId="48FD6C9A" w14:textId="60700408" w:rsidR="00EA16D5" w:rsidRPr="00602832" w:rsidRDefault="00625A42" w:rsidP="0032353F">
      <w:pPr>
        <w:pStyle w:val="ListParagraph"/>
        <w:numPr>
          <w:ilvl w:val="0"/>
          <w:numId w:val="10"/>
        </w:numPr>
        <w:ind w:left="426" w:hanging="426"/>
      </w:pPr>
      <w:r>
        <w:t xml:space="preserve">The </w:t>
      </w:r>
      <w:r w:rsidR="00294265">
        <w:t xml:space="preserve">car occupancy of an EV and an ICEV are assumed the same. The car occupancy of an ICEV are from various sources. </w:t>
      </w:r>
      <w:r w:rsidR="00065A07">
        <w:t xml:space="preserve">While there are limited sources for the car occupancy of an EV. Since the seat for an ICEV and EV are similar, this report assumes that </w:t>
      </w:r>
      <w:r w:rsidR="00F86BE2">
        <w:t xml:space="preserve">there is no difference between </w:t>
      </w:r>
      <w:r w:rsidR="00610D5B">
        <w:t>EV occupancy rate and ICEV occupancy rate.</w:t>
      </w:r>
    </w:p>
    <w:p w14:paraId="04FBF2E3" w14:textId="6267BB18" w:rsidR="009D118F" w:rsidRDefault="00686965" w:rsidP="00C07355">
      <w:pPr>
        <w:pStyle w:val="Heading2"/>
        <w:numPr>
          <w:ilvl w:val="1"/>
          <w:numId w:val="28"/>
        </w:numPr>
      </w:pPr>
      <w:bookmarkStart w:id="475" w:name="_Toc72784734"/>
      <w:r>
        <w:t>Integration</w:t>
      </w:r>
      <w:bookmarkEnd w:id="475"/>
    </w:p>
    <w:p w14:paraId="4F1C20E8" w14:textId="0E0BE0DC" w:rsidR="0032353F" w:rsidRDefault="0032353F" w:rsidP="0032353F">
      <w:r w:rsidRPr="00DC3559">
        <w:t xml:space="preserve">The </w:t>
      </w:r>
      <w:r>
        <w:t xml:space="preserve">complete Project Drawdown integration documentation (will be available at </w:t>
      </w:r>
      <w:hyperlink r:id="rId34" w:history="1">
        <w:r w:rsidRPr="00835538">
          <w:rPr>
            <w:rStyle w:val="Hyperlink"/>
          </w:rPr>
          <w:t>www.drawdown.org</w:t>
        </w:r>
      </w:hyperlink>
      <w:r>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375EA852" w14:textId="78BE0553" w:rsidR="00C828C4" w:rsidRDefault="00C828C4" w:rsidP="0032353F">
      <w:r>
        <w:t xml:space="preserve">Each solution in the Transportation Sector was modeled individually, and then integration was performed to ensure consistency across the sector and with other sectors. These solutions require an integration </w:t>
      </w:r>
      <w:r>
        <w:lastRenderedPageBreak/>
        <w:t xml:space="preserve">analysis chiefly to avoid double counting, as they may result in </w:t>
      </w:r>
      <w:r w:rsidR="00DD0CA1">
        <w:t xml:space="preserve">an </w:t>
      </w:r>
      <w:r>
        <w:t>overallocation of passenger or freight mobility to multiple modes at the same time, or incorrect distribut</w:t>
      </w:r>
      <w:r w:rsidR="00DE7C1C">
        <w:t>ion of</w:t>
      </w:r>
      <w:r>
        <w:t xml:space="preserve"> passenger mobility to the urban or nonurban realms.</w:t>
      </w:r>
    </w:p>
    <w:p w14:paraId="49795EE5" w14:textId="0BB56943" w:rsidR="00C828C4" w:rsidRDefault="00C828C4" w:rsidP="0032353F">
      <w:r>
        <w:t>The integration process, while having several parts including ensuring consistency of inputs across the sector, was mainly concerned with limiting adoption of solutions where it was deemed necessary.</w:t>
      </w:r>
      <w:r w:rsidR="00516770">
        <w:t xml:space="preserve"> The transport modes that were unaffected by any Drawdown solution such as motorbikes and intercity bus had their mobility share blocked so that it could not be allocated to any other modes, and then the remaining mobility demand was allocated according to priority of the modeled transport solutions.</w:t>
      </w:r>
    </w:p>
    <w:p w14:paraId="676092CB" w14:textId="6038AE49" w:rsidR="00814C4E" w:rsidRDefault="00516770" w:rsidP="0032353F">
      <w:r>
        <w:t xml:space="preserve">Transport solution </w:t>
      </w:r>
      <w:r w:rsidR="00F640DC">
        <w:t>p</w:t>
      </w:r>
      <w:r>
        <w:t xml:space="preserve">riority was loosely based on the Avoid-Shift-Improve framework where solutions that resulted in avoiding motorized mobility (walking, biking, telepresence) were classed as highest priority in their appropriate realm (walking </w:t>
      </w:r>
      <w:r w:rsidR="006D370B">
        <w:t xml:space="preserve">is </w:t>
      </w:r>
      <w:r>
        <w:t>in the urban realm and telepresence</w:t>
      </w:r>
      <w:r w:rsidR="006D370B">
        <w:t xml:space="preserve"> is</w:t>
      </w:r>
      <w:r>
        <w:t xml:space="preserve"> in the nonurban realm). Then the </w:t>
      </w:r>
      <w:r w:rsidR="006D370B">
        <w:t>s</w:t>
      </w:r>
      <w:r>
        <w:t xml:space="preserve">olutions that resulted in shifting of mobility to more efficient modes such </w:t>
      </w:r>
      <w:r w:rsidR="00F640DC">
        <w:t xml:space="preserve">as public transport </w:t>
      </w:r>
      <w:r>
        <w:t xml:space="preserve">or e-bikes were of second highest priority where space efficiency was </w:t>
      </w:r>
      <w:r w:rsidR="00814C4E">
        <w:t xml:space="preserve">qualitatively used as a classification metric. Finally, solutions that </w:t>
      </w:r>
      <w:proofErr w:type="spellStart"/>
      <w:r w:rsidR="00814C4E">
        <w:t>improved</w:t>
      </w:r>
      <w:proofErr w:type="spellEnd"/>
      <w:r w:rsidR="00814C4E">
        <w:t xml:space="preserve"> the efficiency of existing motorized modes were put in the third category with all car modes falling into this category. </w:t>
      </w:r>
    </w:p>
    <w:p w14:paraId="4993F0D4" w14:textId="3743B29A" w:rsidR="00516770" w:rsidRDefault="006A5175" w:rsidP="0032353F">
      <w:r>
        <w:t>For several variables, especially those relating to the conventional technology (ICEVs), discount rates, fuel prices, emissions factors, and mode shares, consistency across solutions was maintained by ensuring that the same values were used in different models needing those variables.</w:t>
      </w:r>
    </w:p>
    <w:p w14:paraId="36EAD927" w14:textId="5BC03894" w:rsidR="00814C4E" w:rsidRDefault="00814C4E" w:rsidP="0032353F">
      <w:r w:rsidRPr="00223E65">
        <w:t xml:space="preserve">In addition to </w:t>
      </w:r>
      <w:r>
        <w:t>transport</w:t>
      </w:r>
      <w:r w:rsidRPr="00223E65">
        <w:t xml:space="preserve"> sector integration, there was an integration process across the grid and electricity efficiency solutions (buildings, transport, materials etc.) which adjusted for the double counting. Double counting of emissions reduction was a factor of using the reference grid emissions factors for electricity-based solutions. As grid solutions (Utility-scale Solar PV and others) are adopted, the grid gets cleaner and the impact of </w:t>
      </w:r>
      <w:r>
        <w:t>transport electrification</w:t>
      </w:r>
      <w:r w:rsidRPr="00223E65">
        <w:t xml:space="preserve"> solutions is </w:t>
      </w:r>
      <w:r>
        <w:t>amplified</w:t>
      </w:r>
      <w:bookmarkStart w:id="476" w:name="_Hlk18057342"/>
      <w:r>
        <w:t xml:space="preserve"> but not accounted for</w:t>
      </w:r>
      <w:r w:rsidRPr="002E293D">
        <w:rPr>
          <w:rStyle w:val="FootnoteReference"/>
        </w:rPr>
        <w:footnoteReference w:id="6"/>
      </w:r>
      <w:bookmarkEnd w:id="476"/>
      <w:r w:rsidRPr="00223E65">
        <w:t xml:space="preserve">. Grid solutions are adjusted to </w:t>
      </w:r>
      <w:r>
        <w:t>account for the increased impact a</w:t>
      </w:r>
      <w:r w:rsidRPr="00223E65">
        <w:t>s described in the Project Drawdown integration documentation.</w:t>
      </w:r>
      <w:r w:rsidR="00F64F8C">
        <w:t xml:space="preserve"> In the case of Carpooling, the integration of EV results in Carpooling working to decrease electricity demand so a cleaner grid actually results in a double counting of the emissions reduction. </w:t>
      </w:r>
      <w:proofErr w:type="gramStart"/>
      <w:r w:rsidR="00F64F8C">
        <w:t>Therefore</w:t>
      </w:r>
      <w:proofErr w:type="gramEnd"/>
      <w:r w:rsidR="00F64F8C">
        <w:t xml:space="preserve"> the grid integration removes the double counting effect.</w:t>
      </w:r>
    </w:p>
    <w:p w14:paraId="7847752E" w14:textId="26D5FE6A" w:rsidR="00360D12" w:rsidRPr="00DC3559" w:rsidRDefault="00360D12" w:rsidP="0032353F">
      <w:r>
        <w:t>Results in this report show already account for these integration effects.</w:t>
      </w:r>
    </w:p>
    <w:p w14:paraId="0ED84BEA" w14:textId="798312A3" w:rsidR="009D118F" w:rsidRDefault="00686965" w:rsidP="00C07355">
      <w:pPr>
        <w:pStyle w:val="Heading2"/>
        <w:numPr>
          <w:ilvl w:val="1"/>
          <w:numId w:val="28"/>
        </w:numPr>
      </w:pPr>
      <w:bookmarkStart w:id="477" w:name="_Toc72784735"/>
      <w:r>
        <w:lastRenderedPageBreak/>
        <w:t>Limitations/Further Development</w:t>
      </w:r>
      <w:bookmarkEnd w:id="477"/>
    </w:p>
    <w:p w14:paraId="346EFB8A" w14:textId="43D2F855" w:rsidR="006D370B" w:rsidRDefault="006D370B" w:rsidP="006D370B">
      <w:r>
        <w:t xml:space="preserve">As with any modeling effort, there are some limitations of the approach used. </w:t>
      </w:r>
      <w:r w:rsidR="00D37650">
        <w:t xml:space="preserve">The primary one is that </w:t>
      </w:r>
      <w:del w:id="478" w:author="Chad Frischmann" w:date="2021-08-04T00:47:00Z">
        <w:r w:rsidR="00D37650" w:rsidDel="00027529">
          <w:delText xml:space="preserve">we </w:delText>
        </w:r>
      </w:del>
      <w:ins w:id="479" w:author="Chad Frischmann" w:date="2021-08-04T00:47:00Z">
        <w:r w:rsidR="00027529">
          <w:t>it is</w:t>
        </w:r>
        <w:r w:rsidR="00027529">
          <w:t xml:space="preserve"> </w:t>
        </w:r>
      </w:ins>
      <w:r w:rsidR="00D37650">
        <w:t xml:space="preserve">assumed </w:t>
      </w:r>
      <w:r w:rsidR="00154AD8">
        <w:t xml:space="preserve">the </w:t>
      </w:r>
      <w:r w:rsidR="00341874">
        <w:t xml:space="preserve">EV lifetime capacity is </w:t>
      </w:r>
      <w:r w:rsidR="00140FDC">
        <w:t xml:space="preserve">the same as </w:t>
      </w:r>
      <w:r w:rsidR="00050DEF">
        <w:t>ICEVs lifetime capacity. The EV lifetime capacity is s</w:t>
      </w:r>
      <w:r w:rsidR="0013511B">
        <w:t>horter than ICEV lifetime capacity</w:t>
      </w:r>
      <w:r w:rsidR="00EE6648">
        <w:t xml:space="preserve"> in the real</w:t>
      </w:r>
      <w:r w:rsidR="00F37EF2">
        <w:t xml:space="preserve"> world because of the limitation of battery technology</w:t>
      </w:r>
      <w:r w:rsidR="0013511B">
        <w:t>.</w:t>
      </w:r>
      <w:r w:rsidR="00050DEF">
        <w:t xml:space="preserve"> </w:t>
      </w:r>
      <w:r w:rsidR="00FD3138">
        <w:t xml:space="preserve">The current model could be further </w:t>
      </w:r>
      <w:r w:rsidR="007D7B8E">
        <w:t xml:space="preserve">improved if considering </w:t>
      </w:r>
      <w:r w:rsidR="001F1AB5">
        <w:t xml:space="preserve">dynamic fleet </w:t>
      </w:r>
      <w:r w:rsidR="00FD2736">
        <w:t xml:space="preserve">model </w:t>
      </w:r>
      <w:r w:rsidR="001F1AB5">
        <w:t xml:space="preserve">of ICEVs and </w:t>
      </w:r>
      <w:r w:rsidR="009B1A9F">
        <w:t>EVs</w:t>
      </w:r>
      <w:r w:rsidR="00AE4B87">
        <w:t xml:space="preserve"> </w:t>
      </w:r>
      <w:r w:rsidR="00FD2736">
        <w:t>with various lifetime distribution of different regions</w:t>
      </w:r>
      <w:r w:rsidR="009B1A9F">
        <w:t>.</w:t>
      </w:r>
    </w:p>
    <w:p w14:paraId="4F941BDC" w14:textId="4555170A" w:rsidR="0087064F" w:rsidRDefault="0019272F" w:rsidP="006D370B">
      <w:r>
        <w:t xml:space="preserve">Another important limitation is the </w:t>
      </w:r>
      <w:r w:rsidR="0091507E">
        <w:t xml:space="preserve">various </w:t>
      </w:r>
      <w:r w:rsidR="009B1A9F">
        <w:t xml:space="preserve">car occupancy </w:t>
      </w:r>
      <w:r w:rsidR="0091507E">
        <w:t xml:space="preserve">globally. </w:t>
      </w:r>
      <w:r w:rsidR="0002090C">
        <w:t>G</w:t>
      </w:r>
      <w:r>
        <w:t xml:space="preserve">lobal averaging of car occupancies </w:t>
      </w:r>
      <w:r w:rsidR="00D5679A">
        <w:t>varies</w:t>
      </w:r>
      <w:r>
        <w:t xml:space="preserve"> widely </w:t>
      </w:r>
      <w:r w:rsidR="00D5679A">
        <w:t>worldwide</w:t>
      </w:r>
      <w:r>
        <w:t xml:space="preserve"> and </w:t>
      </w:r>
      <w:r w:rsidR="00D5679A">
        <w:t>is</w:t>
      </w:r>
      <w:r>
        <w:t xml:space="preserve"> affected by </w:t>
      </w:r>
      <w:r w:rsidR="00D5679A">
        <w:t>various</w:t>
      </w:r>
      <w:r>
        <w:t xml:space="preserve"> local and national circumstances. </w:t>
      </w:r>
      <w:r w:rsidR="001D4E1F">
        <w:t xml:space="preserve">Data from the ICCT, albeit from a 2012 publication, indicate a range of </w:t>
      </w:r>
      <w:del w:id="480" w:author="Chad Frischmann" w:date="2021-08-04T00:47:00Z">
        <w:r w:rsidR="001D4E1F" w:rsidDel="00027529">
          <w:delText xml:space="preserve">2010 </w:delText>
        </w:r>
      </w:del>
      <w:r w:rsidR="001D4E1F">
        <w:t>car occupancies from 2.31</w:t>
      </w:r>
      <w:ins w:id="481" w:author="Chad Frischmann" w:date="2021-08-04T00:48:00Z">
        <w:r w:rsidR="00027529">
          <w:t xml:space="preserve"> people per vehicle</w:t>
        </w:r>
      </w:ins>
      <w:r w:rsidR="001D4E1F">
        <w:t xml:space="preserve"> in India to 1.22 in Japan</w:t>
      </w:r>
      <w:ins w:id="482" w:author="Chad Frischmann" w:date="2021-08-04T00:48:00Z">
        <w:r w:rsidR="00027529">
          <w:t xml:space="preserve"> in 2010</w:t>
        </w:r>
      </w:ins>
      <w:r w:rsidR="001D4E1F">
        <w:t xml:space="preserve"> </w:t>
      </w:r>
      <w:r w:rsidR="00347C8C">
        <w:fldChar w:fldCharType="begin"/>
      </w:r>
      <w:r w:rsidR="00347C8C">
        <w:instrText xml:space="preserve"> ADDIN ZOTERO_ITEM CSL_CITATION {"citationID":"BnW5PXx1","properties":{"formattedCitation":"(ICCT, 2012)","plainCitation":"(ICCT, 2012)","noteIndex":0},"citationItems":[{"id":35457,"uris":["http://zotero.org/groups/2241942/items/8B2R8TBT"],"uri":["http://zotero.org/groups/2241942/items/8B2R8TBT"],"itemData":{"id":35457,"type":"webpage","title":"Global Transportation Roadmap Model v1.0","URL":"https://theicct.org/transportation-roadmap","author":[{"family":"ICCT","given":""}],"accessed":{"date-parts":[["2021",5,5]]},"issued":{"date-parts":[["2012"]]}}}],"schema":"https://github.com/citation-style-language/schema/raw/master/csl-citation.json"} </w:instrText>
      </w:r>
      <w:r w:rsidR="00347C8C">
        <w:fldChar w:fldCharType="separate"/>
      </w:r>
      <w:r w:rsidR="00347C8C" w:rsidRPr="00347C8C">
        <w:rPr>
          <w:rFonts w:cs="Times New Roman"/>
        </w:rPr>
        <w:t>(ICCT, 2012)</w:t>
      </w:r>
      <w:r w:rsidR="00347C8C">
        <w:fldChar w:fldCharType="end"/>
      </w:r>
      <w:r w:rsidR="001D4E1F">
        <w:t xml:space="preserve">. </w:t>
      </w:r>
      <w:r w:rsidR="00B837A5">
        <w:t xml:space="preserve">This report </w:t>
      </w:r>
      <w:r w:rsidR="00403874">
        <w:t>collected</w:t>
      </w:r>
      <w:r w:rsidR="00B837A5">
        <w:t xml:space="preserve"> </w:t>
      </w:r>
      <w:del w:id="483" w:author="Chad Frischmann" w:date="2021-08-04T00:48:00Z">
        <w:r w:rsidR="00403874" w:rsidDel="00027529">
          <w:delText>other</w:delText>
        </w:r>
        <w:r w:rsidR="00B837A5" w:rsidDel="00027529">
          <w:delText xml:space="preserve">15 </w:delText>
        </w:r>
      </w:del>
      <w:ins w:id="484" w:author="Chad Frischmann" w:date="2021-08-04T00:48:00Z">
        <w:r w:rsidR="00027529">
          <w:t>15 additional</w:t>
        </w:r>
        <w:r w:rsidR="00027529">
          <w:t xml:space="preserve"> </w:t>
        </w:r>
      </w:ins>
      <w:r w:rsidR="00B837A5">
        <w:t xml:space="preserve">sources regarding ICEV </w:t>
      </w:r>
      <w:r w:rsidR="00B00622">
        <w:t xml:space="preserve">car </w:t>
      </w:r>
      <w:r w:rsidR="00B837A5">
        <w:t>occupancy</w:t>
      </w:r>
      <w:r w:rsidR="00403874">
        <w:t xml:space="preserve"> in China, U.S., Germany, Japan, </w:t>
      </w:r>
      <w:ins w:id="485" w:author="Chad Frischmann" w:date="2021-08-04T00:49:00Z">
        <w:r w:rsidR="00027529">
          <w:t xml:space="preserve">and </w:t>
        </w:r>
      </w:ins>
      <w:r w:rsidR="00403874">
        <w:t xml:space="preserve">France, </w:t>
      </w:r>
      <w:del w:id="486" w:author="Chad Frischmann" w:date="2021-08-04T00:49:00Z">
        <w:r w:rsidR="00403874" w:rsidDel="00027529">
          <w:delText>and the world</w:delText>
        </w:r>
      </w:del>
      <w:ins w:id="487" w:author="Chad Frischmann" w:date="2021-08-04T00:49:00Z">
        <w:r w:rsidR="00027529">
          <w:t>as well as global estimate</w:t>
        </w:r>
      </w:ins>
      <w:r w:rsidR="00403874">
        <w:t>.</w:t>
      </w:r>
      <w:r w:rsidR="00163BFD">
        <w:t xml:space="preserve"> </w:t>
      </w:r>
      <w:r w:rsidR="00BE1781">
        <w:t>However, there is still limited sources</w:t>
      </w:r>
      <w:ins w:id="488" w:author="Chad Frischmann" w:date="2021-08-04T00:49:00Z">
        <w:r w:rsidR="00027529">
          <w:t xml:space="preserve"> on</w:t>
        </w:r>
      </w:ins>
      <w:r w:rsidR="00BE1781">
        <w:t xml:space="preserve"> </w:t>
      </w:r>
      <w:r w:rsidR="00B00622">
        <w:t xml:space="preserve">EV car occupancy. This report assumes that there </w:t>
      </w:r>
      <w:proofErr w:type="gramStart"/>
      <w:r w:rsidR="00B00622">
        <w:t>is</w:t>
      </w:r>
      <w:proofErr w:type="gramEnd"/>
      <w:r w:rsidR="00B00622">
        <w:t xml:space="preserve"> no </w:t>
      </w:r>
      <w:r w:rsidR="00804ABA">
        <w:t>differences for ICEVs and EVs regarding car occupancy</w:t>
      </w:r>
      <w:r w:rsidR="00DD2459">
        <w:t xml:space="preserve">. </w:t>
      </w:r>
      <w:del w:id="489" w:author="Chad Frischmann" w:date="2021-08-04T00:49:00Z">
        <w:r w:rsidR="00DD2459" w:rsidDel="00027529">
          <w:delText xml:space="preserve">Since EVs are expected to implement rapidly and massively. </w:delText>
        </w:r>
        <w:r w:rsidR="00D4405E" w:rsidDel="00027529">
          <w:delText xml:space="preserve">EVs </w:delText>
        </w:r>
        <w:r w:rsidR="00363A74" w:rsidDel="00027529">
          <w:delText xml:space="preserve">are also a hot topic and have attracted lots of attention from industry, academia, and governments. </w:delText>
        </w:r>
        <w:r w:rsidR="00DD2459" w:rsidDel="00027529">
          <w:delText>In the future</w:delText>
        </w:r>
        <w:r w:rsidR="00A72019" w:rsidDel="00027529">
          <w:delText>, more researches focusing on EV car occupancy rate will show up</w:delText>
        </w:r>
        <w:r w:rsidR="0049746A" w:rsidDel="00027529">
          <w:delText>, which will help further improve the current assumptions of this model.</w:delText>
        </w:r>
        <w:r w:rsidR="00804ABA" w:rsidDel="00027529">
          <w:delText xml:space="preserve"> </w:delText>
        </w:r>
      </w:del>
    </w:p>
    <w:p w14:paraId="4097592C" w14:textId="11225771" w:rsidR="0087064F" w:rsidRDefault="0087064F" w:rsidP="004F27BE">
      <w:r>
        <w:br w:type="page"/>
      </w:r>
    </w:p>
    <w:p w14:paraId="7CAFC693" w14:textId="11269330" w:rsidR="007C645A" w:rsidRDefault="551A77D0" w:rsidP="00C07355">
      <w:pPr>
        <w:pStyle w:val="Heading1"/>
        <w:numPr>
          <w:ilvl w:val="0"/>
          <w:numId w:val="28"/>
        </w:numPr>
      </w:pPr>
      <w:bookmarkStart w:id="490" w:name="_Toc72784736"/>
      <w:r>
        <w:lastRenderedPageBreak/>
        <w:t>Results</w:t>
      </w:r>
      <w:bookmarkEnd w:id="490"/>
    </w:p>
    <w:p w14:paraId="042C0085" w14:textId="77777777" w:rsidR="00B724DF" w:rsidRDefault="00B724DF" w:rsidP="00B724DF">
      <w:pPr>
        <w:pStyle w:val="Heading2"/>
        <w:numPr>
          <w:ilvl w:val="1"/>
          <w:numId w:val="28"/>
        </w:numPr>
      </w:pPr>
      <w:bookmarkStart w:id="491" w:name="_Toc72784737"/>
      <w:r>
        <w:t>Adoption</w:t>
      </w:r>
      <w:bookmarkEnd w:id="491"/>
    </w:p>
    <w:p w14:paraId="271CA29E" w14:textId="77777777" w:rsidR="00B724DF" w:rsidRPr="0032353F" w:rsidRDefault="00B724DF" w:rsidP="00B724DF">
      <w:pPr>
        <w:rPr>
          <w:sz w:val="20"/>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p>
    <w:p w14:paraId="10975900" w14:textId="77777777" w:rsidR="00B724DF" w:rsidRDefault="00B724DF" w:rsidP="00B724DF">
      <w:pPr>
        <w:pStyle w:val="Caption"/>
        <w:jc w:val="center"/>
      </w:pPr>
      <w:bookmarkStart w:id="492" w:name="_Toc72784757"/>
      <w:r>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t xml:space="preserve"> World Adoption of the Solution</w:t>
      </w:r>
      <w:bookmarkEnd w:id="492"/>
    </w:p>
    <w:tbl>
      <w:tblPr>
        <w:tblStyle w:val="TableGrid"/>
        <w:tblW w:w="9217" w:type="dxa"/>
        <w:tblLook w:val="04A0" w:firstRow="1" w:lastRow="0" w:firstColumn="1" w:lastColumn="0" w:noHBand="0" w:noVBand="1"/>
      </w:tblPr>
      <w:tblGrid>
        <w:gridCol w:w="1808"/>
        <w:gridCol w:w="1625"/>
        <w:gridCol w:w="1416"/>
        <w:gridCol w:w="1417"/>
        <w:gridCol w:w="1535"/>
        <w:gridCol w:w="1416"/>
      </w:tblGrid>
      <w:tr w:rsidR="00B724DF" w:rsidRPr="008D1491" w14:paraId="5D74C682" w14:textId="77777777" w:rsidTr="007878BE">
        <w:trPr>
          <w:cantSplit/>
          <w:trHeight w:val="48"/>
          <w:tblHeader/>
        </w:trPr>
        <w:tc>
          <w:tcPr>
            <w:tcW w:w="1808" w:type="dxa"/>
            <w:vMerge w:val="restart"/>
            <w:shd w:val="clear" w:color="auto" w:fill="4F81BD" w:themeFill="accent1"/>
            <w:vAlign w:val="center"/>
          </w:tcPr>
          <w:p w14:paraId="193E010F" w14:textId="77777777" w:rsidR="00B724DF" w:rsidRPr="005C77F5" w:rsidRDefault="00B724DF" w:rsidP="007878BE">
            <w:pPr>
              <w:spacing w:line="240" w:lineRule="auto"/>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625" w:type="dxa"/>
            <w:vMerge w:val="restart"/>
            <w:shd w:val="clear" w:color="auto" w:fill="4F81BD" w:themeFill="accent1"/>
            <w:vAlign w:val="center"/>
          </w:tcPr>
          <w:p w14:paraId="7ABB6ECB" w14:textId="77777777" w:rsidR="00B724DF" w:rsidRPr="005C77F5" w:rsidRDefault="00B724DF" w:rsidP="007878BE">
            <w:pPr>
              <w:spacing w:line="240" w:lineRule="auto"/>
              <w:jc w:val="center"/>
              <w:rPr>
                <w:b/>
                <w:bCs/>
                <w:iCs/>
                <w:color w:val="FFFFFF" w:themeColor="background1"/>
                <w:sz w:val="20"/>
                <w:szCs w:val="20"/>
              </w:rPr>
            </w:pPr>
            <w:r>
              <w:rPr>
                <w:b/>
                <w:bCs/>
                <w:iCs/>
                <w:color w:val="FFFFFF" w:themeColor="background1"/>
                <w:sz w:val="20"/>
                <w:szCs w:val="20"/>
              </w:rPr>
              <w:t>Units</w:t>
            </w:r>
          </w:p>
        </w:tc>
        <w:tc>
          <w:tcPr>
            <w:tcW w:w="1416" w:type="dxa"/>
            <w:vMerge w:val="restart"/>
            <w:shd w:val="clear" w:color="auto" w:fill="4F81BD" w:themeFill="accent1"/>
            <w:vAlign w:val="center"/>
          </w:tcPr>
          <w:p w14:paraId="0396537E" w14:textId="77777777" w:rsidR="00B724DF" w:rsidRPr="005C77F5" w:rsidRDefault="00B724DF" w:rsidP="007878BE">
            <w:pPr>
              <w:spacing w:line="240" w:lineRule="auto"/>
              <w:jc w:val="center"/>
              <w:rPr>
                <w:b/>
                <w:bCs/>
                <w:color w:val="FFFFFF" w:themeColor="background1"/>
                <w:sz w:val="20"/>
                <w:szCs w:val="20"/>
              </w:rPr>
            </w:pPr>
            <w:r>
              <w:rPr>
                <w:b/>
                <w:bCs/>
                <w:iCs/>
                <w:color w:val="FFFFFF" w:themeColor="background1"/>
                <w:sz w:val="20"/>
                <w:szCs w:val="20"/>
              </w:rPr>
              <w:t>Current</w:t>
            </w:r>
            <w:r w:rsidRPr="005C77F5">
              <w:rPr>
                <w:b/>
                <w:bCs/>
                <w:iCs/>
                <w:color w:val="FFFFFF" w:themeColor="background1"/>
                <w:sz w:val="20"/>
                <w:szCs w:val="20"/>
              </w:rPr>
              <w:t xml:space="preserve"> Year </w:t>
            </w:r>
            <w:r w:rsidRPr="005C77F5">
              <w:rPr>
                <w:b/>
                <w:bCs/>
                <w:color w:val="FFFFFF" w:themeColor="background1"/>
                <w:sz w:val="20"/>
                <w:szCs w:val="20"/>
              </w:rPr>
              <w:t xml:space="preserve"> (201</w:t>
            </w:r>
            <w:r>
              <w:rPr>
                <w:b/>
                <w:bCs/>
                <w:color w:val="FFFFFF" w:themeColor="background1"/>
                <w:sz w:val="20"/>
                <w:szCs w:val="20"/>
              </w:rPr>
              <w:t>8</w:t>
            </w:r>
            <w:r w:rsidRPr="005C77F5">
              <w:rPr>
                <w:b/>
                <w:bCs/>
                <w:color w:val="FFFFFF" w:themeColor="background1"/>
                <w:sz w:val="20"/>
                <w:szCs w:val="20"/>
              </w:rPr>
              <w:t>)</w:t>
            </w:r>
          </w:p>
        </w:tc>
        <w:tc>
          <w:tcPr>
            <w:tcW w:w="4368" w:type="dxa"/>
            <w:gridSpan w:val="3"/>
            <w:shd w:val="clear" w:color="auto" w:fill="4F81BD" w:themeFill="accent1"/>
            <w:vAlign w:val="center"/>
          </w:tcPr>
          <w:p w14:paraId="390DB20F" w14:textId="77777777" w:rsidR="00B724DF" w:rsidRPr="005C77F5" w:rsidRDefault="00B724DF" w:rsidP="007878BE">
            <w:pPr>
              <w:spacing w:line="240" w:lineRule="auto"/>
              <w:jc w:val="center"/>
              <w:rPr>
                <w:b/>
                <w:bCs/>
                <w:iCs/>
                <w:color w:val="FFFFFF" w:themeColor="background1"/>
                <w:sz w:val="20"/>
                <w:szCs w:val="20"/>
              </w:rPr>
            </w:pPr>
            <w:r>
              <w:rPr>
                <w:b/>
                <w:bCs/>
                <w:iCs/>
                <w:color w:val="FFFFFF" w:themeColor="background1"/>
                <w:sz w:val="20"/>
                <w:szCs w:val="20"/>
              </w:rPr>
              <w:t xml:space="preserve">World </w:t>
            </w:r>
            <w:r w:rsidRPr="005C77F5">
              <w:rPr>
                <w:b/>
                <w:bCs/>
                <w:iCs/>
                <w:color w:val="FFFFFF" w:themeColor="background1"/>
                <w:sz w:val="20"/>
                <w:szCs w:val="20"/>
              </w:rPr>
              <w:t>Adoption by 2050</w:t>
            </w:r>
          </w:p>
        </w:tc>
      </w:tr>
      <w:tr w:rsidR="00B724DF" w:rsidRPr="008D1491" w14:paraId="276A2B2D" w14:textId="77777777" w:rsidTr="007878BE">
        <w:trPr>
          <w:cantSplit/>
          <w:trHeight w:val="184"/>
          <w:tblHeader/>
        </w:trPr>
        <w:tc>
          <w:tcPr>
            <w:tcW w:w="1808" w:type="dxa"/>
            <w:vMerge/>
            <w:shd w:val="clear" w:color="auto" w:fill="4F81BD" w:themeFill="accent1"/>
            <w:vAlign w:val="center"/>
          </w:tcPr>
          <w:p w14:paraId="63F059FE" w14:textId="77777777" w:rsidR="00B724DF" w:rsidRPr="00FB649C" w:rsidRDefault="00B724DF" w:rsidP="007878BE">
            <w:pPr>
              <w:spacing w:line="240" w:lineRule="auto"/>
              <w:jc w:val="center"/>
              <w:rPr>
                <w:rFonts w:cstheme="minorHAnsi"/>
                <w:b/>
                <w:bCs/>
                <w:i/>
                <w:color w:val="FFFFFF" w:themeColor="background1"/>
                <w:sz w:val="20"/>
                <w:szCs w:val="20"/>
              </w:rPr>
            </w:pPr>
          </w:p>
        </w:tc>
        <w:tc>
          <w:tcPr>
            <w:tcW w:w="1625" w:type="dxa"/>
            <w:vMerge/>
            <w:shd w:val="clear" w:color="auto" w:fill="4F81BD" w:themeFill="accent1"/>
            <w:vAlign w:val="center"/>
          </w:tcPr>
          <w:p w14:paraId="16B94D47" w14:textId="77777777" w:rsidR="00B724DF" w:rsidRPr="00FB649C" w:rsidRDefault="00B724DF" w:rsidP="007878BE">
            <w:pPr>
              <w:spacing w:line="240" w:lineRule="auto"/>
              <w:jc w:val="center"/>
              <w:rPr>
                <w:bCs/>
                <w:i/>
                <w:color w:val="FFFFFF" w:themeColor="background1"/>
                <w:sz w:val="20"/>
                <w:szCs w:val="20"/>
              </w:rPr>
            </w:pPr>
          </w:p>
        </w:tc>
        <w:tc>
          <w:tcPr>
            <w:tcW w:w="1416" w:type="dxa"/>
            <w:vMerge/>
            <w:shd w:val="clear" w:color="auto" w:fill="4F81BD" w:themeFill="accent1"/>
            <w:vAlign w:val="center"/>
          </w:tcPr>
          <w:p w14:paraId="5DD654C3" w14:textId="77777777" w:rsidR="00B724DF" w:rsidRPr="00FB649C" w:rsidRDefault="00B724DF" w:rsidP="007878BE">
            <w:pPr>
              <w:spacing w:line="240" w:lineRule="auto"/>
              <w:jc w:val="center"/>
              <w:rPr>
                <w:bCs/>
                <w:i/>
                <w:color w:val="FFFFFF" w:themeColor="background1"/>
                <w:sz w:val="20"/>
                <w:szCs w:val="20"/>
              </w:rPr>
            </w:pPr>
          </w:p>
        </w:tc>
        <w:tc>
          <w:tcPr>
            <w:tcW w:w="1417" w:type="dxa"/>
            <w:shd w:val="clear" w:color="auto" w:fill="4F81BD" w:themeFill="accent1"/>
            <w:vAlign w:val="center"/>
          </w:tcPr>
          <w:p w14:paraId="027EB0FC" w14:textId="77777777" w:rsidR="00B724DF" w:rsidRPr="005C77F5" w:rsidRDefault="00B724DF" w:rsidP="007878BE">
            <w:pPr>
              <w:spacing w:line="240" w:lineRule="auto"/>
              <w:jc w:val="center"/>
              <w:rPr>
                <w:b/>
                <w:bCs/>
                <w:iCs/>
                <w:color w:val="FFFFFF" w:themeColor="background1"/>
                <w:sz w:val="20"/>
                <w:szCs w:val="20"/>
              </w:rPr>
            </w:pPr>
            <w:r w:rsidRPr="005C77F5">
              <w:rPr>
                <w:b/>
                <w:bCs/>
                <w:iCs/>
                <w:color w:val="FFFFFF" w:themeColor="background1"/>
                <w:sz w:val="20"/>
                <w:szCs w:val="20"/>
              </w:rPr>
              <w:t>Plausible</w:t>
            </w:r>
          </w:p>
        </w:tc>
        <w:tc>
          <w:tcPr>
            <w:tcW w:w="1535" w:type="dxa"/>
            <w:shd w:val="clear" w:color="auto" w:fill="4F81BD" w:themeFill="accent1"/>
            <w:vAlign w:val="center"/>
          </w:tcPr>
          <w:p w14:paraId="5158557D" w14:textId="77777777" w:rsidR="00B724DF" w:rsidRPr="005C77F5" w:rsidRDefault="00B724DF" w:rsidP="007878BE">
            <w:pPr>
              <w:spacing w:line="240" w:lineRule="auto"/>
              <w:jc w:val="center"/>
              <w:rPr>
                <w:b/>
                <w:bCs/>
                <w:iCs/>
                <w:color w:val="FFFFFF" w:themeColor="background1"/>
                <w:sz w:val="20"/>
                <w:szCs w:val="20"/>
              </w:rPr>
            </w:pPr>
            <w:r w:rsidRPr="005C77F5">
              <w:rPr>
                <w:b/>
                <w:bCs/>
                <w:iCs/>
                <w:color w:val="FFFFFF" w:themeColor="background1"/>
                <w:sz w:val="20"/>
                <w:szCs w:val="20"/>
              </w:rPr>
              <w:t>Drawdown</w:t>
            </w:r>
          </w:p>
        </w:tc>
        <w:tc>
          <w:tcPr>
            <w:tcW w:w="1416" w:type="dxa"/>
            <w:shd w:val="clear" w:color="auto" w:fill="4F81BD" w:themeFill="accent1"/>
            <w:vAlign w:val="center"/>
          </w:tcPr>
          <w:p w14:paraId="44D4811E" w14:textId="77777777" w:rsidR="00B724DF" w:rsidRPr="005C77F5" w:rsidRDefault="00B724DF" w:rsidP="007878BE">
            <w:pPr>
              <w:spacing w:line="240" w:lineRule="auto"/>
              <w:jc w:val="center"/>
              <w:rPr>
                <w:b/>
                <w:bCs/>
                <w:iCs/>
                <w:color w:val="FFFFFF" w:themeColor="background1"/>
                <w:sz w:val="20"/>
                <w:szCs w:val="20"/>
              </w:rPr>
            </w:pPr>
            <w:r w:rsidRPr="005C77F5">
              <w:rPr>
                <w:b/>
                <w:bCs/>
                <w:iCs/>
                <w:color w:val="FFFFFF" w:themeColor="background1"/>
                <w:sz w:val="20"/>
                <w:szCs w:val="20"/>
              </w:rPr>
              <w:t>Optimum</w:t>
            </w:r>
          </w:p>
        </w:tc>
      </w:tr>
      <w:tr w:rsidR="00B724DF" w:rsidRPr="008D1491" w14:paraId="04A67EB0" w14:textId="77777777" w:rsidTr="007878BE">
        <w:trPr>
          <w:trHeight w:val="840"/>
        </w:trPr>
        <w:tc>
          <w:tcPr>
            <w:tcW w:w="1808" w:type="dxa"/>
            <w:vMerge w:val="restart"/>
            <w:vAlign w:val="center"/>
          </w:tcPr>
          <w:p w14:paraId="2F071791" w14:textId="77777777" w:rsidR="00B724DF" w:rsidRPr="008D1491" w:rsidRDefault="00B724DF" w:rsidP="007878BE">
            <w:pPr>
              <w:spacing w:line="240" w:lineRule="auto"/>
              <w:jc w:val="center"/>
              <w:rPr>
                <w:sz w:val="20"/>
                <w:szCs w:val="20"/>
              </w:rPr>
            </w:pPr>
            <w:r>
              <w:rPr>
                <w:sz w:val="20"/>
                <w:szCs w:val="20"/>
              </w:rPr>
              <w:t>Carpooling</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14:paraId="3E1FF4AF" w14:textId="77777777" w:rsidR="00B724DF" w:rsidRPr="005C77F5" w:rsidRDefault="00B724DF" w:rsidP="007878BE">
            <w:pPr>
              <w:spacing w:line="240" w:lineRule="auto"/>
              <w:jc w:val="center"/>
              <w:rPr>
                <w:rFonts w:cstheme="minorHAnsi"/>
                <w:bCs/>
                <w:color w:val="000000" w:themeColor="text1"/>
                <w:sz w:val="20"/>
                <w:szCs w:val="20"/>
              </w:rPr>
            </w:pPr>
            <w:r>
              <w:rPr>
                <w:rFonts w:cs="Times New Roman"/>
                <w:color w:val="000000"/>
                <w:sz w:val="20"/>
                <w:szCs w:val="20"/>
              </w:rPr>
              <w:t>billion passenger-km</w:t>
            </w:r>
          </w:p>
        </w:tc>
        <w:tc>
          <w:tcPr>
            <w:tcW w:w="1416" w:type="dxa"/>
            <w:tcBorders>
              <w:top w:val="single" w:sz="4" w:space="0" w:color="auto"/>
              <w:left w:val="nil"/>
              <w:bottom w:val="single" w:sz="4" w:space="0" w:color="auto"/>
              <w:right w:val="single" w:sz="4" w:space="0" w:color="auto"/>
            </w:tcBorders>
            <w:shd w:val="clear" w:color="auto" w:fill="auto"/>
            <w:vAlign w:val="center"/>
          </w:tcPr>
          <w:p w14:paraId="6AFAC3B3" w14:textId="77777777" w:rsidR="00B724DF" w:rsidRPr="00FA1595" w:rsidRDefault="00B724DF" w:rsidP="007878BE">
            <w:pPr>
              <w:spacing w:line="240" w:lineRule="auto"/>
              <w:jc w:val="center"/>
              <w:rPr>
                <w:rFonts w:cstheme="minorHAnsi"/>
                <w:bCs/>
                <w:sz w:val="20"/>
                <w:szCs w:val="20"/>
              </w:rPr>
            </w:pPr>
            <w:r>
              <w:rPr>
                <w:rFonts w:cs="Times New Roman"/>
                <w:color w:val="000000"/>
                <w:sz w:val="20"/>
                <w:szCs w:val="20"/>
              </w:rPr>
              <w:t>137.14</w:t>
            </w:r>
          </w:p>
        </w:tc>
        <w:tc>
          <w:tcPr>
            <w:tcW w:w="1417" w:type="dxa"/>
            <w:tcBorders>
              <w:top w:val="single" w:sz="4" w:space="0" w:color="auto"/>
              <w:left w:val="nil"/>
              <w:bottom w:val="single" w:sz="4" w:space="0" w:color="auto"/>
              <w:right w:val="single" w:sz="4" w:space="0" w:color="auto"/>
            </w:tcBorders>
            <w:shd w:val="clear" w:color="auto" w:fill="auto"/>
            <w:vAlign w:val="center"/>
          </w:tcPr>
          <w:p w14:paraId="313299F9" w14:textId="77777777" w:rsidR="00B724DF" w:rsidRPr="00FA1595" w:rsidRDefault="00B724DF" w:rsidP="007878BE">
            <w:pPr>
              <w:spacing w:line="240" w:lineRule="auto"/>
              <w:jc w:val="center"/>
              <w:rPr>
                <w:rFonts w:cstheme="minorHAnsi"/>
                <w:bCs/>
                <w:sz w:val="20"/>
                <w:szCs w:val="20"/>
              </w:rPr>
            </w:pPr>
            <w:r>
              <w:rPr>
                <w:rFonts w:cs="Times New Roman"/>
                <w:color w:val="000000"/>
                <w:sz w:val="20"/>
                <w:szCs w:val="20"/>
              </w:rPr>
              <w:t>12,186.91</w:t>
            </w:r>
          </w:p>
        </w:tc>
        <w:tc>
          <w:tcPr>
            <w:tcW w:w="1535" w:type="dxa"/>
            <w:tcBorders>
              <w:top w:val="single" w:sz="4" w:space="0" w:color="auto"/>
              <w:left w:val="nil"/>
              <w:bottom w:val="single" w:sz="4" w:space="0" w:color="auto"/>
              <w:right w:val="single" w:sz="4" w:space="0" w:color="auto"/>
            </w:tcBorders>
            <w:shd w:val="clear" w:color="auto" w:fill="auto"/>
            <w:vAlign w:val="center"/>
          </w:tcPr>
          <w:p w14:paraId="7D49A751" w14:textId="77777777" w:rsidR="00B724DF" w:rsidRPr="00FA1595" w:rsidRDefault="00B724DF" w:rsidP="007878BE">
            <w:pPr>
              <w:spacing w:line="240" w:lineRule="auto"/>
              <w:jc w:val="center"/>
              <w:rPr>
                <w:rFonts w:cstheme="minorHAnsi"/>
                <w:bCs/>
                <w:sz w:val="20"/>
                <w:szCs w:val="20"/>
              </w:rPr>
            </w:pPr>
            <w:r>
              <w:rPr>
                <w:rFonts w:cs="Times New Roman"/>
                <w:color w:val="000000"/>
                <w:sz w:val="20"/>
                <w:szCs w:val="20"/>
              </w:rPr>
              <w:t>17,111.94</w:t>
            </w:r>
          </w:p>
        </w:tc>
        <w:tc>
          <w:tcPr>
            <w:tcW w:w="1416" w:type="dxa"/>
            <w:tcBorders>
              <w:top w:val="single" w:sz="4" w:space="0" w:color="auto"/>
              <w:left w:val="nil"/>
              <w:bottom w:val="single" w:sz="4" w:space="0" w:color="auto"/>
              <w:right w:val="single" w:sz="4" w:space="0" w:color="auto"/>
            </w:tcBorders>
            <w:shd w:val="clear" w:color="auto" w:fill="auto"/>
            <w:vAlign w:val="center"/>
          </w:tcPr>
          <w:p w14:paraId="0DA4C1AB" w14:textId="77777777" w:rsidR="00B724DF" w:rsidRPr="00FA1595" w:rsidRDefault="00B724DF" w:rsidP="007878BE">
            <w:pPr>
              <w:spacing w:line="240" w:lineRule="auto"/>
              <w:jc w:val="center"/>
              <w:rPr>
                <w:rFonts w:cstheme="minorHAnsi"/>
                <w:bCs/>
                <w:sz w:val="20"/>
                <w:szCs w:val="20"/>
              </w:rPr>
            </w:pPr>
            <w:r>
              <w:rPr>
                <w:rFonts w:cs="Times New Roman"/>
                <w:color w:val="000000"/>
                <w:sz w:val="20"/>
                <w:szCs w:val="20"/>
              </w:rPr>
              <w:t>35,921.73</w:t>
            </w:r>
          </w:p>
        </w:tc>
      </w:tr>
      <w:tr w:rsidR="00B724DF" w:rsidRPr="008D1491" w14:paraId="79E0ACB1" w14:textId="77777777" w:rsidTr="007878BE">
        <w:trPr>
          <w:trHeight w:val="32"/>
        </w:trPr>
        <w:tc>
          <w:tcPr>
            <w:tcW w:w="1808" w:type="dxa"/>
            <w:vMerge/>
            <w:vAlign w:val="center"/>
          </w:tcPr>
          <w:p w14:paraId="0256D6F2" w14:textId="77777777" w:rsidR="00B724DF" w:rsidRDefault="00B724DF" w:rsidP="007878BE">
            <w:pPr>
              <w:spacing w:line="240" w:lineRule="auto"/>
              <w:jc w:val="center"/>
              <w:rPr>
                <w:sz w:val="20"/>
                <w:szCs w:val="20"/>
              </w:rPr>
            </w:pPr>
          </w:p>
        </w:tc>
        <w:tc>
          <w:tcPr>
            <w:tcW w:w="1625" w:type="dxa"/>
            <w:tcBorders>
              <w:top w:val="nil"/>
              <w:left w:val="single" w:sz="4" w:space="0" w:color="auto"/>
              <w:bottom w:val="single" w:sz="4" w:space="0" w:color="auto"/>
              <w:right w:val="single" w:sz="4" w:space="0" w:color="auto"/>
            </w:tcBorders>
            <w:shd w:val="clear" w:color="auto" w:fill="auto"/>
            <w:vAlign w:val="center"/>
          </w:tcPr>
          <w:p w14:paraId="5880AD72" w14:textId="77777777" w:rsidR="00B724DF" w:rsidRPr="005C77F5" w:rsidRDefault="00B724DF" w:rsidP="007878BE">
            <w:pPr>
              <w:spacing w:line="240" w:lineRule="auto"/>
              <w:jc w:val="center"/>
              <w:rPr>
                <w:rFonts w:cstheme="minorHAnsi"/>
                <w:bCs/>
                <w:color w:val="000000" w:themeColor="text1"/>
                <w:sz w:val="20"/>
                <w:szCs w:val="20"/>
              </w:rPr>
            </w:pPr>
            <w:r>
              <w:rPr>
                <w:rFonts w:cs="Times New Roman"/>
                <w:i/>
                <w:iCs/>
                <w:color w:val="000000"/>
                <w:sz w:val="20"/>
                <w:szCs w:val="20"/>
              </w:rPr>
              <w:t>(% Market)</w:t>
            </w:r>
          </w:p>
        </w:tc>
        <w:tc>
          <w:tcPr>
            <w:tcW w:w="1416" w:type="dxa"/>
            <w:tcBorders>
              <w:top w:val="nil"/>
              <w:left w:val="nil"/>
              <w:bottom w:val="single" w:sz="4" w:space="0" w:color="auto"/>
              <w:right w:val="single" w:sz="4" w:space="0" w:color="auto"/>
            </w:tcBorders>
            <w:shd w:val="clear" w:color="auto" w:fill="auto"/>
            <w:vAlign w:val="center"/>
          </w:tcPr>
          <w:p w14:paraId="5B8ADCB6" w14:textId="77777777" w:rsidR="00B724DF" w:rsidRPr="008006D0" w:rsidRDefault="00B724DF" w:rsidP="007878BE">
            <w:pPr>
              <w:spacing w:line="240" w:lineRule="auto"/>
              <w:jc w:val="center"/>
              <w:rPr>
                <w:rFonts w:cstheme="minorHAnsi"/>
                <w:bCs/>
                <w:sz w:val="20"/>
                <w:szCs w:val="20"/>
              </w:rPr>
            </w:pPr>
            <w:r>
              <w:rPr>
                <w:rFonts w:cs="Times New Roman"/>
                <w:color w:val="000000"/>
                <w:sz w:val="20"/>
                <w:szCs w:val="20"/>
              </w:rPr>
              <w:t>0.2%</w:t>
            </w:r>
          </w:p>
        </w:tc>
        <w:tc>
          <w:tcPr>
            <w:tcW w:w="1417" w:type="dxa"/>
            <w:tcBorders>
              <w:top w:val="nil"/>
              <w:left w:val="nil"/>
              <w:bottom w:val="single" w:sz="4" w:space="0" w:color="auto"/>
              <w:right w:val="single" w:sz="4" w:space="0" w:color="auto"/>
            </w:tcBorders>
            <w:shd w:val="clear" w:color="auto" w:fill="auto"/>
            <w:vAlign w:val="center"/>
          </w:tcPr>
          <w:p w14:paraId="79420AFB" w14:textId="77777777" w:rsidR="00B724DF" w:rsidRDefault="00B724DF" w:rsidP="007878BE">
            <w:pPr>
              <w:spacing w:line="240" w:lineRule="auto"/>
              <w:jc w:val="center"/>
              <w:rPr>
                <w:rFonts w:cstheme="minorHAnsi"/>
                <w:bCs/>
                <w:sz w:val="20"/>
                <w:szCs w:val="20"/>
              </w:rPr>
            </w:pPr>
            <w:r>
              <w:rPr>
                <w:rFonts w:cs="Times New Roman"/>
                <w:color w:val="000000"/>
                <w:sz w:val="20"/>
                <w:szCs w:val="20"/>
              </w:rPr>
              <w:t>8.7%</w:t>
            </w:r>
          </w:p>
        </w:tc>
        <w:tc>
          <w:tcPr>
            <w:tcW w:w="1535" w:type="dxa"/>
            <w:tcBorders>
              <w:top w:val="nil"/>
              <w:left w:val="nil"/>
              <w:bottom w:val="single" w:sz="4" w:space="0" w:color="auto"/>
              <w:right w:val="single" w:sz="4" w:space="0" w:color="auto"/>
            </w:tcBorders>
            <w:shd w:val="clear" w:color="auto" w:fill="auto"/>
            <w:vAlign w:val="center"/>
          </w:tcPr>
          <w:p w14:paraId="75AC295B" w14:textId="77777777" w:rsidR="00B724DF" w:rsidRDefault="00B724DF" w:rsidP="007878BE">
            <w:pPr>
              <w:spacing w:line="240" w:lineRule="auto"/>
              <w:jc w:val="center"/>
              <w:rPr>
                <w:rFonts w:cstheme="minorHAnsi"/>
                <w:bCs/>
                <w:sz w:val="20"/>
                <w:szCs w:val="20"/>
              </w:rPr>
            </w:pPr>
            <w:r>
              <w:rPr>
                <w:rFonts w:cs="Times New Roman"/>
                <w:color w:val="000000"/>
                <w:sz w:val="20"/>
                <w:szCs w:val="20"/>
              </w:rPr>
              <w:t>15.2%</w:t>
            </w:r>
          </w:p>
        </w:tc>
        <w:tc>
          <w:tcPr>
            <w:tcW w:w="1416" w:type="dxa"/>
            <w:tcBorders>
              <w:top w:val="nil"/>
              <w:left w:val="nil"/>
              <w:bottom w:val="single" w:sz="4" w:space="0" w:color="auto"/>
              <w:right w:val="single" w:sz="4" w:space="0" w:color="auto"/>
            </w:tcBorders>
            <w:shd w:val="clear" w:color="auto" w:fill="auto"/>
            <w:vAlign w:val="center"/>
          </w:tcPr>
          <w:p w14:paraId="68BB70BB" w14:textId="77777777" w:rsidR="00B724DF" w:rsidRDefault="00B724DF" w:rsidP="007878BE">
            <w:pPr>
              <w:spacing w:line="240" w:lineRule="auto"/>
              <w:jc w:val="center"/>
              <w:rPr>
                <w:rFonts w:cstheme="minorHAnsi"/>
                <w:bCs/>
                <w:sz w:val="20"/>
                <w:szCs w:val="20"/>
              </w:rPr>
            </w:pPr>
            <w:r>
              <w:rPr>
                <w:rFonts w:cs="Times New Roman"/>
                <w:color w:val="000000"/>
                <w:sz w:val="20"/>
                <w:szCs w:val="20"/>
              </w:rPr>
              <w:t>33.7%</w:t>
            </w:r>
          </w:p>
        </w:tc>
      </w:tr>
    </w:tbl>
    <w:p w14:paraId="3B4DFEAF" w14:textId="77777777" w:rsidR="00B724DF" w:rsidRDefault="00B724DF" w:rsidP="00B724DF">
      <w:pPr>
        <w:spacing w:after="0"/>
        <w:jc w:val="center"/>
        <w:rPr>
          <w:rFonts w:cstheme="minorHAnsi"/>
          <w:b/>
          <w:bCs/>
          <w:i/>
        </w:rPr>
      </w:pPr>
    </w:p>
    <w:p w14:paraId="3A304722" w14:textId="77777777" w:rsidR="00B724DF" w:rsidRDefault="00B724DF" w:rsidP="00B724DF">
      <w:pPr>
        <w:pStyle w:val="Caption"/>
        <w:jc w:val="center"/>
      </w:pPr>
      <w:commentRangeStart w:id="493"/>
      <w:r>
        <w:rPr>
          <w:noProof/>
          <w:lang w:eastAsia="zh-CN"/>
        </w:rPr>
        <w:drawing>
          <wp:inline distT="0" distB="0" distL="0" distR="0" wp14:anchorId="2D85A07A" wp14:editId="7A6A272F">
            <wp:extent cx="4456430" cy="423100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56430" cy="4231005"/>
                    </a:xfrm>
                    <a:prstGeom prst="rect">
                      <a:avLst/>
                    </a:prstGeom>
                    <a:noFill/>
                  </pic:spPr>
                </pic:pic>
              </a:graphicData>
            </a:graphic>
          </wp:inline>
        </w:drawing>
      </w:r>
      <w:commentRangeEnd w:id="493"/>
      <w:r w:rsidR="00027529">
        <w:rPr>
          <w:rStyle w:val="CommentReference"/>
          <w:i w:val="0"/>
          <w:iCs w:val="0"/>
          <w:color w:val="auto"/>
        </w:rPr>
        <w:commentReference w:id="493"/>
      </w:r>
    </w:p>
    <w:p w14:paraId="6925A8BC" w14:textId="77777777" w:rsidR="00B724DF" w:rsidRPr="005C77F5" w:rsidRDefault="00B724DF" w:rsidP="00B724DF">
      <w:pPr>
        <w:pStyle w:val="Caption"/>
        <w:jc w:val="center"/>
        <w:rPr>
          <w:b/>
          <w:bCs/>
          <w:i w:val="0"/>
          <w:iCs w:val="0"/>
        </w:rPr>
      </w:pPr>
      <w:r w:rsidRPr="0032353F">
        <w:t xml:space="preserve">Figure </w:t>
      </w:r>
      <w:r w:rsidRPr="0032353F">
        <w:rPr>
          <w:noProof/>
        </w:rPr>
        <w:fldChar w:fldCharType="begin"/>
      </w:r>
      <w:r w:rsidRPr="0032353F">
        <w:rPr>
          <w:noProof/>
        </w:rPr>
        <w:instrText xml:space="preserve"> STYLEREF 1 \s </w:instrText>
      </w:r>
      <w:r w:rsidRPr="0032353F">
        <w:rPr>
          <w:noProof/>
        </w:rPr>
        <w:fldChar w:fldCharType="separate"/>
      </w:r>
      <w:r>
        <w:rPr>
          <w:noProof/>
        </w:rPr>
        <w:t>3</w:t>
      </w:r>
      <w:r w:rsidRPr="0032353F">
        <w:rPr>
          <w:noProof/>
        </w:rPr>
        <w:fldChar w:fldCharType="end"/>
      </w:r>
      <w:r>
        <w:t>.</w:t>
      </w:r>
      <w:r w:rsidRPr="0032353F">
        <w:rPr>
          <w:noProof/>
        </w:rPr>
        <w:fldChar w:fldCharType="begin"/>
      </w:r>
      <w:r w:rsidRPr="0032353F">
        <w:rPr>
          <w:noProof/>
        </w:rPr>
        <w:instrText xml:space="preserve"> SEQ Figure \* ARABIC \s 1 </w:instrText>
      </w:r>
      <w:r w:rsidRPr="0032353F">
        <w:rPr>
          <w:noProof/>
        </w:rPr>
        <w:fldChar w:fldCharType="separate"/>
      </w:r>
      <w:r>
        <w:rPr>
          <w:noProof/>
        </w:rPr>
        <w:t>1</w:t>
      </w:r>
      <w:r w:rsidRPr="0032353F">
        <w:rPr>
          <w:noProof/>
        </w:rPr>
        <w:fldChar w:fldCharType="end"/>
      </w:r>
      <w:r w:rsidRPr="0032353F">
        <w:t xml:space="preserve"> World Annual Adoption 2020-2050</w:t>
      </w:r>
      <w:r>
        <w:t xml:space="preserve"> in Billion </w:t>
      </w:r>
      <w:proofErr w:type="spellStart"/>
      <w:r>
        <w:t>Pkm</w:t>
      </w:r>
      <w:proofErr w:type="spellEnd"/>
    </w:p>
    <w:p w14:paraId="64C715C7" w14:textId="77777777" w:rsidR="00B724DF" w:rsidRDefault="00B724DF" w:rsidP="00B724DF">
      <w:pPr>
        <w:jc w:val="center"/>
      </w:pPr>
    </w:p>
    <w:p w14:paraId="449B5932" w14:textId="77777777" w:rsidR="00B724DF" w:rsidRDefault="00B724DF" w:rsidP="00B724DF">
      <w:pPr>
        <w:pStyle w:val="Heading2"/>
        <w:numPr>
          <w:ilvl w:val="1"/>
          <w:numId w:val="28"/>
        </w:numPr>
      </w:pPr>
      <w:bookmarkStart w:id="494" w:name="_Toc72784738"/>
      <w:r w:rsidRPr="551A77D0">
        <w:t>Climate Impacts</w:t>
      </w:r>
      <w:bookmarkEnd w:id="494"/>
    </w:p>
    <w:p w14:paraId="16B9AE34" w14:textId="77777777" w:rsidR="00B724DF" w:rsidRPr="00B9196D" w:rsidRDefault="00B724DF" w:rsidP="00B724DF">
      <w:r w:rsidRPr="00B9196D">
        <w:t xml:space="preserve">Below are the emissions results of the analysis for each scenario which include total emissions reduction, atmospheric concentration changes, and sequestration where relevant. For a detailed explanation of each result, please see the </w:t>
      </w:r>
      <w:r>
        <w:fldChar w:fldCharType="begin"/>
      </w:r>
      <w:r>
        <w:instrText xml:space="preserve"> REF _Ref345080 \h </w:instrText>
      </w:r>
      <w:r>
        <w:fldChar w:fldCharType="separate"/>
      </w:r>
      <w:r w:rsidRPr="00BB79D6">
        <w:t>Glossary</w:t>
      </w:r>
      <w:r>
        <w:fldChar w:fldCharType="end"/>
      </w:r>
      <w:r>
        <w:t xml:space="preserve"> </w:t>
      </w:r>
      <w:r w:rsidRPr="00B9196D">
        <w:t xml:space="preserve">(Section </w:t>
      </w:r>
      <w:r>
        <w:fldChar w:fldCharType="begin"/>
      </w:r>
      <w:r>
        <w:instrText xml:space="preserve"> REF _Ref345080 \r \h </w:instrText>
      </w:r>
      <w:r>
        <w:fldChar w:fldCharType="separate"/>
      </w:r>
      <w:r>
        <w:t>6</w:t>
      </w:r>
      <w:r>
        <w:fldChar w:fldCharType="end"/>
      </w:r>
      <w:r w:rsidRPr="00B9196D">
        <w:t>).</w:t>
      </w:r>
    </w:p>
    <w:p w14:paraId="6C5CCEF7" w14:textId="77777777" w:rsidR="00B724DF" w:rsidRDefault="00B724DF" w:rsidP="00B724DF">
      <w:pPr>
        <w:spacing w:after="0"/>
        <w:rPr>
          <w:rFonts w:cstheme="minorHAnsi"/>
          <w:b/>
          <w:bCs/>
          <w:i/>
        </w:rPr>
      </w:pPr>
    </w:p>
    <w:p w14:paraId="3F7CBDE9" w14:textId="77777777" w:rsidR="00B724DF" w:rsidRPr="00762877" w:rsidRDefault="00B724DF" w:rsidP="00B724DF">
      <w:pPr>
        <w:pStyle w:val="Caption"/>
        <w:jc w:val="center"/>
        <w:rPr>
          <w:rFonts w:eastAsia="Times New Roman" w:cs="Times New Roman"/>
          <w:sz w:val="24"/>
          <w:szCs w:val="24"/>
          <w:lang w:eastAsia="zh-CN"/>
        </w:rPr>
      </w:pPr>
      <w:bookmarkStart w:id="495" w:name="_Toc72784758"/>
      <w:r>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t xml:space="preserve"> Climate Impacts</w:t>
      </w:r>
      <w:bookmarkEnd w:id="495"/>
    </w:p>
    <w:tbl>
      <w:tblPr>
        <w:tblW w:w="585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tblGrid>
      <w:tr w:rsidR="00B724DF" w:rsidRPr="006B675D" w14:paraId="755709B9" w14:textId="77777777" w:rsidTr="007878BE">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F8E67F1" w14:textId="77777777" w:rsidR="00B724DF" w:rsidRPr="00F26176" w:rsidRDefault="00B724DF" w:rsidP="007878BE">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536494B" w14:textId="77777777" w:rsidR="00B724DF" w:rsidRPr="00F26176" w:rsidRDefault="00B724DF" w:rsidP="007878BE">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A67354" w14:textId="77777777" w:rsidR="00B724DF" w:rsidRPr="00F26176" w:rsidRDefault="00B724DF" w:rsidP="007878BE">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22A31005" w14:textId="77777777" w:rsidR="00B724DF" w:rsidRPr="00F26176" w:rsidRDefault="00B724DF" w:rsidP="007878BE">
            <w:pPr>
              <w:spacing w:line="240" w:lineRule="auto"/>
              <w:jc w:val="center"/>
              <w:rPr>
                <w:rFonts w:cstheme="minorHAnsi"/>
                <w:b/>
                <w:bCs/>
                <w:color w:val="FFFFFF" w:themeColor="background1"/>
                <w:sz w:val="20"/>
                <w:szCs w:val="20"/>
                <w:lang w:eastAsia="zh-CN"/>
              </w:rPr>
            </w:pPr>
            <w:r w:rsidRPr="00F26176">
              <w:rPr>
                <w:b/>
                <w:color w:val="FFFFFF" w:themeColor="background1"/>
                <w:sz w:val="20"/>
                <w:szCs w:val="20"/>
                <w:lang w:eastAsia="zh-CN"/>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4AA53A0" w14:textId="77777777" w:rsidR="00B724DF" w:rsidRPr="00F26176" w:rsidRDefault="00B724DF" w:rsidP="007878BE">
            <w:pPr>
              <w:spacing w:line="240" w:lineRule="auto"/>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B724DF" w:rsidRPr="006B675D" w14:paraId="4125F02A" w14:textId="77777777" w:rsidTr="007878BE">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271CEDED" w14:textId="77777777" w:rsidR="00B724DF" w:rsidRPr="006B675D" w:rsidRDefault="00B724DF" w:rsidP="007878BE">
            <w:pPr>
              <w:spacing w:line="240" w:lineRule="auto"/>
              <w:jc w:val="center"/>
              <w:rPr>
                <w:rFonts w:cstheme="minorHAnsi"/>
                <w:b/>
                <w:bCs/>
                <w:i/>
                <w:color w:val="FFFFFF" w:themeColor="background1"/>
                <w:sz w:val="20"/>
                <w:szCs w:val="20"/>
                <w:lang w:eastAsia="zh-CN"/>
              </w:rPr>
            </w:pPr>
          </w:p>
        </w:tc>
        <w:tc>
          <w:tcPr>
            <w:tcW w:w="1101" w:type="dxa"/>
            <w:tcBorders>
              <w:top w:val="single" w:sz="4" w:space="0" w:color="auto"/>
              <w:left w:val="single" w:sz="4" w:space="0" w:color="auto"/>
              <w:bottom w:val="single" w:sz="4" w:space="0" w:color="auto"/>
              <w:right w:val="single" w:sz="4" w:space="0" w:color="auto"/>
            </w:tcBorders>
            <w:shd w:val="clear" w:color="000000" w:fill="4F81BD"/>
            <w:tcMar>
              <w:top w:w="100" w:type="dxa"/>
              <w:left w:w="100" w:type="dxa"/>
              <w:bottom w:w="100" w:type="dxa"/>
              <w:right w:w="100" w:type="dxa"/>
            </w:tcMar>
            <w:vAlign w:val="center"/>
            <w:hideMark/>
          </w:tcPr>
          <w:p w14:paraId="1BE07058" w14:textId="77777777" w:rsidR="00B724DF" w:rsidRPr="006B675D" w:rsidRDefault="00B724DF" w:rsidP="007878BE">
            <w:pPr>
              <w:spacing w:line="240" w:lineRule="auto"/>
              <w:jc w:val="center"/>
              <w:rPr>
                <w:rFonts w:cstheme="minorHAnsi"/>
                <w:bCs/>
                <w:i/>
                <w:color w:val="FFFFFF" w:themeColor="background1"/>
                <w:sz w:val="20"/>
                <w:szCs w:val="20"/>
                <w:lang w:eastAsia="zh-CN"/>
              </w:rPr>
            </w:pPr>
            <w:r>
              <w:rPr>
                <w:rFonts w:cs="Times New Roman"/>
                <w:i/>
                <w:iCs/>
                <w:color w:val="FFFFFF"/>
                <w:sz w:val="20"/>
                <w:szCs w:val="20"/>
              </w:rPr>
              <w:t>(Gt CO</w:t>
            </w:r>
            <w:r>
              <w:rPr>
                <w:rFonts w:cs="Times New Roman"/>
                <w:i/>
                <w:iCs/>
                <w:color w:val="FFFFFF"/>
                <w:sz w:val="20"/>
                <w:szCs w:val="20"/>
                <w:vertAlign w:val="subscript"/>
              </w:rPr>
              <w:t>2</w:t>
            </w:r>
            <w:r>
              <w:rPr>
                <w:rFonts w:cs="Times New Roman"/>
                <w:i/>
                <w:iCs/>
                <w:color w:val="FFFFFF"/>
                <w:sz w:val="20"/>
                <w:szCs w:val="20"/>
              </w:rPr>
              <w:t>-eq/yr.)</w:t>
            </w:r>
          </w:p>
        </w:tc>
        <w:tc>
          <w:tcPr>
            <w:tcW w:w="1209" w:type="dxa"/>
            <w:tcBorders>
              <w:top w:val="single" w:sz="4" w:space="0" w:color="auto"/>
              <w:left w:val="nil"/>
              <w:bottom w:val="single" w:sz="4" w:space="0" w:color="auto"/>
              <w:right w:val="single" w:sz="4" w:space="0" w:color="auto"/>
            </w:tcBorders>
            <w:shd w:val="clear" w:color="000000" w:fill="4F81BD"/>
            <w:tcMar>
              <w:top w:w="100" w:type="dxa"/>
              <w:left w:w="100" w:type="dxa"/>
              <w:bottom w:w="100" w:type="dxa"/>
              <w:right w:w="100" w:type="dxa"/>
            </w:tcMar>
            <w:vAlign w:val="center"/>
            <w:hideMark/>
          </w:tcPr>
          <w:p w14:paraId="0C42B23E" w14:textId="77777777" w:rsidR="00B724DF" w:rsidRPr="006B675D" w:rsidRDefault="00B724DF" w:rsidP="007878BE">
            <w:pPr>
              <w:spacing w:line="240" w:lineRule="auto"/>
              <w:jc w:val="center"/>
              <w:rPr>
                <w:rFonts w:cstheme="minorHAnsi"/>
                <w:bCs/>
                <w:i/>
                <w:color w:val="FFFFFF" w:themeColor="background1"/>
                <w:sz w:val="20"/>
                <w:szCs w:val="20"/>
                <w:lang w:eastAsia="zh-CN"/>
              </w:rPr>
            </w:pPr>
            <w:r>
              <w:rPr>
                <w:rFonts w:cs="Times New Roman"/>
                <w:i/>
                <w:iCs/>
                <w:color w:val="FFFFFF"/>
                <w:sz w:val="20"/>
                <w:szCs w:val="20"/>
              </w:rPr>
              <w:t>Gt CO</w:t>
            </w:r>
            <w:r>
              <w:rPr>
                <w:rFonts w:cs="Times New Roman"/>
                <w:i/>
                <w:iCs/>
                <w:color w:val="FFFFFF"/>
                <w:sz w:val="20"/>
                <w:szCs w:val="20"/>
                <w:vertAlign w:val="subscript"/>
              </w:rPr>
              <w:t>2</w:t>
            </w:r>
            <w:r>
              <w:rPr>
                <w:rFonts w:cs="Times New Roman"/>
                <w:i/>
                <w:iCs/>
                <w:color w:val="FFFFFF"/>
                <w:sz w:val="20"/>
                <w:szCs w:val="20"/>
              </w:rPr>
              <w:t>-eq/yr. (2020-2050)</w:t>
            </w:r>
          </w:p>
        </w:tc>
        <w:tc>
          <w:tcPr>
            <w:tcW w:w="1210" w:type="dxa"/>
            <w:tcBorders>
              <w:top w:val="single" w:sz="4" w:space="0" w:color="auto"/>
              <w:left w:val="nil"/>
              <w:bottom w:val="single" w:sz="4" w:space="0" w:color="auto"/>
              <w:right w:val="single" w:sz="4" w:space="0" w:color="auto"/>
            </w:tcBorders>
            <w:shd w:val="clear" w:color="000000" w:fill="4F81BD"/>
            <w:vAlign w:val="center"/>
          </w:tcPr>
          <w:p w14:paraId="75BCB8EE" w14:textId="77777777" w:rsidR="00B724DF" w:rsidRPr="006B675D" w:rsidRDefault="00B724DF" w:rsidP="007878BE">
            <w:pPr>
              <w:spacing w:line="240" w:lineRule="auto"/>
              <w:jc w:val="center"/>
              <w:rPr>
                <w:rFonts w:cstheme="minorHAnsi"/>
                <w:bCs/>
                <w:i/>
                <w:color w:val="FFFFFF" w:themeColor="background1"/>
                <w:sz w:val="20"/>
                <w:szCs w:val="20"/>
                <w:lang w:eastAsia="zh-CN"/>
              </w:rPr>
            </w:pPr>
            <w:r>
              <w:rPr>
                <w:rFonts w:cs="Times New Roman"/>
                <w:i/>
                <w:iCs/>
                <w:color w:val="FFFFFF"/>
                <w:sz w:val="20"/>
                <w:szCs w:val="20"/>
              </w:rPr>
              <w:t>(Gt CO2-eq/year)</w:t>
            </w:r>
          </w:p>
        </w:tc>
        <w:tc>
          <w:tcPr>
            <w:tcW w:w="1210" w:type="dxa"/>
            <w:tcBorders>
              <w:top w:val="single" w:sz="4" w:space="0" w:color="auto"/>
              <w:left w:val="nil"/>
              <w:bottom w:val="single" w:sz="4" w:space="0" w:color="auto"/>
              <w:right w:val="single" w:sz="4" w:space="0" w:color="auto"/>
            </w:tcBorders>
            <w:shd w:val="clear" w:color="000000" w:fill="4F81BD"/>
            <w:tcMar>
              <w:top w:w="100" w:type="dxa"/>
              <w:left w:w="100" w:type="dxa"/>
              <w:bottom w:w="100" w:type="dxa"/>
              <w:right w:w="100" w:type="dxa"/>
            </w:tcMar>
            <w:vAlign w:val="center"/>
            <w:hideMark/>
          </w:tcPr>
          <w:p w14:paraId="640F7C71" w14:textId="77777777" w:rsidR="00B724DF" w:rsidRPr="006B675D" w:rsidRDefault="00B724DF" w:rsidP="007878BE">
            <w:pPr>
              <w:spacing w:line="240" w:lineRule="auto"/>
              <w:jc w:val="center"/>
              <w:rPr>
                <w:rFonts w:cstheme="minorHAnsi"/>
                <w:bCs/>
                <w:i/>
                <w:color w:val="FFFFFF" w:themeColor="background1"/>
                <w:sz w:val="20"/>
                <w:szCs w:val="20"/>
                <w:lang w:eastAsia="zh-CN"/>
              </w:rPr>
            </w:pPr>
            <w:r>
              <w:rPr>
                <w:rFonts w:cs="Times New Roman"/>
                <w:i/>
                <w:iCs/>
                <w:color w:val="FFFFFF"/>
                <w:sz w:val="20"/>
                <w:szCs w:val="20"/>
              </w:rPr>
              <w:t>(Gt CO2-eq/year)</w:t>
            </w:r>
          </w:p>
        </w:tc>
      </w:tr>
      <w:tr w:rsidR="00B724DF" w:rsidRPr="006B675D" w14:paraId="132C6FEB" w14:textId="77777777" w:rsidTr="007878BE">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77B516C" w14:textId="77777777" w:rsidR="00B724DF" w:rsidRPr="00027529" w:rsidRDefault="00B724DF" w:rsidP="007878BE">
            <w:pPr>
              <w:shd w:val="clear" w:color="auto" w:fill="FFFFFF" w:themeFill="background1"/>
              <w:spacing w:after="0" w:line="240" w:lineRule="auto"/>
              <w:jc w:val="center"/>
              <w:rPr>
                <w:i/>
                <w:iCs/>
                <w:color w:val="000000" w:themeColor="text1"/>
                <w:sz w:val="20"/>
                <w:szCs w:val="20"/>
                <w:highlight w:val="yellow"/>
                <w:lang w:eastAsia="zh-CN"/>
                <w:rPrChange w:id="496" w:author="Chad Frischmann" w:date="2021-08-04T00:50:00Z">
                  <w:rPr>
                    <w:i/>
                    <w:iCs/>
                    <w:color w:val="000000" w:themeColor="text1"/>
                    <w:sz w:val="20"/>
                    <w:szCs w:val="20"/>
                    <w:lang w:eastAsia="zh-CN"/>
                  </w:rPr>
                </w:rPrChange>
              </w:rPr>
            </w:pPr>
            <w:r w:rsidRPr="00027529">
              <w:rPr>
                <w:b/>
                <w:bCs/>
                <w:i/>
                <w:iCs/>
                <w:color w:val="000000" w:themeColor="text1"/>
                <w:sz w:val="20"/>
                <w:szCs w:val="20"/>
                <w:highlight w:val="yellow"/>
                <w:lang w:eastAsia="zh-CN"/>
                <w:rPrChange w:id="497" w:author="Chad Frischmann" w:date="2021-08-04T00:50:00Z">
                  <w:rPr>
                    <w:b/>
                    <w:bCs/>
                    <w:i/>
                    <w:iCs/>
                    <w:color w:val="000000" w:themeColor="text1"/>
                    <w:sz w:val="20"/>
                    <w:szCs w:val="20"/>
                    <w:lang w:eastAsia="zh-CN"/>
                  </w:rPr>
                </w:rPrChange>
              </w:rPr>
              <w:t>Plausible</w:t>
            </w:r>
          </w:p>
        </w:tc>
        <w:tc>
          <w:tcPr>
            <w:tcW w:w="1101" w:type="dxa"/>
            <w:tcBorders>
              <w:top w:val="nil"/>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00EF9818" w14:textId="77777777" w:rsidR="00B724DF" w:rsidRPr="006B675D" w:rsidRDefault="00B724DF" w:rsidP="007878BE">
            <w:pPr>
              <w:shd w:val="clear" w:color="auto" w:fill="FFFFFF"/>
              <w:spacing w:after="0" w:line="240" w:lineRule="auto"/>
              <w:jc w:val="center"/>
              <w:rPr>
                <w:rFonts w:eastAsia="Times New Roman" w:cstheme="minorHAnsi"/>
                <w:color w:val="000000" w:themeColor="text1"/>
                <w:sz w:val="20"/>
                <w:szCs w:val="20"/>
                <w:lang w:eastAsia="zh-CN"/>
              </w:rPr>
            </w:pPr>
            <w:r>
              <w:rPr>
                <w:rFonts w:cs="Times New Roman"/>
                <w:color w:val="000000"/>
                <w:sz w:val="20"/>
                <w:szCs w:val="20"/>
              </w:rPr>
              <w:t>1.47</w:t>
            </w:r>
          </w:p>
        </w:tc>
        <w:tc>
          <w:tcPr>
            <w:tcW w:w="1209" w:type="dxa"/>
            <w:tcBorders>
              <w:top w:val="nil"/>
              <w:left w:val="nil"/>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02AA8DDD" w14:textId="77777777" w:rsidR="00B724DF" w:rsidRPr="006B675D" w:rsidRDefault="00B724DF" w:rsidP="007878BE">
            <w:pPr>
              <w:shd w:val="clear" w:color="auto" w:fill="FFFFFF"/>
              <w:spacing w:after="0" w:line="240" w:lineRule="auto"/>
              <w:jc w:val="center"/>
              <w:rPr>
                <w:rFonts w:eastAsia="Times New Roman" w:cstheme="minorHAnsi"/>
                <w:color w:val="000000" w:themeColor="text1"/>
                <w:sz w:val="20"/>
                <w:szCs w:val="20"/>
                <w:lang w:eastAsia="zh-CN"/>
              </w:rPr>
            </w:pPr>
            <w:r>
              <w:rPr>
                <w:rFonts w:cs="Times New Roman"/>
                <w:color w:val="000000"/>
                <w:sz w:val="20"/>
                <w:szCs w:val="20"/>
              </w:rPr>
              <w:t>16.22</w:t>
            </w:r>
          </w:p>
        </w:tc>
        <w:tc>
          <w:tcPr>
            <w:tcW w:w="1210" w:type="dxa"/>
            <w:tcBorders>
              <w:top w:val="nil"/>
              <w:left w:val="nil"/>
              <w:bottom w:val="single" w:sz="4" w:space="0" w:color="auto"/>
              <w:right w:val="single" w:sz="4" w:space="0" w:color="auto"/>
            </w:tcBorders>
            <w:shd w:val="clear" w:color="auto" w:fill="auto"/>
            <w:vAlign w:val="center"/>
          </w:tcPr>
          <w:p w14:paraId="64111327" w14:textId="77777777" w:rsidR="00B724DF" w:rsidRPr="006B675D" w:rsidRDefault="00B724DF" w:rsidP="007878BE">
            <w:pPr>
              <w:shd w:val="clear" w:color="auto" w:fill="FFFFFF"/>
              <w:spacing w:after="0" w:line="240" w:lineRule="auto"/>
              <w:jc w:val="center"/>
              <w:rPr>
                <w:rFonts w:eastAsia="Times New Roman" w:cstheme="minorHAnsi"/>
                <w:color w:val="000000" w:themeColor="text1"/>
                <w:sz w:val="20"/>
                <w:szCs w:val="20"/>
                <w:lang w:eastAsia="zh-CN"/>
              </w:rPr>
            </w:pPr>
            <w:r>
              <w:rPr>
                <w:rFonts w:cs="Times New Roman"/>
                <w:color w:val="000000"/>
                <w:sz w:val="20"/>
                <w:szCs w:val="20"/>
              </w:rPr>
              <w:t>0.21</w:t>
            </w:r>
          </w:p>
        </w:tc>
        <w:tc>
          <w:tcPr>
            <w:tcW w:w="1210" w:type="dxa"/>
            <w:tcBorders>
              <w:top w:val="nil"/>
              <w:left w:val="nil"/>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7E18A986" w14:textId="77777777" w:rsidR="00B724DF" w:rsidRPr="006B675D" w:rsidRDefault="00B724DF" w:rsidP="007878BE">
            <w:pPr>
              <w:shd w:val="clear" w:color="auto" w:fill="FFFFFF"/>
              <w:spacing w:after="0" w:line="240" w:lineRule="auto"/>
              <w:jc w:val="center"/>
              <w:rPr>
                <w:rFonts w:eastAsia="Times New Roman" w:cstheme="minorHAnsi"/>
                <w:color w:val="000000" w:themeColor="text1"/>
                <w:sz w:val="20"/>
                <w:szCs w:val="20"/>
                <w:lang w:eastAsia="zh-CN"/>
              </w:rPr>
            </w:pPr>
            <w:r>
              <w:rPr>
                <w:rFonts w:cs="Times New Roman"/>
                <w:color w:val="000000"/>
                <w:sz w:val="20"/>
                <w:szCs w:val="20"/>
              </w:rPr>
              <w:t>1.47</w:t>
            </w:r>
          </w:p>
        </w:tc>
      </w:tr>
      <w:tr w:rsidR="00B724DF" w:rsidRPr="006B675D" w14:paraId="37A14096" w14:textId="77777777" w:rsidTr="007878BE">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ACE5620" w14:textId="77777777" w:rsidR="00B724DF" w:rsidRPr="00027529" w:rsidRDefault="00B724DF" w:rsidP="007878BE">
            <w:pPr>
              <w:shd w:val="clear" w:color="auto" w:fill="FFFFFF" w:themeFill="background1"/>
              <w:spacing w:after="0" w:line="240" w:lineRule="auto"/>
              <w:jc w:val="center"/>
              <w:rPr>
                <w:i/>
                <w:iCs/>
                <w:color w:val="000000" w:themeColor="text1"/>
                <w:sz w:val="20"/>
                <w:szCs w:val="20"/>
                <w:highlight w:val="yellow"/>
                <w:lang w:eastAsia="zh-CN"/>
                <w:rPrChange w:id="498" w:author="Chad Frischmann" w:date="2021-08-04T00:50:00Z">
                  <w:rPr>
                    <w:i/>
                    <w:iCs/>
                    <w:color w:val="000000" w:themeColor="text1"/>
                    <w:sz w:val="20"/>
                    <w:szCs w:val="20"/>
                    <w:lang w:eastAsia="zh-CN"/>
                  </w:rPr>
                </w:rPrChange>
              </w:rPr>
            </w:pPr>
            <w:r w:rsidRPr="00027529">
              <w:rPr>
                <w:b/>
                <w:bCs/>
                <w:i/>
                <w:iCs/>
                <w:color w:val="000000" w:themeColor="text1"/>
                <w:sz w:val="20"/>
                <w:szCs w:val="20"/>
                <w:highlight w:val="yellow"/>
                <w:lang w:eastAsia="zh-CN"/>
                <w:rPrChange w:id="499" w:author="Chad Frischmann" w:date="2021-08-04T00:50:00Z">
                  <w:rPr>
                    <w:b/>
                    <w:bCs/>
                    <w:i/>
                    <w:iCs/>
                    <w:color w:val="000000" w:themeColor="text1"/>
                    <w:sz w:val="20"/>
                    <w:szCs w:val="20"/>
                    <w:lang w:eastAsia="zh-CN"/>
                  </w:rPr>
                </w:rPrChange>
              </w:rPr>
              <w:t>Drawdown</w:t>
            </w:r>
          </w:p>
        </w:tc>
        <w:tc>
          <w:tcPr>
            <w:tcW w:w="1101" w:type="dxa"/>
            <w:tcBorders>
              <w:top w:val="nil"/>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48CAD59A" w14:textId="77777777" w:rsidR="00B724DF" w:rsidRPr="006B675D" w:rsidRDefault="00B724DF" w:rsidP="007878BE">
            <w:pPr>
              <w:shd w:val="clear" w:color="auto" w:fill="FFFFFF"/>
              <w:spacing w:after="0" w:line="240" w:lineRule="auto"/>
              <w:jc w:val="center"/>
              <w:rPr>
                <w:rFonts w:eastAsia="Times New Roman" w:cstheme="minorHAnsi"/>
                <w:color w:val="000000" w:themeColor="text1"/>
                <w:sz w:val="20"/>
                <w:szCs w:val="20"/>
                <w:lang w:eastAsia="zh-CN"/>
              </w:rPr>
            </w:pPr>
            <w:r>
              <w:rPr>
                <w:rFonts w:cs="Times New Roman"/>
                <w:color w:val="000000"/>
                <w:sz w:val="20"/>
                <w:szCs w:val="20"/>
              </w:rPr>
              <w:t>2.09</w:t>
            </w:r>
          </w:p>
        </w:tc>
        <w:tc>
          <w:tcPr>
            <w:tcW w:w="1209" w:type="dxa"/>
            <w:tcBorders>
              <w:top w:val="nil"/>
              <w:left w:val="nil"/>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287155D4" w14:textId="77777777" w:rsidR="00B724DF" w:rsidRPr="006B675D" w:rsidRDefault="00B724DF" w:rsidP="007878BE">
            <w:pPr>
              <w:shd w:val="clear" w:color="auto" w:fill="FFFFFF"/>
              <w:spacing w:after="0" w:line="240" w:lineRule="auto"/>
              <w:jc w:val="center"/>
              <w:rPr>
                <w:rFonts w:eastAsia="Times New Roman" w:cstheme="minorHAnsi"/>
                <w:color w:val="000000" w:themeColor="text1"/>
                <w:sz w:val="20"/>
                <w:szCs w:val="20"/>
                <w:lang w:eastAsia="zh-CN"/>
              </w:rPr>
            </w:pPr>
            <w:r>
              <w:rPr>
                <w:rFonts w:cs="Times New Roman"/>
                <w:color w:val="000000"/>
                <w:sz w:val="20"/>
                <w:szCs w:val="20"/>
              </w:rPr>
              <w:t>22.13</w:t>
            </w:r>
          </w:p>
        </w:tc>
        <w:tc>
          <w:tcPr>
            <w:tcW w:w="1210" w:type="dxa"/>
            <w:tcBorders>
              <w:top w:val="nil"/>
              <w:left w:val="nil"/>
              <w:bottom w:val="single" w:sz="4" w:space="0" w:color="auto"/>
              <w:right w:val="single" w:sz="4" w:space="0" w:color="auto"/>
            </w:tcBorders>
            <w:shd w:val="clear" w:color="auto" w:fill="auto"/>
            <w:vAlign w:val="center"/>
          </w:tcPr>
          <w:p w14:paraId="1EF67A89" w14:textId="77777777" w:rsidR="00B724DF" w:rsidRPr="006B675D" w:rsidRDefault="00B724DF" w:rsidP="007878BE">
            <w:pPr>
              <w:shd w:val="clear" w:color="auto" w:fill="FFFFFF"/>
              <w:spacing w:after="0" w:line="240" w:lineRule="auto"/>
              <w:jc w:val="center"/>
              <w:rPr>
                <w:rFonts w:eastAsia="Times New Roman" w:cstheme="minorHAnsi"/>
                <w:color w:val="000000" w:themeColor="text1"/>
                <w:sz w:val="20"/>
                <w:szCs w:val="20"/>
                <w:lang w:eastAsia="zh-CN"/>
              </w:rPr>
            </w:pPr>
            <w:r>
              <w:rPr>
                <w:rFonts w:cs="Times New Roman"/>
                <w:color w:val="000000"/>
                <w:sz w:val="20"/>
                <w:szCs w:val="20"/>
              </w:rPr>
              <w:t>0.26</w:t>
            </w:r>
          </w:p>
        </w:tc>
        <w:tc>
          <w:tcPr>
            <w:tcW w:w="1210" w:type="dxa"/>
            <w:tcBorders>
              <w:top w:val="nil"/>
              <w:left w:val="nil"/>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70C7AF69" w14:textId="77777777" w:rsidR="00B724DF" w:rsidRPr="006B675D" w:rsidRDefault="00B724DF" w:rsidP="007878BE">
            <w:pPr>
              <w:shd w:val="clear" w:color="auto" w:fill="FFFFFF"/>
              <w:spacing w:after="0" w:line="240" w:lineRule="auto"/>
              <w:jc w:val="center"/>
              <w:rPr>
                <w:rFonts w:eastAsia="Times New Roman" w:cstheme="minorHAnsi"/>
                <w:color w:val="000000" w:themeColor="text1"/>
                <w:sz w:val="20"/>
                <w:szCs w:val="20"/>
                <w:lang w:eastAsia="zh-CN"/>
              </w:rPr>
            </w:pPr>
            <w:r>
              <w:rPr>
                <w:rFonts w:cs="Times New Roman"/>
                <w:color w:val="000000"/>
                <w:sz w:val="20"/>
                <w:szCs w:val="20"/>
              </w:rPr>
              <w:t>2.09</w:t>
            </w:r>
          </w:p>
        </w:tc>
      </w:tr>
      <w:tr w:rsidR="00B724DF" w:rsidRPr="006B675D" w14:paraId="2A1DBF53" w14:textId="77777777" w:rsidTr="007878BE">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03794A2" w14:textId="77777777" w:rsidR="00B724DF" w:rsidRPr="00027529" w:rsidRDefault="00B724DF" w:rsidP="007878BE">
            <w:pPr>
              <w:shd w:val="clear" w:color="auto" w:fill="FFFFFF" w:themeFill="background1"/>
              <w:spacing w:after="0" w:line="240" w:lineRule="auto"/>
              <w:jc w:val="center"/>
              <w:rPr>
                <w:i/>
                <w:iCs/>
                <w:color w:val="000000" w:themeColor="text1"/>
                <w:sz w:val="20"/>
                <w:szCs w:val="20"/>
                <w:highlight w:val="yellow"/>
                <w:lang w:eastAsia="zh-CN"/>
                <w:rPrChange w:id="500" w:author="Chad Frischmann" w:date="2021-08-04T00:50:00Z">
                  <w:rPr>
                    <w:i/>
                    <w:iCs/>
                    <w:color w:val="000000" w:themeColor="text1"/>
                    <w:sz w:val="20"/>
                    <w:szCs w:val="20"/>
                    <w:lang w:eastAsia="zh-CN"/>
                  </w:rPr>
                </w:rPrChange>
              </w:rPr>
            </w:pPr>
            <w:r w:rsidRPr="00027529">
              <w:rPr>
                <w:b/>
                <w:bCs/>
                <w:i/>
                <w:iCs/>
                <w:color w:val="000000" w:themeColor="text1"/>
                <w:sz w:val="20"/>
                <w:szCs w:val="20"/>
                <w:highlight w:val="yellow"/>
                <w:lang w:eastAsia="zh-CN"/>
                <w:rPrChange w:id="501" w:author="Chad Frischmann" w:date="2021-08-04T00:50:00Z">
                  <w:rPr>
                    <w:b/>
                    <w:bCs/>
                    <w:i/>
                    <w:iCs/>
                    <w:color w:val="000000" w:themeColor="text1"/>
                    <w:sz w:val="20"/>
                    <w:szCs w:val="20"/>
                    <w:lang w:eastAsia="zh-CN"/>
                  </w:rPr>
                </w:rPrChange>
              </w:rPr>
              <w:t>Optimum</w:t>
            </w:r>
          </w:p>
        </w:tc>
        <w:tc>
          <w:tcPr>
            <w:tcW w:w="1101" w:type="dxa"/>
            <w:tcBorders>
              <w:top w:val="nil"/>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2F4DD209" w14:textId="77777777" w:rsidR="00B724DF" w:rsidRPr="006B675D" w:rsidRDefault="00B724DF" w:rsidP="007878BE">
            <w:pPr>
              <w:shd w:val="clear" w:color="auto" w:fill="FFFFFF"/>
              <w:spacing w:after="0" w:line="240" w:lineRule="auto"/>
              <w:jc w:val="center"/>
              <w:rPr>
                <w:rFonts w:eastAsia="Times New Roman" w:cstheme="minorHAnsi"/>
                <w:color w:val="000000" w:themeColor="text1"/>
                <w:sz w:val="20"/>
                <w:szCs w:val="20"/>
                <w:lang w:eastAsia="zh-CN"/>
              </w:rPr>
            </w:pPr>
            <w:r>
              <w:rPr>
                <w:rFonts w:cs="Times New Roman"/>
                <w:color w:val="000000"/>
                <w:sz w:val="20"/>
                <w:szCs w:val="20"/>
              </w:rPr>
              <w:t>4.42</w:t>
            </w:r>
          </w:p>
        </w:tc>
        <w:tc>
          <w:tcPr>
            <w:tcW w:w="1209" w:type="dxa"/>
            <w:tcBorders>
              <w:top w:val="nil"/>
              <w:left w:val="nil"/>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577F6C2C" w14:textId="77777777" w:rsidR="00B724DF" w:rsidRPr="006B675D" w:rsidRDefault="00B724DF" w:rsidP="007878BE">
            <w:pPr>
              <w:shd w:val="clear" w:color="auto" w:fill="FFFFFF"/>
              <w:spacing w:after="0" w:line="240" w:lineRule="auto"/>
              <w:jc w:val="center"/>
              <w:rPr>
                <w:rFonts w:eastAsia="Times New Roman" w:cstheme="minorHAnsi"/>
                <w:color w:val="000000" w:themeColor="text1"/>
                <w:sz w:val="20"/>
                <w:szCs w:val="20"/>
                <w:lang w:eastAsia="zh-CN"/>
              </w:rPr>
            </w:pPr>
            <w:r>
              <w:rPr>
                <w:rFonts w:cs="Times New Roman"/>
                <w:color w:val="000000"/>
                <w:sz w:val="20"/>
                <w:szCs w:val="20"/>
              </w:rPr>
              <w:t>45.32</w:t>
            </w:r>
          </w:p>
        </w:tc>
        <w:tc>
          <w:tcPr>
            <w:tcW w:w="1210" w:type="dxa"/>
            <w:tcBorders>
              <w:top w:val="nil"/>
              <w:left w:val="nil"/>
              <w:bottom w:val="single" w:sz="4" w:space="0" w:color="auto"/>
              <w:right w:val="single" w:sz="4" w:space="0" w:color="auto"/>
            </w:tcBorders>
            <w:shd w:val="clear" w:color="auto" w:fill="auto"/>
            <w:vAlign w:val="center"/>
          </w:tcPr>
          <w:p w14:paraId="4E65CA12" w14:textId="77777777" w:rsidR="00B724DF" w:rsidRPr="006B675D" w:rsidRDefault="00B724DF" w:rsidP="007878BE">
            <w:pPr>
              <w:shd w:val="clear" w:color="auto" w:fill="FFFFFF"/>
              <w:spacing w:after="0" w:line="240" w:lineRule="auto"/>
              <w:jc w:val="center"/>
              <w:rPr>
                <w:rFonts w:eastAsia="Times New Roman" w:cstheme="minorHAnsi"/>
                <w:color w:val="000000" w:themeColor="text1"/>
                <w:sz w:val="20"/>
                <w:szCs w:val="20"/>
                <w:lang w:eastAsia="zh-CN"/>
              </w:rPr>
            </w:pPr>
            <w:r>
              <w:rPr>
                <w:rFonts w:cs="Times New Roman"/>
                <w:color w:val="000000"/>
                <w:sz w:val="20"/>
                <w:szCs w:val="20"/>
              </w:rPr>
              <w:t>0.51</w:t>
            </w:r>
          </w:p>
        </w:tc>
        <w:tc>
          <w:tcPr>
            <w:tcW w:w="1210" w:type="dxa"/>
            <w:tcBorders>
              <w:top w:val="nil"/>
              <w:left w:val="nil"/>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3205F892" w14:textId="77777777" w:rsidR="00B724DF" w:rsidRPr="006B675D" w:rsidRDefault="00B724DF" w:rsidP="007878BE">
            <w:pPr>
              <w:shd w:val="clear" w:color="auto" w:fill="FFFFFF"/>
              <w:spacing w:after="0" w:line="240" w:lineRule="auto"/>
              <w:jc w:val="center"/>
              <w:rPr>
                <w:rFonts w:eastAsia="Times New Roman" w:cstheme="minorHAnsi"/>
                <w:color w:val="000000" w:themeColor="text1"/>
                <w:sz w:val="20"/>
                <w:szCs w:val="20"/>
                <w:lang w:eastAsia="zh-CN"/>
              </w:rPr>
            </w:pPr>
            <w:r>
              <w:rPr>
                <w:rFonts w:cs="Times New Roman"/>
                <w:color w:val="000000"/>
                <w:sz w:val="20"/>
                <w:szCs w:val="20"/>
              </w:rPr>
              <w:t>4.42</w:t>
            </w:r>
          </w:p>
        </w:tc>
      </w:tr>
    </w:tbl>
    <w:p w14:paraId="5241952A" w14:textId="77777777" w:rsidR="00B724DF" w:rsidRDefault="00B724DF" w:rsidP="00B724DF">
      <w:pPr>
        <w:pStyle w:val="Caption"/>
      </w:pPr>
      <w:bookmarkStart w:id="502" w:name="_Toc524993443"/>
    </w:p>
    <w:p w14:paraId="39044712" w14:textId="77777777" w:rsidR="00B724DF" w:rsidRPr="005C77F5" w:rsidRDefault="00B724DF" w:rsidP="00B724DF">
      <w:r>
        <w:t>The solution was integrated with all other Project Drawdown solutions and may have different emissions results from the models. This is due to adjustments caused by interactions among solutions that limit full adoption (such as by feedstock or demand limits) or that limit the full benefit of some solutions (such as reduced individual solution impact when technologies are combined).</w:t>
      </w:r>
    </w:p>
    <w:p w14:paraId="74275D12" w14:textId="77777777" w:rsidR="00B724DF" w:rsidRPr="00762877" w:rsidRDefault="00B724DF" w:rsidP="00B724DF">
      <w:pPr>
        <w:pStyle w:val="Caption"/>
        <w:jc w:val="center"/>
        <w:rPr>
          <w:rFonts w:eastAsia="Times New Roman" w:cs="Times New Roman"/>
          <w:sz w:val="24"/>
          <w:szCs w:val="24"/>
          <w:lang w:eastAsia="zh-CN"/>
        </w:rPr>
      </w:pPr>
      <w:bookmarkStart w:id="503" w:name="_Toc72784759"/>
      <w:r>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t xml:space="preserve"> Impacts on Atmospheric Concentrations of CO</w:t>
      </w:r>
      <w:r w:rsidRPr="00AF1BB4">
        <w:rPr>
          <w:vertAlign w:val="subscript"/>
        </w:rPr>
        <w:t>2</w:t>
      </w:r>
      <w:r>
        <w:t>-eq</w:t>
      </w:r>
      <w:bookmarkEnd w:id="502"/>
      <w:bookmarkEnd w:id="503"/>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B724DF" w:rsidRPr="0066753A" w14:paraId="51876FB7" w14:textId="77777777" w:rsidTr="007878BE">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52A6C15" w14:textId="77777777" w:rsidR="00B724DF" w:rsidRPr="005C77F5" w:rsidRDefault="00B724DF" w:rsidP="007878BE">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678134DF" w14:textId="77777777" w:rsidR="00B724DF" w:rsidRPr="005C77F5" w:rsidRDefault="00B724DF" w:rsidP="007878BE">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62D647A5" w14:textId="77777777" w:rsidR="00B724DF" w:rsidRPr="005C77F5" w:rsidRDefault="00B724DF" w:rsidP="007878BE">
            <w:pPr>
              <w:spacing w:line="240" w:lineRule="auto"/>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B724DF" w:rsidRPr="0066753A" w14:paraId="7DF9495E" w14:textId="77777777" w:rsidTr="007878BE">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53D59319" w14:textId="77777777" w:rsidR="00B724DF" w:rsidRPr="00FB649C" w:rsidRDefault="00B724DF" w:rsidP="007878BE">
            <w:pPr>
              <w:spacing w:line="240" w:lineRule="auto"/>
              <w:jc w:val="center"/>
              <w:rPr>
                <w:rFonts w:cstheme="minorHAnsi"/>
                <w:bCs/>
                <w:i/>
                <w:color w:val="FFFFFF" w:themeColor="background1"/>
                <w:sz w:val="20"/>
                <w:szCs w:val="20"/>
                <w:lang w:eastAsia="zh-CN"/>
              </w:rPr>
            </w:pPr>
          </w:p>
        </w:tc>
        <w:tc>
          <w:tcPr>
            <w:tcW w:w="0" w:type="auto"/>
            <w:tcBorders>
              <w:top w:val="single" w:sz="4" w:space="0" w:color="auto"/>
              <w:left w:val="single" w:sz="4" w:space="0" w:color="auto"/>
              <w:bottom w:val="single" w:sz="4" w:space="0" w:color="auto"/>
              <w:right w:val="single" w:sz="4" w:space="0" w:color="auto"/>
            </w:tcBorders>
            <w:shd w:val="clear" w:color="000000" w:fill="4F81BD"/>
            <w:tcMar>
              <w:top w:w="100" w:type="dxa"/>
              <w:left w:w="100" w:type="dxa"/>
              <w:bottom w:w="100" w:type="dxa"/>
              <w:right w:w="100" w:type="dxa"/>
            </w:tcMar>
            <w:vAlign w:val="center"/>
            <w:hideMark/>
          </w:tcPr>
          <w:p w14:paraId="43791B32" w14:textId="77777777" w:rsidR="00B724DF" w:rsidRPr="00FB649C" w:rsidRDefault="00B724DF" w:rsidP="007878BE">
            <w:pPr>
              <w:spacing w:line="240" w:lineRule="auto"/>
              <w:jc w:val="center"/>
              <w:rPr>
                <w:rFonts w:cstheme="minorHAnsi"/>
                <w:bCs/>
                <w:i/>
                <w:color w:val="FFFFFF" w:themeColor="background1"/>
                <w:sz w:val="20"/>
                <w:szCs w:val="20"/>
                <w:lang w:eastAsia="zh-CN"/>
              </w:rPr>
            </w:pPr>
            <w:r>
              <w:rPr>
                <w:rFonts w:cs="Times New Roman"/>
                <w:i/>
                <w:iCs/>
                <w:color w:val="FFFFFF"/>
                <w:sz w:val="20"/>
                <w:szCs w:val="20"/>
              </w:rPr>
              <w:t>PPM CO</w:t>
            </w:r>
            <w:r>
              <w:rPr>
                <w:rFonts w:cs="Times New Roman"/>
                <w:i/>
                <w:iCs/>
                <w:color w:val="FFFFFF"/>
                <w:sz w:val="20"/>
                <w:szCs w:val="20"/>
                <w:vertAlign w:val="subscript"/>
              </w:rPr>
              <w:t>2</w:t>
            </w:r>
            <w:r>
              <w:rPr>
                <w:rFonts w:cs="Times New Roman"/>
                <w:i/>
                <w:iCs/>
                <w:color w:val="FFFFFF"/>
                <w:sz w:val="20"/>
                <w:szCs w:val="20"/>
              </w:rPr>
              <w:t>-eq (2050)</w:t>
            </w:r>
          </w:p>
        </w:tc>
        <w:tc>
          <w:tcPr>
            <w:tcW w:w="0" w:type="auto"/>
            <w:tcBorders>
              <w:top w:val="single" w:sz="4" w:space="0" w:color="auto"/>
              <w:left w:val="nil"/>
              <w:bottom w:val="single" w:sz="4" w:space="0" w:color="auto"/>
              <w:right w:val="single" w:sz="4" w:space="0" w:color="auto"/>
            </w:tcBorders>
            <w:shd w:val="clear" w:color="000000" w:fill="4F81BD"/>
            <w:tcMar>
              <w:top w:w="100" w:type="dxa"/>
              <w:left w:w="100" w:type="dxa"/>
              <w:bottom w:w="100" w:type="dxa"/>
              <w:right w:w="100" w:type="dxa"/>
            </w:tcMar>
            <w:vAlign w:val="center"/>
            <w:hideMark/>
          </w:tcPr>
          <w:p w14:paraId="18152356" w14:textId="77777777" w:rsidR="00B724DF" w:rsidRPr="00FB649C" w:rsidRDefault="00B724DF" w:rsidP="007878BE">
            <w:pPr>
              <w:spacing w:line="240" w:lineRule="auto"/>
              <w:jc w:val="center"/>
              <w:rPr>
                <w:rFonts w:cstheme="minorHAnsi"/>
                <w:bCs/>
                <w:i/>
                <w:color w:val="FFFFFF" w:themeColor="background1"/>
                <w:sz w:val="20"/>
                <w:szCs w:val="20"/>
                <w:lang w:eastAsia="zh-CN"/>
              </w:rPr>
            </w:pPr>
            <w:r>
              <w:rPr>
                <w:rFonts w:cs="Times New Roman"/>
                <w:i/>
                <w:iCs/>
                <w:color w:val="FFFFFF"/>
                <w:sz w:val="20"/>
                <w:szCs w:val="20"/>
              </w:rPr>
              <w:t>PPM CO</w:t>
            </w:r>
            <w:r>
              <w:rPr>
                <w:rFonts w:cs="Times New Roman"/>
                <w:i/>
                <w:iCs/>
                <w:color w:val="FFFFFF"/>
                <w:sz w:val="20"/>
                <w:szCs w:val="20"/>
                <w:vertAlign w:val="subscript"/>
              </w:rPr>
              <w:t>2</w:t>
            </w:r>
            <w:r>
              <w:rPr>
                <w:rFonts w:cs="Times New Roman"/>
                <w:i/>
                <w:iCs/>
                <w:color w:val="FFFFFF"/>
                <w:sz w:val="20"/>
                <w:szCs w:val="20"/>
              </w:rPr>
              <w:t>-eq change from 2049-2050</w:t>
            </w:r>
          </w:p>
        </w:tc>
      </w:tr>
      <w:tr w:rsidR="00B724DF" w:rsidRPr="0066753A" w14:paraId="19B0FE84" w14:textId="77777777" w:rsidTr="007878BE">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F80A504" w14:textId="77777777" w:rsidR="00B724DF" w:rsidRPr="0066753A" w:rsidRDefault="00B724DF" w:rsidP="007878BE">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nil"/>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65476CAF" w14:textId="77777777" w:rsidR="00B724DF" w:rsidRPr="0066753A" w:rsidRDefault="00B724DF" w:rsidP="007878BE">
            <w:pPr>
              <w:shd w:val="clear" w:color="auto" w:fill="FFFFFF"/>
              <w:spacing w:after="0" w:line="240" w:lineRule="auto"/>
              <w:jc w:val="center"/>
              <w:rPr>
                <w:rFonts w:eastAsia="Times New Roman" w:cstheme="minorHAnsi"/>
                <w:color w:val="000000" w:themeColor="text1"/>
                <w:sz w:val="20"/>
                <w:szCs w:val="20"/>
                <w:lang w:eastAsia="zh-CN"/>
              </w:rPr>
            </w:pPr>
            <w:r>
              <w:rPr>
                <w:rFonts w:cs="Times New Roman"/>
                <w:color w:val="000000"/>
                <w:sz w:val="20"/>
                <w:szCs w:val="20"/>
              </w:rPr>
              <w:t>1.43</w:t>
            </w:r>
          </w:p>
        </w:tc>
        <w:tc>
          <w:tcPr>
            <w:tcW w:w="0" w:type="auto"/>
            <w:tcBorders>
              <w:top w:val="nil"/>
              <w:left w:val="nil"/>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00215470" w14:textId="77777777" w:rsidR="00B724DF" w:rsidRPr="0066753A" w:rsidRDefault="00B724DF" w:rsidP="007878BE">
            <w:pPr>
              <w:shd w:val="clear" w:color="auto" w:fill="FFFFFF"/>
              <w:spacing w:after="0" w:line="240" w:lineRule="auto"/>
              <w:jc w:val="center"/>
              <w:rPr>
                <w:rFonts w:eastAsia="Times New Roman" w:cstheme="minorHAnsi"/>
                <w:color w:val="000000" w:themeColor="text1"/>
                <w:sz w:val="20"/>
                <w:szCs w:val="20"/>
                <w:lang w:eastAsia="zh-CN"/>
              </w:rPr>
            </w:pPr>
            <w:r>
              <w:rPr>
                <w:rFonts w:cs="Times New Roman"/>
                <w:color w:val="000000"/>
                <w:sz w:val="20"/>
                <w:szCs w:val="20"/>
              </w:rPr>
              <w:t>0.12</w:t>
            </w:r>
          </w:p>
        </w:tc>
      </w:tr>
      <w:tr w:rsidR="00B724DF" w:rsidRPr="0066753A" w14:paraId="62925D5F" w14:textId="77777777" w:rsidTr="007878BE">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20DFC7" w14:textId="77777777" w:rsidR="00B724DF" w:rsidRPr="0066753A" w:rsidRDefault="00B724DF" w:rsidP="007878BE">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nil"/>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2635A4A0" w14:textId="77777777" w:rsidR="00B724DF" w:rsidRPr="0066753A" w:rsidRDefault="00B724DF" w:rsidP="007878BE">
            <w:pPr>
              <w:shd w:val="clear" w:color="auto" w:fill="FFFFFF"/>
              <w:spacing w:after="0" w:line="240" w:lineRule="auto"/>
              <w:jc w:val="center"/>
              <w:rPr>
                <w:rFonts w:eastAsia="Times New Roman" w:cstheme="minorHAnsi"/>
                <w:color w:val="000000" w:themeColor="text1"/>
                <w:sz w:val="20"/>
                <w:szCs w:val="20"/>
                <w:lang w:eastAsia="zh-CN"/>
              </w:rPr>
            </w:pPr>
            <w:r>
              <w:rPr>
                <w:rFonts w:cs="Times New Roman"/>
                <w:color w:val="000000"/>
                <w:sz w:val="20"/>
                <w:szCs w:val="20"/>
              </w:rPr>
              <w:t>1.96</w:t>
            </w:r>
          </w:p>
        </w:tc>
        <w:tc>
          <w:tcPr>
            <w:tcW w:w="0" w:type="auto"/>
            <w:tcBorders>
              <w:top w:val="nil"/>
              <w:left w:val="nil"/>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72F9572D" w14:textId="77777777" w:rsidR="00B724DF" w:rsidRPr="0066753A" w:rsidRDefault="00B724DF" w:rsidP="007878BE">
            <w:pPr>
              <w:shd w:val="clear" w:color="auto" w:fill="FFFFFF"/>
              <w:spacing w:after="0" w:line="240" w:lineRule="auto"/>
              <w:jc w:val="center"/>
              <w:rPr>
                <w:rFonts w:eastAsia="Times New Roman" w:cstheme="minorHAnsi"/>
                <w:color w:val="000000" w:themeColor="text1"/>
                <w:sz w:val="20"/>
                <w:szCs w:val="20"/>
                <w:lang w:eastAsia="zh-CN"/>
              </w:rPr>
            </w:pPr>
            <w:r>
              <w:rPr>
                <w:rFonts w:cs="Times New Roman"/>
                <w:color w:val="000000"/>
                <w:sz w:val="20"/>
                <w:szCs w:val="20"/>
              </w:rPr>
              <w:t>0.18</w:t>
            </w:r>
          </w:p>
        </w:tc>
      </w:tr>
      <w:tr w:rsidR="00B724DF" w:rsidRPr="0066753A" w14:paraId="049AAE0A" w14:textId="77777777" w:rsidTr="007878BE">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14E173" w14:textId="77777777" w:rsidR="00B724DF" w:rsidRPr="0066753A" w:rsidRDefault="00B724DF" w:rsidP="007878BE">
            <w:pPr>
              <w:shd w:val="clear" w:color="auto" w:fill="FFFFFF" w:themeFill="background1"/>
              <w:spacing w:after="0" w:line="240" w:lineRule="auto"/>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nil"/>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5019CDBF" w14:textId="77777777" w:rsidR="00B724DF" w:rsidRPr="0066753A" w:rsidRDefault="00B724DF" w:rsidP="007878BE">
            <w:pPr>
              <w:shd w:val="clear" w:color="auto" w:fill="FFFFFF"/>
              <w:spacing w:after="0" w:line="240" w:lineRule="auto"/>
              <w:jc w:val="center"/>
              <w:rPr>
                <w:rFonts w:eastAsia="Times New Roman" w:cstheme="minorHAnsi"/>
                <w:color w:val="000000" w:themeColor="text1"/>
                <w:sz w:val="20"/>
                <w:szCs w:val="20"/>
                <w:lang w:eastAsia="zh-CN"/>
              </w:rPr>
            </w:pPr>
            <w:r>
              <w:rPr>
                <w:rFonts w:cs="Times New Roman"/>
                <w:color w:val="000000"/>
                <w:sz w:val="20"/>
                <w:szCs w:val="20"/>
              </w:rPr>
              <w:t>4.03</w:t>
            </w:r>
          </w:p>
        </w:tc>
        <w:tc>
          <w:tcPr>
            <w:tcW w:w="0" w:type="auto"/>
            <w:tcBorders>
              <w:top w:val="nil"/>
              <w:left w:val="nil"/>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08F6F17B" w14:textId="77777777" w:rsidR="00B724DF" w:rsidRPr="0066753A" w:rsidRDefault="00B724DF" w:rsidP="007878BE">
            <w:pPr>
              <w:shd w:val="clear" w:color="auto" w:fill="FFFFFF"/>
              <w:spacing w:after="0" w:line="240" w:lineRule="auto"/>
              <w:jc w:val="center"/>
              <w:rPr>
                <w:rFonts w:eastAsia="Times New Roman" w:cstheme="minorHAnsi"/>
                <w:color w:val="000000" w:themeColor="text1"/>
                <w:sz w:val="20"/>
                <w:szCs w:val="20"/>
                <w:lang w:eastAsia="zh-CN"/>
              </w:rPr>
            </w:pPr>
            <w:r>
              <w:rPr>
                <w:rFonts w:cs="Times New Roman"/>
                <w:color w:val="000000"/>
                <w:sz w:val="20"/>
                <w:szCs w:val="20"/>
              </w:rPr>
              <w:t>0.38</w:t>
            </w:r>
          </w:p>
        </w:tc>
      </w:tr>
    </w:tbl>
    <w:p w14:paraId="3D136B82" w14:textId="77777777" w:rsidR="00B724DF" w:rsidRDefault="00B724DF" w:rsidP="00B724DF">
      <w:pPr>
        <w:pStyle w:val="Caption"/>
      </w:pPr>
    </w:p>
    <w:p w14:paraId="2D1024B5" w14:textId="77777777" w:rsidR="00B724DF" w:rsidRPr="006B675D" w:rsidRDefault="00B724DF" w:rsidP="00B724DF"/>
    <w:p w14:paraId="5F5CFC5C" w14:textId="77777777" w:rsidR="00B724DF" w:rsidRPr="00BA3D97" w:rsidRDefault="00B724DF" w:rsidP="00B724DF">
      <w:pPr>
        <w:jc w:val="center"/>
      </w:pPr>
      <w:r>
        <w:rPr>
          <w:noProof/>
          <w:lang w:eastAsia="zh-CN"/>
        </w:rPr>
        <w:lastRenderedPageBreak/>
        <w:drawing>
          <wp:inline distT="0" distB="0" distL="0" distR="0" wp14:anchorId="556E1F1F" wp14:editId="7CACDB93">
            <wp:extent cx="4468495" cy="3858895"/>
            <wp:effectExtent l="0" t="0" r="825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68495" cy="3858895"/>
                    </a:xfrm>
                    <a:prstGeom prst="rect">
                      <a:avLst/>
                    </a:prstGeom>
                    <a:noFill/>
                  </pic:spPr>
                </pic:pic>
              </a:graphicData>
            </a:graphic>
          </wp:inline>
        </w:drawing>
      </w:r>
    </w:p>
    <w:p w14:paraId="0D4A2FA4" w14:textId="77777777" w:rsidR="00B724DF" w:rsidRPr="00996E91" w:rsidRDefault="00B724DF" w:rsidP="00B724DF">
      <w:pPr>
        <w:pStyle w:val="Caption"/>
        <w:jc w:val="center"/>
        <w:rPr>
          <w:rFonts w:eastAsia="Times New Roman" w:cs="Times New Roman"/>
          <w:sz w:val="24"/>
          <w:szCs w:val="24"/>
          <w:lang w:eastAsia="zh-CN"/>
        </w:rPr>
      </w:pPr>
      <w:bookmarkStart w:id="504" w:name="_Toc524993433"/>
      <w:bookmarkStart w:id="505" w:name="_Toc72784749"/>
      <w:r w:rsidRPr="006B675D">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rsidRPr="006B675D">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rsidRPr="006B675D">
        <w:t xml:space="preserve"> World Annual</w:t>
      </w:r>
      <w:r w:rsidRPr="006B675D">
        <w:rPr>
          <w:vertAlign w:val="subscript"/>
        </w:rPr>
        <w:t xml:space="preserve"> </w:t>
      </w:r>
      <w:r w:rsidRPr="006B675D">
        <w:t>Greenhouse Gas Emissions Reduction</w:t>
      </w:r>
      <w:bookmarkEnd w:id="504"/>
      <w:bookmarkEnd w:id="505"/>
    </w:p>
    <w:p w14:paraId="72124E5D" w14:textId="77777777" w:rsidR="00B724DF" w:rsidRDefault="00B724DF" w:rsidP="00B724DF">
      <w:pPr>
        <w:pStyle w:val="Heading2"/>
        <w:numPr>
          <w:ilvl w:val="1"/>
          <w:numId w:val="28"/>
        </w:numPr>
      </w:pPr>
      <w:bookmarkStart w:id="506" w:name="_Toc72784739"/>
      <w:r w:rsidRPr="551A77D0">
        <w:t>Financial Impacts</w:t>
      </w:r>
      <w:bookmarkEnd w:id="506"/>
    </w:p>
    <w:p w14:paraId="435530EF" w14:textId="77777777" w:rsidR="00B724DF" w:rsidRPr="00EC12A1" w:rsidRDefault="00B724DF" w:rsidP="00B724DF">
      <w:r w:rsidRPr="00EC12A1">
        <w:t>Below are the financial results of the analysis for each scenario. For a detailed explanation of each result, please see the glossary.</w:t>
      </w:r>
    </w:p>
    <w:p w14:paraId="36431113" w14:textId="77777777" w:rsidR="00B724DF" w:rsidRDefault="00B724DF" w:rsidP="00B724DF">
      <w:pPr>
        <w:spacing w:after="0"/>
        <w:rPr>
          <w:bCs/>
          <w:i/>
        </w:rPr>
      </w:pPr>
    </w:p>
    <w:p w14:paraId="45F2CDFC" w14:textId="77777777" w:rsidR="00B724DF" w:rsidRDefault="00B724DF" w:rsidP="00B724DF">
      <w:pPr>
        <w:spacing w:after="160" w:line="259" w:lineRule="auto"/>
        <w:jc w:val="left"/>
        <w:rPr>
          <w:i/>
          <w:iCs/>
          <w:color w:val="1F497D" w:themeColor="text2"/>
          <w:sz w:val="18"/>
          <w:szCs w:val="18"/>
        </w:rPr>
      </w:pPr>
      <w:r>
        <w:br w:type="page"/>
      </w:r>
    </w:p>
    <w:p w14:paraId="0ED50C59" w14:textId="77777777" w:rsidR="00B724DF" w:rsidRPr="00492F5E" w:rsidRDefault="00B724DF" w:rsidP="00B724DF">
      <w:pPr>
        <w:pStyle w:val="Caption"/>
        <w:jc w:val="center"/>
        <w:rPr>
          <w:i w:val="0"/>
          <w:iCs w:val="0"/>
        </w:rPr>
      </w:pPr>
      <w:bookmarkStart w:id="507" w:name="_Toc72784760"/>
      <w:r>
        <w:lastRenderedPageBreak/>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t xml:space="preserve"> Financial Impacts</w:t>
      </w:r>
      <w:bookmarkEnd w:id="507"/>
    </w:p>
    <w:tbl>
      <w:tblPr>
        <w:tblW w:w="0" w:type="auto"/>
        <w:jc w:val="center"/>
        <w:tblCellMar>
          <w:top w:w="15" w:type="dxa"/>
          <w:left w:w="15" w:type="dxa"/>
          <w:bottom w:w="15" w:type="dxa"/>
          <w:right w:w="15" w:type="dxa"/>
        </w:tblCellMar>
        <w:tblLook w:val="04A0" w:firstRow="1" w:lastRow="0" w:firstColumn="1" w:lastColumn="0" w:noHBand="0" w:noVBand="1"/>
      </w:tblPr>
      <w:tblGrid>
        <w:gridCol w:w="1434"/>
        <w:gridCol w:w="1200"/>
        <w:gridCol w:w="1000"/>
        <w:gridCol w:w="1078"/>
        <w:gridCol w:w="2036"/>
        <w:gridCol w:w="2036"/>
      </w:tblGrid>
      <w:tr w:rsidR="00B724DF" w:rsidRPr="006B675D" w14:paraId="03E576BA" w14:textId="77777777" w:rsidTr="007878BE">
        <w:trPr>
          <w:cantSplit/>
          <w:trHeight w:val="820"/>
          <w:tblHeader/>
          <w:jc w:val="center"/>
        </w:trPr>
        <w:tc>
          <w:tcPr>
            <w:tcW w:w="143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E4776F8" w14:textId="77777777" w:rsidR="00B724DF" w:rsidRPr="006B675D" w:rsidRDefault="00B724DF" w:rsidP="007878BE">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Scenario</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6ABCA42" w14:textId="77777777" w:rsidR="00B724DF" w:rsidRPr="006B675D" w:rsidRDefault="00B724DF" w:rsidP="007878BE">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Cumulative First Cost</w:t>
            </w:r>
          </w:p>
        </w:tc>
        <w:tc>
          <w:tcPr>
            <w:tcW w:w="10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777B085C" w14:textId="77777777" w:rsidR="00B724DF" w:rsidRPr="006B675D" w:rsidRDefault="00B724DF" w:rsidP="007878BE">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Marginal First Cost</w:t>
            </w:r>
          </w:p>
        </w:tc>
        <w:tc>
          <w:tcPr>
            <w:tcW w:w="10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5FCAF14" w14:textId="77777777" w:rsidR="00B724DF" w:rsidRPr="006B675D" w:rsidRDefault="00B724DF" w:rsidP="007878BE">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Net Operating Savings</w:t>
            </w:r>
          </w:p>
        </w:tc>
        <w:tc>
          <w:tcPr>
            <w:tcW w:w="203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9D55D46" w14:textId="77777777" w:rsidR="00B724DF" w:rsidRPr="006B675D" w:rsidRDefault="00B724DF" w:rsidP="007878BE">
            <w:pPr>
              <w:spacing w:after="0" w:line="240" w:lineRule="auto"/>
              <w:jc w:val="center"/>
              <w:rPr>
                <w:b/>
                <w:bCs/>
                <w:color w:val="FFFFFF" w:themeColor="background1"/>
                <w:sz w:val="20"/>
                <w:szCs w:val="20"/>
                <w:lang w:eastAsia="zh-CN"/>
              </w:rPr>
            </w:pPr>
            <w:r>
              <w:rPr>
                <w:b/>
                <w:bCs/>
                <w:color w:val="FFFFFF" w:themeColor="background1"/>
                <w:sz w:val="20"/>
                <w:szCs w:val="20"/>
                <w:lang w:eastAsia="zh-CN"/>
              </w:rPr>
              <w:t>Lifetime</w:t>
            </w:r>
            <w:r w:rsidRPr="006B675D">
              <w:rPr>
                <w:b/>
                <w:bCs/>
                <w:color w:val="FFFFFF" w:themeColor="background1"/>
                <w:sz w:val="20"/>
                <w:szCs w:val="20"/>
                <w:lang w:eastAsia="zh-CN"/>
              </w:rPr>
              <w:t xml:space="preserve"> Operating </w:t>
            </w:r>
            <w:r>
              <w:rPr>
                <w:b/>
                <w:bCs/>
                <w:color w:val="FFFFFF" w:themeColor="background1"/>
                <w:sz w:val="20"/>
                <w:szCs w:val="20"/>
                <w:lang w:eastAsia="zh-CN"/>
              </w:rPr>
              <w:t xml:space="preserve">Cost </w:t>
            </w:r>
            <w:r w:rsidRPr="006B675D">
              <w:rPr>
                <w:b/>
                <w:bCs/>
                <w:color w:val="FFFFFF" w:themeColor="background1"/>
                <w:sz w:val="20"/>
                <w:szCs w:val="20"/>
                <w:lang w:eastAsia="zh-CN"/>
              </w:rPr>
              <w:t>Savings</w:t>
            </w:r>
          </w:p>
        </w:tc>
        <w:tc>
          <w:tcPr>
            <w:tcW w:w="203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967F316" w14:textId="77777777" w:rsidR="00B724DF" w:rsidRPr="006B675D" w:rsidRDefault="00B724DF" w:rsidP="007878BE">
            <w:pPr>
              <w:spacing w:after="0" w:line="240" w:lineRule="auto"/>
              <w:jc w:val="center"/>
              <w:rPr>
                <w:b/>
                <w:color w:val="FFFFFF" w:themeColor="background1"/>
                <w:sz w:val="20"/>
                <w:szCs w:val="20"/>
                <w:lang w:eastAsia="zh-CN"/>
              </w:rPr>
            </w:pPr>
            <w:r w:rsidRPr="006B675D">
              <w:rPr>
                <w:b/>
                <w:bCs/>
                <w:color w:val="FFFFFF" w:themeColor="background1"/>
                <w:sz w:val="20"/>
                <w:szCs w:val="20"/>
                <w:lang w:eastAsia="zh-CN"/>
              </w:rPr>
              <w:t>Lifetime Cashflow Savings NPV (of All Implementation Units)</w:t>
            </w:r>
          </w:p>
        </w:tc>
      </w:tr>
      <w:tr w:rsidR="00B724DF" w:rsidRPr="006B675D" w14:paraId="33ECFFBB" w14:textId="77777777" w:rsidTr="007878BE">
        <w:trPr>
          <w:cantSplit/>
          <w:trHeight w:val="640"/>
          <w:tblHeader/>
          <w:jc w:val="center"/>
        </w:trPr>
        <w:tc>
          <w:tcPr>
            <w:tcW w:w="143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150867FC" w14:textId="77777777" w:rsidR="00B724DF" w:rsidRPr="006B675D" w:rsidRDefault="00B724DF" w:rsidP="007878BE">
            <w:pPr>
              <w:spacing w:after="0" w:line="240" w:lineRule="auto"/>
              <w:jc w:val="center"/>
              <w:rPr>
                <w:rFonts w:eastAsia="Times New Roman" w:cstheme="minorHAnsi"/>
                <w:b/>
                <w:color w:val="FFFFFF" w:themeColor="background1"/>
                <w:sz w:val="20"/>
                <w:szCs w:val="20"/>
                <w:lang w:eastAsia="zh-CN"/>
              </w:rPr>
            </w:pPr>
          </w:p>
        </w:tc>
        <w:tc>
          <w:tcPr>
            <w:tcW w:w="1200" w:type="dxa"/>
            <w:tcBorders>
              <w:top w:val="single" w:sz="4" w:space="0" w:color="auto"/>
              <w:left w:val="single" w:sz="4" w:space="0" w:color="auto"/>
              <w:bottom w:val="single" w:sz="4" w:space="0" w:color="auto"/>
              <w:right w:val="single" w:sz="4" w:space="0" w:color="auto"/>
            </w:tcBorders>
            <w:shd w:val="clear" w:color="000000" w:fill="4F81BD"/>
            <w:tcMar>
              <w:top w:w="100" w:type="dxa"/>
              <w:left w:w="100" w:type="dxa"/>
              <w:bottom w:w="100" w:type="dxa"/>
              <w:right w:w="100" w:type="dxa"/>
            </w:tcMar>
            <w:vAlign w:val="center"/>
            <w:hideMark/>
          </w:tcPr>
          <w:p w14:paraId="7E89DAAD" w14:textId="77777777" w:rsidR="00B724DF" w:rsidRPr="006B675D" w:rsidRDefault="00B724DF" w:rsidP="007878BE">
            <w:pPr>
              <w:spacing w:after="0" w:line="240" w:lineRule="auto"/>
              <w:jc w:val="center"/>
              <w:rPr>
                <w:i/>
                <w:color w:val="FFFFFF" w:themeColor="background1"/>
                <w:sz w:val="20"/>
                <w:szCs w:val="20"/>
                <w:lang w:eastAsia="zh-CN"/>
              </w:rPr>
            </w:pPr>
            <w:r>
              <w:rPr>
                <w:rFonts w:cs="Times New Roman"/>
                <w:i/>
                <w:iCs/>
                <w:color w:val="FFFFFF"/>
                <w:sz w:val="20"/>
                <w:szCs w:val="20"/>
              </w:rPr>
              <w:t>2015-2050 Billion USD</w:t>
            </w:r>
          </w:p>
        </w:tc>
        <w:tc>
          <w:tcPr>
            <w:tcW w:w="1000" w:type="dxa"/>
            <w:tcBorders>
              <w:top w:val="single" w:sz="4" w:space="0" w:color="auto"/>
              <w:left w:val="nil"/>
              <w:bottom w:val="single" w:sz="4" w:space="0" w:color="auto"/>
              <w:right w:val="single" w:sz="4" w:space="0" w:color="auto"/>
            </w:tcBorders>
            <w:shd w:val="clear" w:color="000000" w:fill="4F81BD"/>
            <w:tcMar>
              <w:top w:w="100" w:type="dxa"/>
              <w:left w:w="100" w:type="dxa"/>
              <w:bottom w:w="100" w:type="dxa"/>
              <w:right w:w="100" w:type="dxa"/>
            </w:tcMar>
            <w:vAlign w:val="center"/>
            <w:hideMark/>
          </w:tcPr>
          <w:p w14:paraId="09971E87" w14:textId="77777777" w:rsidR="00B724DF" w:rsidRPr="006B675D" w:rsidRDefault="00B724DF" w:rsidP="007878BE">
            <w:pPr>
              <w:spacing w:after="0" w:line="240" w:lineRule="auto"/>
              <w:jc w:val="center"/>
              <w:rPr>
                <w:i/>
                <w:color w:val="FFFFFF" w:themeColor="background1"/>
                <w:sz w:val="20"/>
                <w:szCs w:val="20"/>
                <w:lang w:eastAsia="zh-CN"/>
              </w:rPr>
            </w:pPr>
            <w:r>
              <w:rPr>
                <w:rFonts w:cs="Times New Roman"/>
                <w:i/>
                <w:iCs/>
                <w:color w:val="FFFFFF"/>
                <w:sz w:val="20"/>
                <w:szCs w:val="20"/>
              </w:rPr>
              <w:t>2015-2050 Billion USD</w:t>
            </w:r>
          </w:p>
        </w:tc>
        <w:tc>
          <w:tcPr>
            <w:tcW w:w="1078" w:type="dxa"/>
            <w:tcBorders>
              <w:top w:val="single" w:sz="4" w:space="0" w:color="auto"/>
              <w:left w:val="nil"/>
              <w:bottom w:val="single" w:sz="4" w:space="0" w:color="auto"/>
              <w:right w:val="single" w:sz="4" w:space="0" w:color="auto"/>
            </w:tcBorders>
            <w:shd w:val="clear" w:color="000000" w:fill="4F81BD"/>
            <w:tcMar>
              <w:top w:w="100" w:type="dxa"/>
              <w:left w:w="100" w:type="dxa"/>
              <w:bottom w:w="100" w:type="dxa"/>
              <w:right w:w="100" w:type="dxa"/>
            </w:tcMar>
            <w:vAlign w:val="center"/>
            <w:hideMark/>
          </w:tcPr>
          <w:p w14:paraId="057AE84E" w14:textId="77777777" w:rsidR="00B724DF" w:rsidRPr="006B675D" w:rsidRDefault="00B724DF" w:rsidP="007878BE">
            <w:pPr>
              <w:spacing w:after="0" w:line="240" w:lineRule="auto"/>
              <w:jc w:val="center"/>
              <w:rPr>
                <w:i/>
                <w:color w:val="FFFFFF" w:themeColor="background1"/>
                <w:sz w:val="20"/>
                <w:szCs w:val="20"/>
                <w:lang w:eastAsia="zh-CN"/>
              </w:rPr>
            </w:pPr>
            <w:r>
              <w:rPr>
                <w:rFonts w:cs="Times New Roman"/>
                <w:i/>
                <w:iCs/>
                <w:color w:val="FFFFFF"/>
                <w:sz w:val="20"/>
                <w:szCs w:val="20"/>
              </w:rPr>
              <w:t>2020-2050 Billion USD</w:t>
            </w:r>
          </w:p>
        </w:tc>
        <w:tc>
          <w:tcPr>
            <w:tcW w:w="2036" w:type="dxa"/>
            <w:tcBorders>
              <w:top w:val="single" w:sz="4" w:space="0" w:color="auto"/>
              <w:left w:val="nil"/>
              <w:bottom w:val="single" w:sz="4" w:space="0" w:color="auto"/>
              <w:right w:val="single" w:sz="4" w:space="0" w:color="auto"/>
            </w:tcBorders>
            <w:shd w:val="clear" w:color="000000" w:fill="4F81BD"/>
            <w:vAlign w:val="center"/>
          </w:tcPr>
          <w:p w14:paraId="572EA1D8" w14:textId="77777777" w:rsidR="00B724DF" w:rsidRPr="006B675D" w:rsidRDefault="00B724DF" w:rsidP="007878BE">
            <w:pPr>
              <w:spacing w:after="0" w:line="240" w:lineRule="auto"/>
              <w:jc w:val="center"/>
              <w:rPr>
                <w:i/>
                <w:color w:val="FFFFFF" w:themeColor="background1"/>
                <w:sz w:val="20"/>
                <w:szCs w:val="20"/>
                <w:lang w:eastAsia="zh-CN"/>
              </w:rPr>
            </w:pPr>
            <w:r>
              <w:rPr>
                <w:rFonts w:cs="Times New Roman"/>
                <w:i/>
                <w:iCs/>
                <w:color w:val="FFFFFF"/>
                <w:sz w:val="20"/>
                <w:szCs w:val="20"/>
              </w:rPr>
              <w:t>2020-2050 Billion USD</w:t>
            </w:r>
          </w:p>
        </w:tc>
        <w:tc>
          <w:tcPr>
            <w:tcW w:w="2036" w:type="dxa"/>
            <w:tcBorders>
              <w:top w:val="single" w:sz="4" w:space="0" w:color="auto"/>
              <w:left w:val="nil"/>
              <w:bottom w:val="single" w:sz="4" w:space="0" w:color="auto"/>
              <w:right w:val="single" w:sz="4" w:space="0" w:color="auto"/>
            </w:tcBorders>
            <w:shd w:val="clear" w:color="000000" w:fill="4F81BD"/>
            <w:tcMar>
              <w:top w:w="100" w:type="dxa"/>
              <w:left w:w="100" w:type="dxa"/>
              <w:bottom w:w="100" w:type="dxa"/>
              <w:right w:w="100" w:type="dxa"/>
            </w:tcMar>
            <w:vAlign w:val="center"/>
            <w:hideMark/>
          </w:tcPr>
          <w:p w14:paraId="3303CD70" w14:textId="77777777" w:rsidR="00B724DF" w:rsidRPr="006B675D" w:rsidRDefault="00B724DF" w:rsidP="007878BE">
            <w:pPr>
              <w:spacing w:after="0" w:line="240" w:lineRule="auto"/>
              <w:jc w:val="center"/>
              <w:rPr>
                <w:i/>
                <w:color w:val="FFFFFF" w:themeColor="background1"/>
                <w:sz w:val="20"/>
                <w:szCs w:val="20"/>
                <w:lang w:eastAsia="zh-CN"/>
              </w:rPr>
            </w:pPr>
            <w:r>
              <w:rPr>
                <w:rFonts w:cs="Times New Roman"/>
                <w:i/>
                <w:iCs/>
                <w:color w:val="FFFFFF"/>
                <w:sz w:val="20"/>
                <w:szCs w:val="20"/>
              </w:rPr>
              <w:t>Billion USD</w:t>
            </w:r>
          </w:p>
        </w:tc>
      </w:tr>
      <w:tr w:rsidR="00B724DF" w:rsidRPr="006B675D" w14:paraId="62AA7E02" w14:textId="77777777" w:rsidTr="007878BE">
        <w:trPr>
          <w:trHeight w:val="440"/>
          <w:jc w:val="center"/>
        </w:trPr>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61B6BB2" w14:textId="77777777" w:rsidR="00B724DF" w:rsidRPr="006B675D" w:rsidRDefault="00B724DF" w:rsidP="007878BE">
            <w:pPr>
              <w:spacing w:after="0" w:line="240" w:lineRule="auto"/>
              <w:jc w:val="center"/>
              <w:rPr>
                <w:sz w:val="20"/>
                <w:szCs w:val="20"/>
                <w:lang w:eastAsia="zh-CN"/>
              </w:rPr>
            </w:pPr>
            <w:r w:rsidRPr="006B675D">
              <w:rPr>
                <w:b/>
                <w:bCs/>
                <w:color w:val="000000" w:themeColor="text1"/>
                <w:sz w:val="20"/>
                <w:szCs w:val="20"/>
                <w:lang w:eastAsia="zh-CN"/>
              </w:rPr>
              <w:t>Plausible</w:t>
            </w:r>
          </w:p>
        </w:tc>
        <w:tc>
          <w:tcPr>
            <w:tcW w:w="1200" w:type="dxa"/>
            <w:tcBorders>
              <w:top w:val="nil"/>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04FF5F70" w14:textId="77777777" w:rsidR="00B724DF" w:rsidRPr="006B675D" w:rsidRDefault="00B724DF" w:rsidP="007878BE">
            <w:pPr>
              <w:spacing w:after="0" w:line="240" w:lineRule="auto"/>
              <w:jc w:val="center"/>
              <w:rPr>
                <w:rFonts w:eastAsia="Times New Roman" w:cstheme="minorHAnsi"/>
                <w:sz w:val="20"/>
                <w:szCs w:val="20"/>
                <w:lang w:eastAsia="zh-CN"/>
              </w:rPr>
            </w:pPr>
            <w:r>
              <w:rPr>
                <w:rFonts w:cs="Times New Roman"/>
                <w:color w:val="000000"/>
                <w:sz w:val="20"/>
                <w:szCs w:val="20"/>
              </w:rPr>
              <w:t>16,388.29</w:t>
            </w:r>
          </w:p>
        </w:tc>
        <w:tc>
          <w:tcPr>
            <w:tcW w:w="1000" w:type="dxa"/>
            <w:tcBorders>
              <w:top w:val="nil"/>
              <w:left w:val="nil"/>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53FD0202" w14:textId="77777777" w:rsidR="00B724DF" w:rsidRPr="003B17E2" w:rsidRDefault="00B724DF" w:rsidP="007878BE">
            <w:pPr>
              <w:spacing w:after="0" w:line="240" w:lineRule="auto"/>
              <w:jc w:val="center"/>
              <w:rPr>
                <w:color w:val="000000"/>
                <w:sz w:val="20"/>
                <w:szCs w:val="20"/>
              </w:rPr>
            </w:pPr>
            <w:r>
              <w:rPr>
                <w:rFonts w:cs="Times New Roman"/>
                <w:color w:val="000000"/>
                <w:sz w:val="20"/>
                <w:szCs w:val="20"/>
              </w:rPr>
              <w:t>-594.43</w:t>
            </w:r>
          </w:p>
        </w:tc>
        <w:tc>
          <w:tcPr>
            <w:tcW w:w="1078" w:type="dxa"/>
            <w:tcBorders>
              <w:top w:val="nil"/>
              <w:left w:val="nil"/>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2C42FB04" w14:textId="77777777" w:rsidR="00B724DF" w:rsidRPr="006B675D" w:rsidRDefault="00B724DF" w:rsidP="007878BE">
            <w:pPr>
              <w:spacing w:after="0" w:line="240" w:lineRule="auto"/>
              <w:jc w:val="center"/>
              <w:rPr>
                <w:rFonts w:eastAsia="Times New Roman" w:cstheme="minorHAnsi"/>
                <w:sz w:val="20"/>
                <w:szCs w:val="20"/>
                <w:lang w:eastAsia="zh-CN"/>
              </w:rPr>
            </w:pPr>
            <w:r>
              <w:rPr>
                <w:rFonts w:cs="Times New Roman"/>
                <w:color w:val="000000"/>
                <w:sz w:val="20"/>
                <w:szCs w:val="20"/>
              </w:rPr>
              <w:t>5,119.84</w:t>
            </w:r>
          </w:p>
        </w:tc>
        <w:tc>
          <w:tcPr>
            <w:tcW w:w="2036" w:type="dxa"/>
            <w:tcBorders>
              <w:top w:val="nil"/>
              <w:left w:val="nil"/>
              <w:bottom w:val="single" w:sz="4" w:space="0" w:color="auto"/>
              <w:right w:val="single" w:sz="4" w:space="0" w:color="auto"/>
            </w:tcBorders>
            <w:shd w:val="clear" w:color="auto" w:fill="auto"/>
            <w:vAlign w:val="center"/>
          </w:tcPr>
          <w:p w14:paraId="20A49EB3" w14:textId="77777777" w:rsidR="00B724DF" w:rsidRPr="006B675D" w:rsidRDefault="00B724DF" w:rsidP="007878BE">
            <w:pPr>
              <w:spacing w:after="0" w:line="240" w:lineRule="auto"/>
              <w:jc w:val="center"/>
              <w:rPr>
                <w:rFonts w:eastAsia="Times New Roman" w:cstheme="minorHAnsi"/>
                <w:sz w:val="20"/>
                <w:szCs w:val="20"/>
                <w:lang w:eastAsia="zh-CN"/>
              </w:rPr>
            </w:pPr>
            <w:r>
              <w:rPr>
                <w:rFonts w:cs="Times New Roman"/>
                <w:color w:val="000000"/>
                <w:sz w:val="20"/>
                <w:szCs w:val="20"/>
              </w:rPr>
              <w:t>8,357.27</w:t>
            </w:r>
          </w:p>
        </w:tc>
        <w:tc>
          <w:tcPr>
            <w:tcW w:w="2036" w:type="dxa"/>
            <w:tcBorders>
              <w:top w:val="nil"/>
              <w:left w:val="nil"/>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6668EF20" w14:textId="77777777" w:rsidR="00B724DF" w:rsidRPr="006B675D" w:rsidRDefault="00B724DF" w:rsidP="007878BE">
            <w:pPr>
              <w:spacing w:after="0" w:line="240" w:lineRule="auto"/>
              <w:jc w:val="center"/>
              <w:rPr>
                <w:rFonts w:eastAsia="Times New Roman" w:cstheme="minorHAnsi"/>
                <w:sz w:val="20"/>
                <w:szCs w:val="20"/>
                <w:lang w:eastAsia="zh-CN"/>
              </w:rPr>
            </w:pPr>
            <w:r>
              <w:rPr>
                <w:rFonts w:cs="Times New Roman"/>
                <w:color w:val="000000"/>
                <w:sz w:val="20"/>
                <w:szCs w:val="20"/>
              </w:rPr>
              <w:t>2,434.94</w:t>
            </w:r>
          </w:p>
        </w:tc>
      </w:tr>
      <w:tr w:rsidR="00B724DF" w:rsidRPr="006B675D" w14:paraId="0A20C48E" w14:textId="77777777" w:rsidTr="007878BE">
        <w:trPr>
          <w:trHeight w:val="440"/>
          <w:jc w:val="center"/>
        </w:trPr>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1B0F555" w14:textId="77777777" w:rsidR="00B724DF" w:rsidRPr="006B675D" w:rsidRDefault="00B724DF" w:rsidP="007878BE">
            <w:pPr>
              <w:spacing w:after="0" w:line="240" w:lineRule="auto"/>
              <w:jc w:val="center"/>
              <w:rPr>
                <w:sz w:val="20"/>
                <w:szCs w:val="20"/>
                <w:lang w:eastAsia="zh-CN"/>
              </w:rPr>
            </w:pPr>
            <w:r w:rsidRPr="006B675D">
              <w:rPr>
                <w:b/>
                <w:bCs/>
                <w:color w:val="000000" w:themeColor="text1"/>
                <w:sz w:val="20"/>
                <w:szCs w:val="20"/>
                <w:lang w:eastAsia="zh-CN"/>
              </w:rPr>
              <w:t>Drawdown</w:t>
            </w:r>
          </w:p>
        </w:tc>
        <w:tc>
          <w:tcPr>
            <w:tcW w:w="1200" w:type="dxa"/>
            <w:tcBorders>
              <w:top w:val="nil"/>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3CC09938" w14:textId="77777777" w:rsidR="00B724DF" w:rsidRPr="006B675D" w:rsidRDefault="00B724DF" w:rsidP="007878BE">
            <w:pPr>
              <w:spacing w:after="0" w:line="240" w:lineRule="auto"/>
              <w:jc w:val="center"/>
              <w:rPr>
                <w:rFonts w:eastAsia="Times New Roman" w:cstheme="minorHAnsi"/>
                <w:sz w:val="20"/>
                <w:szCs w:val="20"/>
                <w:lang w:eastAsia="zh-CN"/>
              </w:rPr>
            </w:pPr>
            <w:r>
              <w:rPr>
                <w:rFonts w:cs="Times New Roman"/>
                <w:color w:val="000000"/>
                <w:sz w:val="20"/>
                <w:szCs w:val="20"/>
              </w:rPr>
              <w:t>22,552.92</w:t>
            </w:r>
          </w:p>
        </w:tc>
        <w:tc>
          <w:tcPr>
            <w:tcW w:w="1000" w:type="dxa"/>
            <w:tcBorders>
              <w:top w:val="nil"/>
              <w:left w:val="nil"/>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43C2BCEE" w14:textId="77777777" w:rsidR="00B724DF" w:rsidRPr="003B17E2" w:rsidRDefault="00B724DF" w:rsidP="007878BE">
            <w:pPr>
              <w:spacing w:after="0" w:line="240" w:lineRule="auto"/>
              <w:jc w:val="center"/>
              <w:rPr>
                <w:color w:val="000000"/>
                <w:sz w:val="20"/>
                <w:szCs w:val="20"/>
              </w:rPr>
            </w:pPr>
            <w:r>
              <w:rPr>
                <w:rFonts w:cs="Times New Roman"/>
                <w:color w:val="000000"/>
                <w:sz w:val="20"/>
                <w:szCs w:val="20"/>
              </w:rPr>
              <w:t>-804.28</w:t>
            </w:r>
          </w:p>
        </w:tc>
        <w:tc>
          <w:tcPr>
            <w:tcW w:w="1078" w:type="dxa"/>
            <w:tcBorders>
              <w:top w:val="nil"/>
              <w:left w:val="nil"/>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20D6CA28" w14:textId="77777777" w:rsidR="00B724DF" w:rsidRPr="006B675D" w:rsidRDefault="00B724DF" w:rsidP="007878BE">
            <w:pPr>
              <w:spacing w:after="0" w:line="240" w:lineRule="auto"/>
              <w:jc w:val="center"/>
              <w:rPr>
                <w:rFonts w:eastAsia="Times New Roman" w:cstheme="minorHAnsi"/>
                <w:sz w:val="20"/>
                <w:szCs w:val="20"/>
                <w:lang w:eastAsia="zh-CN"/>
              </w:rPr>
            </w:pPr>
            <w:r>
              <w:rPr>
                <w:rFonts w:cs="Times New Roman"/>
                <w:color w:val="000000"/>
                <w:sz w:val="20"/>
                <w:szCs w:val="20"/>
              </w:rPr>
              <w:t>6,996.56</w:t>
            </w:r>
          </w:p>
        </w:tc>
        <w:tc>
          <w:tcPr>
            <w:tcW w:w="2036" w:type="dxa"/>
            <w:tcBorders>
              <w:top w:val="nil"/>
              <w:left w:val="nil"/>
              <w:bottom w:val="single" w:sz="4" w:space="0" w:color="auto"/>
              <w:right w:val="single" w:sz="4" w:space="0" w:color="auto"/>
            </w:tcBorders>
            <w:shd w:val="clear" w:color="auto" w:fill="auto"/>
            <w:vAlign w:val="center"/>
          </w:tcPr>
          <w:p w14:paraId="6B16363F" w14:textId="77777777" w:rsidR="00B724DF" w:rsidRPr="006B675D" w:rsidRDefault="00B724DF" w:rsidP="007878BE">
            <w:pPr>
              <w:spacing w:after="0" w:line="240" w:lineRule="auto"/>
              <w:jc w:val="center"/>
              <w:rPr>
                <w:rFonts w:eastAsia="Times New Roman" w:cstheme="minorHAnsi"/>
                <w:sz w:val="20"/>
                <w:szCs w:val="20"/>
                <w:lang w:eastAsia="zh-CN"/>
              </w:rPr>
            </w:pPr>
            <w:r>
              <w:rPr>
                <w:rFonts w:cs="Times New Roman"/>
                <w:color w:val="000000"/>
                <w:sz w:val="20"/>
                <w:szCs w:val="20"/>
              </w:rPr>
              <w:t>11,612.08</w:t>
            </w:r>
          </w:p>
        </w:tc>
        <w:tc>
          <w:tcPr>
            <w:tcW w:w="2036" w:type="dxa"/>
            <w:tcBorders>
              <w:top w:val="nil"/>
              <w:left w:val="nil"/>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4E2C074C" w14:textId="77777777" w:rsidR="00B724DF" w:rsidRPr="006B675D" w:rsidRDefault="00B724DF" w:rsidP="007878BE">
            <w:pPr>
              <w:spacing w:after="0" w:line="240" w:lineRule="auto"/>
              <w:jc w:val="center"/>
              <w:rPr>
                <w:rFonts w:eastAsia="Times New Roman" w:cstheme="minorHAnsi"/>
                <w:sz w:val="20"/>
                <w:szCs w:val="20"/>
                <w:lang w:eastAsia="zh-CN"/>
              </w:rPr>
            </w:pPr>
            <w:r>
              <w:rPr>
                <w:rFonts w:cs="Times New Roman"/>
                <w:color w:val="000000"/>
                <w:sz w:val="20"/>
                <w:szCs w:val="20"/>
              </w:rPr>
              <w:t>3,324.42</w:t>
            </w:r>
          </w:p>
        </w:tc>
      </w:tr>
      <w:tr w:rsidR="00B724DF" w:rsidRPr="006B675D" w14:paraId="31CCFBD7" w14:textId="77777777" w:rsidTr="007878BE">
        <w:trPr>
          <w:trHeight w:val="440"/>
          <w:jc w:val="center"/>
        </w:trPr>
        <w:tc>
          <w:tcPr>
            <w:tcW w:w="14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6213C2D" w14:textId="77777777" w:rsidR="00B724DF" w:rsidRPr="006B675D" w:rsidRDefault="00B724DF" w:rsidP="007878BE">
            <w:pPr>
              <w:spacing w:after="0" w:line="240" w:lineRule="auto"/>
              <w:jc w:val="center"/>
              <w:rPr>
                <w:sz w:val="20"/>
                <w:szCs w:val="20"/>
                <w:lang w:eastAsia="zh-CN"/>
              </w:rPr>
            </w:pPr>
            <w:r w:rsidRPr="006B675D">
              <w:rPr>
                <w:b/>
                <w:bCs/>
                <w:color w:val="000000" w:themeColor="text1"/>
                <w:sz w:val="20"/>
                <w:szCs w:val="20"/>
                <w:lang w:eastAsia="zh-CN"/>
              </w:rPr>
              <w:t>Optimum</w:t>
            </w:r>
          </w:p>
        </w:tc>
        <w:tc>
          <w:tcPr>
            <w:tcW w:w="1200" w:type="dxa"/>
            <w:tcBorders>
              <w:top w:val="nil"/>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640E53DA" w14:textId="77777777" w:rsidR="00B724DF" w:rsidRPr="006B675D" w:rsidRDefault="00B724DF" w:rsidP="007878BE">
            <w:pPr>
              <w:spacing w:after="0" w:line="240" w:lineRule="auto"/>
              <w:jc w:val="center"/>
              <w:rPr>
                <w:rFonts w:eastAsia="Times New Roman" w:cstheme="minorHAnsi"/>
                <w:sz w:val="20"/>
                <w:szCs w:val="20"/>
                <w:lang w:eastAsia="zh-CN"/>
              </w:rPr>
            </w:pPr>
            <w:r>
              <w:rPr>
                <w:rFonts w:cs="Times New Roman"/>
                <w:color w:val="000000"/>
                <w:sz w:val="20"/>
                <w:szCs w:val="20"/>
              </w:rPr>
              <w:t>46,560.63</w:t>
            </w:r>
          </w:p>
        </w:tc>
        <w:tc>
          <w:tcPr>
            <w:tcW w:w="1000" w:type="dxa"/>
            <w:tcBorders>
              <w:top w:val="nil"/>
              <w:left w:val="nil"/>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14B3B34E" w14:textId="77777777" w:rsidR="00B724DF" w:rsidRPr="003B17E2" w:rsidRDefault="00B724DF" w:rsidP="007878BE">
            <w:pPr>
              <w:spacing w:after="0" w:line="240" w:lineRule="auto"/>
              <w:jc w:val="center"/>
              <w:rPr>
                <w:color w:val="000000"/>
                <w:sz w:val="20"/>
                <w:szCs w:val="20"/>
              </w:rPr>
            </w:pPr>
            <w:r>
              <w:rPr>
                <w:rFonts w:cs="Times New Roman"/>
                <w:color w:val="000000"/>
                <w:sz w:val="20"/>
                <w:szCs w:val="20"/>
              </w:rPr>
              <w:t>-1,699.49</w:t>
            </w:r>
          </w:p>
        </w:tc>
        <w:tc>
          <w:tcPr>
            <w:tcW w:w="1078" w:type="dxa"/>
            <w:tcBorders>
              <w:top w:val="nil"/>
              <w:left w:val="nil"/>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4CF27A65" w14:textId="77777777" w:rsidR="00B724DF" w:rsidRPr="006B675D" w:rsidRDefault="00B724DF" w:rsidP="007878BE">
            <w:pPr>
              <w:spacing w:after="0" w:line="240" w:lineRule="auto"/>
              <w:jc w:val="center"/>
              <w:rPr>
                <w:rFonts w:eastAsia="Times New Roman" w:cstheme="minorHAnsi"/>
                <w:sz w:val="20"/>
                <w:szCs w:val="20"/>
                <w:lang w:eastAsia="zh-CN"/>
              </w:rPr>
            </w:pPr>
            <w:r>
              <w:rPr>
                <w:rFonts w:cs="Times New Roman"/>
                <w:color w:val="000000"/>
                <w:sz w:val="20"/>
                <w:szCs w:val="20"/>
              </w:rPr>
              <w:t>14,329.46</w:t>
            </w:r>
          </w:p>
        </w:tc>
        <w:tc>
          <w:tcPr>
            <w:tcW w:w="2036" w:type="dxa"/>
            <w:tcBorders>
              <w:top w:val="nil"/>
              <w:left w:val="nil"/>
              <w:bottom w:val="single" w:sz="4" w:space="0" w:color="auto"/>
              <w:right w:val="single" w:sz="4" w:space="0" w:color="auto"/>
            </w:tcBorders>
            <w:shd w:val="clear" w:color="auto" w:fill="auto"/>
            <w:vAlign w:val="center"/>
          </w:tcPr>
          <w:p w14:paraId="0D4E6457" w14:textId="77777777" w:rsidR="00B724DF" w:rsidRPr="006B675D" w:rsidRDefault="00B724DF" w:rsidP="007878BE">
            <w:pPr>
              <w:spacing w:after="0" w:line="240" w:lineRule="auto"/>
              <w:jc w:val="center"/>
              <w:rPr>
                <w:rFonts w:eastAsia="Times New Roman" w:cstheme="minorHAnsi"/>
                <w:sz w:val="20"/>
                <w:szCs w:val="20"/>
                <w:lang w:eastAsia="zh-CN"/>
              </w:rPr>
            </w:pPr>
            <w:r>
              <w:rPr>
                <w:rFonts w:cs="Times New Roman"/>
                <w:color w:val="000000"/>
                <w:sz w:val="20"/>
                <w:szCs w:val="20"/>
              </w:rPr>
              <w:t>24,282.52</w:t>
            </w:r>
          </w:p>
        </w:tc>
        <w:tc>
          <w:tcPr>
            <w:tcW w:w="2036" w:type="dxa"/>
            <w:tcBorders>
              <w:top w:val="nil"/>
              <w:left w:val="nil"/>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136C0373" w14:textId="77777777" w:rsidR="00B724DF" w:rsidRPr="006B675D" w:rsidRDefault="00B724DF" w:rsidP="007878BE">
            <w:pPr>
              <w:spacing w:after="0" w:line="240" w:lineRule="auto"/>
              <w:jc w:val="center"/>
              <w:rPr>
                <w:rFonts w:eastAsia="Times New Roman" w:cstheme="minorHAnsi"/>
                <w:sz w:val="20"/>
                <w:szCs w:val="20"/>
                <w:lang w:eastAsia="zh-CN"/>
              </w:rPr>
            </w:pPr>
            <w:r>
              <w:rPr>
                <w:rFonts w:cs="Times New Roman"/>
                <w:color w:val="000000"/>
                <w:sz w:val="20"/>
                <w:szCs w:val="20"/>
              </w:rPr>
              <w:t>6,940.92</w:t>
            </w:r>
          </w:p>
        </w:tc>
      </w:tr>
    </w:tbl>
    <w:p w14:paraId="1FE62F44" w14:textId="77777777" w:rsidR="00B724DF" w:rsidRDefault="00B724DF" w:rsidP="00B724DF">
      <w:pPr>
        <w:pStyle w:val="Caption"/>
      </w:pPr>
    </w:p>
    <w:p w14:paraId="5CAFF41B" w14:textId="77777777" w:rsidR="00B724DF" w:rsidRPr="00E9782A" w:rsidRDefault="00B724DF" w:rsidP="00B724DF">
      <w:pPr>
        <w:jc w:val="center"/>
      </w:pPr>
      <w:commentRangeStart w:id="508"/>
      <w:r>
        <w:rPr>
          <w:noProof/>
          <w:lang w:eastAsia="zh-CN"/>
        </w:rPr>
        <w:drawing>
          <wp:inline distT="0" distB="0" distL="0" distR="0" wp14:anchorId="0E708526" wp14:editId="0DB0C844">
            <wp:extent cx="4474845" cy="3822700"/>
            <wp:effectExtent l="0" t="0" r="190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4845" cy="3822700"/>
                    </a:xfrm>
                    <a:prstGeom prst="rect">
                      <a:avLst/>
                    </a:prstGeom>
                    <a:noFill/>
                  </pic:spPr>
                </pic:pic>
              </a:graphicData>
            </a:graphic>
          </wp:inline>
        </w:drawing>
      </w:r>
      <w:commentRangeEnd w:id="508"/>
      <w:r w:rsidR="00027529">
        <w:rPr>
          <w:rStyle w:val="CommentReference"/>
        </w:rPr>
        <w:commentReference w:id="508"/>
      </w:r>
    </w:p>
    <w:p w14:paraId="653496AF" w14:textId="77777777" w:rsidR="00B724DF" w:rsidRDefault="00B724DF" w:rsidP="00B724DF">
      <w:pPr>
        <w:pStyle w:val="Caption"/>
        <w:jc w:val="center"/>
      </w:pPr>
      <w:bookmarkStart w:id="509" w:name="_Ref34156695"/>
      <w:bookmarkStart w:id="510" w:name="_Toc526978707"/>
      <w:bookmarkStart w:id="511" w:name="_Toc72784750"/>
      <w:bookmarkStart w:id="512" w:name="_Toc524993435"/>
      <w:r w:rsidRPr="00BA3D97">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rsidRPr="00BA3D97">
        <w:t>.</w:t>
      </w:r>
      <w:r>
        <w:rPr>
          <w:noProof/>
        </w:rPr>
        <w:fldChar w:fldCharType="begin"/>
      </w:r>
      <w:r>
        <w:rPr>
          <w:noProof/>
        </w:rPr>
        <w:instrText xml:space="preserve"> SEQ Figure \* ARABIC \s 1 </w:instrText>
      </w:r>
      <w:r>
        <w:rPr>
          <w:noProof/>
        </w:rPr>
        <w:fldChar w:fldCharType="separate"/>
      </w:r>
      <w:r>
        <w:rPr>
          <w:noProof/>
        </w:rPr>
        <w:t>3</w:t>
      </w:r>
      <w:r>
        <w:rPr>
          <w:noProof/>
        </w:rPr>
        <w:fldChar w:fldCharType="end"/>
      </w:r>
      <w:bookmarkEnd w:id="509"/>
      <w:r w:rsidRPr="00BA3D97">
        <w:t xml:space="preserve"> Net Profit Margin /Operating Costs Over Time</w:t>
      </w:r>
      <w:bookmarkEnd w:id="510"/>
      <w:bookmarkEnd w:id="511"/>
    </w:p>
    <w:bookmarkEnd w:id="512"/>
    <w:p w14:paraId="0FE94C97" w14:textId="77777777" w:rsidR="00B724DF" w:rsidRPr="00B724DF" w:rsidRDefault="00B724DF" w:rsidP="00B724DF"/>
    <w:p w14:paraId="638C27B6" w14:textId="0965EB19" w:rsidR="00F52595" w:rsidRDefault="551A77D0" w:rsidP="00C07355">
      <w:pPr>
        <w:pStyle w:val="Heading1"/>
        <w:numPr>
          <w:ilvl w:val="0"/>
          <w:numId w:val="28"/>
        </w:numPr>
      </w:pPr>
      <w:bookmarkStart w:id="513" w:name="_Toc72784740"/>
      <w:r>
        <w:lastRenderedPageBreak/>
        <w:t>Discussion</w:t>
      </w:r>
      <w:bookmarkEnd w:id="513"/>
    </w:p>
    <w:p w14:paraId="67D310B3" w14:textId="03879C2D" w:rsidR="000C6F54" w:rsidRDefault="004866C1" w:rsidP="004E2876">
      <w:pPr>
        <w:rPr>
          <w:noProof/>
          <w:lang w:eastAsia="en-US"/>
        </w:rPr>
      </w:pPr>
      <w:r w:rsidRPr="004E2876">
        <w:t>Travelers</w:t>
      </w:r>
      <w:r w:rsidR="000C6F54" w:rsidRPr="004E2876">
        <w:t xml:space="preserve"> reduce emissions by </w:t>
      </w:r>
      <w:r w:rsidR="00A20A20">
        <w:t>using EVs</w:t>
      </w:r>
      <w:r w:rsidR="000C6F54" w:rsidRPr="004E2876">
        <w:t>.</w:t>
      </w:r>
      <w:r w:rsidR="003A5CF2">
        <w:t xml:space="preserve"> EVs will help reduce direct carbon emissions in the </w:t>
      </w:r>
      <w:commentRangeStart w:id="514"/>
      <w:r w:rsidR="003A5CF2">
        <w:t xml:space="preserve">use phase </w:t>
      </w:r>
      <w:commentRangeEnd w:id="514"/>
      <w:r w:rsidR="00027529">
        <w:rPr>
          <w:rStyle w:val="CommentReference"/>
        </w:rPr>
        <w:commentReference w:id="514"/>
      </w:r>
      <w:r w:rsidR="003A5CF2">
        <w:t>immediately</w:t>
      </w:r>
      <w:r w:rsidR="000C6F54" w:rsidRPr="004E2876">
        <w:t>.</w:t>
      </w:r>
      <w:r w:rsidR="00697568">
        <w:t xml:space="preserve"> Although</w:t>
      </w:r>
      <w:r w:rsidR="00B22B44">
        <w:t xml:space="preserve"> EVs will lead to </w:t>
      </w:r>
      <w:r w:rsidR="00DF16B9">
        <w:t>extra embodied emissions in the car production also power battery production</w:t>
      </w:r>
      <w:r w:rsidR="00273928">
        <w:t xml:space="preserve">, the </w:t>
      </w:r>
      <w:r w:rsidR="00C53C01">
        <w:t xml:space="preserve">increasing </w:t>
      </w:r>
      <w:r w:rsidR="00273928">
        <w:t xml:space="preserve">EV adoption will </w:t>
      </w:r>
      <w:r w:rsidR="00C53C01">
        <w:rPr>
          <w:noProof/>
          <w:lang w:eastAsia="en-US"/>
        </w:rPr>
        <w:t>still offer big climage benefit</w:t>
      </w:r>
      <w:r w:rsidR="00210FD6">
        <w:rPr>
          <w:noProof/>
          <w:lang w:eastAsia="en-US"/>
        </w:rPr>
        <w:t xml:space="preserve"> because of hgier efficieny than traditional ICEVs</w:t>
      </w:r>
      <w:r w:rsidR="00C53C01">
        <w:rPr>
          <w:noProof/>
          <w:lang w:eastAsia="en-US"/>
        </w:rPr>
        <w:t>.</w:t>
      </w:r>
    </w:p>
    <w:p w14:paraId="6EBCF003" w14:textId="77777777" w:rsidR="009D0CDF" w:rsidRDefault="007B2DE9" w:rsidP="004E2876">
      <w:r>
        <w:t xml:space="preserve">With a global trend towards </w:t>
      </w:r>
      <w:r w:rsidR="00DB2A36">
        <w:t xml:space="preserve">EV </w:t>
      </w:r>
      <w:r>
        <w:t xml:space="preserve">for </w:t>
      </w:r>
      <w:r w:rsidR="009D6D89">
        <w:t>9</w:t>
      </w:r>
      <w:r w:rsidR="001B3FFF">
        <w:t>% of</w:t>
      </w:r>
      <w:r w:rsidR="00DB2A36">
        <w:t xml:space="preserve"> urban and </w:t>
      </w:r>
      <w:r>
        <w:t>all urban trips as defined in the Plausible (least aggressive) scenario</w:t>
      </w:r>
      <w:r w:rsidR="009D6D89">
        <w:t xml:space="preserve"> by 2050</w:t>
      </w:r>
      <w:r>
        <w:t xml:space="preserve">, the emissions impact can be significant at </w:t>
      </w:r>
      <w:r w:rsidR="001B3FFF">
        <w:t>16.22</w:t>
      </w:r>
      <w:r>
        <w:t>G</w:t>
      </w:r>
      <w:r w:rsidR="001B3FFF">
        <w:t>t</w:t>
      </w:r>
      <w:r>
        <w:t xml:space="preserve"> CO</w:t>
      </w:r>
      <w:r w:rsidRPr="007B2DE9">
        <w:rPr>
          <w:vertAlign w:val="subscript"/>
        </w:rPr>
        <w:t>2</w:t>
      </w:r>
      <w:r>
        <w:t xml:space="preserve">e over 30 years (2020-2050). </w:t>
      </w:r>
      <w:commentRangeStart w:id="515"/>
      <w:r>
        <w:t>In more aggressive scenarios</w:t>
      </w:r>
      <w:r w:rsidR="00755490">
        <w:t xml:space="preserve"> (the optimum sce</w:t>
      </w:r>
      <w:r w:rsidR="00772F28">
        <w:t>nario in the model</w:t>
      </w:r>
      <w:r w:rsidR="00755490">
        <w:t>)</w:t>
      </w:r>
      <w:r>
        <w:t xml:space="preserve">, </w:t>
      </w:r>
      <w:r w:rsidR="00772F28">
        <w:t>the emission reduction over 30</w:t>
      </w:r>
      <w:r w:rsidR="00447EB9">
        <w:t xml:space="preserve"> </w:t>
      </w:r>
      <w:r w:rsidR="00772F28">
        <w:t>year</w:t>
      </w:r>
      <w:r w:rsidR="004F3E46">
        <w:t>s (2020-2050) are 45.32Gt</w:t>
      </w:r>
      <w:r w:rsidR="00447EB9">
        <w:t xml:space="preserve">. </w:t>
      </w:r>
      <w:commentRangeEnd w:id="515"/>
      <w:r w:rsidR="00027529">
        <w:rPr>
          <w:rStyle w:val="CommentReference"/>
        </w:rPr>
        <w:commentReference w:id="515"/>
      </w:r>
      <w:r>
        <w:t>Overall the transport system is far less polluting</w:t>
      </w:r>
      <w:r w:rsidR="008D3238">
        <w:t xml:space="preserve"> if </w:t>
      </w:r>
      <w:r w:rsidR="00DE21E8">
        <w:t>adopting more EVs in the future</w:t>
      </w:r>
      <w:r>
        <w:t>.</w:t>
      </w:r>
      <w:r w:rsidR="00DE21E8">
        <w:t xml:space="preserve"> </w:t>
      </w:r>
    </w:p>
    <w:p w14:paraId="61508BC3" w14:textId="001BB58C" w:rsidR="009D0CDF" w:rsidRPr="007D12D3" w:rsidRDefault="009D0CDF" w:rsidP="009D0CDF">
      <w:pPr>
        <w:spacing w:after="240"/>
      </w:pPr>
      <w:r w:rsidRPr="007D12D3">
        <w:t>In addition to climate impacts the</w:t>
      </w:r>
      <w:r>
        <w:t xml:space="preserve">re is some evidence that EVs contribute to air quality improvement because of declining </w:t>
      </w:r>
      <w:r w:rsidR="004876FA">
        <w:t xml:space="preserve">toxic emissions from engines (e.g., NOx, HC, and carbon monoxide </w:t>
      </w:r>
      <w:r w:rsidR="0038237F">
        <w:t>emissions</w:t>
      </w:r>
      <w:r w:rsidR="004876FA">
        <w:t>)</w:t>
      </w:r>
      <w:r w:rsidR="0038237F">
        <w:t xml:space="preserve"> and </w:t>
      </w:r>
      <w:r w:rsidR="009E34E1">
        <w:t>particle pollution</w:t>
      </w:r>
      <w:r w:rsidRPr="007D12D3">
        <w:t xml:space="preserve">. </w:t>
      </w:r>
    </w:p>
    <w:p w14:paraId="56F4E4BD" w14:textId="29B8FDF5" w:rsidR="00BC18D5" w:rsidRDefault="000C6F54" w:rsidP="00BC18D5">
      <w:pPr>
        <w:spacing w:after="240"/>
      </w:pPr>
      <w:r w:rsidRPr="00EA16D5">
        <w:t xml:space="preserve">The financial outcomes of increased </w:t>
      </w:r>
      <w:r w:rsidR="00C53872">
        <w:t xml:space="preserve">EVs adoption </w:t>
      </w:r>
      <w:r w:rsidRPr="00EA16D5">
        <w:t xml:space="preserve">depend on </w:t>
      </w:r>
      <w:r w:rsidR="0075466A">
        <w:t xml:space="preserve">the first cost, operation cost, </w:t>
      </w:r>
      <w:r w:rsidR="00EF6C7E">
        <w:t xml:space="preserve">insurance cost, and fuel cost. </w:t>
      </w:r>
      <w:r w:rsidRPr="00EA16D5">
        <w:t xml:space="preserve">Given the assumptions and projections of carpooling used for this report, </w:t>
      </w:r>
      <w:r w:rsidR="001C284C">
        <w:t>t</w:t>
      </w:r>
      <w:r w:rsidR="001C284C" w:rsidRPr="007D12D3">
        <w:t xml:space="preserve">he financial results presented in </w:t>
      </w:r>
      <w:r w:rsidR="001C284C" w:rsidRPr="007D12D3">
        <w:fldChar w:fldCharType="begin"/>
      </w:r>
      <w:r w:rsidR="001C284C" w:rsidRPr="007D12D3">
        <w:instrText xml:space="preserve"> REF _Ref4178770 \h  \* MERGEFORMAT </w:instrText>
      </w:r>
      <w:r w:rsidR="001C284C" w:rsidRPr="007D12D3">
        <w:fldChar w:fldCharType="separate"/>
      </w:r>
      <w:r w:rsidR="001C284C" w:rsidRPr="00C6464B">
        <w:t xml:space="preserve">Table </w:t>
      </w:r>
      <w:r w:rsidR="001C284C" w:rsidRPr="00C6464B">
        <w:rPr>
          <w:noProof/>
        </w:rPr>
        <w:t>3.4</w:t>
      </w:r>
      <w:r w:rsidR="001C284C" w:rsidRPr="007D12D3">
        <w:fldChar w:fldCharType="end"/>
      </w:r>
      <w:r w:rsidR="001C284C" w:rsidRPr="007D12D3">
        <w:t xml:space="preserve"> show the </w:t>
      </w:r>
      <w:r w:rsidR="001C284C">
        <w:t xml:space="preserve">NPV of the EV solution </w:t>
      </w:r>
      <w:r w:rsidR="001C284C" w:rsidRPr="007D12D3">
        <w:t>to be $</w:t>
      </w:r>
      <w:r w:rsidR="001C284C">
        <w:t>3</w:t>
      </w:r>
      <w:r w:rsidR="00902834">
        <w:t>.</w:t>
      </w:r>
      <w:r w:rsidR="001C284C">
        <w:t>3</w:t>
      </w:r>
      <w:r w:rsidR="001C284C" w:rsidRPr="007D12D3">
        <w:t xml:space="preserve"> </w:t>
      </w:r>
      <w:r w:rsidR="00902834">
        <w:t>trillion</w:t>
      </w:r>
      <w:r w:rsidR="001C284C">
        <w:t xml:space="preserve"> with a net</w:t>
      </w:r>
      <w:r w:rsidR="001C284C" w:rsidRPr="007D12D3">
        <w:t xml:space="preserve"> </w:t>
      </w:r>
      <w:r w:rsidR="001C284C">
        <w:t>operating savings of $</w:t>
      </w:r>
      <w:r w:rsidR="00902834">
        <w:t xml:space="preserve">7.0 trillion </w:t>
      </w:r>
      <w:r w:rsidR="00902834" w:rsidRPr="00EA16D5">
        <w:t>from 2020 to 2050</w:t>
      </w:r>
      <w:r w:rsidR="00902834">
        <w:t xml:space="preserve"> for </w:t>
      </w:r>
      <w:r w:rsidR="00A66D23">
        <w:t xml:space="preserve">the </w:t>
      </w:r>
      <w:r w:rsidR="00902834">
        <w:t>Drawdown scenario</w:t>
      </w:r>
      <w:r w:rsidR="001C284C">
        <w:t xml:space="preserve">. </w:t>
      </w:r>
      <w:r w:rsidR="00902834">
        <w:t>T</w:t>
      </w:r>
      <w:r w:rsidRPr="00EA16D5">
        <w:t xml:space="preserve">he significant net operating cost savings </w:t>
      </w:r>
      <w:r w:rsidR="00C0556C">
        <w:t>and</w:t>
      </w:r>
      <w:r w:rsidR="00620B48">
        <w:t xml:space="preserve"> lifetime cashflow savings from the model estimates </w:t>
      </w:r>
      <w:r w:rsidR="00EA16D5" w:rsidRPr="00EA16D5">
        <w:t xml:space="preserve">hint at the enormous financial </w:t>
      </w:r>
      <w:r w:rsidR="00A61C89">
        <w:t xml:space="preserve">savings </w:t>
      </w:r>
      <w:r w:rsidR="00EA16D5" w:rsidRPr="00EA16D5">
        <w:t xml:space="preserve">of </w:t>
      </w:r>
      <w:r w:rsidR="00A61C89">
        <w:t>EV</w:t>
      </w:r>
      <w:r w:rsidR="00EA16D5" w:rsidRPr="00EA16D5">
        <w:t xml:space="preserve"> use that many </w:t>
      </w:r>
      <w:r w:rsidR="00A61C89">
        <w:t>people</w:t>
      </w:r>
      <w:r w:rsidR="00EA16D5" w:rsidRPr="00EA16D5">
        <w:t xml:space="preserve"> often don’t realize</w:t>
      </w:r>
      <w:r w:rsidR="00A61C89">
        <w:t xml:space="preserve">. </w:t>
      </w:r>
      <w:r w:rsidR="004C23FB">
        <w:t xml:space="preserve">For the </w:t>
      </w:r>
      <w:r w:rsidR="00471DB6">
        <w:t>Optimum scenario, the net operating cost savings and lifetime cas</w:t>
      </w:r>
      <w:r w:rsidR="00C25C89">
        <w:t xml:space="preserve">hflow savings are high to $14 trillion and </w:t>
      </w:r>
      <w:r w:rsidR="004B5BB6">
        <w:t>$7.0 trillion respectively over 2020 to 2050.</w:t>
      </w:r>
      <w:r w:rsidR="00C25C89">
        <w:t xml:space="preserve"> </w:t>
      </w:r>
    </w:p>
    <w:p w14:paraId="64AC308F" w14:textId="38F3768C" w:rsidR="005A660B" w:rsidRPr="00EA16D5" w:rsidRDefault="00017B16" w:rsidP="0083459A">
      <w:pPr>
        <w:spacing w:after="240"/>
      </w:pPr>
      <w:r>
        <w:t>In the real world, s</w:t>
      </w:r>
      <w:r w:rsidR="001F0EA1">
        <w:t xml:space="preserve">ome consumers </w:t>
      </w:r>
      <w:r>
        <w:t xml:space="preserve">may hesitate to buy an EV because of </w:t>
      </w:r>
      <w:r w:rsidR="001F0EA1">
        <w:t>the higher first cost of EV</w:t>
      </w:r>
      <w:r w:rsidR="00F0004B">
        <w:t xml:space="preserve"> and ignore the savings in other cost</w:t>
      </w:r>
      <w:r w:rsidR="00A66D23">
        <w:t>s</w:t>
      </w:r>
      <w:r w:rsidR="00EA16D5" w:rsidRPr="00EA16D5">
        <w:t>.</w:t>
      </w:r>
      <w:r w:rsidR="00DC4BFE">
        <w:t xml:space="preserve"> The model results provide more evidence </w:t>
      </w:r>
      <w:r w:rsidR="004B70E1">
        <w:t xml:space="preserve">that EVs will offer big financial savings for consumers. </w:t>
      </w:r>
      <w:r w:rsidR="0083459A">
        <w:t xml:space="preserve">This report demonstrated that EVs </w:t>
      </w:r>
      <w:r w:rsidR="00607A19">
        <w:t>is an easy, cost-effective solution that has significant reductions in emissions.</w:t>
      </w:r>
    </w:p>
    <w:p w14:paraId="319DCBD8" w14:textId="1236F8A3" w:rsidR="006745FF" w:rsidRDefault="006745FF" w:rsidP="00C07355">
      <w:pPr>
        <w:pStyle w:val="Heading2"/>
        <w:numPr>
          <w:ilvl w:val="1"/>
          <w:numId w:val="28"/>
        </w:numPr>
      </w:pPr>
      <w:bookmarkStart w:id="516" w:name="_Toc72784741"/>
      <w:r w:rsidRPr="551A77D0">
        <w:t>Limitations</w:t>
      </w:r>
      <w:bookmarkEnd w:id="516"/>
    </w:p>
    <w:p w14:paraId="7B4D788C" w14:textId="463C9EE2" w:rsidR="004F27BE" w:rsidRDefault="000A13EF" w:rsidP="00247035">
      <w:r>
        <w:t xml:space="preserve">EVs </w:t>
      </w:r>
      <w:del w:id="517" w:author="Chad Frischmann" w:date="2021-08-04T00:54:00Z">
        <w:r w:rsidR="00247035" w:rsidDel="00027529">
          <w:delText xml:space="preserve">can’t </w:delText>
        </w:r>
      </w:del>
      <w:ins w:id="518" w:author="Chad Frischmann" w:date="2021-08-04T00:54:00Z">
        <w:r w:rsidR="00027529">
          <w:t>cannot</w:t>
        </w:r>
        <w:r w:rsidR="00027529">
          <w:t xml:space="preserve"> </w:t>
        </w:r>
      </w:ins>
      <w:r w:rsidR="00247035">
        <w:t xml:space="preserve">solve all </w:t>
      </w:r>
      <w:r>
        <w:t xml:space="preserve">passenger </w:t>
      </w:r>
      <w:r w:rsidR="00247035">
        <w:t xml:space="preserve">mobility issues since </w:t>
      </w:r>
      <w:r w:rsidR="00F2316C">
        <w:t xml:space="preserve">it is </w:t>
      </w:r>
      <w:r w:rsidR="00A66D23">
        <w:t>impossible</w:t>
      </w:r>
      <w:r w:rsidR="00F2316C">
        <w:t xml:space="preserve"> to </w:t>
      </w:r>
      <w:r w:rsidR="00A66D23">
        <w:t>drive</w:t>
      </w:r>
      <w:r w:rsidR="00F2316C">
        <w:t xml:space="preserve"> EVs for </w:t>
      </w:r>
      <w:r w:rsidR="00247035">
        <w:t xml:space="preserve">all </w:t>
      </w:r>
      <w:r w:rsidR="00F2316C">
        <w:t xml:space="preserve">urban and nonurban </w:t>
      </w:r>
      <w:r w:rsidR="00247035">
        <w:t>trips</w:t>
      </w:r>
      <w:r w:rsidR="00997787">
        <w:t xml:space="preserve"> </w:t>
      </w:r>
      <w:del w:id="519" w:author="Chad Frischmann" w:date="2021-08-04T00:54:00Z">
        <w:r w:rsidR="00997787" w:rsidDel="00027529">
          <w:delText xml:space="preserve">in </w:delText>
        </w:r>
      </w:del>
      <w:ins w:id="520" w:author="Chad Frischmann" w:date="2021-08-04T00:54:00Z">
        <w:r w:rsidR="00027529">
          <w:t>based on</w:t>
        </w:r>
        <w:r w:rsidR="00027529">
          <w:t xml:space="preserve"> </w:t>
        </w:r>
      </w:ins>
      <w:del w:id="521" w:author="Chad Frischmann" w:date="2021-08-04T00:54:00Z">
        <w:r w:rsidR="00A66D23" w:rsidDel="00027529">
          <w:delText xml:space="preserve">the </w:delText>
        </w:r>
      </w:del>
      <w:r w:rsidR="00997787">
        <w:t>current technology</w:t>
      </w:r>
      <w:del w:id="522" w:author="Chad Frischmann" w:date="2021-08-04T00:54:00Z">
        <w:r w:rsidR="00997787" w:rsidDel="00027529">
          <w:delText xml:space="preserve"> level</w:delText>
        </w:r>
      </w:del>
      <w:r w:rsidR="001B787C">
        <w:t xml:space="preserve">. </w:t>
      </w:r>
      <w:r w:rsidR="00997787">
        <w:t>The driv</w:t>
      </w:r>
      <w:r w:rsidR="00A66D23">
        <w:t>ing</w:t>
      </w:r>
      <w:r w:rsidR="00997787">
        <w:t xml:space="preserve"> range of EVs is still lower than traditional ICEVs. The charging </w:t>
      </w:r>
      <w:r w:rsidR="005E6B01">
        <w:t xml:space="preserve">station of EVs is still quite limited compared with </w:t>
      </w:r>
      <w:r w:rsidR="00A66D23">
        <w:t xml:space="preserve">the </w:t>
      </w:r>
      <w:r w:rsidR="005E6B01">
        <w:t>traditional gas station.</w:t>
      </w:r>
      <w:r w:rsidR="00247035">
        <w:t xml:space="preserve"> </w:t>
      </w:r>
      <w:r w:rsidR="00D64DBE">
        <w:t xml:space="preserve">The waiting time of charge an EV </w:t>
      </w:r>
      <w:r w:rsidR="00EE21D9">
        <w:t xml:space="preserve">will last </w:t>
      </w:r>
      <w:r w:rsidR="00EF4636">
        <w:t xml:space="preserve">several hours, which is quite longer than </w:t>
      </w:r>
      <w:r w:rsidR="008C537B">
        <w:t xml:space="preserve">that of traditional ICEVs. This will lead to </w:t>
      </w:r>
      <w:r w:rsidR="00A66D23">
        <w:t xml:space="preserve">the </w:t>
      </w:r>
      <w:r w:rsidR="008C537B">
        <w:t>inconvenience of EVs.</w:t>
      </w:r>
      <w:r w:rsidR="00F275EC">
        <w:t xml:space="preserve"> </w:t>
      </w:r>
      <w:r w:rsidR="00F031BC">
        <w:t xml:space="preserve">The safety problem of EVs </w:t>
      </w:r>
      <w:r w:rsidR="00F275EC">
        <w:t xml:space="preserve">is another </w:t>
      </w:r>
      <w:r w:rsidR="00B64FFA">
        <w:t xml:space="preserve">limitation. </w:t>
      </w:r>
      <w:r w:rsidR="001A712A">
        <w:t xml:space="preserve">Exposure to </w:t>
      </w:r>
      <w:r w:rsidR="00B64FFA">
        <w:t>the extreme</w:t>
      </w:r>
      <w:r w:rsidR="00A66D23">
        <w:t>ly</w:t>
      </w:r>
      <w:r w:rsidR="00EC27D8">
        <w:t xml:space="preserve"> </w:t>
      </w:r>
      <w:r w:rsidR="00EC27D8" w:rsidRPr="00EC27D8">
        <w:t xml:space="preserve">high </w:t>
      </w:r>
      <w:r w:rsidR="00EC27D8" w:rsidRPr="00EC27D8">
        <w:lastRenderedPageBreak/>
        <w:t>temperatures</w:t>
      </w:r>
      <w:r w:rsidR="005705A2">
        <w:t xml:space="preserve">, </w:t>
      </w:r>
      <w:proofErr w:type="spellStart"/>
      <w:r w:rsidR="005705A2">
        <w:t>EV</w:t>
      </w:r>
      <w:r w:rsidR="00435BDF">
        <w:t>s’</w:t>
      </w:r>
      <w:proofErr w:type="spellEnd"/>
      <w:r w:rsidR="005705A2">
        <w:t xml:space="preserve"> batter</w:t>
      </w:r>
      <w:r w:rsidR="00435BDF">
        <w:t xml:space="preserve">ies could </w:t>
      </w:r>
      <w:r w:rsidR="001A712A">
        <w:t>explo</w:t>
      </w:r>
      <w:r w:rsidR="00DA27A3">
        <w:t>de. Besides, the battery recycling problems are another challenge</w:t>
      </w:r>
      <w:r w:rsidR="00955C7A">
        <w:t xml:space="preserve"> and limitations for EVs adoption</w:t>
      </w:r>
      <w:r w:rsidR="00247035">
        <w:t>.</w:t>
      </w:r>
    </w:p>
    <w:p w14:paraId="42FACE28" w14:textId="749BB3BB" w:rsidR="00C6011D" w:rsidRDefault="00C6011D" w:rsidP="00C6011D">
      <w:pPr>
        <w:pStyle w:val="Heading2"/>
        <w:numPr>
          <w:ilvl w:val="1"/>
          <w:numId w:val="28"/>
        </w:numPr>
      </w:pPr>
      <w:r>
        <w:t>Benchmarks</w:t>
      </w:r>
    </w:p>
    <w:p w14:paraId="075780F4" w14:textId="4EA7219B" w:rsidR="00C6011D" w:rsidRDefault="00765CDC" w:rsidP="00247035">
      <w:r>
        <w:t xml:space="preserve">The Bloomberg </w:t>
      </w:r>
      <w:r w:rsidR="00892925">
        <w:t>G</w:t>
      </w:r>
      <w:r>
        <w:t xml:space="preserve">lobal EV </w:t>
      </w:r>
      <w:r w:rsidR="00892925">
        <w:t>O</w:t>
      </w:r>
      <w:r>
        <w:t>utlook</w:t>
      </w:r>
      <w:r w:rsidR="00403CED">
        <w:t xml:space="preserve"> </w:t>
      </w:r>
      <w:r w:rsidR="002811BC">
        <w:t>modeled the projections of EV</w:t>
      </w:r>
      <w:r w:rsidR="006B7027">
        <w:t xml:space="preserve"> stocks</w:t>
      </w:r>
      <w:r w:rsidR="002469B5">
        <w:t xml:space="preserve"> </w:t>
      </w:r>
      <w:r w:rsidR="002811BC">
        <w:fldChar w:fldCharType="begin"/>
      </w:r>
      <w:r w:rsidR="002811BC">
        <w:instrText xml:space="preserve"> ADDIN ZOTERO_ITEM CSL_CITATION {"citationID":"ZV5xxv1S","properties":{"formattedCitation":"(Bloomberg NEF, 2020)","plainCitation":"(Bloomberg NEF, 2020)","noteIndex":0},"citationItems":[{"id":35400,"uris":["http://zotero.org/groups/2241942/items/XGMTPFCT"],"uri":["http://zotero.org/groups/2241942/items/XGMTPFCT"],"itemData":{"id":35400,"type":"report","abstract":"Mobility is at the core of modern civilization, and the way people and goods move impacts many aspects of life. The next 20 years will bring...","language":"en","title":"Electric Vehicle Outlook 2020","URL":"https://bnef.turtl.co/story/evo-2020/","author":[{"family":"Bloomberg NEF","given":""}],"accessed":{"date-parts":[["2021",4,22]]},"issued":{"date-parts":[["2020"]]}}}],"schema":"https://github.com/citation-style-language/schema/raw/master/csl-citation.json"} </w:instrText>
      </w:r>
      <w:r w:rsidR="002811BC">
        <w:fldChar w:fldCharType="separate"/>
      </w:r>
      <w:r w:rsidR="002811BC" w:rsidRPr="002811BC">
        <w:rPr>
          <w:rFonts w:cs="Times New Roman"/>
        </w:rPr>
        <w:t>(Bloomberg NEF, 2020)</w:t>
      </w:r>
      <w:r w:rsidR="002811BC">
        <w:fldChar w:fldCharType="end"/>
      </w:r>
      <w:r w:rsidR="002811BC">
        <w:t>.</w:t>
      </w:r>
      <w:r w:rsidR="00860C07">
        <w:t xml:space="preserve"> The projections consider increasing EV stocks globally</w:t>
      </w:r>
      <w:r w:rsidR="00A03B80">
        <w:t xml:space="preserve"> by 2040</w:t>
      </w:r>
      <w:r w:rsidR="0088181F">
        <w:t>.</w:t>
      </w:r>
    </w:p>
    <w:p w14:paraId="5257ED2F" w14:textId="759896E9" w:rsidR="00316110" w:rsidRDefault="0088181F" w:rsidP="0088181F">
      <w:r>
        <w:t xml:space="preserve">The IEA </w:t>
      </w:r>
      <w:r w:rsidR="006B7027">
        <w:t>Global E</w:t>
      </w:r>
      <w:r w:rsidR="00892925">
        <w:t>V</w:t>
      </w:r>
      <w:r w:rsidR="006B7027">
        <w:t xml:space="preserve"> </w:t>
      </w:r>
      <w:r w:rsidR="00892925">
        <w:t xml:space="preserve">Outlook </w:t>
      </w:r>
      <w:r w:rsidR="006B7027">
        <w:t>Sector modeled the projection of EV sto</w:t>
      </w:r>
      <w:r w:rsidR="006E5FC2">
        <w:t>ck share</w:t>
      </w:r>
      <w:r w:rsidR="00227D9C">
        <w:t xml:space="preserve"> </w:t>
      </w:r>
      <w:r w:rsidR="007E79CA">
        <w:rPr>
          <w:bCs/>
          <w:sz w:val="20"/>
          <w:szCs w:val="20"/>
          <w:lang w:val="it-IT"/>
        </w:rPr>
        <w:fldChar w:fldCharType="begin"/>
      </w:r>
      <w:r w:rsidR="007E79CA">
        <w:rPr>
          <w:bCs/>
          <w:sz w:val="20"/>
          <w:szCs w:val="20"/>
          <w:lang w:val="it-IT"/>
        </w:rPr>
        <w:instrText xml:space="preserve"> ADDIN ZOTERO_ITEM CSL_CITATION {"citationID":"SVUnv9RL","properties":{"formattedCitation":"(IEA, 2021b)","plainCitation":"(IEA, 2021b)","noteIndex":0},"citationItems":[{"id":35466,"uris":["http://zotero.org/groups/2241942/items/7UR88RR5"],"uri":["http://zotero.org/groups/2241942/items/7UR88RR5"],"itemData":{"id":35466,"type":"article-journal","abstract":"The Global EV Outlook is an annual publication that identifies and discusses recent developments in electric mobility across the globe. It is developed with the support of the members of the Electric Vehicles Initiative (EVI).","language":"en","page":"101","source":"Zotero","title":"Global EV Outlook 2021","author":[{"family":"IEA","given":""}],"issued":{"date-parts":[["2021"]]}}}],"schema":"https://github.com/citation-style-language/schema/raw/master/csl-citation.json"} </w:instrText>
      </w:r>
      <w:r w:rsidR="007E79CA">
        <w:rPr>
          <w:bCs/>
          <w:sz w:val="20"/>
          <w:szCs w:val="20"/>
          <w:lang w:val="it-IT"/>
        </w:rPr>
        <w:fldChar w:fldCharType="separate"/>
      </w:r>
      <w:r w:rsidR="007E79CA" w:rsidRPr="0048620E">
        <w:rPr>
          <w:rFonts w:cs="Times New Roman"/>
          <w:sz w:val="20"/>
        </w:rPr>
        <w:t>(IEA, 2021b)</w:t>
      </w:r>
      <w:r w:rsidR="007E79CA">
        <w:rPr>
          <w:bCs/>
          <w:sz w:val="20"/>
          <w:szCs w:val="20"/>
          <w:lang w:val="it-IT"/>
        </w:rPr>
        <w:fldChar w:fldCharType="end"/>
      </w:r>
      <w:r w:rsidR="006E5FC2">
        <w:t xml:space="preserve">. </w:t>
      </w:r>
      <w:r>
        <w:t>The projections consider increasing EV stocks</w:t>
      </w:r>
      <w:r w:rsidR="00227D9C">
        <w:t xml:space="preserve"> by 20</w:t>
      </w:r>
      <w:r w:rsidR="007E79CA">
        <w:t>3</w:t>
      </w:r>
      <w:r w:rsidR="00227D9C">
        <w:t>0</w:t>
      </w:r>
      <w:r>
        <w:t>.</w:t>
      </w:r>
    </w:p>
    <w:p w14:paraId="254C2664" w14:textId="1EB96D3D" w:rsidR="007E79CA" w:rsidRDefault="00FF2E5B" w:rsidP="0088181F">
      <w:r>
        <w:t xml:space="preserve">The OPEC </w:t>
      </w:r>
      <w:r w:rsidR="000C4D36">
        <w:t>World Oil Outlook modeled the projection of EV stocks</w:t>
      </w:r>
      <w:r w:rsidR="002469B5">
        <w:t xml:space="preserve"> </w:t>
      </w:r>
      <w:r w:rsidR="002469B5">
        <w:fldChar w:fldCharType="begin"/>
      </w:r>
      <w:r w:rsidR="002469B5">
        <w:instrText xml:space="preserve"> ADDIN ZOTERO_ITEM CSL_CITATION {"citationID":"Xbq4pnxG","properties":{"formattedCitation":"(OPEC, 2020)","plainCitation":"(OPEC, 2020)","noteIndex":0},"citationItems":[{"id":35470,"uris":["http://zotero.org/groups/2241942/items/GACHURK9"],"uri":["http://zotero.org/groups/2241942/items/GACHURK9"],"itemData":{"id":35470,"type":"book","ISBN":"978-3-9504890-0-2","publisher":"Organization of the Petroleum Exporting Countries","title":"World oil outlook 2045","URL":"www.opec.org","author":[{"family":"OPEC","given":""}],"issued":{"date-parts":[["2020"]]}}}],"schema":"https://github.com/citation-style-language/schema/raw/master/csl-citation.json"} </w:instrText>
      </w:r>
      <w:r w:rsidR="002469B5">
        <w:fldChar w:fldCharType="separate"/>
      </w:r>
      <w:r w:rsidR="002469B5" w:rsidRPr="007368F7">
        <w:rPr>
          <w:rFonts w:cs="Times New Roman"/>
          <w:sz w:val="21"/>
        </w:rPr>
        <w:t>(OPEC, 2020)</w:t>
      </w:r>
      <w:r w:rsidR="002469B5">
        <w:fldChar w:fldCharType="end"/>
      </w:r>
      <w:r w:rsidR="002469B5">
        <w:t xml:space="preserve">. The projections consider increasing EV stocks by </w:t>
      </w:r>
      <w:r w:rsidR="00616C24">
        <w:t>2045</w:t>
      </w:r>
      <w:r w:rsidR="002469B5">
        <w:t>.</w:t>
      </w:r>
    </w:p>
    <w:p w14:paraId="23422704" w14:textId="28229F80" w:rsidR="0088181F" w:rsidRDefault="00316110" w:rsidP="0088181F">
      <w:r>
        <w:t xml:space="preserve">This report </w:t>
      </w:r>
      <w:r w:rsidR="0082192C">
        <w:t xml:space="preserve">use number of </w:t>
      </w:r>
      <w:proofErr w:type="spellStart"/>
      <w:r w:rsidR="00AB07FA">
        <w:t>p</w:t>
      </w:r>
      <w:r w:rsidR="0082192C">
        <w:t>km</w:t>
      </w:r>
      <w:proofErr w:type="spellEnd"/>
      <w:r w:rsidR="00227D9C">
        <w:t xml:space="preserve"> </w:t>
      </w:r>
      <w:r w:rsidR="0082192C">
        <w:t xml:space="preserve">as </w:t>
      </w:r>
      <w:r w:rsidR="00AB07FA">
        <w:t>the</w:t>
      </w:r>
      <w:r w:rsidR="0082192C">
        <w:t xml:space="preserve"> implementation unit to quantify the climate and financial impact. </w:t>
      </w:r>
      <w:r w:rsidR="00225496">
        <w:t xml:space="preserve">The </w:t>
      </w:r>
      <w:r w:rsidR="009D250B">
        <w:t xml:space="preserve">EV </w:t>
      </w:r>
      <w:r w:rsidR="00225496">
        <w:t>stock</w:t>
      </w:r>
      <w:r w:rsidR="009D250B">
        <w:t>s</w:t>
      </w:r>
      <w:r w:rsidR="00225496">
        <w:t xml:space="preserve"> for </w:t>
      </w:r>
      <w:r w:rsidR="00AB07FA">
        <w:t xml:space="preserve">the </w:t>
      </w:r>
      <w:r w:rsidR="00225496">
        <w:t>PDS1-3 scenario</w:t>
      </w:r>
      <w:r w:rsidR="00AB07FA">
        <w:t>s</w:t>
      </w:r>
      <w:r w:rsidR="00225496">
        <w:t xml:space="preserve"> are </w:t>
      </w:r>
      <w:r w:rsidR="00337F6B">
        <w:t xml:space="preserve">converted </w:t>
      </w:r>
      <w:r w:rsidR="00892925">
        <w:t xml:space="preserve">by dividing </w:t>
      </w:r>
      <w:r w:rsidR="00AB07FA">
        <w:t xml:space="preserve">the </w:t>
      </w:r>
      <w:r w:rsidR="00892925">
        <w:t>annual use of EVs</w:t>
      </w:r>
      <w:r w:rsidR="00601E16">
        <w:t>.</w:t>
      </w:r>
    </w:p>
    <w:p w14:paraId="57C4A507" w14:textId="77777777" w:rsidR="004D6B17" w:rsidRDefault="004D6B17" w:rsidP="0088181F"/>
    <w:p w14:paraId="5F5F2851" w14:textId="64A94D5C" w:rsidR="0088181F" w:rsidRPr="00214F84" w:rsidRDefault="00D61E0A" w:rsidP="00214F84">
      <w:pPr>
        <w:pStyle w:val="Caption"/>
        <w:jc w:val="center"/>
        <w:rPr>
          <w:b/>
          <w:bCs/>
        </w:rPr>
      </w:pPr>
      <w:bookmarkStart w:id="523" w:name="_Ref68458046"/>
      <w:bookmarkStart w:id="524" w:name="_Ref68458038"/>
      <w:bookmarkStart w:id="525" w:name="_Toc68775222"/>
      <w:r>
        <w:t xml:space="preserve">Table </w:t>
      </w:r>
      <w:fldSimple w:instr=" STYLEREF 1 \s ">
        <w:r>
          <w:rPr>
            <w:noProof/>
          </w:rPr>
          <w:t>4</w:t>
        </w:r>
      </w:fldSimple>
      <w:r>
        <w:t>.</w:t>
      </w:r>
      <w:fldSimple w:instr=" SEQ Table \* ARABIC \s 1 ">
        <w:r>
          <w:rPr>
            <w:noProof/>
          </w:rPr>
          <w:t>1</w:t>
        </w:r>
      </w:fldSimple>
      <w:bookmarkEnd w:id="523"/>
      <w:r>
        <w:t xml:space="preserve"> Benchmarks</w:t>
      </w:r>
      <w:bookmarkEnd w:id="524"/>
      <w:bookmarkEnd w:id="525"/>
    </w:p>
    <w:tbl>
      <w:tblPr>
        <w:tblStyle w:val="TableGrid"/>
        <w:tblW w:w="3571" w:type="pct"/>
        <w:jc w:val="center"/>
        <w:tblLook w:val="04A0" w:firstRow="1" w:lastRow="0" w:firstColumn="1" w:lastColumn="0" w:noHBand="0" w:noVBand="1"/>
      </w:tblPr>
      <w:tblGrid>
        <w:gridCol w:w="2342"/>
        <w:gridCol w:w="1446"/>
        <w:gridCol w:w="1445"/>
        <w:gridCol w:w="1445"/>
      </w:tblGrid>
      <w:tr w:rsidR="00AD0A22" w:rsidRPr="006B675D" w14:paraId="4F72ABF3" w14:textId="77777777" w:rsidTr="00AD0A22">
        <w:trPr>
          <w:cantSplit/>
          <w:trHeight w:val="329"/>
          <w:tblHeader/>
          <w:jc w:val="center"/>
        </w:trPr>
        <w:tc>
          <w:tcPr>
            <w:tcW w:w="1753" w:type="pct"/>
            <w:shd w:val="clear" w:color="auto" w:fill="4F81BD" w:themeFill="accent1"/>
            <w:vAlign w:val="center"/>
          </w:tcPr>
          <w:p w14:paraId="15254836" w14:textId="77777777" w:rsidR="00AD0A22" w:rsidRPr="006B675D" w:rsidRDefault="00AD0A22" w:rsidP="007878BE">
            <w:pPr>
              <w:spacing w:line="240" w:lineRule="auto"/>
              <w:jc w:val="center"/>
              <w:rPr>
                <w:b/>
                <w:bCs/>
                <w:color w:val="FFFFFF" w:themeColor="background1"/>
                <w:sz w:val="20"/>
                <w:szCs w:val="20"/>
              </w:rPr>
            </w:pPr>
            <w:r w:rsidRPr="006B675D">
              <w:rPr>
                <w:b/>
                <w:bCs/>
                <w:color w:val="FFFFFF" w:themeColor="background1"/>
                <w:sz w:val="20"/>
                <w:szCs w:val="20"/>
              </w:rPr>
              <w:t>Source and Scenario</w:t>
            </w:r>
          </w:p>
        </w:tc>
        <w:tc>
          <w:tcPr>
            <w:tcW w:w="1083" w:type="pct"/>
            <w:shd w:val="clear" w:color="auto" w:fill="4F81BD" w:themeFill="accent1"/>
          </w:tcPr>
          <w:p w14:paraId="52500AEB" w14:textId="5E5ABA4B" w:rsidR="00AD0A22" w:rsidRDefault="00AD0A22" w:rsidP="007878BE">
            <w:pPr>
              <w:spacing w:line="240" w:lineRule="auto"/>
              <w:jc w:val="center"/>
              <w:rPr>
                <w:b/>
                <w:color w:val="FFFFFF" w:themeColor="background1"/>
                <w:sz w:val="20"/>
                <w:szCs w:val="20"/>
              </w:rPr>
            </w:pPr>
            <w:r>
              <w:rPr>
                <w:b/>
                <w:color w:val="FFFFFF" w:themeColor="background1"/>
                <w:sz w:val="20"/>
                <w:szCs w:val="20"/>
              </w:rPr>
              <w:t xml:space="preserve">EV </w:t>
            </w:r>
            <w:r w:rsidR="00044FFC">
              <w:rPr>
                <w:b/>
                <w:color w:val="FFFFFF" w:themeColor="background1"/>
                <w:sz w:val="20"/>
                <w:szCs w:val="20"/>
              </w:rPr>
              <w:t>s</w:t>
            </w:r>
            <w:r>
              <w:rPr>
                <w:b/>
                <w:color w:val="FFFFFF" w:themeColor="background1"/>
                <w:sz w:val="20"/>
                <w:szCs w:val="20"/>
              </w:rPr>
              <w:t>tock in 2030</w:t>
            </w:r>
          </w:p>
        </w:tc>
        <w:tc>
          <w:tcPr>
            <w:tcW w:w="1082" w:type="pct"/>
            <w:shd w:val="clear" w:color="auto" w:fill="4F81BD" w:themeFill="accent1"/>
          </w:tcPr>
          <w:p w14:paraId="25556C87" w14:textId="1DD9E8C0" w:rsidR="00AD0A22" w:rsidRDefault="00966631" w:rsidP="007878BE">
            <w:pPr>
              <w:spacing w:line="240" w:lineRule="auto"/>
              <w:jc w:val="center"/>
              <w:rPr>
                <w:b/>
                <w:color w:val="FFFFFF" w:themeColor="background1"/>
                <w:sz w:val="20"/>
                <w:szCs w:val="20"/>
              </w:rPr>
            </w:pPr>
            <w:r>
              <w:rPr>
                <w:b/>
                <w:color w:val="FFFFFF" w:themeColor="background1"/>
                <w:sz w:val="20"/>
                <w:szCs w:val="20"/>
              </w:rPr>
              <w:t>EV</w:t>
            </w:r>
            <w:r w:rsidR="00044FFC">
              <w:rPr>
                <w:b/>
                <w:color w:val="FFFFFF" w:themeColor="background1"/>
                <w:sz w:val="20"/>
                <w:szCs w:val="20"/>
              </w:rPr>
              <w:t xml:space="preserve"> stock in 2040</w:t>
            </w:r>
          </w:p>
        </w:tc>
        <w:tc>
          <w:tcPr>
            <w:tcW w:w="1082" w:type="pct"/>
            <w:shd w:val="clear" w:color="auto" w:fill="4F81BD" w:themeFill="accent1"/>
            <w:vAlign w:val="center"/>
          </w:tcPr>
          <w:p w14:paraId="63BFC843" w14:textId="6FD6FA83" w:rsidR="00AD0A22" w:rsidRPr="006B675D" w:rsidRDefault="00AD0A22" w:rsidP="007878BE">
            <w:pPr>
              <w:spacing w:line="240" w:lineRule="auto"/>
              <w:jc w:val="center"/>
              <w:rPr>
                <w:b/>
                <w:color w:val="FFFFFF" w:themeColor="background1"/>
                <w:sz w:val="20"/>
                <w:szCs w:val="20"/>
              </w:rPr>
            </w:pPr>
            <w:r>
              <w:rPr>
                <w:b/>
                <w:color w:val="FFFFFF" w:themeColor="background1"/>
                <w:sz w:val="20"/>
                <w:szCs w:val="20"/>
              </w:rPr>
              <w:t>EV Stock in 2050</w:t>
            </w:r>
          </w:p>
        </w:tc>
      </w:tr>
      <w:tr w:rsidR="00AD0A22" w:rsidRPr="006B675D" w14:paraId="7A66D693" w14:textId="77777777" w:rsidTr="00AD0A22">
        <w:trPr>
          <w:trHeight w:val="432"/>
          <w:jc w:val="center"/>
        </w:trPr>
        <w:tc>
          <w:tcPr>
            <w:tcW w:w="1753" w:type="pct"/>
            <w:vAlign w:val="center"/>
          </w:tcPr>
          <w:p w14:paraId="7D3B5B8C" w14:textId="6FA554E8" w:rsidR="00AD0A22" w:rsidRPr="00C4128F" w:rsidRDefault="00AD0A22" w:rsidP="007878BE">
            <w:pPr>
              <w:spacing w:line="240" w:lineRule="auto"/>
              <w:jc w:val="center"/>
              <w:rPr>
                <w:bCs/>
                <w:sz w:val="20"/>
                <w:szCs w:val="20"/>
                <w:lang w:val="it-IT"/>
              </w:rPr>
            </w:pPr>
            <w:r>
              <w:rPr>
                <w:bCs/>
                <w:sz w:val="20"/>
                <w:szCs w:val="20"/>
                <w:lang w:val="it-IT"/>
              </w:rPr>
              <w:fldChar w:fldCharType="begin"/>
            </w:r>
            <w:r w:rsidR="00A03B80">
              <w:rPr>
                <w:bCs/>
                <w:sz w:val="20"/>
                <w:szCs w:val="20"/>
                <w:lang w:val="it-IT"/>
              </w:rPr>
              <w:instrText xml:space="preserve"> ADDIN ZOTERO_ITEM CSL_CITATION {"citationID":"oHvL0mYf","properties":{"formattedCitation":"(IEA, 2021b)","plainCitation":"(IEA, 2021b)","noteIndex":0},"citationItems":[{"id":35466,"uris":["http://zotero.org/groups/2241942/items/7UR88RR5"],"uri":["http://zotero.org/groups/2241942/items/7UR88RR5"],"itemData":{"id":35466,"type":"article-journal","abstract":"The Global EV Outlook is an annual publication that identifies and discusses recent developments in electric mobility across the globe. It is developed with the support of the members of the Electric Vehicles Initiative (EVI).","language":"en","page":"101","source":"Zotero","title":"Global EV Outlook 2021","author":[{"family":"IEA","given":""}],"issued":{"date-parts":[["2021"]]}}}],"schema":"https://github.com/citation-style-language/schema/raw/master/csl-citation.json"} </w:instrText>
            </w:r>
            <w:r>
              <w:rPr>
                <w:bCs/>
                <w:sz w:val="20"/>
                <w:szCs w:val="20"/>
                <w:lang w:val="it-IT"/>
              </w:rPr>
              <w:fldChar w:fldCharType="separate"/>
            </w:r>
            <w:r w:rsidRPr="0048620E">
              <w:rPr>
                <w:rFonts w:cs="Times New Roman"/>
                <w:sz w:val="20"/>
              </w:rPr>
              <w:t>(IEA, 2021b)</w:t>
            </w:r>
            <w:r>
              <w:rPr>
                <w:bCs/>
                <w:sz w:val="20"/>
                <w:szCs w:val="20"/>
                <w:lang w:val="it-IT"/>
              </w:rPr>
              <w:fldChar w:fldCharType="end"/>
            </w:r>
          </w:p>
        </w:tc>
        <w:tc>
          <w:tcPr>
            <w:tcW w:w="1083" w:type="pct"/>
          </w:tcPr>
          <w:p w14:paraId="6933F4A1" w14:textId="4510B799" w:rsidR="00AD0A22" w:rsidRPr="00D61E0A" w:rsidRDefault="00AD0A22" w:rsidP="007368F7">
            <w:pPr>
              <w:spacing w:line="240" w:lineRule="auto"/>
              <w:jc w:val="center"/>
              <w:rPr>
                <w:bCs/>
                <w:sz w:val="20"/>
                <w:szCs w:val="20"/>
                <w:lang w:val="da-DK"/>
              </w:rPr>
            </w:pPr>
            <w:r>
              <w:rPr>
                <w:bCs/>
                <w:sz w:val="20"/>
                <w:szCs w:val="20"/>
                <w:lang w:val="da-DK"/>
              </w:rPr>
              <w:t>124 million</w:t>
            </w:r>
          </w:p>
        </w:tc>
        <w:tc>
          <w:tcPr>
            <w:tcW w:w="1082" w:type="pct"/>
          </w:tcPr>
          <w:p w14:paraId="67358A0A" w14:textId="77777777" w:rsidR="00AD0A22" w:rsidRPr="006B675D" w:rsidRDefault="00AD0A22" w:rsidP="007368F7">
            <w:pPr>
              <w:spacing w:line="240" w:lineRule="auto"/>
              <w:jc w:val="center"/>
              <w:rPr>
                <w:bCs/>
                <w:sz w:val="20"/>
                <w:szCs w:val="20"/>
              </w:rPr>
            </w:pPr>
          </w:p>
        </w:tc>
        <w:tc>
          <w:tcPr>
            <w:tcW w:w="1082" w:type="pct"/>
            <w:vAlign w:val="center"/>
          </w:tcPr>
          <w:p w14:paraId="093CBE8D" w14:textId="644286AD" w:rsidR="00AD0A22" w:rsidRPr="006B675D" w:rsidRDefault="00AD0A22" w:rsidP="007368F7">
            <w:pPr>
              <w:spacing w:line="240" w:lineRule="auto"/>
              <w:jc w:val="center"/>
              <w:rPr>
                <w:bCs/>
                <w:sz w:val="20"/>
                <w:szCs w:val="20"/>
              </w:rPr>
            </w:pPr>
          </w:p>
        </w:tc>
      </w:tr>
      <w:tr w:rsidR="00AD0A22" w:rsidRPr="006B675D" w14:paraId="69E3046E" w14:textId="77777777" w:rsidTr="00AD0A22">
        <w:trPr>
          <w:trHeight w:val="427"/>
          <w:jc w:val="center"/>
        </w:trPr>
        <w:tc>
          <w:tcPr>
            <w:tcW w:w="1753" w:type="pct"/>
            <w:vAlign w:val="center"/>
          </w:tcPr>
          <w:p w14:paraId="5642BDD0" w14:textId="601E9A03" w:rsidR="00AD0A22" w:rsidRPr="00C4128F" w:rsidRDefault="00AD0A22" w:rsidP="007878BE">
            <w:pPr>
              <w:spacing w:line="240" w:lineRule="auto"/>
              <w:jc w:val="center"/>
              <w:rPr>
                <w:sz w:val="20"/>
                <w:szCs w:val="20"/>
                <w:lang w:val="it-IT"/>
              </w:rPr>
            </w:pPr>
            <w:r>
              <w:fldChar w:fldCharType="begin"/>
            </w:r>
            <w:r>
              <w:instrText xml:space="preserve"> ADDIN ZOTERO_ITEM CSL_CITATION {"citationID":"A6RhDRTg","properties":{"formattedCitation":"(Bloomberg NEF, 2020)","plainCitation":"(Bloomberg NEF, 2020)","noteIndex":0},"citationItems":[{"id":35400,"uris":["http://zotero.org/groups/2241942/items/XGMTPFCT"],"uri":["http://zotero.org/groups/2241942/items/XGMTPFCT"],"itemData":{"id":35400,"type":"report","abstract":"Mobility is at the core of modern civilization, and the way people and goods move impacts many aspects of life. The next 20 years will bring...","language":"en","title":"Electric Vehicle Outlook 2020","URL":"https://bnef.turtl.co/story/evo-2020/","author":[{"family":"Bloomberg NEF","given":""}],"accessed":{"date-parts":[["2021",4,22]]},"issued":{"date-parts":[["2020"]]}}}],"schema":"https://github.com/citation-style-language/schema/raw/master/csl-citation.json"} </w:instrText>
            </w:r>
            <w:r>
              <w:fldChar w:fldCharType="separate"/>
            </w:r>
            <w:r w:rsidRPr="002811BC">
              <w:rPr>
                <w:rFonts w:cs="Times New Roman"/>
                <w:sz w:val="22"/>
              </w:rPr>
              <w:t>(Bloomberg NEF, 2020)</w:t>
            </w:r>
            <w:r>
              <w:fldChar w:fldCharType="end"/>
            </w:r>
          </w:p>
        </w:tc>
        <w:tc>
          <w:tcPr>
            <w:tcW w:w="1083" w:type="pct"/>
          </w:tcPr>
          <w:p w14:paraId="5978AA81" w14:textId="599F55F0" w:rsidR="00AD0A22" w:rsidRPr="00D61E0A" w:rsidRDefault="00AD0A22" w:rsidP="007368F7">
            <w:pPr>
              <w:spacing w:line="240" w:lineRule="auto"/>
              <w:jc w:val="center"/>
              <w:rPr>
                <w:bCs/>
                <w:sz w:val="20"/>
                <w:szCs w:val="20"/>
                <w:lang w:val="da-DK"/>
              </w:rPr>
            </w:pPr>
            <w:r>
              <w:rPr>
                <w:bCs/>
                <w:sz w:val="20"/>
                <w:szCs w:val="20"/>
                <w:lang w:val="da-DK"/>
              </w:rPr>
              <w:t xml:space="preserve">116 </w:t>
            </w:r>
            <w:r w:rsidR="00FA1AA7">
              <w:rPr>
                <w:bCs/>
                <w:sz w:val="20"/>
                <w:szCs w:val="20"/>
                <w:lang w:val="da-DK"/>
              </w:rPr>
              <w:t>m</w:t>
            </w:r>
            <w:r>
              <w:rPr>
                <w:bCs/>
                <w:sz w:val="20"/>
                <w:szCs w:val="20"/>
                <w:lang w:val="da-DK"/>
              </w:rPr>
              <w:t>illion</w:t>
            </w:r>
          </w:p>
        </w:tc>
        <w:tc>
          <w:tcPr>
            <w:tcW w:w="1082" w:type="pct"/>
          </w:tcPr>
          <w:p w14:paraId="33FB268D" w14:textId="5C3D6372" w:rsidR="00AD0A22" w:rsidRPr="006B675D" w:rsidRDefault="000B257B" w:rsidP="007368F7">
            <w:pPr>
              <w:spacing w:line="240" w:lineRule="auto"/>
              <w:jc w:val="center"/>
              <w:rPr>
                <w:bCs/>
                <w:sz w:val="20"/>
                <w:szCs w:val="20"/>
              </w:rPr>
            </w:pPr>
            <w:r>
              <w:rPr>
                <w:bCs/>
                <w:sz w:val="20"/>
                <w:szCs w:val="20"/>
              </w:rPr>
              <w:t>535</w:t>
            </w:r>
            <w:r w:rsidR="00FA1AA7">
              <w:rPr>
                <w:bCs/>
                <w:sz w:val="20"/>
                <w:szCs w:val="20"/>
              </w:rPr>
              <w:t xml:space="preserve"> million</w:t>
            </w:r>
          </w:p>
        </w:tc>
        <w:tc>
          <w:tcPr>
            <w:tcW w:w="1082" w:type="pct"/>
            <w:vAlign w:val="center"/>
          </w:tcPr>
          <w:p w14:paraId="0531FDD2" w14:textId="36674CD4" w:rsidR="00AD0A22" w:rsidRPr="006B675D" w:rsidRDefault="00AD0A22" w:rsidP="007368F7">
            <w:pPr>
              <w:spacing w:line="240" w:lineRule="auto"/>
              <w:jc w:val="center"/>
              <w:rPr>
                <w:bCs/>
                <w:sz w:val="20"/>
                <w:szCs w:val="20"/>
              </w:rPr>
            </w:pPr>
          </w:p>
        </w:tc>
      </w:tr>
      <w:tr w:rsidR="00AD0A22" w:rsidRPr="006B675D" w14:paraId="36E080C2" w14:textId="77777777" w:rsidTr="00AD0A22">
        <w:trPr>
          <w:trHeight w:val="427"/>
          <w:jc w:val="center"/>
        </w:trPr>
        <w:tc>
          <w:tcPr>
            <w:tcW w:w="1753" w:type="pct"/>
            <w:vAlign w:val="center"/>
          </w:tcPr>
          <w:p w14:paraId="062A794F" w14:textId="271FB4CF" w:rsidR="00AD0A22" w:rsidRDefault="00AD0A22" w:rsidP="007878BE">
            <w:pPr>
              <w:spacing w:line="240" w:lineRule="auto"/>
              <w:jc w:val="center"/>
            </w:pPr>
            <w:r>
              <w:fldChar w:fldCharType="begin"/>
            </w:r>
            <w:r w:rsidR="00A03B80">
              <w:instrText xml:space="preserve"> ADDIN ZOTERO_ITEM CSL_CITATION {"citationID":"nq941gQg","properties":{"formattedCitation":"(OPEC, 2020)","plainCitation":"(OPEC, 2020)","noteIndex":0},"citationItems":[{"id":35470,"uris":["http://zotero.org/groups/2241942/items/GACHURK9"],"uri":["http://zotero.org/groups/2241942/items/GACHURK9"],"itemData":{"id":35470,"type":"book","ISBN":"978-3-9504890-0-2","publisher":"Organization of the Petroleum Exporting Countries","title":"World oil outlook 2045","URL":"www.opec.org","author":[{"family":"OPEC","given":""}],"issued":{"date-parts":[["2020"]]}}}],"schema":"https://github.com/citation-style-language/schema/raw/master/csl-citation.json"} </w:instrText>
            </w:r>
            <w:r>
              <w:fldChar w:fldCharType="separate"/>
            </w:r>
            <w:r w:rsidRPr="007368F7">
              <w:rPr>
                <w:rFonts w:cs="Times New Roman"/>
              </w:rPr>
              <w:t>(OPEC, 2020)</w:t>
            </w:r>
            <w:r>
              <w:fldChar w:fldCharType="end"/>
            </w:r>
          </w:p>
        </w:tc>
        <w:tc>
          <w:tcPr>
            <w:tcW w:w="1083" w:type="pct"/>
          </w:tcPr>
          <w:p w14:paraId="267C8865" w14:textId="3A1CF5FD" w:rsidR="00AD0A22" w:rsidRDefault="00AD0A22" w:rsidP="007368F7">
            <w:pPr>
              <w:spacing w:line="240" w:lineRule="auto"/>
              <w:jc w:val="center"/>
              <w:rPr>
                <w:bCs/>
                <w:sz w:val="20"/>
                <w:szCs w:val="20"/>
                <w:lang w:val="da-DK"/>
              </w:rPr>
            </w:pPr>
            <w:r>
              <w:rPr>
                <w:bCs/>
                <w:sz w:val="20"/>
                <w:szCs w:val="20"/>
                <w:lang w:val="da-DK"/>
              </w:rPr>
              <w:t>81</w:t>
            </w:r>
            <w:r w:rsidR="00FA1AA7">
              <w:rPr>
                <w:bCs/>
                <w:sz w:val="20"/>
                <w:szCs w:val="20"/>
                <w:lang w:val="da-DK"/>
              </w:rPr>
              <w:t xml:space="preserve"> </w:t>
            </w:r>
            <w:r>
              <w:rPr>
                <w:bCs/>
                <w:sz w:val="20"/>
                <w:szCs w:val="20"/>
                <w:lang w:val="da-DK"/>
              </w:rPr>
              <w:t>million</w:t>
            </w:r>
          </w:p>
        </w:tc>
        <w:tc>
          <w:tcPr>
            <w:tcW w:w="1082" w:type="pct"/>
          </w:tcPr>
          <w:p w14:paraId="71B97B7E" w14:textId="33EF9963" w:rsidR="00AD0A22" w:rsidRPr="006B675D" w:rsidRDefault="006E3783" w:rsidP="007368F7">
            <w:pPr>
              <w:spacing w:line="240" w:lineRule="auto"/>
              <w:jc w:val="center"/>
              <w:rPr>
                <w:bCs/>
                <w:sz w:val="20"/>
                <w:szCs w:val="20"/>
              </w:rPr>
            </w:pPr>
            <w:r>
              <w:rPr>
                <w:bCs/>
                <w:sz w:val="20"/>
                <w:szCs w:val="20"/>
              </w:rPr>
              <w:t>325 million</w:t>
            </w:r>
          </w:p>
        </w:tc>
        <w:tc>
          <w:tcPr>
            <w:tcW w:w="1082" w:type="pct"/>
            <w:vAlign w:val="center"/>
          </w:tcPr>
          <w:p w14:paraId="1289431E" w14:textId="68C892ED" w:rsidR="00AD0A22" w:rsidRPr="006B675D" w:rsidRDefault="00AD0A22" w:rsidP="007368F7">
            <w:pPr>
              <w:spacing w:line="240" w:lineRule="auto"/>
              <w:jc w:val="center"/>
              <w:rPr>
                <w:bCs/>
                <w:sz w:val="20"/>
                <w:szCs w:val="20"/>
              </w:rPr>
            </w:pPr>
          </w:p>
        </w:tc>
      </w:tr>
      <w:tr w:rsidR="00AD0A22" w:rsidRPr="006B675D" w14:paraId="259BB846" w14:textId="77777777" w:rsidTr="00AD0A22">
        <w:trPr>
          <w:trHeight w:val="329"/>
          <w:jc w:val="center"/>
        </w:trPr>
        <w:tc>
          <w:tcPr>
            <w:tcW w:w="1753" w:type="pct"/>
            <w:vAlign w:val="center"/>
          </w:tcPr>
          <w:p w14:paraId="452DD111" w14:textId="77777777" w:rsidR="00AD0A22" w:rsidRPr="006B675D" w:rsidRDefault="00AD0A22" w:rsidP="007878BE">
            <w:pPr>
              <w:spacing w:line="240" w:lineRule="auto"/>
              <w:jc w:val="center"/>
              <w:rPr>
                <w:bCs/>
                <w:sz w:val="20"/>
                <w:szCs w:val="20"/>
              </w:rPr>
            </w:pPr>
            <w:r w:rsidRPr="006B675D">
              <w:rPr>
                <w:sz w:val="20"/>
                <w:szCs w:val="20"/>
              </w:rPr>
              <w:t>Project Drawdown – Plausible Scenario (PDS1)</w:t>
            </w:r>
          </w:p>
        </w:tc>
        <w:tc>
          <w:tcPr>
            <w:tcW w:w="1083" w:type="pct"/>
          </w:tcPr>
          <w:p w14:paraId="09BA629B" w14:textId="30AAD9A9" w:rsidR="00AD0A22" w:rsidRDefault="00AD0A22" w:rsidP="007368F7">
            <w:pPr>
              <w:spacing w:line="240" w:lineRule="auto"/>
              <w:jc w:val="center"/>
              <w:rPr>
                <w:bCs/>
                <w:sz w:val="20"/>
                <w:szCs w:val="20"/>
              </w:rPr>
            </w:pPr>
            <w:r>
              <w:rPr>
                <w:bCs/>
                <w:sz w:val="20"/>
                <w:szCs w:val="20"/>
              </w:rPr>
              <w:t>85 million</w:t>
            </w:r>
          </w:p>
        </w:tc>
        <w:tc>
          <w:tcPr>
            <w:tcW w:w="1082" w:type="pct"/>
          </w:tcPr>
          <w:p w14:paraId="37C896B5" w14:textId="5BDCFE87" w:rsidR="00AD0A22" w:rsidRDefault="000120DD" w:rsidP="007368F7">
            <w:pPr>
              <w:spacing w:line="240" w:lineRule="auto"/>
              <w:jc w:val="center"/>
              <w:rPr>
                <w:bCs/>
                <w:sz w:val="20"/>
                <w:szCs w:val="20"/>
              </w:rPr>
            </w:pPr>
            <w:r>
              <w:rPr>
                <w:bCs/>
                <w:sz w:val="20"/>
                <w:szCs w:val="20"/>
              </w:rPr>
              <w:t>248 million</w:t>
            </w:r>
          </w:p>
        </w:tc>
        <w:tc>
          <w:tcPr>
            <w:tcW w:w="1082" w:type="pct"/>
            <w:vAlign w:val="center"/>
          </w:tcPr>
          <w:p w14:paraId="4E65773A" w14:textId="2FA06828" w:rsidR="00AD0A22" w:rsidRPr="006B675D" w:rsidRDefault="00AD0A22" w:rsidP="007368F7">
            <w:pPr>
              <w:spacing w:line="240" w:lineRule="auto"/>
              <w:jc w:val="center"/>
              <w:rPr>
                <w:bCs/>
                <w:sz w:val="20"/>
                <w:szCs w:val="20"/>
              </w:rPr>
            </w:pPr>
            <w:r>
              <w:rPr>
                <w:bCs/>
                <w:sz w:val="20"/>
                <w:szCs w:val="20"/>
              </w:rPr>
              <w:t>519 million</w:t>
            </w:r>
          </w:p>
        </w:tc>
      </w:tr>
      <w:tr w:rsidR="00AD0A22" w:rsidRPr="006B675D" w14:paraId="546883C3" w14:textId="77777777" w:rsidTr="00AD0A22">
        <w:trPr>
          <w:trHeight w:val="329"/>
          <w:jc w:val="center"/>
        </w:trPr>
        <w:tc>
          <w:tcPr>
            <w:tcW w:w="1753" w:type="pct"/>
            <w:vAlign w:val="center"/>
          </w:tcPr>
          <w:p w14:paraId="61F924DA" w14:textId="77777777" w:rsidR="00AD0A22" w:rsidRPr="006B675D" w:rsidRDefault="00AD0A22" w:rsidP="007878BE">
            <w:pPr>
              <w:spacing w:line="240" w:lineRule="auto"/>
              <w:jc w:val="center"/>
              <w:rPr>
                <w:sz w:val="20"/>
                <w:szCs w:val="20"/>
              </w:rPr>
            </w:pPr>
            <w:r w:rsidRPr="006B675D">
              <w:rPr>
                <w:sz w:val="20"/>
                <w:szCs w:val="20"/>
              </w:rPr>
              <w:t>Project Drawdown – Drawdown Scenario (PDS2)</w:t>
            </w:r>
          </w:p>
        </w:tc>
        <w:tc>
          <w:tcPr>
            <w:tcW w:w="1083" w:type="pct"/>
          </w:tcPr>
          <w:p w14:paraId="2E07ADB7" w14:textId="2CE96C29" w:rsidR="00AD0A22" w:rsidRDefault="00AD0A22" w:rsidP="007368F7">
            <w:pPr>
              <w:spacing w:line="240" w:lineRule="auto"/>
              <w:jc w:val="center"/>
              <w:rPr>
                <w:bCs/>
                <w:sz w:val="20"/>
                <w:szCs w:val="20"/>
              </w:rPr>
            </w:pPr>
            <w:r>
              <w:rPr>
                <w:bCs/>
                <w:sz w:val="20"/>
                <w:szCs w:val="20"/>
              </w:rPr>
              <w:t>103 million</w:t>
            </w:r>
          </w:p>
        </w:tc>
        <w:tc>
          <w:tcPr>
            <w:tcW w:w="1082" w:type="pct"/>
          </w:tcPr>
          <w:p w14:paraId="2FF8EEA8" w14:textId="79E4E5D3" w:rsidR="00AD0A22" w:rsidRDefault="000120DD" w:rsidP="007368F7">
            <w:pPr>
              <w:spacing w:line="240" w:lineRule="auto"/>
              <w:jc w:val="center"/>
              <w:rPr>
                <w:bCs/>
                <w:sz w:val="20"/>
                <w:szCs w:val="20"/>
              </w:rPr>
            </w:pPr>
            <w:r>
              <w:rPr>
                <w:bCs/>
                <w:sz w:val="20"/>
                <w:szCs w:val="20"/>
              </w:rPr>
              <w:t>332 million</w:t>
            </w:r>
          </w:p>
        </w:tc>
        <w:tc>
          <w:tcPr>
            <w:tcW w:w="1082" w:type="pct"/>
            <w:vAlign w:val="center"/>
          </w:tcPr>
          <w:p w14:paraId="77A01C3F" w14:textId="233B2B4D" w:rsidR="00AD0A22" w:rsidRPr="006B675D" w:rsidRDefault="00AD0A22" w:rsidP="007368F7">
            <w:pPr>
              <w:spacing w:line="240" w:lineRule="auto"/>
              <w:jc w:val="center"/>
              <w:rPr>
                <w:bCs/>
                <w:sz w:val="20"/>
                <w:szCs w:val="20"/>
              </w:rPr>
            </w:pPr>
            <w:r>
              <w:rPr>
                <w:bCs/>
                <w:sz w:val="20"/>
                <w:szCs w:val="20"/>
              </w:rPr>
              <w:t>729 million</w:t>
            </w:r>
          </w:p>
        </w:tc>
      </w:tr>
      <w:tr w:rsidR="00AD0A22" w:rsidRPr="006B675D" w14:paraId="3A40C4F5" w14:textId="77777777" w:rsidTr="00AD0A22">
        <w:trPr>
          <w:trHeight w:val="329"/>
          <w:jc w:val="center"/>
        </w:trPr>
        <w:tc>
          <w:tcPr>
            <w:tcW w:w="1753" w:type="pct"/>
            <w:vAlign w:val="center"/>
          </w:tcPr>
          <w:p w14:paraId="4893B8D0" w14:textId="77777777" w:rsidR="00AD0A22" w:rsidRPr="006B675D" w:rsidRDefault="00AD0A22" w:rsidP="007878BE">
            <w:pPr>
              <w:spacing w:line="240" w:lineRule="auto"/>
              <w:jc w:val="center"/>
              <w:rPr>
                <w:sz w:val="20"/>
                <w:szCs w:val="20"/>
              </w:rPr>
            </w:pPr>
            <w:r w:rsidRPr="006B675D">
              <w:rPr>
                <w:sz w:val="20"/>
                <w:szCs w:val="20"/>
              </w:rPr>
              <w:t>Project Drawdown – Optimum Scenario (PDS3)</w:t>
            </w:r>
          </w:p>
        </w:tc>
        <w:tc>
          <w:tcPr>
            <w:tcW w:w="1083" w:type="pct"/>
          </w:tcPr>
          <w:p w14:paraId="6625EFC2" w14:textId="2BC094B2" w:rsidR="00AD0A22" w:rsidRDefault="00AD0A22" w:rsidP="007368F7">
            <w:pPr>
              <w:spacing w:line="240" w:lineRule="auto"/>
              <w:jc w:val="center"/>
              <w:rPr>
                <w:bCs/>
                <w:sz w:val="20"/>
                <w:szCs w:val="20"/>
              </w:rPr>
            </w:pPr>
            <w:r>
              <w:rPr>
                <w:bCs/>
                <w:sz w:val="20"/>
                <w:szCs w:val="20"/>
              </w:rPr>
              <w:t>195million</w:t>
            </w:r>
          </w:p>
        </w:tc>
        <w:tc>
          <w:tcPr>
            <w:tcW w:w="1082" w:type="pct"/>
          </w:tcPr>
          <w:p w14:paraId="45BEFC40" w14:textId="2A873416" w:rsidR="00AD0A22" w:rsidRDefault="009D250B" w:rsidP="007368F7">
            <w:pPr>
              <w:spacing w:line="240" w:lineRule="auto"/>
              <w:jc w:val="center"/>
              <w:rPr>
                <w:bCs/>
                <w:sz w:val="20"/>
                <w:szCs w:val="20"/>
              </w:rPr>
            </w:pPr>
            <w:r>
              <w:rPr>
                <w:bCs/>
                <w:sz w:val="20"/>
                <w:szCs w:val="20"/>
              </w:rPr>
              <w:t>657 million</w:t>
            </w:r>
          </w:p>
        </w:tc>
        <w:tc>
          <w:tcPr>
            <w:tcW w:w="1082" w:type="pct"/>
            <w:vAlign w:val="center"/>
          </w:tcPr>
          <w:p w14:paraId="586BCA67" w14:textId="6A7C831E" w:rsidR="00AD0A22" w:rsidRPr="006B675D" w:rsidRDefault="00AD0A22" w:rsidP="007368F7">
            <w:pPr>
              <w:spacing w:line="240" w:lineRule="auto"/>
              <w:jc w:val="center"/>
              <w:rPr>
                <w:bCs/>
                <w:sz w:val="20"/>
                <w:szCs w:val="20"/>
              </w:rPr>
            </w:pPr>
            <w:r>
              <w:rPr>
                <w:bCs/>
                <w:sz w:val="20"/>
                <w:szCs w:val="20"/>
              </w:rPr>
              <w:t>1531 million</w:t>
            </w:r>
          </w:p>
        </w:tc>
      </w:tr>
    </w:tbl>
    <w:p w14:paraId="123BA493" w14:textId="77777777" w:rsidR="002A4C0D" w:rsidRPr="00247035" w:rsidRDefault="002A4C0D" w:rsidP="00247035"/>
    <w:p w14:paraId="7454D80C" w14:textId="17410F1C" w:rsidR="00434F61" w:rsidRDefault="551A77D0" w:rsidP="00C07355">
      <w:pPr>
        <w:pStyle w:val="Heading1"/>
        <w:numPr>
          <w:ilvl w:val="0"/>
          <w:numId w:val="28"/>
        </w:numPr>
      </w:pPr>
      <w:bookmarkStart w:id="526" w:name="_Toc72784742"/>
      <w:r>
        <w:lastRenderedPageBreak/>
        <w:t>References</w:t>
      </w:r>
      <w:bookmarkEnd w:id="526"/>
    </w:p>
    <w:p w14:paraId="7AD57CCD" w14:textId="77777777" w:rsidR="003C7433" w:rsidRDefault="008402A2" w:rsidP="003C7433">
      <w:pPr>
        <w:pStyle w:val="Bibliography"/>
      </w:pPr>
      <w:r>
        <w:fldChar w:fldCharType="begin"/>
      </w:r>
      <w:r w:rsidR="003C7433">
        <w:instrText xml:space="preserve"> ADDIN ZOTERO_BIBL {"uncited":[],"omitted":[],"custom":[]} CSL_BIBLIOGRAPHY </w:instrText>
      </w:r>
      <w:r>
        <w:fldChar w:fldCharType="separate"/>
      </w:r>
      <w:r w:rsidR="003C7433">
        <w:t xml:space="preserve">AAA Association. (2014). </w:t>
      </w:r>
      <w:r w:rsidR="003C7433">
        <w:rPr>
          <w:i/>
          <w:iCs/>
        </w:rPr>
        <w:t>Your Driving Costs</w:t>
      </w:r>
      <w:r w:rsidR="003C7433">
        <w:t>. Retrieved from http://exchange.aaa.com/wp-content/uploads/2014/05/Your-Driving-Costs-2014.pdf</w:t>
      </w:r>
    </w:p>
    <w:p w14:paraId="6B21C98B" w14:textId="77777777" w:rsidR="003C7433" w:rsidRDefault="003C7433" w:rsidP="003C7433">
      <w:pPr>
        <w:pStyle w:val="Bibliography"/>
      </w:pPr>
      <w:r>
        <w:t xml:space="preserve">AAA Association. (2016). </w:t>
      </w:r>
      <w:r>
        <w:rPr>
          <w:i/>
          <w:iCs/>
        </w:rPr>
        <w:t>Your Driving Costs</w:t>
      </w:r>
      <w:r>
        <w:t>. Retrieved from http://exchange.aaa.com/wp-content/uploads/2016/04/2016-YDC-Brochure.pdf</w:t>
      </w:r>
    </w:p>
    <w:p w14:paraId="0A3DCA1E" w14:textId="77777777" w:rsidR="003C7433" w:rsidRDefault="003C7433" w:rsidP="003C7433">
      <w:pPr>
        <w:pStyle w:val="Bibliography"/>
      </w:pPr>
      <w:r>
        <w:t xml:space="preserve">Adhikari, M., Ghimire, L. P., Kim, Y., Aryal, P., &amp; Khadka, S. B. (2020). Identification and Analysis of Barriers against Electric Vehicle Use. </w:t>
      </w:r>
      <w:r>
        <w:rPr>
          <w:i/>
          <w:iCs/>
        </w:rPr>
        <w:t>Sustainability</w:t>
      </w:r>
      <w:r>
        <w:t xml:space="preserve">, </w:t>
      </w:r>
      <w:r>
        <w:rPr>
          <w:i/>
          <w:iCs/>
        </w:rPr>
        <w:t>12</w:t>
      </w:r>
      <w:r>
        <w:t>(12), 4850. https://doi.org/10.3390/su12124850</w:t>
      </w:r>
    </w:p>
    <w:p w14:paraId="7F7F94AC" w14:textId="77777777" w:rsidR="003C7433" w:rsidRDefault="003C7433" w:rsidP="003C7433">
      <w:pPr>
        <w:pStyle w:val="Bibliography"/>
      </w:pPr>
      <w:r>
        <w:t xml:space="preserve">Aguirre, K., Eisenhardt, L., Lim, C., Nelson, B., Norring, A., Slowik, P., &amp; Tu, N. (2012). </w:t>
      </w:r>
      <w:r>
        <w:rPr>
          <w:i/>
          <w:iCs/>
        </w:rPr>
        <w:t>Lifecycle analysis comparison of a battery electric vehicle and a conventional gasoline vehicle</w:t>
      </w:r>
      <w:r>
        <w:t>. California Air Resource Board. Retrieved from California Air Resource Board website: http://www.ioe.ucla.edu/perch/resources/files/batteryelectricvehiclelca2012.pdf</w:t>
      </w:r>
    </w:p>
    <w:p w14:paraId="5C777807" w14:textId="77777777" w:rsidR="003C7433" w:rsidRDefault="003C7433" w:rsidP="003C7433">
      <w:pPr>
        <w:pStyle w:val="Bibliography"/>
      </w:pPr>
      <w:r>
        <w:t>Alternative Fuels Data Center: Vehicle Cost Calculator. (n.d.). Retrieved April 20, 2021, from https://afdc.energy.gov/calc/</w:t>
      </w:r>
    </w:p>
    <w:p w14:paraId="6E4493F5" w14:textId="77777777" w:rsidR="003C7433" w:rsidRDefault="003C7433" w:rsidP="003C7433">
      <w:pPr>
        <w:pStyle w:val="Bibliography"/>
      </w:pPr>
      <w:r>
        <w:t xml:space="preserve">Amsterdam Roundtables Foundation &amp; McKinsey &amp; Company. (2014). </w:t>
      </w:r>
      <w:r>
        <w:rPr>
          <w:i/>
          <w:iCs/>
        </w:rPr>
        <w:t>Electric vehicles in Europe: Gearing up for a new phase?</w:t>
      </w:r>
    </w:p>
    <w:p w14:paraId="57ED2207" w14:textId="77777777" w:rsidR="003C7433" w:rsidRDefault="003C7433" w:rsidP="003C7433">
      <w:pPr>
        <w:pStyle w:val="Bibliography"/>
      </w:pPr>
      <w:r>
        <w:t>Autocosts. (2021a). Car Costs Calculator. Retrieved May 25, 2021, from Autocosts.info website: https://autocosts.uk/</w:t>
      </w:r>
    </w:p>
    <w:p w14:paraId="3F3F427B" w14:textId="77777777" w:rsidR="003C7433" w:rsidRDefault="003C7433" w:rsidP="003C7433">
      <w:pPr>
        <w:pStyle w:val="Bibliography"/>
      </w:pPr>
      <w:r>
        <w:t>Autocosts. (2021b). World statistics of Car Costs. Retrieved May 25, 2021, from Autocosts.info website: https://autocosts.info/worldstats</w:t>
      </w:r>
    </w:p>
    <w:p w14:paraId="78E63DA6" w14:textId="77777777" w:rsidR="003C7433" w:rsidRDefault="003C7433" w:rsidP="003C7433">
      <w:pPr>
        <w:pStyle w:val="Bibliography"/>
      </w:pPr>
      <w:r>
        <w:t>Barisione, M. (2021). Electric vehicles and air pollution: The claims and the facts - EPHA. Retrieved May 26, 2021, from Https://epha.org website: https://epha.org/electric-vehicles-and-air-pollution-the-claims-and-the-facts</w:t>
      </w:r>
    </w:p>
    <w:p w14:paraId="33D808C2" w14:textId="77777777" w:rsidR="003C7433" w:rsidRDefault="003C7433" w:rsidP="003C7433">
      <w:pPr>
        <w:pStyle w:val="Bibliography"/>
      </w:pPr>
      <w:r>
        <w:lastRenderedPageBreak/>
        <w:t>Berman, B. (2016). Total Cost of Ownership of an Electric Car. Retrieved May 25, 2021, from PluginCars.com website: https://www.plugincars.com/eight-factors-determining-total-cost-ownership-electric-car-127528.html</w:t>
      </w:r>
    </w:p>
    <w:p w14:paraId="01D4D345" w14:textId="77777777" w:rsidR="003C7433" w:rsidRDefault="003C7433" w:rsidP="003C7433">
      <w:pPr>
        <w:pStyle w:val="Bibliography"/>
      </w:pPr>
      <w:r>
        <w:t>Bhutada, G. (2021, April 25). Electric Vehicle Prices Fall as Battery Technology Improves. Retrieved May 26, 2021, from Visual Capitalist website: https://www.visualcapitalist.com/electric-vehicle-battery-prices-fall/</w:t>
      </w:r>
    </w:p>
    <w:p w14:paraId="5CB9BAE8" w14:textId="77777777" w:rsidR="003C7433" w:rsidRDefault="003C7433" w:rsidP="003C7433">
      <w:pPr>
        <w:pStyle w:val="Bibliography"/>
      </w:pPr>
      <w:r>
        <w:t xml:space="preserve">Bieker, G. (2020). </w:t>
      </w:r>
      <w:r>
        <w:rPr>
          <w:i/>
          <w:iCs/>
        </w:rPr>
        <w:t>European vehicle market statistics: Pocketbook 2019-2020</w:t>
      </w:r>
      <w:r>
        <w:t xml:space="preserve"> (p. 56). icct (the International Council on Clean Transportation).</w:t>
      </w:r>
    </w:p>
    <w:p w14:paraId="5C444301" w14:textId="77777777" w:rsidR="003C7433" w:rsidRDefault="003C7433" w:rsidP="003C7433">
      <w:pPr>
        <w:pStyle w:val="Bibliography"/>
      </w:pPr>
      <w:r>
        <w:t xml:space="preserve">Bloomberg NEF. (2020). </w:t>
      </w:r>
      <w:r>
        <w:rPr>
          <w:i/>
          <w:iCs/>
        </w:rPr>
        <w:t>Electric Vehicle Outlook 2020</w:t>
      </w:r>
      <w:r>
        <w:t>. Retrieved from https://bnef.turtl.co/story/evo-2020/</w:t>
      </w:r>
    </w:p>
    <w:p w14:paraId="41CB5D59" w14:textId="77777777" w:rsidR="003C7433" w:rsidRDefault="003C7433" w:rsidP="003C7433">
      <w:pPr>
        <w:pStyle w:val="Bibliography"/>
      </w:pPr>
      <w:r>
        <w:t>Brasor, P., &amp; Tsubuku, M. (2018, January 12). Electric vehicles are here, but are they practical and economical? Retrieved April 20, 2021, from The Japan Times website: https://www.japantimes.co.jp/news/2018/01/12/national/electric-vehicles-practical-economical/</w:t>
      </w:r>
    </w:p>
    <w:p w14:paraId="31C8ECF5" w14:textId="77777777" w:rsidR="003C7433" w:rsidRDefault="003C7433" w:rsidP="003C7433">
      <w:pPr>
        <w:pStyle w:val="Bibliography"/>
      </w:pPr>
      <w:r>
        <w:t xml:space="preserve">Cano, Z. P., Banham, D., Ye, S., Hintennach, A., Lu, J., Fowler, M., &amp; Chen, Z. (2018). Batteries and fuel cells for emerging electric vehicle markets. </w:t>
      </w:r>
      <w:r>
        <w:rPr>
          <w:i/>
          <w:iCs/>
        </w:rPr>
        <w:t>Nature Energy</w:t>
      </w:r>
      <w:r>
        <w:t xml:space="preserve">, </w:t>
      </w:r>
      <w:r>
        <w:rPr>
          <w:i/>
          <w:iCs/>
        </w:rPr>
        <w:t>3</w:t>
      </w:r>
      <w:r>
        <w:t>(4), 279–289. https://doi.org/10.1038/s41560-018-0108-1</w:t>
      </w:r>
    </w:p>
    <w:p w14:paraId="043753BE" w14:textId="77777777" w:rsidR="003C7433" w:rsidRDefault="003C7433" w:rsidP="003C7433">
      <w:pPr>
        <w:pStyle w:val="Bibliography"/>
      </w:pPr>
      <w:r>
        <w:t>Carnext. (2019). How many kilometers did the break-even point between hybrid and gasoline vehicles run? | Everyone’s scrap car information navigation. Retrieved April 5, 2021, from https://carnext.jp/magazine/article/hybrid_break-even_point/</w:t>
      </w:r>
    </w:p>
    <w:p w14:paraId="5994403E" w14:textId="77777777" w:rsidR="003C7433" w:rsidRDefault="003C7433" w:rsidP="003C7433">
      <w:pPr>
        <w:pStyle w:val="Bibliography"/>
      </w:pPr>
      <w:r>
        <w:t xml:space="preserve">Carview. (2019). Which is more advantageous, a hybrid car or a gasoline car? I compared by fuel efficiency &amp; price. Retrieved April 5, 2021, from </w:t>
      </w:r>
      <w:r>
        <w:t>日本最大級のクルマ総合情報サイト、カービュー</w:t>
      </w:r>
      <w:r>
        <w:t>! website: https://carview.yahoo.co.jp/news/detail/c59aa60e0ee1d234a25d071e6392f45e559a978b/</w:t>
      </w:r>
    </w:p>
    <w:p w14:paraId="27716869" w14:textId="77777777" w:rsidR="003C7433" w:rsidRDefault="003C7433" w:rsidP="003C7433">
      <w:pPr>
        <w:pStyle w:val="Bibliography"/>
      </w:pPr>
      <w:r>
        <w:t>Center for Sustainable Systems University of Michigan. (2020). Personal Transportation Factsheet | Center for Sustainable Systems. Retrieved February 26, 2021, from http://css.umich.edu/factsheets/personal-transportation-factsheet</w:t>
      </w:r>
    </w:p>
    <w:p w14:paraId="44BF4E79" w14:textId="77777777" w:rsidR="003C7433" w:rsidRDefault="003C7433" w:rsidP="003C7433">
      <w:pPr>
        <w:pStyle w:val="Bibliography"/>
      </w:pPr>
      <w:r>
        <w:lastRenderedPageBreak/>
        <w:t xml:space="preserve">Chester, M., &amp; Horvath, A. (2009). Environmental assessment of passenger transportation should include infrastructure and supply chains. </w:t>
      </w:r>
      <w:r>
        <w:rPr>
          <w:i/>
          <w:iCs/>
        </w:rPr>
        <w:t>Environmental Research Letters</w:t>
      </w:r>
      <w:r>
        <w:t xml:space="preserve">, </w:t>
      </w:r>
      <w:r>
        <w:rPr>
          <w:i/>
          <w:iCs/>
        </w:rPr>
        <w:t>4</w:t>
      </w:r>
      <w:r>
        <w:t>(2). Retrieved from http://iopscience.iop.org/article/10.1088/1748-9326/4/2/024008/meta;jsessionid=C42A29AC2B61C439711575EE95AE08DE.ip-10-40-1-105</w:t>
      </w:r>
    </w:p>
    <w:p w14:paraId="7A3258FC" w14:textId="77777777" w:rsidR="003C7433" w:rsidRDefault="003C7433" w:rsidP="003C7433">
      <w:pPr>
        <w:pStyle w:val="Bibliography"/>
      </w:pPr>
      <w:r>
        <w:t xml:space="preserve">Choma, E. F., &amp; Ugaya, C. M. L. (2017). Environmental impact assessment of increasing electric vehicles in the Brazilian fleet. </w:t>
      </w:r>
      <w:r>
        <w:rPr>
          <w:i/>
          <w:iCs/>
        </w:rPr>
        <w:t>Journal of Cleaner Production</w:t>
      </w:r>
      <w:r>
        <w:t xml:space="preserve">, </w:t>
      </w:r>
      <w:r>
        <w:rPr>
          <w:i/>
          <w:iCs/>
        </w:rPr>
        <w:t>152</w:t>
      </w:r>
      <w:r>
        <w:t>, 497–507. https://doi.org/10.1016/j.jclepro.2015.07.091</w:t>
      </w:r>
    </w:p>
    <w:p w14:paraId="788CC45D" w14:textId="77777777" w:rsidR="003C7433" w:rsidRDefault="003C7433" w:rsidP="003C7433">
      <w:pPr>
        <w:pStyle w:val="Bibliography"/>
      </w:pPr>
      <w:r>
        <w:t>Coren, M. J. (n.d.). The median electric car in the US is getting cheaper. Retrieved April 20, 2021, from Quartz website: https://qz.com/1695602/the-average-electric-vehicle-is-getting-cheaper-in-the-us/</w:t>
      </w:r>
    </w:p>
    <w:p w14:paraId="4B5617B3" w14:textId="77777777" w:rsidR="003C7433" w:rsidRDefault="003C7433" w:rsidP="003C7433">
      <w:pPr>
        <w:pStyle w:val="Bibliography"/>
      </w:pPr>
      <w:r w:rsidRPr="003C7433">
        <w:rPr>
          <w:lang w:val="da-DK"/>
        </w:rPr>
        <w:t xml:space="preserve">De Clerck, Q., van Lier, T., Messagie, M., Macharis, C., Van Mierlo, J., &amp; Vanhaverbeke, L. (2018). </w:t>
      </w:r>
      <w:r>
        <w:t xml:space="preserve">Total Cost for Society: A persona-based analysis of electric and conventional vehicles. </w:t>
      </w:r>
      <w:r>
        <w:rPr>
          <w:i/>
          <w:iCs/>
        </w:rPr>
        <w:t>Transportation Research Part D: Transport and Environment</w:t>
      </w:r>
      <w:r>
        <w:t xml:space="preserve">, </w:t>
      </w:r>
      <w:r>
        <w:rPr>
          <w:i/>
          <w:iCs/>
        </w:rPr>
        <w:t>64</w:t>
      </w:r>
      <w:r>
        <w:t>, 90–110. https://doi.org/10.1016/j.trd.2018.02.017</w:t>
      </w:r>
    </w:p>
    <w:p w14:paraId="40D807DE" w14:textId="77777777" w:rsidR="003C7433" w:rsidRDefault="003C7433" w:rsidP="003C7433">
      <w:pPr>
        <w:pStyle w:val="Bibliography"/>
      </w:pPr>
      <w:r>
        <w:t xml:space="preserve">Dunn, J., Slattery, M., Kendall, A., Ambrose, H., &amp; Shen, S. (2021). Circularity of Lithium-Ion Battery Materials in Electric Vehicles. </w:t>
      </w:r>
      <w:r>
        <w:rPr>
          <w:i/>
          <w:iCs/>
        </w:rPr>
        <w:t>Environmental Science &amp; Technology</w:t>
      </w:r>
      <w:r>
        <w:t xml:space="preserve">, </w:t>
      </w:r>
      <w:r>
        <w:rPr>
          <w:i/>
          <w:iCs/>
        </w:rPr>
        <w:t>55</w:t>
      </w:r>
      <w:r>
        <w:t>(8), 5189–5198. https://doi.org/10.1021/acs.est.0c07030</w:t>
      </w:r>
    </w:p>
    <w:p w14:paraId="3AB2A152" w14:textId="77777777" w:rsidR="003C7433" w:rsidRDefault="003C7433" w:rsidP="003C7433">
      <w:pPr>
        <w:pStyle w:val="Bibliography"/>
      </w:pPr>
      <w:r>
        <w:t xml:space="preserve">EIA. (n.d.). </w:t>
      </w:r>
      <w:r>
        <w:rPr>
          <w:i/>
          <w:iCs/>
        </w:rPr>
        <w:t>Annual Energy Outlook 2015</w:t>
      </w:r>
      <w:r>
        <w:t>. Retrieved from http://www.eia.gov/forecasts/aeo/pdf/0383(2015).pdf</w:t>
      </w:r>
    </w:p>
    <w:p w14:paraId="71E3A02D" w14:textId="77777777" w:rsidR="003C7433" w:rsidRDefault="003C7433" w:rsidP="003C7433">
      <w:pPr>
        <w:pStyle w:val="Bibliography"/>
      </w:pPr>
      <w:r>
        <w:t>Eisenstein, P. A. (2020, October 7). EVs Cost Half as Much as Gas-Powered Vehicles for Maintenance. Retrieved April 19, 2021, from The Detroit Bureau website: https://www.thedetroitbureau.com/2020/10/evs-cost-half-as-much-as-gas-powered-vehicles-for-maintenance/</w:t>
      </w:r>
    </w:p>
    <w:p w14:paraId="4484D2F0" w14:textId="77777777" w:rsidR="003C7433" w:rsidRDefault="003C7433" w:rsidP="003C7433">
      <w:pPr>
        <w:pStyle w:val="Bibliography"/>
      </w:pPr>
      <w:r>
        <w:t xml:space="preserve">Electric Power Research Institute. (2013). </w:t>
      </w:r>
      <w:r>
        <w:rPr>
          <w:i/>
          <w:iCs/>
        </w:rPr>
        <w:t>Total Cost of Ownership Model for Current Plug-In Electric Vehicles</w:t>
      </w:r>
      <w:r>
        <w:t>. Electric Power Research Institute.</w:t>
      </w:r>
    </w:p>
    <w:p w14:paraId="369D0CF1" w14:textId="77777777" w:rsidR="003C7433" w:rsidRDefault="003C7433" w:rsidP="003C7433">
      <w:pPr>
        <w:pStyle w:val="Bibliography"/>
      </w:pPr>
      <w:r>
        <w:t xml:space="preserve">Electric Power Research Institute. (2014). </w:t>
      </w:r>
      <w:r>
        <w:rPr>
          <w:i/>
          <w:iCs/>
        </w:rPr>
        <w:t>Total Cost of Ownership for Current Plug-in Electric Vehicles: Update to Model 2013 and 2014 Model Year Vehicles</w:t>
      </w:r>
      <w:r>
        <w:t xml:space="preserve"> (Technical Results No. 3002004054). </w:t>
      </w:r>
      <w:r>
        <w:lastRenderedPageBreak/>
        <w:t>Retrieved from http://www.epri.com/abstracts/Pages/ProductAbstract.aspx?ProductId=000000003002004054</w:t>
      </w:r>
    </w:p>
    <w:p w14:paraId="42064587" w14:textId="77777777" w:rsidR="003C7433" w:rsidRDefault="003C7433" w:rsidP="003C7433">
      <w:pPr>
        <w:pStyle w:val="Bibliography"/>
      </w:pPr>
      <w:r>
        <w:t xml:space="preserve">Environmental and Economic Policy Research Center of the Ministry of Ecology and Environment. (2018). </w:t>
      </w:r>
      <w:r>
        <w:rPr>
          <w:i/>
          <w:iCs/>
        </w:rPr>
        <w:t>The green development report of sharing mobility</w:t>
      </w:r>
      <w:r>
        <w:t>. Retrieved from http://www.prcee.org/yjcg/yjbg/201909/W020190905526779202048.pdf</w:t>
      </w:r>
    </w:p>
    <w:p w14:paraId="05A62CEE" w14:textId="77777777" w:rsidR="003C7433" w:rsidRDefault="003C7433" w:rsidP="003C7433">
      <w:pPr>
        <w:pStyle w:val="Bibliography"/>
      </w:pPr>
      <w:r>
        <w:t>Europe Became The World’s Biggest Plug-In Electric Car Market In 2020. (n.d.). Retrieved April 20, 2021, from InsideEVs website: https://insideevs.com/news/482202/europe-world-biggest-plugin-electric-car-market-2020/</w:t>
      </w:r>
    </w:p>
    <w:p w14:paraId="5316549E" w14:textId="77777777" w:rsidR="003C7433" w:rsidRDefault="003C7433" w:rsidP="003C7433">
      <w:pPr>
        <w:pStyle w:val="Bibliography"/>
      </w:pPr>
      <w:r>
        <w:t xml:space="preserve">European Environment Agency. (2018). </w:t>
      </w:r>
      <w:r>
        <w:rPr>
          <w:i/>
          <w:iCs/>
        </w:rPr>
        <w:t>Electric vehicles from life cycle and circular economy perspectives: TERM 2018 : Transport and Environment Reporting Mechanism (TERM) report.</w:t>
      </w:r>
      <w:r>
        <w:t xml:space="preserve"> LU: Publications Office. Retrieved from https://data.europa.eu/doi/10.2800/77428</w:t>
      </w:r>
    </w:p>
    <w:p w14:paraId="1AB9070B" w14:textId="77777777" w:rsidR="003C7433" w:rsidRDefault="003C7433" w:rsidP="003C7433">
      <w:pPr>
        <w:pStyle w:val="Bibliography"/>
      </w:pPr>
      <w:r>
        <w:t>European Environment Agency. (2018). Electric vehicles from life cycle and circular economy perspectives—TERM 2018—European Environment Agency [Publication]. Retrieved May 25, 2021, from https://www.eea.europa.eu/publications/electric-vehicles-from-life-cycle</w:t>
      </w:r>
    </w:p>
    <w:p w14:paraId="474FFC13" w14:textId="77777777" w:rsidR="003C7433" w:rsidRDefault="003C7433" w:rsidP="003C7433">
      <w:pPr>
        <w:pStyle w:val="Bibliography"/>
      </w:pPr>
      <w:r>
        <w:t>Feijter. (2018a, May 24). More On The New Buick Excelle sedan For China. Retrieved May 25, 2021, from CarNewsChina.com website: https://carnewschina.com/2018/05/24/more-on-the-new-buick-excelle-sedan-for-china/</w:t>
      </w:r>
    </w:p>
    <w:p w14:paraId="62863EE4" w14:textId="77777777" w:rsidR="003C7433" w:rsidRDefault="003C7433" w:rsidP="003C7433">
      <w:pPr>
        <w:pStyle w:val="Bibliography"/>
      </w:pPr>
      <w:r>
        <w:t>Feijter, A. T. de. (2018b, April 13). Nissan Sylphy Goes Electric In China. Retrieved April 5, 2021, from CarNewsChina.com website: https://carnewschina.com/2018/04/13/nissan-sylphy-goes-electric-in-china/</w:t>
      </w:r>
    </w:p>
    <w:p w14:paraId="53279070" w14:textId="77777777" w:rsidR="003C7433" w:rsidRDefault="003C7433" w:rsidP="003C7433">
      <w:pPr>
        <w:pStyle w:val="Bibliography"/>
      </w:pPr>
      <w:r>
        <w:t>Fleet News. (2020). EV charging infrastructure “biggest barrier” to adoption, says DfT. Retrieved May 26, 2021, from https://www.fleetnews.co.uk/news/latest-fleet-news/electric-fleet-news/2020/08/25/dft-says-ev-charging-infrastructure-cited-as-biggest-barrier-to-adoption</w:t>
      </w:r>
    </w:p>
    <w:p w14:paraId="2FDCE9D6" w14:textId="77777777" w:rsidR="003C7433" w:rsidRDefault="003C7433" w:rsidP="003C7433">
      <w:pPr>
        <w:pStyle w:val="Bibliography"/>
      </w:pPr>
      <w:r>
        <w:t>Fraunhofer-Gesellschaft. (2015). Wireless charging and discharging for electric vehicles. Retrieved May 26, 2021, from https://phys.org/news/2015-09-wireless-discharging-electric-vehicles.html</w:t>
      </w:r>
    </w:p>
    <w:p w14:paraId="490385B7" w14:textId="77777777" w:rsidR="003C7433" w:rsidRDefault="003C7433" w:rsidP="003C7433">
      <w:pPr>
        <w:pStyle w:val="Bibliography"/>
      </w:pPr>
      <w:r>
        <w:lastRenderedPageBreak/>
        <w:t>Gasnier, M. (2019, May 2). Strategy: With its new low-cost brand Jetta, Volkswagen is trying to pull a Dacia in China. Retrieved April 5, 2021, from Best Selling Cars Blog website: https://bestsellingcarsblog.com/2019/05/strategy-with-its-new-low-cost-brand-jetta-volkswagen-is-trying-to-pull-a-dacia-in-china/</w:t>
      </w:r>
    </w:p>
    <w:p w14:paraId="272DA88E" w14:textId="77777777" w:rsidR="003C7433" w:rsidRDefault="003C7433" w:rsidP="003C7433">
      <w:pPr>
        <w:pStyle w:val="Bibliography"/>
      </w:pPr>
      <w:r>
        <w:t xml:space="preserve">Gert Berckmans, Maarten Messagie, Jelle Smekens, Noshin Omar, Lieselot Vanhaverbeke, &amp; Joeri Van Mierlo. (2017). Cost Projection of State of the Art Lithium-Ion Batteries for Electric Vehicles Up to 2030. </w:t>
      </w:r>
      <w:r>
        <w:rPr>
          <w:i/>
          <w:iCs/>
        </w:rPr>
        <w:t>Energies</w:t>
      </w:r>
      <w:r>
        <w:t xml:space="preserve">, </w:t>
      </w:r>
      <w:r>
        <w:rPr>
          <w:i/>
          <w:iCs/>
        </w:rPr>
        <w:t>10</w:t>
      </w:r>
      <w:r>
        <w:t>(9), 1314. https://doi.org/10.3390/en10091314</w:t>
      </w:r>
    </w:p>
    <w:p w14:paraId="1DA818B8" w14:textId="77777777" w:rsidR="003C7433" w:rsidRDefault="003C7433" w:rsidP="003C7433">
      <w:pPr>
        <w:pStyle w:val="Bibliography"/>
      </w:pPr>
      <w:r>
        <w:t>Goosen, W. (2017). Top 10 EV Markets: Is PHEV’s gaining market share? Retrieved May 25, 2021, from https://wattev2buy.com/top-10-ev-markets-is-phev-gaining-market-share/</w:t>
      </w:r>
    </w:p>
    <w:p w14:paraId="54C9091C" w14:textId="77777777" w:rsidR="003C7433" w:rsidRDefault="003C7433" w:rsidP="003C7433">
      <w:pPr>
        <w:pStyle w:val="Bibliography"/>
      </w:pPr>
      <w:r>
        <w:t xml:space="preserve">Hagman, J., Ritzén, S., Stier, J. J., &amp; Susilo, Y. (2016a). Total cost of ownership and its potential implications for battery electric vehicle diffusion. </w:t>
      </w:r>
      <w:r>
        <w:rPr>
          <w:i/>
          <w:iCs/>
        </w:rPr>
        <w:t>Research in Transportation Business &amp; Management</w:t>
      </w:r>
      <w:r>
        <w:t xml:space="preserve">, </w:t>
      </w:r>
      <w:r>
        <w:rPr>
          <w:i/>
          <w:iCs/>
        </w:rPr>
        <w:t>18</w:t>
      </w:r>
      <w:r>
        <w:t>, 11–17. https://doi.org/10.1016/j.rtbm.2016.01.003</w:t>
      </w:r>
    </w:p>
    <w:p w14:paraId="3F6F4ED7" w14:textId="77777777" w:rsidR="003C7433" w:rsidRDefault="003C7433" w:rsidP="003C7433">
      <w:pPr>
        <w:pStyle w:val="Bibliography"/>
      </w:pPr>
      <w:r>
        <w:t xml:space="preserve">Hagman, J., Ritzén, S., Stier, J. J., &amp; Susilo, Y. (2016b). Total cost of ownership and its potential implications for battery electric vehicle diffusion. </w:t>
      </w:r>
      <w:r>
        <w:rPr>
          <w:i/>
          <w:iCs/>
        </w:rPr>
        <w:t>Research in Transportation Business &amp; Management</w:t>
      </w:r>
      <w:r>
        <w:t xml:space="preserve">, </w:t>
      </w:r>
      <w:r>
        <w:rPr>
          <w:i/>
          <w:iCs/>
        </w:rPr>
        <w:t>18</w:t>
      </w:r>
      <w:r>
        <w:t>, 11–17. https://doi.org/10.1016/j.rtbm.2016.01.003</w:t>
      </w:r>
    </w:p>
    <w:p w14:paraId="2C305583" w14:textId="77777777" w:rsidR="003C7433" w:rsidRDefault="003C7433" w:rsidP="003C7433">
      <w:pPr>
        <w:pStyle w:val="Bibliography"/>
      </w:pPr>
      <w:r>
        <w:t>Halvorson, B. (2020). Plug-in hybrids and EVs cost less to maintain and repair, finds Consumer Reports. Retrieved May 25, 2021, from Green Car Reports website: https://www.greencarreports.com/news/1129728_plug-in-hybrids-and-evs-cost-less-to-maintain-and-repair-finds-consumer-reports</w:t>
      </w:r>
    </w:p>
    <w:p w14:paraId="554D6066" w14:textId="77777777" w:rsidR="003C7433" w:rsidRDefault="003C7433" w:rsidP="003C7433">
      <w:pPr>
        <w:pStyle w:val="Bibliography"/>
      </w:pPr>
      <w:r>
        <w:t xml:space="preserve">Harto, C. (2020). </w:t>
      </w:r>
      <w:r>
        <w:rPr>
          <w:i/>
          <w:iCs/>
        </w:rPr>
        <w:t>Electric Vehicle Ownership Cost: Today’s Electric Vehicles Offer Big Savings for Consumers</w:t>
      </w:r>
      <w:r>
        <w:t>. Retrieved from https://advocacy.consumerreports.org/wp-content/uploads/2020/10/EV-Ownership-Cost-Final-Report-1.pdf</w:t>
      </w:r>
    </w:p>
    <w:p w14:paraId="147812C8" w14:textId="77777777" w:rsidR="003C7433" w:rsidRDefault="003C7433" w:rsidP="003C7433">
      <w:pPr>
        <w:pStyle w:val="Bibliography"/>
      </w:pPr>
      <w:r>
        <w:t>Harto, C., Winer, A., &amp; Friedman, D. (2020). Electric vehicle owners spending half as much on maintenance compared to gas-powered vehicle owners, finds new CR analysis. Retrieved May 25, 2021, from https://advocacy.consumerreports.org/press_release/electric-vehicle-owners-spending-half-as-much-on-maintenance-compared-to-gas-powered-vehicle-owners-finds-new-cr-analysis</w:t>
      </w:r>
    </w:p>
    <w:p w14:paraId="5D754172" w14:textId="77777777" w:rsidR="003C7433" w:rsidRDefault="003C7433" w:rsidP="003C7433">
      <w:pPr>
        <w:pStyle w:val="Bibliography"/>
      </w:pPr>
      <w:r>
        <w:lastRenderedPageBreak/>
        <w:t xml:space="preserve">Hasan, M. A., Frame, D. J., Chapman, R., &amp; Archie, K. M. (2021). Costs and emissions: Comparing electric and petrol-powered cars in New Zealand. </w:t>
      </w:r>
      <w:r>
        <w:rPr>
          <w:i/>
          <w:iCs/>
        </w:rPr>
        <w:t>Transportation Research Part D: Transport and Environment</w:t>
      </w:r>
      <w:r>
        <w:t xml:space="preserve">, </w:t>
      </w:r>
      <w:r>
        <w:rPr>
          <w:i/>
          <w:iCs/>
        </w:rPr>
        <w:t>90</w:t>
      </w:r>
      <w:r>
        <w:t>, 102671. https://doi.org/10.1016/j.trd.2020.102671</w:t>
      </w:r>
    </w:p>
    <w:p w14:paraId="765C947E" w14:textId="77777777" w:rsidR="003C7433" w:rsidRDefault="003C7433" w:rsidP="003C7433">
      <w:pPr>
        <w:pStyle w:val="Bibliography"/>
      </w:pPr>
      <w:r>
        <w:t xml:space="preserve">Hawkins, T. R., Gausen, O. M., &amp; Strømman, A. H. (2012). Environmental impacts of hybrid and electric vehicles—A review. </w:t>
      </w:r>
      <w:r>
        <w:rPr>
          <w:i/>
          <w:iCs/>
        </w:rPr>
        <w:t>The International Journal of Life Cycle Assessment</w:t>
      </w:r>
      <w:r>
        <w:t xml:space="preserve">, </w:t>
      </w:r>
      <w:r>
        <w:rPr>
          <w:i/>
          <w:iCs/>
        </w:rPr>
        <w:t>17</w:t>
      </w:r>
      <w:r>
        <w:t>(8), 997–1014. https://doi.org/10.1007/s11367-012-0440-9</w:t>
      </w:r>
    </w:p>
    <w:p w14:paraId="58B99D0F" w14:textId="77777777" w:rsidR="003C7433" w:rsidRDefault="003C7433" w:rsidP="003C7433">
      <w:pPr>
        <w:pStyle w:val="Bibliography"/>
      </w:pPr>
      <w:r>
        <w:t xml:space="preserve">Hawkins, T. R., Singh, B., Majeau-Bettez, G., &amp; Strømman, A. H. (2013). Comparative Environmental Life Cycle Assessment of Conventional and Electric Vehicles: LCA of Conventional and Electric Vehicles. </w:t>
      </w:r>
      <w:r>
        <w:rPr>
          <w:i/>
          <w:iCs/>
        </w:rPr>
        <w:t>Journal of Industrial Ecology</w:t>
      </w:r>
      <w:r>
        <w:t xml:space="preserve">, </w:t>
      </w:r>
      <w:r>
        <w:rPr>
          <w:i/>
          <w:iCs/>
        </w:rPr>
        <w:t>17</w:t>
      </w:r>
      <w:r>
        <w:t>(1), 53–64. https://doi.org/10.1111/j.1530-9290.2012.00532.x</w:t>
      </w:r>
    </w:p>
    <w:p w14:paraId="63CB28E1" w14:textId="77777777" w:rsidR="003C7433" w:rsidRDefault="003C7433" w:rsidP="003C7433">
      <w:pPr>
        <w:pStyle w:val="Bibliography"/>
      </w:pPr>
      <w:r>
        <w:t>Hilary. (2020, January 8). Good to Go? Assessing the Environmental Performance of New Mobility [Text]. Retrieved April 20, 2021, from ITF website: https://www.itf-oecd.org/good-go-assessing-environmental-performance-new-mobility</w:t>
      </w:r>
    </w:p>
    <w:p w14:paraId="03EC372E" w14:textId="77777777" w:rsidR="003C7433" w:rsidRDefault="003C7433" w:rsidP="003C7433">
      <w:pPr>
        <w:pStyle w:val="Bibliography"/>
      </w:pPr>
      <w:r>
        <w:t xml:space="preserve">Hsieh, I.-Y. L., Pan, M. S., Chiang, Y.-M., &amp; Green, W. H. (2019). Learning only buys you so much: Practical limits on battery price reduction. </w:t>
      </w:r>
      <w:r>
        <w:rPr>
          <w:i/>
          <w:iCs/>
        </w:rPr>
        <w:t>Applied Energy</w:t>
      </w:r>
      <w:r>
        <w:t xml:space="preserve">, </w:t>
      </w:r>
      <w:r>
        <w:rPr>
          <w:i/>
          <w:iCs/>
        </w:rPr>
        <w:t>239</w:t>
      </w:r>
      <w:r>
        <w:t>, 218–224. https://doi.org/10.1016/j.apenergy.2019.01.138</w:t>
      </w:r>
    </w:p>
    <w:p w14:paraId="180D815B" w14:textId="77777777" w:rsidR="003C7433" w:rsidRDefault="003C7433" w:rsidP="003C7433">
      <w:pPr>
        <w:pStyle w:val="Bibliography"/>
      </w:pPr>
      <w:r>
        <w:t xml:space="preserve">Hsieh, I.-Y. L., Pan, M. S., &amp; Green, W. H. (2020). Transition to electric vehicles in China: Implications for private motorization rate and battery market. </w:t>
      </w:r>
      <w:r>
        <w:rPr>
          <w:i/>
          <w:iCs/>
        </w:rPr>
        <w:t>Energy Policy</w:t>
      </w:r>
      <w:r>
        <w:t xml:space="preserve">, </w:t>
      </w:r>
      <w:r>
        <w:rPr>
          <w:i/>
          <w:iCs/>
        </w:rPr>
        <w:t>144</w:t>
      </w:r>
      <w:r>
        <w:t>, 111654. https://doi.org/10.1016/j.enpol.2020.111654</w:t>
      </w:r>
    </w:p>
    <w:p w14:paraId="592848E3" w14:textId="77777777" w:rsidR="003C7433" w:rsidRDefault="003C7433" w:rsidP="003C7433">
      <w:pPr>
        <w:pStyle w:val="Bibliography"/>
      </w:pPr>
      <w:r>
        <w:t>Hu. (2019). All-New Toyota Corolla Launched in China Market, Powered by 1.2T &amp; 1.8L Hybrid, Features 12.1in Display—Chinapev.com. Retrieved April 5, 2021, from https://www.chinapev.com/faw/faw-toyota/all-new-toyota-corolla-launched-in-china-market-powered-by-1-2t-1-8l-hybrid-features-12-1in-display/</w:t>
      </w:r>
    </w:p>
    <w:p w14:paraId="79811B95" w14:textId="77777777" w:rsidR="003C7433" w:rsidRDefault="003C7433" w:rsidP="003C7433">
      <w:pPr>
        <w:pStyle w:val="Bibliography"/>
      </w:pPr>
      <w:r>
        <w:t>ICCT. (2012). Global Transportation Roadmap Model v1.0. Retrieved May 5, 2021, from https://theicct.org/transportation-roadmap</w:t>
      </w:r>
    </w:p>
    <w:p w14:paraId="690C0B47" w14:textId="77777777" w:rsidR="003C7433" w:rsidRDefault="003C7433" w:rsidP="003C7433">
      <w:pPr>
        <w:pStyle w:val="Bibliography"/>
      </w:pPr>
      <w:r>
        <w:lastRenderedPageBreak/>
        <w:t xml:space="preserve">IEA. (2013). </w:t>
      </w:r>
      <w:r>
        <w:rPr>
          <w:i/>
          <w:iCs/>
        </w:rPr>
        <w:t>Global EV Outlook 2013: Understanding the Electric Vehicle Landscape to 2020</w:t>
      </w:r>
      <w:r>
        <w:t>. Electric Vehicles Initiative. Retrieved from Electric Vehicles Initiative website: https://www.iea.org/publications/globalevoutlook_2013.pdf</w:t>
      </w:r>
    </w:p>
    <w:p w14:paraId="0E198F38" w14:textId="77777777" w:rsidR="003C7433" w:rsidRDefault="003C7433" w:rsidP="003C7433">
      <w:pPr>
        <w:pStyle w:val="Bibliography"/>
      </w:pPr>
      <w:r>
        <w:t xml:space="preserve">IEA. (2015). </w:t>
      </w:r>
      <w:r>
        <w:rPr>
          <w:i/>
          <w:iCs/>
        </w:rPr>
        <w:t>Global EV Outlook 2015</w:t>
      </w:r>
      <w:r>
        <w:t xml:space="preserve"> [Summary]. Electric Vehicles Initiative.</w:t>
      </w:r>
    </w:p>
    <w:p w14:paraId="05980474" w14:textId="77777777" w:rsidR="003C7433" w:rsidRDefault="003C7433" w:rsidP="003C7433">
      <w:pPr>
        <w:pStyle w:val="Bibliography"/>
      </w:pPr>
      <w:r>
        <w:t xml:space="preserve">IEA. (2016a). </w:t>
      </w:r>
      <w:r>
        <w:rPr>
          <w:i/>
          <w:iCs/>
        </w:rPr>
        <w:t>Energy Technology Perspectives 2016</w:t>
      </w:r>
      <w:r>
        <w:t>. Paris: International Energy Agency. Retrieved from International Energy Agency website: http://www.iea.org/etp/etp2016/</w:t>
      </w:r>
    </w:p>
    <w:p w14:paraId="33EF96F4" w14:textId="77777777" w:rsidR="003C7433" w:rsidRDefault="003C7433" w:rsidP="003C7433">
      <w:pPr>
        <w:pStyle w:val="Bibliography"/>
      </w:pPr>
      <w:r>
        <w:t xml:space="preserve">IEA. (2016b). </w:t>
      </w:r>
      <w:r>
        <w:rPr>
          <w:i/>
          <w:iCs/>
        </w:rPr>
        <w:t>Energy Technology Perspectives 2016: Towards Sustainable Urban Energy Systems</w:t>
      </w:r>
      <w:r>
        <w:t>. Paris: International Energy Agency. Retrieved from International Energy Agency website: http://www.iea.org/etp/etp2016/</w:t>
      </w:r>
    </w:p>
    <w:p w14:paraId="097EED0E" w14:textId="77777777" w:rsidR="003C7433" w:rsidRDefault="003C7433" w:rsidP="003C7433">
      <w:pPr>
        <w:pStyle w:val="Bibliography"/>
      </w:pPr>
      <w:r>
        <w:t xml:space="preserve">IEA. (2016c). Energy Technology Perspectives 2016: Towards Sustainable Urban Energy Systems. </w:t>
      </w:r>
      <w:r>
        <w:rPr>
          <w:i/>
          <w:iCs/>
        </w:rPr>
        <w:t>Energy Technology</w:t>
      </w:r>
      <w:r>
        <w:t>, 418.</w:t>
      </w:r>
    </w:p>
    <w:p w14:paraId="6558E077" w14:textId="77777777" w:rsidR="003C7433" w:rsidRDefault="003C7433" w:rsidP="003C7433">
      <w:pPr>
        <w:pStyle w:val="Bibliography"/>
      </w:pPr>
      <w:r>
        <w:t xml:space="preserve">IEA. (2018a). </w:t>
      </w:r>
      <w:r>
        <w:rPr>
          <w:i/>
          <w:iCs/>
        </w:rPr>
        <w:t>Energy Technology Perspectives 2017</w:t>
      </w:r>
      <w:r>
        <w:t xml:space="preserve"> (p. 441).</w:t>
      </w:r>
    </w:p>
    <w:p w14:paraId="1DA81FC8" w14:textId="77777777" w:rsidR="003C7433" w:rsidRDefault="003C7433" w:rsidP="003C7433">
      <w:pPr>
        <w:pStyle w:val="Bibliography"/>
      </w:pPr>
      <w:r>
        <w:t xml:space="preserve">IEA. (2018b). </w:t>
      </w:r>
      <w:r>
        <w:rPr>
          <w:i/>
          <w:iCs/>
        </w:rPr>
        <w:t>Global EV Outlook 2018</w:t>
      </w:r>
      <w:r>
        <w:t xml:space="preserve"> (p. 141). International Energy Agency.</w:t>
      </w:r>
    </w:p>
    <w:p w14:paraId="55D7FA5F" w14:textId="77777777" w:rsidR="003C7433" w:rsidRDefault="003C7433" w:rsidP="003C7433">
      <w:pPr>
        <w:pStyle w:val="Bibliography"/>
      </w:pPr>
      <w:r>
        <w:t>IEA. (2019a). Global EV Outlook 2019 – Analysis. Retrieved April 20, 2021, from IEA website: https://www.iea.org/reports/global-ev-outlook-2019</w:t>
      </w:r>
    </w:p>
    <w:p w14:paraId="59ACE9A0" w14:textId="77777777" w:rsidR="003C7433" w:rsidRDefault="003C7433" w:rsidP="003C7433">
      <w:pPr>
        <w:pStyle w:val="Bibliography"/>
      </w:pPr>
      <w:r>
        <w:t xml:space="preserve">IEA. (2019b). </w:t>
      </w:r>
      <w:r>
        <w:rPr>
          <w:i/>
          <w:iCs/>
        </w:rPr>
        <w:t>Global EV Outlook 2019: Scaling-up the transition to electric mobility</w:t>
      </w:r>
      <w:r>
        <w:t>. OECD. https://doi.org/10.1787/35fb60bd-en</w:t>
      </w:r>
    </w:p>
    <w:p w14:paraId="598B742B" w14:textId="77777777" w:rsidR="003C7433" w:rsidRDefault="003C7433" w:rsidP="003C7433">
      <w:pPr>
        <w:pStyle w:val="Bibliography"/>
      </w:pPr>
      <w:r>
        <w:t>IEA. (2020). CO2 Emissions from Fuel Combustion: Overview. Retrieved May 19, 2021, from IEA website: https://www.iea.org/reports/co2-emissions-from-fuel-combustion-overview</w:t>
      </w:r>
    </w:p>
    <w:p w14:paraId="55F475AE" w14:textId="77777777" w:rsidR="003C7433" w:rsidRDefault="003C7433" w:rsidP="003C7433">
      <w:pPr>
        <w:pStyle w:val="Bibliography"/>
      </w:pPr>
      <w:r>
        <w:t>IEA. (2021a). Global EV Data Explorer – Analysis. Retrieved May 25, 2021, from IEA website: https://www.iea.org/articles/global-ev-data-explorer</w:t>
      </w:r>
    </w:p>
    <w:p w14:paraId="1E5368CF" w14:textId="77777777" w:rsidR="003C7433" w:rsidRDefault="003C7433" w:rsidP="003C7433">
      <w:pPr>
        <w:pStyle w:val="Bibliography"/>
      </w:pPr>
      <w:r>
        <w:t xml:space="preserve">IEA. (2021b). </w:t>
      </w:r>
      <w:r>
        <w:rPr>
          <w:i/>
          <w:iCs/>
        </w:rPr>
        <w:t>Global EV Outlook 2021</w:t>
      </w:r>
      <w:r>
        <w:t>. 101.</w:t>
      </w:r>
    </w:p>
    <w:p w14:paraId="00E88374" w14:textId="77777777" w:rsidR="003C7433" w:rsidRDefault="003C7433" w:rsidP="003C7433">
      <w:pPr>
        <w:pStyle w:val="Bibliography"/>
      </w:pPr>
      <w:r>
        <w:t>IEA, I., &amp; ICCT. (2019). Fuel Economy in Major Car Markets: Technology and Policy Drivers 2005-2017 – Analysis. Retrieved April 5, 2021, from IEA website: https://www.iea.org/reports/fuel-economy-in-major-car-markets</w:t>
      </w:r>
    </w:p>
    <w:p w14:paraId="730799BB" w14:textId="77777777" w:rsidR="003C7433" w:rsidRDefault="003C7433" w:rsidP="003C7433">
      <w:pPr>
        <w:pStyle w:val="Bibliography"/>
      </w:pPr>
      <w:r>
        <w:lastRenderedPageBreak/>
        <w:t>ITDP. (2019). The Electric Assist: Leveraging E-bikes and E-scooters for More Livable Cities. Retrieved March 30, 2021, from Institute for Transportation and Development Policy website: https://www.itdp.org/publication/electric-assist/</w:t>
      </w:r>
    </w:p>
    <w:p w14:paraId="05A19BAA" w14:textId="77777777" w:rsidR="003C7433" w:rsidRDefault="003C7433" w:rsidP="003C7433">
      <w:pPr>
        <w:pStyle w:val="Bibliography"/>
      </w:pPr>
      <w:r>
        <w:t xml:space="preserve">ITF/OECD. (2020). </w:t>
      </w:r>
      <w:r>
        <w:rPr>
          <w:i/>
          <w:iCs/>
        </w:rPr>
        <w:t>Good to Go? Assessing the Environmental Performance of New Mobility</w:t>
      </w:r>
      <w:r>
        <w:t>. 89.</w:t>
      </w:r>
    </w:p>
    <w:p w14:paraId="23DD8A06" w14:textId="77777777" w:rsidR="003C7433" w:rsidRDefault="003C7433" w:rsidP="003C7433">
      <w:pPr>
        <w:pStyle w:val="Bibliography"/>
      </w:pPr>
      <w:r>
        <w:t>JATO. (2019, December 12). EV prices have been growing during the last 8 years. Retrieved May 25, 2021, from JATO website: https://www.jato.com/ev-prices-have-been-growing-during-the-last-8-years/</w:t>
      </w:r>
    </w:p>
    <w:p w14:paraId="0504C3AD" w14:textId="77777777" w:rsidR="003C7433" w:rsidRDefault="003C7433" w:rsidP="003C7433">
      <w:pPr>
        <w:pStyle w:val="Bibliography"/>
      </w:pPr>
      <w:r>
        <w:t>Jean, K. (2021). Lithium-Ion Battery Recycling Finally Takes Off in North America and Europe—IEEE Spectrum. Retrieved March 31, 2021, from IEEE Spectrum: Technology, Engineering, and Science News website: https://spectrum.ieee.org/energy/batteries-storage/lithiumion-battery-recycling-finally-takes-off-in-north-america-and-europe</w:t>
      </w:r>
    </w:p>
    <w:p w14:paraId="22D37FDE" w14:textId="77777777" w:rsidR="003C7433" w:rsidRDefault="003C7433" w:rsidP="003C7433">
      <w:pPr>
        <w:pStyle w:val="Bibliography"/>
      </w:pPr>
      <w:r>
        <w:t xml:space="preserve">Joseck, F., &amp; Ward, J. (2014, March). </w:t>
      </w:r>
      <w:r>
        <w:rPr>
          <w:i/>
          <w:iCs/>
        </w:rPr>
        <w:t>Cradle to Grave Lifecycle Analysis of Vehicle and Fuel Pathways</w:t>
      </w:r>
      <w:r>
        <w:t>.</w:t>
      </w:r>
    </w:p>
    <w:p w14:paraId="26DD2E15" w14:textId="77777777" w:rsidR="003C7433" w:rsidRDefault="003C7433" w:rsidP="003C7433">
      <w:pPr>
        <w:pStyle w:val="Bibliography"/>
      </w:pPr>
      <w:r>
        <w:t>Kane, M. (2019). Electric Car Energy Consumption (EPA) Compared – April 1, 2019. Retrieved May 25, 2021, from InsideEVs website: https://insideevs.com/reviews/343702/electric-car-energy-consumption-epa-compared-april-1-2019/</w:t>
      </w:r>
    </w:p>
    <w:p w14:paraId="0E3DAB95" w14:textId="77777777" w:rsidR="003C7433" w:rsidRDefault="003C7433" w:rsidP="003C7433">
      <w:pPr>
        <w:pStyle w:val="Bibliography"/>
      </w:pPr>
      <w:r>
        <w:t xml:space="preserve">Kara, S., Li, W., &amp; Sadjiva, N. (2017). Life Cycle Cost Analysis of Electrical Vehicles in Australia. </w:t>
      </w:r>
      <w:r>
        <w:rPr>
          <w:i/>
          <w:iCs/>
        </w:rPr>
        <w:t>Procedia CIRP</w:t>
      </w:r>
      <w:r>
        <w:t xml:space="preserve">, </w:t>
      </w:r>
      <w:r>
        <w:rPr>
          <w:i/>
          <w:iCs/>
        </w:rPr>
        <w:t>61</w:t>
      </w:r>
      <w:r>
        <w:t>, 767–772. https://doi.org/10.1016/j.procir.2016.11.179</w:t>
      </w:r>
    </w:p>
    <w:p w14:paraId="6EEC1F56" w14:textId="77777777" w:rsidR="003C7433" w:rsidRDefault="003C7433" w:rsidP="003C7433">
      <w:pPr>
        <w:pStyle w:val="Bibliography"/>
      </w:pPr>
      <w:r>
        <w:t xml:space="preserve">Kittner, N, Tsiropoulos, I., Cohan, D., Schmidt, O., Staffell, I., &amp; Kammen, D. M. (2020). </w:t>
      </w:r>
      <w:r>
        <w:rPr>
          <w:i/>
          <w:iCs/>
        </w:rPr>
        <w:t>Technological Learning in the Transition to a Low-Carbon Energy System</w:t>
      </w:r>
      <w:r>
        <w:t>. Elsevier. https://doi.org/10.1016/C2018-0-04547-8</w:t>
      </w:r>
    </w:p>
    <w:p w14:paraId="737B0686" w14:textId="77777777" w:rsidR="003C7433" w:rsidRDefault="003C7433" w:rsidP="003C7433">
      <w:pPr>
        <w:pStyle w:val="Bibliography"/>
      </w:pPr>
      <w:r>
        <w:t xml:space="preserve">Kittner, Noah, Tsiropoulos, I., Tarvydas, D., Schmidt, O., Staffell, I., &amp; Kammen, D. M. (2020). Electric vehicles. In </w:t>
      </w:r>
      <w:r>
        <w:rPr>
          <w:i/>
          <w:iCs/>
        </w:rPr>
        <w:t>Technological Learning in the Transition to a Low-Carbon Energy System</w:t>
      </w:r>
      <w:r>
        <w:t xml:space="preserve"> (pp. 145–163). Elsevier. https://doi.org/10.1016/B978-0-12-818762-3.00009-1</w:t>
      </w:r>
    </w:p>
    <w:p w14:paraId="51B62C41" w14:textId="77777777" w:rsidR="003C7433" w:rsidRDefault="003C7433" w:rsidP="003C7433">
      <w:pPr>
        <w:pStyle w:val="Bibliography"/>
      </w:pPr>
      <w:r>
        <w:t xml:space="preserve">Lattanzio, R. K., &amp; Clark, C. E. (n.d.). </w:t>
      </w:r>
      <w:r>
        <w:rPr>
          <w:i/>
          <w:iCs/>
        </w:rPr>
        <w:t>Environmental Effects of Battery Electric and Internal Combustion Engine Vehicles</w:t>
      </w:r>
      <w:r>
        <w:t>. 41.</w:t>
      </w:r>
    </w:p>
    <w:p w14:paraId="54CC90E7" w14:textId="77777777" w:rsidR="003C7433" w:rsidRDefault="003C7433" w:rsidP="003C7433">
      <w:pPr>
        <w:pStyle w:val="Bibliography"/>
      </w:pPr>
      <w:r>
        <w:t xml:space="preserve">Lave, L. B., &amp; MacLean, H. L. (2002). An environmental-economic evaluation of hybrid electric vehicles: Toyota’s Prius vs. its conventional internal combustion engine Corolla. </w:t>
      </w:r>
      <w:r>
        <w:rPr>
          <w:i/>
          <w:iCs/>
        </w:rPr>
        <w:t xml:space="preserve">Transportation Research </w:t>
      </w:r>
      <w:r>
        <w:rPr>
          <w:i/>
          <w:iCs/>
        </w:rPr>
        <w:lastRenderedPageBreak/>
        <w:t>Part D: Transport and Environment</w:t>
      </w:r>
      <w:r>
        <w:t xml:space="preserve">, </w:t>
      </w:r>
      <w:r>
        <w:rPr>
          <w:i/>
          <w:iCs/>
        </w:rPr>
        <w:t>7</w:t>
      </w:r>
      <w:r>
        <w:t>(2), 155–162. https://doi.org/10.1016/S1361-9209(01)00014-1</w:t>
      </w:r>
    </w:p>
    <w:p w14:paraId="46DFDF36" w14:textId="77777777" w:rsidR="003C7433" w:rsidRDefault="003C7433" w:rsidP="003C7433">
      <w:pPr>
        <w:pStyle w:val="Bibliography"/>
      </w:pPr>
      <w:r>
        <w:t xml:space="preserve">Letmathe, P., &amp; Suares, M. (2017). A consumer-oriented total cost of ownership model for different vehicle types in Germany. </w:t>
      </w:r>
      <w:r>
        <w:rPr>
          <w:i/>
          <w:iCs/>
        </w:rPr>
        <w:t>Transportation Research Part D: Transport and Environment</w:t>
      </w:r>
      <w:r>
        <w:t xml:space="preserve">, </w:t>
      </w:r>
      <w:r>
        <w:rPr>
          <w:i/>
          <w:iCs/>
        </w:rPr>
        <w:t>57</w:t>
      </w:r>
      <w:r>
        <w:t>, 314–335. https://doi.org/10.1016/j.trd.2017.09.007</w:t>
      </w:r>
    </w:p>
    <w:p w14:paraId="1582E6AC" w14:textId="77777777" w:rsidR="003C7433" w:rsidRDefault="003C7433" w:rsidP="003C7433">
      <w:pPr>
        <w:pStyle w:val="Bibliography"/>
      </w:pPr>
      <w:r>
        <w:t>Lewis, M. (2020, July 22). EVs are now cheaper to run than ICE cars per year in the UK. Retrieved June 1, 2021, from Electrek website: https://electrek.co/2020/07/22/evs-cheaper-per-year-ice-cars-uk/</w:t>
      </w:r>
    </w:p>
    <w:p w14:paraId="59D815F8" w14:textId="77777777" w:rsidR="003C7433" w:rsidRDefault="003C7433" w:rsidP="003C7433">
      <w:pPr>
        <w:pStyle w:val="Bibliography"/>
      </w:pPr>
      <w:r>
        <w:t xml:space="preserve">Liu, H., Man, H., Cui, H., Wang, Y., Deng, F., Wang, Y., … He, K. (2017). An updated emission inventory of vehicular VOCs and IVOCs in China. </w:t>
      </w:r>
      <w:r>
        <w:rPr>
          <w:i/>
          <w:iCs/>
        </w:rPr>
        <w:t>Atmospheric Chemistry and Physics</w:t>
      </w:r>
      <w:r>
        <w:t xml:space="preserve">, </w:t>
      </w:r>
      <w:r>
        <w:rPr>
          <w:i/>
          <w:iCs/>
        </w:rPr>
        <w:t>17</w:t>
      </w:r>
      <w:r>
        <w:t>(20), 12709–12724. https://doi.org/10.5194/acp-17-12709-2017</w:t>
      </w:r>
    </w:p>
    <w:p w14:paraId="51CFC1DB" w14:textId="77777777" w:rsidR="003C7433" w:rsidRDefault="003C7433" w:rsidP="003C7433">
      <w:pPr>
        <w:pStyle w:val="Bibliography"/>
      </w:pPr>
      <w:r>
        <w:t xml:space="preserve">Liu, Q., Qiu, G., Zeng, H., &amp; Liu, J. (2019). </w:t>
      </w:r>
      <w:r>
        <w:rPr>
          <w:i/>
          <w:iCs/>
        </w:rPr>
        <w:t>Research on Battery Electric Vehicle Price Subsidy and Its Sustainability Based on the Learning Rare Curve</w:t>
      </w:r>
      <w:r>
        <w:t>. https://doi.org/10.19634/j.cnki.11-1403/c.2019.03.010</w:t>
      </w:r>
    </w:p>
    <w:p w14:paraId="2A4CC494" w14:textId="77777777" w:rsidR="003C7433" w:rsidRDefault="003C7433" w:rsidP="003C7433">
      <w:pPr>
        <w:pStyle w:val="Bibliography"/>
      </w:pPr>
      <w:r>
        <w:t>loT Marketing. (2021, February 9). Advantages and Disadvantages of Electric Vehicles. Retrieved May 19, 2021, from IoT Marketing website: https://iotmktg.com/advantages-and-disadvantages-of-electric-vehicles/</w:t>
      </w:r>
    </w:p>
    <w:p w14:paraId="5E1E2952" w14:textId="77777777" w:rsidR="003C7433" w:rsidRDefault="003C7433" w:rsidP="003C7433">
      <w:pPr>
        <w:pStyle w:val="Bibliography"/>
      </w:pPr>
      <w:r>
        <w:t xml:space="preserve">Lu, S. (2006). </w:t>
      </w:r>
      <w:r>
        <w:rPr>
          <w:i/>
          <w:iCs/>
        </w:rPr>
        <w:t>Vehicle Survivability and Travel Mileage Schedules</w:t>
      </w:r>
      <w:r>
        <w:t xml:space="preserve"> (NHTSA Technical Report No. DOT HS 809 952). National Highway Transportation Safety Administration. Retrieved from National Highway Transportation Safety Administration website: https://crashstats.nhtsa.dot.gov/Api/Public/ViewPublication/809952</w:t>
      </w:r>
    </w:p>
    <w:p w14:paraId="46241A89" w14:textId="77777777" w:rsidR="003C7433" w:rsidRDefault="003C7433" w:rsidP="003C7433">
      <w:pPr>
        <w:pStyle w:val="Bibliography"/>
      </w:pPr>
      <w:r>
        <w:t>Lutney, &amp; Nicholas. (2019). Update on electric vehicle costs in the United States through 2030 | International Council on Clean Transportation. Retrieved April 5, 2021, from https://theicct.org/publications/update-US-2030-electric-vehicle-cost</w:t>
      </w:r>
    </w:p>
    <w:p w14:paraId="721ADB40" w14:textId="77777777" w:rsidR="003C7433" w:rsidRDefault="003C7433" w:rsidP="003C7433">
      <w:pPr>
        <w:pStyle w:val="Bibliography"/>
      </w:pPr>
      <w:r>
        <w:t>Lutsey, N., Cui, H., &amp; Yu, R. (2021). Evaluating electric vehicle costs and benefits in China in the 2020–2035 time frame | International Council on Clean Transportation. Retrieved May 25, 2021, from https://theicct.org/publications/ev-costs-benefits-china-EN-apr2021</w:t>
      </w:r>
    </w:p>
    <w:p w14:paraId="0B5A0C28" w14:textId="77777777" w:rsidR="003C7433" w:rsidRDefault="003C7433" w:rsidP="003C7433">
      <w:pPr>
        <w:pStyle w:val="Bibliography"/>
      </w:pPr>
      <w:r>
        <w:lastRenderedPageBreak/>
        <w:t xml:space="preserve">McQueen, M., MacArthur, J., &amp; Cherry, C. (2020). The E-Bike Potential: Estimating regional e-bike impacts on greenhouse gas emissions. </w:t>
      </w:r>
      <w:r>
        <w:rPr>
          <w:i/>
          <w:iCs/>
        </w:rPr>
        <w:t>Transportation Research Part D: Transport and Environment</w:t>
      </w:r>
      <w:r>
        <w:t xml:space="preserve">, </w:t>
      </w:r>
      <w:r>
        <w:rPr>
          <w:i/>
          <w:iCs/>
        </w:rPr>
        <w:t>87</w:t>
      </w:r>
      <w:r>
        <w:t>, 102482. https://doi.org/10.1016/j.trd.2020.102482</w:t>
      </w:r>
    </w:p>
    <w:p w14:paraId="18910F35" w14:textId="77777777" w:rsidR="003C7433" w:rsidRDefault="003C7433" w:rsidP="003C7433">
      <w:pPr>
        <w:pStyle w:val="Bibliography"/>
      </w:pPr>
      <w:r>
        <w:t xml:space="preserve">Mellino, S., Petrillo, A., Cigolotti, V., Autorino, C., Jannelli, E., &amp; Ulgiati, S. (2017). A Life Cycle Assessment of lithium battery and hydrogen-FC powered electric bicycles: Searching for cleaner solutions to urban mobility. </w:t>
      </w:r>
      <w:r>
        <w:rPr>
          <w:i/>
          <w:iCs/>
        </w:rPr>
        <w:t>International Journal of Hydrogen Energy</w:t>
      </w:r>
      <w:r>
        <w:t xml:space="preserve">, </w:t>
      </w:r>
      <w:r>
        <w:rPr>
          <w:i/>
          <w:iCs/>
        </w:rPr>
        <w:t>42</w:t>
      </w:r>
      <w:r>
        <w:t>(3), 1830–1840. https://doi.org/10.1016/j.ijhydene.2016.10.146</w:t>
      </w:r>
    </w:p>
    <w:p w14:paraId="10013255" w14:textId="77777777" w:rsidR="003C7433" w:rsidRDefault="003C7433" w:rsidP="003C7433">
      <w:pPr>
        <w:pStyle w:val="Bibliography"/>
      </w:pPr>
      <w:r>
        <w:t xml:space="preserve">Milovanoff, A., Posen, I. D., &amp; MacLean, H. L. (2020). Electrification of light-duty vehicle fleet alone will not meet mitigation targets. </w:t>
      </w:r>
      <w:r>
        <w:rPr>
          <w:i/>
          <w:iCs/>
        </w:rPr>
        <w:t>Nature Climate Change</w:t>
      </w:r>
      <w:r>
        <w:t xml:space="preserve">, </w:t>
      </w:r>
      <w:r>
        <w:rPr>
          <w:i/>
          <w:iCs/>
        </w:rPr>
        <w:t>10</w:t>
      </w:r>
      <w:r>
        <w:t>(12), 1102–1107. https://doi.org/10.1038/s41558-020-00921-7</w:t>
      </w:r>
    </w:p>
    <w:p w14:paraId="18F4A4B3" w14:textId="77777777" w:rsidR="003C7433" w:rsidRDefault="003C7433" w:rsidP="003C7433">
      <w:pPr>
        <w:pStyle w:val="Bibliography"/>
      </w:pPr>
      <w:r>
        <w:t xml:space="preserve">Mock, P. (2019). </w:t>
      </w:r>
      <w:r>
        <w:rPr>
          <w:i/>
          <w:iCs/>
        </w:rPr>
        <w:t>European vehicle market statistics 2018/2019</w:t>
      </w:r>
      <w:r>
        <w:t>. 64.</w:t>
      </w:r>
    </w:p>
    <w:p w14:paraId="7C5F14E1" w14:textId="77777777" w:rsidR="003C7433" w:rsidRDefault="003C7433" w:rsidP="003C7433">
      <w:pPr>
        <w:pStyle w:val="Bibliography"/>
      </w:pPr>
      <w:r>
        <w:t>Nextgreencar. (2021). Electric vehicle market statistics 2021—How many electric vehicles have been sold in the UK? Retrieved May 25, 2021, from https://nextgreencar.com/electric-cars/statistics/</w:t>
      </w:r>
    </w:p>
    <w:p w14:paraId="66B1023C" w14:textId="77777777" w:rsidR="003C7433" w:rsidRDefault="003C7433" w:rsidP="003C7433">
      <w:pPr>
        <w:pStyle w:val="Bibliography"/>
      </w:pPr>
      <w:r>
        <w:t>Ning, A. W. E. (2018, April 16). First Photos Of The All New Volkswagen Bora For China. Retrieved April 5, 2021, from CarNewsChina.com website: https://carnewschina.com/2018/04/16/first-photos-of-the-all-new-volkswagen-bora-for-china/</w:t>
      </w:r>
    </w:p>
    <w:p w14:paraId="2FAF936F" w14:textId="77777777" w:rsidR="003C7433" w:rsidRDefault="003C7433" w:rsidP="003C7433">
      <w:pPr>
        <w:pStyle w:val="Bibliography"/>
      </w:pPr>
      <w:r>
        <w:t xml:space="preserve">Nykvist, B., &amp; Nilsson, M. (2015a). Rapidly falling costs of battery packs for electric vehicles. </w:t>
      </w:r>
      <w:r>
        <w:rPr>
          <w:i/>
          <w:iCs/>
        </w:rPr>
        <w:t>Nature Climate Change</w:t>
      </w:r>
      <w:r>
        <w:t xml:space="preserve">, </w:t>
      </w:r>
      <w:r>
        <w:rPr>
          <w:i/>
          <w:iCs/>
        </w:rPr>
        <w:t>5</w:t>
      </w:r>
      <w:r>
        <w:t>(4), 329–332. https://doi.org/10.1038/nclimate2564</w:t>
      </w:r>
    </w:p>
    <w:p w14:paraId="7DB7E8C8" w14:textId="77777777" w:rsidR="003C7433" w:rsidRDefault="003C7433" w:rsidP="003C7433">
      <w:pPr>
        <w:pStyle w:val="Bibliography"/>
      </w:pPr>
      <w:r>
        <w:t xml:space="preserve">Nykvist, B., &amp; Nilsson, M. (2015b). Rapidly falling costs of battery packs for electric vehicles. </w:t>
      </w:r>
      <w:r>
        <w:rPr>
          <w:i/>
          <w:iCs/>
        </w:rPr>
        <w:t>Nature Climate Change</w:t>
      </w:r>
      <w:r>
        <w:t xml:space="preserve">, </w:t>
      </w:r>
      <w:r>
        <w:rPr>
          <w:i/>
          <w:iCs/>
        </w:rPr>
        <w:t>5</w:t>
      </w:r>
      <w:r>
        <w:t>(4), 329–332. https://doi.org/10.1038/nclimate2564</w:t>
      </w:r>
    </w:p>
    <w:p w14:paraId="136A2A3C" w14:textId="77777777" w:rsidR="003C7433" w:rsidRDefault="003C7433" w:rsidP="003C7433">
      <w:pPr>
        <w:pStyle w:val="Bibliography"/>
      </w:pPr>
      <w:r>
        <w:t>ODYSSEE-MURE. (2021). Specific CO2 emissions of new cars. Retrieved May 25, 2021, from https://www.odyssee-mure.eu/publications/efficiency-by-sector/transport/new-cars-co2-emissions.html</w:t>
      </w:r>
    </w:p>
    <w:p w14:paraId="6AE2F0B9" w14:textId="77777777" w:rsidR="003C7433" w:rsidRDefault="003C7433" w:rsidP="003C7433">
      <w:pPr>
        <w:pStyle w:val="Bibliography"/>
      </w:pPr>
      <w:r>
        <w:t>OECD. (2019). Global EV Outlook 2019: Scaling-up the transition to electric mobility. Retrieved May 25, 2021, from https://www.oecd.org/publications/global-ev-outlook-2019-35fb60bd-en.htm</w:t>
      </w:r>
    </w:p>
    <w:p w14:paraId="1F39DA80" w14:textId="77777777" w:rsidR="003C7433" w:rsidRDefault="003C7433" w:rsidP="003C7433">
      <w:pPr>
        <w:pStyle w:val="Bibliography"/>
      </w:pPr>
      <w:r>
        <w:lastRenderedPageBreak/>
        <w:t xml:space="preserve">OECD. (2021). </w:t>
      </w:r>
      <w:r>
        <w:rPr>
          <w:i/>
          <w:iCs/>
        </w:rPr>
        <w:t>Non-exhaust Particulate Emissions from Road Transport: An Ignored Environmental Policy Challenge</w:t>
      </w:r>
      <w:r>
        <w:t>. Retrieved from https://www.oecd-ilibrary.org/sites/4a4dc6ca-en/1/1/index.html?itemId=/content/publication/4a4dc6ca-en&amp;_csp_=681d016aff567eeb4efd802d746cdcc4&amp;itemIGO=oecd&amp;itemContentType=book</w:t>
      </w:r>
    </w:p>
    <w:p w14:paraId="09802C8E" w14:textId="77777777" w:rsidR="003C7433" w:rsidRDefault="003C7433" w:rsidP="003C7433">
      <w:pPr>
        <w:pStyle w:val="Bibliography"/>
      </w:pPr>
      <w:r>
        <w:t xml:space="preserve">OECD/ITF. (2021). </w:t>
      </w:r>
      <w:r>
        <w:rPr>
          <w:i/>
          <w:iCs/>
        </w:rPr>
        <w:t>ITF Transport Outlook 2021</w:t>
      </w:r>
      <w:r>
        <w:t>.</w:t>
      </w:r>
    </w:p>
    <w:p w14:paraId="153A0514" w14:textId="77777777" w:rsidR="003C7433" w:rsidRDefault="003C7433" w:rsidP="003C7433">
      <w:pPr>
        <w:pStyle w:val="Bibliography"/>
      </w:pPr>
      <w:r>
        <w:t xml:space="preserve">OPEC. (2017). </w:t>
      </w:r>
      <w:r>
        <w:rPr>
          <w:i/>
          <w:iCs/>
        </w:rPr>
        <w:t>World Oil Outlook</w:t>
      </w:r>
      <w:r>
        <w:t>. Retrieved from https://woo.opec.org/index.php/key-assumptions</w:t>
      </w:r>
    </w:p>
    <w:p w14:paraId="6DE17A4C" w14:textId="77777777" w:rsidR="003C7433" w:rsidRDefault="003C7433" w:rsidP="003C7433">
      <w:pPr>
        <w:pStyle w:val="Bibliography"/>
      </w:pPr>
      <w:r>
        <w:t xml:space="preserve">OPEC. (2020). </w:t>
      </w:r>
      <w:r>
        <w:rPr>
          <w:i/>
          <w:iCs/>
        </w:rPr>
        <w:t>World oil outlook 2045</w:t>
      </w:r>
      <w:r>
        <w:t>. Organization of the Petroleum Exporting Countries. Retrieved from www.opec.org</w:t>
      </w:r>
    </w:p>
    <w:p w14:paraId="7E1DB1FD" w14:textId="77777777" w:rsidR="003C7433" w:rsidRDefault="003C7433" w:rsidP="003C7433">
      <w:pPr>
        <w:pStyle w:val="Bibliography"/>
      </w:pPr>
      <w:r>
        <w:t xml:space="preserve">Palmer, K., Tate, J. E., Wadud, Z., &amp; Nellthorp, J. (2018). Total cost of ownership and market share for hybrid and electric vehicles in the UK, US and Japan. </w:t>
      </w:r>
      <w:r>
        <w:rPr>
          <w:i/>
          <w:iCs/>
        </w:rPr>
        <w:t>Applied Energy</w:t>
      </w:r>
      <w:r>
        <w:t xml:space="preserve">, </w:t>
      </w:r>
      <w:r>
        <w:rPr>
          <w:i/>
          <w:iCs/>
        </w:rPr>
        <w:t>209</w:t>
      </w:r>
      <w:r>
        <w:t>, 108–119. https://doi.org/10.1016/j.apenergy.2017.10.089</w:t>
      </w:r>
    </w:p>
    <w:p w14:paraId="544224D4" w14:textId="77777777" w:rsidR="003C7433" w:rsidRDefault="003C7433" w:rsidP="003C7433">
      <w:pPr>
        <w:pStyle w:val="Bibliography"/>
      </w:pPr>
      <w:r>
        <w:t xml:space="preserve">Patricia Baptista, Carla Silva, Goncalo Goncalves, &amp; Tiago Farias. (2009). Full life cycle analysis of market penetration of electricity based vehicles. </w:t>
      </w:r>
      <w:r>
        <w:rPr>
          <w:i/>
          <w:iCs/>
        </w:rPr>
        <w:t>World Electric Vehicle Journal</w:t>
      </w:r>
      <w:r>
        <w:t xml:space="preserve">, </w:t>
      </w:r>
      <w:r>
        <w:rPr>
          <w:i/>
          <w:iCs/>
        </w:rPr>
        <w:t>3</w:t>
      </w:r>
      <w:r>
        <w:t>. Stavanger, Norway,.</w:t>
      </w:r>
    </w:p>
    <w:p w14:paraId="088BC4D7" w14:textId="77777777" w:rsidR="003C7433" w:rsidRDefault="003C7433" w:rsidP="003C7433">
      <w:pPr>
        <w:pStyle w:val="Bibliography"/>
      </w:pPr>
      <w:r>
        <w:t>Pocket-lint. (2021, March 22). Future batteries, coming soon: Charge in seconds, last months a. Retrieved May 26, 2021, from https://www.pocket-lint.com/gadgets/news/130380-future-batteries-coming-soon-charge-in-seconds-last-months-and-power-over-the-air</w:t>
      </w:r>
    </w:p>
    <w:p w14:paraId="750B2E30" w14:textId="77777777" w:rsidR="003C7433" w:rsidRDefault="003C7433" w:rsidP="003C7433">
      <w:pPr>
        <w:pStyle w:val="Bibliography"/>
      </w:pPr>
      <w:r>
        <w:t>Preston, B. (2020). EVs Offer Big Savings Over Traditional Gas-Powered Cars. Retrieved June 1, 2021, from Consumer Reports website: https://www.consumerreports.org/hybrids-evs/evs-offer-big-savings-over-traditional-gas-powered-cars/</w:t>
      </w:r>
    </w:p>
    <w:p w14:paraId="48F7EF95" w14:textId="77777777" w:rsidR="003C7433" w:rsidRDefault="003C7433" w:rsidP="003C7433">
      <w:pPr>
        <w:pStyle w:val="Bibliography"/>
      </w:pPr>
      <w:r>
        <w:t xml:space="preserve">Qiao, Q., Zhao, F., Liu, Z., He, X., &amp; Hao, H. (2019). Life cycle greenhouse gas emissions of Electric Vehicles in China: Combining the vehicle cycle and fuel cycle. </w:t>
      </w:r>
      <w:r>
        <w:rPr>
          <w:i/>
          <w:iCs/>
        </w:rPr>
        <w:t>Energy</w:t>
      </w:r>
      <w:r>
        <w:t xml:space="preserve">, </w:t>
      </w:r>
      <w:r>
        <w:rPr>
          <w:i/>
          <w:iCs/>
        </w:rPr>
        <w:t>177</w:t>
      </w:r>
      <w:r>
        <w:t>, 222–233. https://doi.org/10.1016/j.energy.2019.04.080</w:t>
      </w:r>
    </w:p>
    <w:p w14:paraId="6AAF029D" w14:textId="77777777" w:rsidR="003C7433" w:rsidRDefault="003C7433" w:rsidP="003C7433">
      <w:pPr>
        <w:pStyle w:val="Bibliography"/>
      </w:pPr>
      <w:r>
        <w:t xml:space="preserve">Qiu, B., Yu, R., Liu, Y., Zhao, D., &amp; Song, J. (2021). A Comparative Study on Economy of Battery and Fuel Cell Electric Vehicles of Different Application Scenarios Based on Learning Rate. </w:t>
      </w:r>
      <w:r>
        <w:rPr>
          <w:i/>
          <w:iCs/>
        </w:rPr>
        <w:t>Automotive Engineering</w:t>
      </w:r>
      <w:r>
        <w:t xml:space="preserve">, </w:t>
      </w:r>
      <w:r>
        <w:rPr>
          <w:i/>
          <w:iCs/>
        </w:rPr>
        <w:t>43</w:t>
      </w:r>
      <w:r>
        <w:t>(2).</w:t>
      </w:r>
    </w:p>
    <w:p w14:paraId="570438EB" w14:textId="77777777" w:rsidR="003C7433" w:rsidRDefault="003C7433" w:rsidP="003C7433">
      <w:pPr>
        <w:pStyle w:val="Bibliography"/>
      </w:pPr>
      <w:r>
        <w:lastRenderedPageBreak/>
        <w:t>Ramez Naam. (2016). How Cheap Can Electric Vehicles Get? Retrieved May 25, 2021, from Ramez Naam website: https://rameznaam.com/2016/04/12/how-cheap-can-electric-vehicles-get/</w:t>
      </w:r>
    </w:p>
    <w:p w14:paraId="58088130" w14:textId="77777777" w:rsidR="003C7433" w:rsidRDefault="003C7433" w:rsidP="003C7433">
      <w:pPr>
        <w:pStyle w:val="Bibliography"/>
      </w:pPr>
      <w:r>
        <w:t xml:space="preserve">Safari, M. (2018). Battery electric vehicles: Looking behind to move forward. </w:t>
      </w:r>
      <w:r>
        <w:rPr>
          <w:i/>
          <w:iCs/>
        </w:rPr>
        <w:t>Energy Policy</w:t>
      </w:r>
      <w:r>
        <w:t xml:space="preserve">, </w:t>
      </w:r>
      <w:r>
        <w:rPr>
          <w:i/>
          <w:iCs/>
        </w:rPr>
        <w:t>115</w:t>
      </w:r>
      <w:r>
        <w:t>, 54–65. https://doi.org/10.1016/j.enpol.2017.12.053</w:t>
      </w:r>
    </w:p>
    <w:p w14:paraId="5950E4E7" w14:textId="77777777" w:rsidR="003C7433" w:rsidRDefault="003C7433" w:rsidP="003C7433">
      <w:pPr>
        <w:pStyle w:val="Bibliography"/>
      </w:pPr>
      <w:r>
        <w:t xml:space="preserve">Samaras, C., &amp; Meisterling, K. (2008). Life Cycle Assessment of Greenhouse Gas Emissions from Plug-in Hybrid Vehicles: Implications for Policy. </w:t>
      </w:r>
      <w:r>
        <w:rPr>
          <w:i/>
          <w:iCs/>
        </w:rPr>
        <w:t>Environmental Science &amp; Technology</w:t>
      </w:r>
      <w:r>
        <w:t xml:space="preserve">, </w:t>
      </w:r>
      <w:r>
        <w:rPr>
          <w:i/>
          <w:iCs/>
        </w:rPr>
        <w:t>42</w:t>
      </w:r>
      <w:r>
        <w:t>(9), 3170–3176. https://doi.org/10.1021/es702178s</w:t>
      </w:r>
    </w:p>
    <w:p w14:paraId="0F6A634A" w14:textId="77777777" w:rsidR="003C7433" w:rsidRDefault="003C7433" w:rsidP="003C7433">
      <w:pPr>
        <w:pStyle w:val="Bibliography"/>
      </w:pPr>
      <w:r>
        <w:t xml:space="preserve">Sanguesa, J. A., Torres-Sanz, V., Garrido, P., Martinez, F. J., &amp; Marquez-Barja, J. M. (2021). A Review on Electric Vehicles: Technologies and Challenges. </w:t>
      </w:r>
      <w:r>
        <w:rPr>
          <w:i/>
          <w:iCs/>
        </w:rPr>
        <w:t>Smart Cities</w:t>
      </w:r>
      <w:r>
        <w:t xml:space="preserve">, </w:t>
      </w:r>
      <w:r>
        <w:rPr>
          <w:i/>
          <w:iCs/>
        </w:rPr>
        <w:t>4</w:t>
      </w:r>
      <w:r>
        <w:t>(1), 372–404. https://doi.org/10.3390/smartcities4010022</w:t>
      </w:r>
    </w:p>
    <w:p w14:paraId="7F6FBA89" w14:textId="77777777" w:rsidR="003C7433" w:rsidRDefault="003C7433" w:rsidP="003C7433">
      <w:pPr>
        <w:pStyle w:val="Bibliography"/>
      </w:pPr>
      <w:r>
        <w:t xml:space="preserve">Schäfer, A. W., &amp; Yeh, S. (2020a). A holistic analysis of passenger travel energy and greenhouse gas intensities. </w:t>
      </w:r>
      <w:r>
        <w:rPr>
          <w:i/>
          <w:iCs/>
        </w:rPr>
        <w:t>Nature Sustainability</w:t>
      </w:r>
      <w:r>
        <w:t xml:space="preserve">, </w:t>
      </w:r>
      <w:r>
        <w:rPr>
          <w:i/>
          <w:iCs/>
        </w:rPr>
        <w:t>3</w:t>
      </w:r>
      <w:r>
        <w:t>(6), 459–462. https://doi.org/10.1038/s41893-020-0514-9</w:t>
      </w:r>
    </w:p>
    <w:p w14:paraId="7C5423DC" w14:textId="77777777" w:rsidR="003C7433" w:rsidRDefault="003C7433" w:rsidP="003C7433">
      <w:pPr>
        <w:pStyle w:val="Bibliography"/>
      </w:pPr>
      <w:r>
        <w:t xml:space="preserve">Schäfer, A. W., &amp; Yeh, S. (2020b). A holistic analysis of passenger travel energy and greenhouse gas intensities. </w:t>
      </w:r>
      <w:r>
        <w:rPr>
          <w:i/>
          <w:iCs/>
        </w:rPr>
        <w:t>Nature Sustainability</w:t>
      </w:r>
      <w:r>
        <w:t>, 1–4. https://doi.org/10.1038/s41893-020-0514-9</w:t>
      </w:r>
    </w:p>
    <w:p w14:paraId="42F0A622" w14:textId="77777777" w:rsidR="003C7433" w:rsidRDefault="003C7433" w:rsidP="003C7433">
      <w:pPr>
        <w:pStyle w:val="Bibliography"/>
      </w:pPr>
      <w:r>
        <w:t xml:space="preserve">Sengupta, S., &amp; Cohan, D. S. (2017). Fuel cycle emissions and life cycle costs of alternative fuel vehicle policy options for the City of Houston municipal fleet. </w:t>
      </w:r>
      <w:r>
        <w:rPr>
          <w:i/>
          <w:iCs/>
        </w:rPr>
        <w:t>Transportation Research Part D: Transport and Environment</w:t>
      </w:r>
      <w:r>
        <w:t xml:space="preserve">, </w:t>
      </w:r>
      <w:r>
        <w:rPr>
          <w:i/>
          <w:iCs/>
        </w:rPr>
        <w:t>54</w:t>
      </w:r>
      <w:r>
        <w:t>, 160–171. https://doi.org/10.1016/j.trd.2017.04.039</w:t>
      </w:r>
    </w:p>
    <w:p w14:paraId="25223FE5" w14:textId="77777777" w:rsidR="003C7433" w:rsidRDefault="003C7433" w:rsidP="003C7433">
      <w:pPr>
        <w:pStyle w:val="Bibliography"/>
      </w:pPr>
      <w:r>
        <w:t xml:space="preserve">Sheldon, T. L., &amp; Dua, R. (2020). Effectiveness of China’s plug-in electric vehicle subsidy. </w:t>
      </w:r>
      <w:r>
        <w:rPr>
          <w:i/>
          <w:iCs/>
        </w:rPr>
        <w:t>Energy Economics</w:t>
      </w:r>
      <w:r>
        <w:t>, 104773. https://doi.org/10.1016/j.eneco.2020.104773</w:t>
      </w:r>
    </w:p>
    <w:p w14:paraId="2DF9E9FE" w14:textId="77777777" w:rsidR="003C7433" w:rsidRDefault="003C7433" w:rsidP="003C7433">
      <w:pPr>
        <w:pStyle w:val="Bibliography"/>
      </w:pPr>
      <w:r>
        <w:t xml:space="preserve">Stacy C. Davis, Susan W. Diegel, Robert G. Boundy, &amp; Sheila Moore. (2015). </w:t>
      </w:r>
      <w:r>
        <w:rPr>
          <w:i/>
          <w:iCs/>
        </w:rPr>
        <w:t>2014 Vehicle Technologies Market Report</w:t>
      </w:r>
      <w:r>
        <w:t>. Oak Ridge National Laboratory.</w:t>
      </w:r>
    </w:p>
    <w:p w14:paraId="679278C8" w14:textId="77777777" w:rsidR="003C7433" w:rsidRDefault="003C7433" w:rsidP="003C7433">
      <w:pPr>
        <w:pStyle w:val="Bibliography"/>
      </w:pPr>
      <w:r>
        <w:t>Tate. (2019, June 11). Great Wall Motor Launched 2019 Haval H6 in China Market. Retrieved April 5, 2021, from China Car News, Reviews and More website: https://www.chinapev.com/gwm/great-wall-motor-launched-2019-haval-h6-in-china-market/</w:t>
      </w:r>
    </w:p>
    <w:p w14:paraId="793083BE" w14:textId="77777777" w:rsidR="003C7433" w:rsidRDefault="003C7433" w:rsidP="003C7433">
      <w:pPr>
        <w:pStyle w:val="Bibliography"/>
      </w:pPr>
      <w:r>
        <w:t xml:space="preserve">the Guardian. (2021, May 9). Electric cars ‘will be cheaper to produce than fossil fuel vehicles by 2027.’ Retrieved May 28, 2021, from The Guardian website: </w:t>
      </w:r>
      <w:r>
        <w:lastRenderedPageBreak/>
        <w:t>http://www.theguardian.com/business/2021/may/09/electric-cars-will-be-cheaper-to-produce-than-fossil-fuel-vehicles-by-2027</w:t>
      </w:r>
    </w:p>
    <w:p w14:paraId="553B103A" w14:textId="77777777" w:rsidR="003C7433" w:rsidRDefault="003C7433" w:rsidP="003C7433">
      <w:pPr>
        <w:pStyle w:val="Bibliography"/>
      </w:pPr>
      <w:r>
        <w:t xml:space="preserve">The International Council on Clean Transportation. (2012). </w:t>
      </w:r>
      <w:r>
        <w:rPr>
          <w:i/>
          <w:iCs/>
        </w:rPr>
        <w:t>ICCT Roadmap Model</w:t>
      </w:r>
      <w:r>
        <w:t>. The International Council on Clean Transportation. Retrieved from The International Council on Clean Transportation website: http://www.theicct.org/global-transportation-roadmap-model</w:t>
      </w:r>
    </w:p>
    <w:p w14:paraId="55EA52D1" w14:textId="77777777" w:rsidR="003C7433" w:rsidRDefault="003C7433" w:rsidP="003C7433">
      <w:pPr>
        <w:pStyle w:val="Bibliography"/>
      </w:pPr>
      <w:r>
        <w:t xml:space="preserve">UC Davis, Fulton, L., &amp; Mason, J. (2015, November 10). </w:t>
      </w:r>
      <w:r>
        <w:rPr>
          <w:i/>
          <w:iCs/>
        </w:rPr>
        <w:t>ITDP-UCD HS Cycling Report Figures</w:t>
      </w:r>
      <w:r>
        <w:t>.</w:t>
      </w:r>
    </w:p>
    <w:p w14:paraId="1977FC49" w14:textId="77777777" w:rsidR="003C7433" w:rsidRDefault="003C7433" w:rsidP="003C7433">
      <w:pPr>
        <w:pStyle w:val="Bibliography"/>
      </w:pPr>
      <w:r>
        <w:t>Union of Concerned Scientists. (2017). Going From Pump to Plug | Union of Concerned Scientists. Retrieved June 1, 2021, from https://www.ucsusa.org/resources/going-pump-plug</w:t>
      </w:r>
    </w:p>
    <w:p w14:paraId="2B1646A0" w14:textId="77777777" w:rsidR="003C7433" w:rsidRDefault="003C7433" w:rsidP="003C7433">
      <w:pPr>
        <w:pStyle w:val="Bibliography"/>
      </w:pPr>
      <w:r>
        <w:t>U.S. Department of Energy. (n.d.). Reducing Pollution with Electric Vehicles. Retrieved May 26, 2021, from Energy.gov website: https://www.energy.gov/eere/electricvehicles/reducing-pollution-electric-vehicles</w:t>
      </w:r>
    </w:p>
    <w:p w14:paraId="10A03441" w14:textId="77777777" w:rsidR="003C7433" w:rsidRDefault="003C7433" w:rsidP="003C7433">
      <w:pPr>
        <w:pStyle w:val="Bibliography"/>
      </w:pPr>
      <w:r>
        <w:t xml:space="preserve">US Environmental Protection Agency. (2020). </w:t>
      </w:r>
      <w:r>
        <w:rPr>
          <w:i/>
          <w:iCs/>
        </w:rPr>
        <w:t>Inventory of U.S. Greenhouse Gas Emissions and Sinks 1999-2019</w:t>
      </w:r>
      <w:r>
        <w:t>. US Environmental Protection Agency. Retrieved from https://www.epa.gov/sites/production/files/2021-04/documents/us-ghg-inventory-2021-main-text.pdf</w:t>
      </w:r>
    </w:p>
    <w:p w14:paraId="6D016A11" w14:textId="77777777" w:rsidR="003C7433" w:rsidRDefault="003C7433" w:rsidP="003C7433">
      <w:pPr>
        <w:pStyle w:val="Bibliography"/>
      </w:pPr>
      <w:r>
        <w:t xml:space="preserve">Victoria Transport Policy Institute. (2017). </w:t>
      </w:r>
      <w:r>
        <w:rPr>
          <w:i/>
          <w:iCs/>
        </w:rPr>
        <w:t>Transportation Cost and Benefit Analysis II – Vehicle Costs</w:t>
      </w:r>
      <w:r>
        <w:t>.</w:t>
      </w:r>
    </w:p>
    <w:p w14:paraId="6A4F00D0" w14:textId="77777777" w:rsidR="003C7433" w:rsidRDefault="003C7433" w:rsidP="003C7433">
      <w:pPr>
        <w:pStyle w:val="Bibliography"/>
      </w:pPr>
      <w:r>
        <w:t>Wagner, I. (2021). Norway: PHEV and BEV market share 2009-2020. Retrieved May 25, 2021, from Statista website: https://www.statista.com/statistics/1029909/market-share-of-electric-cars-in-norway/</w:t>
      </w:r>
    </w:p>
    <w:p w14:paraId="73DF2877" w14:textId="77777777" w:rsidR="003C7433" w:rsidRDefault="003C7433" w:rsidP="003C7433">
      <w:pPr>
        <w:pStyle w:val="Bibliography"/>
      </w:pPr>
      <w:r>
        <w:t>Wallbox. (2021, January 4). How Do Electric Vehicles Compare To Gas Cars? Retrieved May 26, 2021, from EVOLVE website: https://blog.wallbox.com/how-do-evs-compare-to-gas-cars/</w:t>
      </w:r>
    </w:p>
    <w:p w14:paraId="53205591" w14:textId="77777777" w:rsidR="003C7433" w:rsidRDefault="003C7433" w:rsidP="003C7433">
      <w:pPr>
        <w:pStyle w:val="Bibliography"/>
      </w:pPr>
      <w:r>
        <w:t>Wang. (2017). Wuling Hongguang S3 Archives. Retrieved April 5, 2021, from CarNewsChina.com website: https://carnewschina.com/tag/wuling-hongguang-s3/</w:t>
      </w:r>
    </w:p>
    <w:p w14:paraId="1A7F6ABA" w14:textId="77777777" w:rsidR="003C7433" w:rsidRDefault="003C7433" w:rsidP="003C7433">
      <w:pPr>
        <w:pStyle w:val="Bibliography"/>
      </w:pPr>
      <w:r>
        <w:t>Wang, A. J. (2018, April 10). This Is The New Volkswagen Lavida Plus For China. Retrieved April 20, 2021, from CarNewsChina.com website: https://carnewschina.com/2018/04/10/this-is-the-new-volkswagen-lavida-plus-for-china/</w:t>
      </w:r>
    </w:p>
    <w:p w14:paraId="252E2D40" w14:textId="77777777" w:rsidR="003C7433" w:rsidRDefault="003C7433" w:rsidP="003C7433">
      <w:pPr>
        <w:pStyle w:val="Bibliography"/>
      </w:pPr>
      <w:r>
        <w:lastRenderedPageBreak/>
        <w:t>WattEV2Buy. (2020a). EUROPEAN EV PRICELIST Ranking electric cars the EU by price and range. Retrieved May 25, 2021, from https://wattev2buy.com/european-ev-market-price-list-electric-cars-eu/</w:t>
      </w:r>
    </w:p>
    <w:p w14:paraId="778AB542" w14:textId="77777777" w:rsidR="003C7433" w:rsidRDefault="003C7433" w:rsidP="003C7433">
      <w:pPr>
        <w:pStyle w:val="Bibliography"/>
      </w:pPr>
      <w:r>
        <w:t>WattEV2Buy. (2020b). RANKING ELECTRIC CARS IN CHINA BY PRICE AND RANGE CHINESE EV PRICE LIST. Retrieved May 25, 2021, from https://wattev2buy.com/china-ev-price-list-rank-chinese-electric-cars-by-range-and-price/</w:t>
      </w:r>
    </w:p>
    <w:p w14:paraId="1F5889FB" w14:textId="77777777" w:rsidR="003C7433" w:rsidRDefault="003C7433" w:rsidP="003C7433">
      <w:pPr>
        <w:pStyle w:val="Bibliography"/>
      </w:pPr>
      <w:r>
        <w:t xml:space="preserve">Weiss, M., Zerfass, A., &amp; Helmers, E. (2019). Fully electric and plug-in hybrid cars—An analysis of learning rates, user costs, and costs for mitigating CO2 and air pollutant emissions. </w:t>
      </w:r>
      <w:r>
        <w:rPr>
          <w:i/>
          <w:iCs/>
        </w:rPr>
        <w:t>Journal of Cleaner Production</w:t>
      </w:r>
      <w:r>
        <w:t xml:space="preserve">, </w:t>
      </w:r>
      <w:r>
        <w:rPr>
          <w:i/>
          <w:iCs/>
        </w:rPr>
        <w:t>212</w:t>
      </w:r>
      <w:r>
        <w:t>, 1478–1489. https://doi.org/10.1016/j.jclepro.2018.12.019</w:t>
      </w:r>
    </w:p>
    <w:p w14:paraId="22B23655" w14:textId="77777777" w:rsidR="003C7433" w:rsidRDefault="003C7433" w:rsidP="003C7433">
      <w:pPr>
        <w:pStyle w:val="Bibliography"/>
      </w:pPr>
      <w:r>
        <w:t xml:space="preserve">Wilson, L. (2013). </w:t>
      </w:r>
      <w:r>
        <w:rPr>
          <w:i/>
          <w:iCs/>
        </w:rPr>
        <w:t>Shades of Green: Electric Cars’ Carbon Emissions Around the Globe</w:t>
      </w:r>
      <w:r>
        <w:t>. Shrink That Footprint.</w:t>
      </w:r>
    </w:p>
    <w:p w14:paraId="29DB0DAF" w14:textId="77777777" w:rsidR="003C7433" w:rsidRDefault="003C7433" w:rsidP="003C7433">
      <w:pPr>
        <w:pStyle w:val="Bibliography"/>
      </w:pPr>
      <w:r>
        <w:t>Wong, S. (2020). Electric vehicle market in China—Statistics &amp; facts. Retrieved May 25, 2021, from Statista website: https://www.statista.com/topics/5623/electric-vehicle-market-in-china/</w:t>
      </w:r>
    </w:p>
    <w:p w14:paraId="53A8ABE5" w14:textId="77777777" w:rsidR="003C7433" w:rsidRDefault="003C7433" w:rsidP="003C7433">
      <w:pPr>
        <w:pStyle w:val="Bibliography"/>
      </w:pPr>
      <w:r>
        <w:t xml:space="preserve">Wu, T., Han, X., Zheng, M. M., Ou, X., Sun, H., &amp; Zhang, X. (2020). Impact factors of the real-world fuel consumption rate of light duty vehicles in China. </w:t>
      </w:r>
      <w:r>
        <w:rPr>
          <w:i/>
          <w:iCs/>
        </w:rPr>
        <w:t>Energy</w:t>
      </w:r>
      <w:r>
        <w:t xml:space="preserve">, </w:t>
      </w:r>
      <w:r>
        <w:rPr>
          <w:i/>
          <w:iCs/>
        </w:rPr>
        <w:t>190</w:t>
      </w:r>
      <w:r>
        <w:t>, 116388. https://doi.org/10.1016/j.energy.2019.116388</w:t>
      </w:r>
    </w:p>
    <w:p w14:paraId="08D74850" w14:textId="77777777" w:rsidR="003C7433" w:rsidRDefault="003C7433" w:rsidP="003C7433">
      <w:pPr>
        <w:pStyle w:val="Bibliography"/>
      </w:pPr>
      <w:r>
        <w:t xml:space="preserve">Wu, Z., Wang, M., Zheng, J., Sun, X., Zhao, M., &amp; Wang, X. (2018a). Life cycle greenhouse gas emission reduction potential of battery electric vehicle. </w:t>
      </w:r>
      <w:r>
        <w:rPr>
          <w:i/>
          <w:iCs/>
        </w:rPr>
        <w:t>Journal of Cleaner Production</w:t>
      </w:r>
      <w:r>
        <w:t xml:space="preserve">, </w:t>
      </w:r>
      <w:r>
        <w:rPr>
          <w:i/>
          <w:iCs/>
        </w:rPr>
        <w:t>190</w:t>
      </w:r>
      <w:r>
        <w:t>, 462–470. https://doi.org/10.1016/j.jclepro.2018.04.036</w:t>
      </w:r>
    </w:p>
    <w:p w14:paraId="45FDC98D" w14:textId="77777777" w:rsidR="003C7433" w:rsidRDefault="003C7433" w:rsidP="003C7433">
      <w:pPr>
        <w:pStyle w:val="Bibliography"/>
      </w:pPr>
      <w:r>
        <w:t xml:space="preserve">Wu, Z., Wang, M., Zheng, J., Sun, X., Zhao, M., &amp; Wang, X. (2018b). Life cycle greenhouse gas emission reduction potential of battery electric vehicle. </w:t>
      </w:r>
      <w:r>
        <w:rPr>
          <w:i/>
          <w:iCs/>
        </w:rPr>
        <w:t>Journal of Cleaner Production</w:t>
      </w:r>
      <w:r>
        <w:t xml:space="preserve">, </w:t>
      </w:r>
      <w:r>
        <w:rPr>
          <w:i/>
          <w:iCs/>
        </w:rPr>
        <w:t>190</w:t>
      </w:r>
      <w:r>
        <w:t>, 462–470. https://doi.org/10.1016/j.jclepro.2018.04.036</w:t>
      </w:r>
    </w:p>
    <w:p w14:paraId="342A11AC" w14:textId="77777777" w:rsidR="003C7433" w:rsidRDefault="003C7433" w:rsidP="003C7433">
      <w:pPr>
        <w:pStyle w:val="Bibliography"/>
      </w:pPr>
      <w:r>
        <w:t xml:space="preserve">Yang, L., Yu, B., Yang, B., Chen, H., Malima, G., &amp; Wei, Y.-M. (2021). Life cycle environmental assessment of electric and internal combustion engine vehicles in China. </w:t>
      </w:r>
      <w:r>
        <w:rPr>
          <w:i/>
          <w:iCs/>
        </w:rPr>
        <w:t>Journal of Cleaner Production</w:t>
      </w:r>
      <w:r>
        <w:t xml:space="preserve">, </w:t>
      </w:r>
      <w:r>
        <w:rPr>
          <w:i/>
          <w:iCs/>
        </w:rPr>
        <w:t>285</w:t>
      </w:r>
      <w:r>
        <w:t>, 124899. https://doi.org/10.1016/j.jclepro.2020.124899</w:t>
      </w:r>
    </w:p>
    <w:p w14:paraId="4CF4B918" w14:textId="77777777" w:rsidR="003C7433" w:rsidRDefault="003C7433" w:rsidP="003C7433">
      <w:pPr>
        <w:pStyle w:val="Bibliography"/>
      </w:pPr>
      <w:r>
        <w:lastRenderedPageBreak/>
        <w:t xml:space="preserve">Zhang, R., &amp; Fujimori, S. (2020). The role of transport electrification in global climate change mitigation scenarios. </w:t>
      </w:r>
      <w:r>
        <w:rPr>
          <w:i/>
          <w:iCs/>
        </w:rPr>
        <w:t>Environmental Research Letters</w:t>
      </w:r>
      <w:r>
        <w:t xml:space="preserve">, </w:t>
      </w:r>
      <w:r>
        <w:rPr>
          <w:i/>
          <w:iCs/>
        </w:rPr>
        <w:t>15</w:t>
      </w:r>
      <w:r>
        <w:t>(3), 034019. https://doi.org/10.1088/1748-9326/ab6658</w:t>
      </w:r>
    </w:p>
    <w:p w14:paraId="636D9DBE" w14:textId="77777777" w:rsidR="003C7433" w:rsidRDefault="003C7433" w:rsidP="003C7433">
      <w:pPr>
        <w:pStyle w:val="Bibliography"/>
      </w:pPr>
      <w:r>
        <w:t xml:space="preserve">Zheng, J., Zhou, Y., Yu, R., Zhao, D., Lu, Z., &amp; Zhang, P. (2019). Survival rate of China passenger vehicles: A data-driven approach. </w:t>
      </w:r>
      <w:r>
        <w:rPr>
          <w:i/>
          <w:iCs/>
        </w:rPr>
        <w:t>Energy Policy</w:t>
      </w:r>
      <w:r>
        <w:t xml:space="preserve">, </w:t>
      </w:r>
      <w:r>
        <w:rPr>
          <w:i/>
          <w:iCs/>
        </w:rPr>
        <w:t>129</w:t>
      </w:r>
      <w:r>
        <w:t>, 587–597. https://doi.org/10.1016/j.enpol.2019.02.037</w:t>
      </w:r>
    </w:p>
    <w:p w14:paraId="35ED5F78" w14:textId="3C4A7F7A" w:rsidR="008402A2" w:rsidRDefault="008402A2" w:rsidP="008402A2">
      <w:r>
        <w:fldChar w:fldCharType="end"/>
      </w:r>
    </w:p>
    <w:p w14:paraId="61AB19B1" w14:textId="77777777" w:rsidR="00092B4E" w:rsidRPr="008402A2" w:rsidRDefault="00092B4E" w:rsidP="008402A2"/>
    <w:p w14:paraId="02EABFF3" w14:textId="6F23F628" w:rsidR="006745FF" w:rsidRPr="003A0234" w:rsidRDefault="006745FF" w:rsidP="00C07355">
      <w:pPr>
        <w:pStyle w:val="Heading1"/>
        <w:numPr>
          <w:ilvl w:val="0"/>
          <w:numId w:val="28"/>
        </w:numPr>
      </w:pPr>
      <w:bookmarkStart w:id="527" w:name="_Ref345080"/>
      <w:bookmarkStart w:id="528" w:name="_Toc72784743"/>
      <w:r w:rsidRPr="00BB79D6">
        <w:t>Glossary</w:t>
      </w:r>
      <w:bookmarkEnd w:id="527"/>
      <w:bookmarkEnd w:id="528"/>
    </w:p>
    <w:p w14:paraId="02D27B4A" w14:textId="77777777" w:rsidR="006745FF" w:rsidRPr="00BB79D6" w:rsidRDefault="006745FF" w:rsidP="00996E91">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996E91">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996E91">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 xml:space="preserve">PDS </w:t>
      </w:r>
      <w:proofErr w:type="gramStart"/>
      <w:r w:rsidRPr="00BB79D6">
        <w:rPr>
          <w:b/>
        </w:rPr>
        <w:t>Scenario</w:t>
      </w:r>
      <w:r w:rsidRPr="00BB79D6">
        <w:t>, and</w:t>
      </w:r>
      <w:proofErr w:type="gramEnd"/>
      <w:r w:rsidRPr="00BB79D6">
        <w:t xml:space="preserve"> is used to build the characteristic “</w:t>
      </w:r>
      <w:r w:rsidRPr="00BB79D6">
        <w:rPr>
          <w:i/>
        </w:rPr>
        <w:t>Marginal Abatement Cost</w:t>
      </w:r>
      <w:r w:rsidRPr="00BB79D6">
        <w:t>” curves when Average Abatement Cost values for each solution are ordered and graphed.</w:t>
      </w:r>
    </w:p>
    <w:p w14:paraId="16A2F2DD" w14:textId="5662C879" w:rsidR="006745FF" w:rsidRDefault="006745FF" w:rsidP="00996E91">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t>
      </w:r>
      <w:r w:rsidR="000C3A85">
        <w:t>G</w:t>
      </w:r>
      <w:r w:rsidRPr="00BB79D6">
        <w:t xml:space="preserve">lobal weighted averages </w:t>
      </w:r>
      <w:r w:rsidR="000C3A85">
        <w:t xml:space="preserve">are taken </w:t>
      </w:r>
      <w:r w:rsidRPr="00BB79D6">
        <w:t xml:space="preserve">for this input. This is used to estimate the </w:t>
      </w:r>
      <w:r w:rsidRPr="00BB79D6">
        <w:rPr>
          <w:b/>
        </w:rPr>
        <w:t>Replacement Time</w:t>
      </w:r>
      <w:r w:rsidRPr="00BB79D6">
        <w:t>.</w:t>
      </w:r>
    </w:p>
    <w:p w14:paraId="26B1A5D2" w14:textId="1AAF5400" w:rsidR="000753B0" w:rsidRPr="00BB79D6" w:rsidRDefault="000753B0" w:rsidP="00996E91">
      <w:r w:rsidRPr="000E3A00">
        <w:rPr>
          <w:b/>
        </w:rPr>
        <w:t>Car Occupancy</w:t>
      </w:r>
      <w:r>
        <w:t xml:space="preserve"> – the average number of </w:t>
      </w:r>
      <w:r w:rsidR="000E3A00">
        <w:t>passengers</w:t>
      </w:r>
      <w:r>
        <w:t xml:space="preserve"> riding in a car during trips.</w:t>
      </w:r>
      <w:r w:rsidR="000E3A00">
        <w:t xml:space="preserve"> This should exclude drivers who are not also passengers (such as taxi drivers).</w:t>
      </w:r>
    </w:p>
    <w:p w14:paraId="044BB52C" w14:textId="77777777" w:rsidR="006745FF" w:rsidRPr="00BB79D6" w:rsidRDefault="006745FF" w:rsidP="00996E91">
      <w:r w:rsidRPr="00BB79D6">
        <w:rPr>
          <w:b/>
        </w:rPr>
        <w:lastRenderedPageBreak/>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996E91">
      <w:r w:rsidRPr="00BB79D6">
        <w:rPr>
          <w:b/>
        </w:rPr>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996E91">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w:t>
      </w:r>
      <w:proofErr w:type="gramStart"/>
      <w:r w:rsidRPr="00BB79D6">
        <w:t>flows;</w:t>
      </w:r>
      <w:proofErr w:type="gramEnd"/>
      <w:r w:rsidRPr="00BB79D6">
        <w:t xml:space="preserve">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996E91">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996E91">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996E91">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t>
      </w:r>
      <w:proofErr w:type="gramStart"/>
      <w:r w:rsidRPr="00BB79D6">
        <w:t>watt-hours</w:t>
      </w:r>
      <w:proofErr w:type="gramEnd"/>
      <w:r w:rsidRPr="00BB79D6">
        <w:t xml:space="preserve"> of electricity and high speed rail provides billions of passenger-km of mobility.</w:t>
      </w:r>
    </w:p>
    <w:p w14:paraId="40F3C0D9" w14:textId="77777777" w:rsidR="006745FF" w:rsidRPr="00BB79D6" w:rsidRDefault="006745FF" w:rsidP="00996E91">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996E91">
      <w:r w:rsidRPr="00BB79D6">
        <w:rPr>
          <w:b/>
        </w:rPr>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996E91">
      <w:r w:rsidRPr="00BB79D6">
        <w:rPr>
          <w:b/>
        </w:rPr>
        <w:lastRenderedPageBreak/>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B79D6" w:rsidRDefault="006745FF" w:rsidP="00996E91">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proofErr w:type="gramStart"/>
      <w:r w:rsidRPr="00BB79D6">
        <w:rPr>
          <w:i/>
        </w:rPr>
        <w:t>good</w:t>
      </w:r>
      <w:r w:rsidRPr="00BB79D6">
        <w:t xml:space="preserve"> drops</w:t>
      </w:r>
      <w:proofErr w:type="gramEnd"/>
      <w:r w:rsidRPr="00BB79D6">
        <w:t xml:space="preserve"> by 2% every time total production doubles.</w:t>
      </w:r>
    </w:p>
    <w:p w14:paraId="77507D03" w14:textId="77777777" w:rsidR="006745FF" w:rsidRPr="00BB79D6" w:rsidRDefault="006745FF" w:rsidP="00996E91">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w:t>
      </w:r>
      <w:proofErr w:type="spellStart"/>
      <w:r w:rsidRPr="00BB79D6">
        <w:t>TWh</w:t>
      </w:r>
      <w:proofErr w:type="spellEnd"/>
      <w:r w:rsidRPr="00BB79D6">
        <w:t xml:space="preserve">)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996E91">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533648B5" w:rsidR="006745FF" w:rsidRDefault="006745FF" w:rsidP="00996E91">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6490373F" w14:textId="095AB429" w:rsidR="000E3A00" w:rsidRPr="00BB79D6" w:rsidRDefault="000E3A00" w:rsidP="00996E91">
      <w:r w:rsidRPr="000E3A00">
        <w:rPr>
          <w:b/>
        </w:rPr>
        <w:t>Load Factor</w:t>
      </w:r>
      <w:r>
        <w:t xml:space="preserve"> – The percentage of total possible passengers that a vehicle carries, which is usually calculated by dividing the number of passengers carried by the number of seats in the vehicle (car, train, bus, or plane).</w:t>
      </w:r>
    </w:p>
    <w:p w14:paraId="44D5A85B" w14:textId="77777777" w:rsidR="006745FF" w:rsidRPr="00BB79D6" w:rsidRDefault="006745FF" w:rsidP="00996E91">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w:t>
      </w:r>
      <w:r w:rsidRPr="00BB79D6">
        <w:lastRenderedPageBreak/>
        <w:t>to the analysis period, and hence all implementation units installed after the base year are included in the cumulative first costing (that is 2015-2050).</w:t>
      </w:r>
    </w:p>
    <w:p w14:paraId="53A88772" w14:textId="77777777" w:rsidR="006745FF" w:rsidRPr="00BB79D6" w:rsidRDefault="006745FF" w:rsidP="00996E91">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996E91">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996E91">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996E91">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996E91">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996E91">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996E91">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996E91">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996E91">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996E91">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996E91">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013DD235" w14:textId="238FD249" w:rsidR="00D25FC7" w:rsidRPr="00D25FC7" w:rsidRDefault="001759D2" w:rsidP="00996E91">
      <w:r w:rsidRPr="00BB79D6">
        <w:rPr>
          <w:b/>
        </w:rPr>
        <w:lastRenderedPageBreak/>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6D9A50A" w14:textId="7CBFC779" w:rsidR="006745FF" w:rsidRPr="00BB79D6" w:rsidRDefault="006745FF" w:rsidP="00996E91">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996E91">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5F82F0C4" w:rsidR="006745FF" w:rsidRDefault="006745FF" w:rsidP="00EB247F">
      <w:proofErr w:type="spellStart"/>
      <w:r w:rsidRPr="00BB79D6">
        <w:rPr>
          <w:b/>
        </w:rPr>
        <w:t>TWh</w:t>
      </w:r>
      <w:proofErr w:type="spellEnd"/>
      <w:r w:rsidRPr="00BB79D6">
        <w:rPr>
          <w:b/>
        </w:rPr>
        <w:t>/ Terawatt-hour</w:t>
      </w:r>
      <w:r w:rsidRPr="00BB79D6">
        <w:t xml:space="preserve"> – A unit of energy equal to 1 billion kilowatt-hours</w:t>
      </w:r>
    </w:p>
    <w:p w14:paraId="3D5B7C86" w14:textId="764AE1FF" w:rsidR="000B45CE" w:rsidRDefault="000B45CE" w:rsidP="00EB247F">
      <w:r w:rsidRPr="000B45CE">
        <w:rPr>
          <w:b/>
        </w:rPr>
        <w:t>Well-to-wheel/WTW</w:t>
      </w:r>
      <w:r>
        <w:t xml:space="preserve">– A modified life cycle energy pathway representing the path of energy from the well, where hydrocarbons are extracted (crude oil), through processing, to distribution (stations), to vehicle tanks and then finally to combustion in engines to power wheel movement. WTW </w:t>
      </w:r>
      <w:r w:rsidR="00042B2F">
        <w:t xml:space="preserve">Analysis </w:t>
      </w:r>
      <w:r>
        <w:t xml:space="preserve">= WTT (well-to-tank) </w:t>
      </w:r>
      <w:r w:rsidR="00042B2F">
        <w:t xml:space="preserve">analysis </w:t>
      </w:r>
      <w:r>
        <w:t xml:space="preserve">+ TTW (tank-to-wheel) </w:t>
      </w:r>
      <w:r w:rsidR="00042B2F">
        <w:t>analysis</w:t>
      </w:r>
      <w:r>
        <w:t>. This type of analysis excludes emissions and energy for the processing facilities</w:t>
      </w:r>
      <w:r w:rsidR="00DA6E63">
        <w:t xml:space="preserve">, building vehicles or </w:t>
      </w:r>
      <w:r w:rsidR="00042B2F">
        <w:t>end of life processing</w:t>
      </w:r>
      <w:r>
        <w:t>.</w:t>
      </w:r>
      <w:r w:rsidR="00042B2F">
        <w:t xml:space="preserve"> Note that this term is also used when describing alternative fuel vehicles such as electric cars in order to allow balanced comparison of efficiencies.</w:t>
      </w:r>
    </w:p>
    <w:p w14:paraId="31CCD831" w14:textId="1A8EA0A7" w:rsidR="00F7444D" w:rsidRDefault="00F7444D" w:rsidP="00EB247F"/>
    <w:p w14:paraId="6CB5D9C4" w14:textId="17702FC3" w:rsidR="00F7444D" w:rsidRDefault="00F7444D" w:rsidP="00EB247F"/>
    <w:p w14:paraId="45E5138C" w14:textId="002BB52F" w:rsidR="00F7444D" w:rsidRDefault="00F7444D" w:rsidP="00EB247F"/>
    <w:p w14:paraId="4468DBDE" w14:textId="77777777" w:rsidR="00F7444D" w:rsidRPr="00996E91" w:rsidRDefault="00F7444D" w:rsidP="00EB247F"/>
    <w:sectPr w:rsidR="00F7444D" w:rsidRPr="00996E9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9" w:author="Chad Frischmann" w:date="2021-08-03T18:41:00Z" w:initials="CF">
    <w:p w14:paraId="6B92E350" w14:textId="2644F781" w:rsidR="008B7576" w:rsidRDefault="008B7576">
      <w:pPr>
        <w:pStyle w:val="CommentText"/>
      </w:pPr>
      <w:r>
        <w:rPr>
          <w:rStyle w:val="CommentReference"/>
        </w:rPr>
        <w:annotationRef/>
      </w:r>
      <w:r>
        <w:t>Remember that we are using the term Ambitious now. And this not a drawdown target, just a higher level of ambition</w:t>
      </w:r>
    </w:p>
  </w:comment>
  <w:comment w:id="32" w:author="Chad Frischmann" w:date="2021-08-03T18:42:00Z" w:initials="CF">
    <w:p w14:paraId="3ED7DDA4" w14:textId="4D6A8A92" w:rsidR="008B7576" w:rsidRDefault="008B7576">
      <w:pPr>
        <w:pStyle w:val="CommentText"/>
      </w:pPr>
      <w:r>
        <w:rPr>
          <w:rStyle w:val="CommentReference"/>
        </w:rPr>
        <w:annotationRef/>
      </w:r>
      <w:r>
        <w:t>Where is the Plausible scenario referenced?</w:t>
      </w:r>
    </w:p>
  </w:comment>
  <w:comment w:id="41" w:author="Chad Frischmann" w:date="2021-08-03T18:46:00Z" w:initials="CF">
    <w:p w14:paraId="7EC4A765" w14:textId="46562112" w:rsidR="008B7576" w:rsidRDefault="008B7576">
      <w:pPr>
        <w:pStyle w:val="CommentText"/>
      </w:pPr>
      <w:r>
        <w:rPr>
          <w:rStyle w:val="CommentReference"/>
        </w:rPr>
        <w:annotationRef/>
      </w:r>
      <w:r>
        <w:t>And what is the expected growth in 2050 in a BAU scenario?</w:t>
      </w:r>
    </w:p>
  </w:comment>
  <w:comment w:id="111" w:author="Chad Frischmann" w:date="2021-08-03T18:53:00Z" w:initials="CF">
    <w:p w14:paraId="3CA0FFED" w14:textId="7A1D1948" w:rsidR="008B7576" w:rsidRDefault="008B7576">
      <w:pPr>
        <w:pStyle w:val="CommentText"/>
      </w:pPr>
      <w:r>
        <w:rPr>
          <w:rStyle w:val="CommentReference"/>
        </w:rPr>
        <w:annotationRef/>
      </w:r>
      <w:r>
        <w:t>You don’t really need to say “Based on the research”</w:t>
      </w:r>
    </w:p>
  </w:comment>
  <w:comment w:id="117" w:author="Chad Frischmann" w:date="2021-08-03T18:54:00Z" w:initials="CF">
    <w:p w14:paraId="12431E5F" w14:textId="76F285C3" w:rsidR="008B7576" w:rsidRDefault="008B7576">
      <w:pPr>
        <w:pStyle w:val="CommentText"/>
      </w:pPr>
      <w:r>
        <w:rPr>
          <w:rStyle w:val="CommentReference"/>
        </w:rPr>
        <w:annotationRef/>
      </w:r>
      <w:r>
        <w:t>In what year?</w:t>
      </w:r>
    </w:p>
  </w:comment>
  <w:comment w:id="118" w:author="Chad Frischmann" w:date="2021-08-03T18:56:00Z" w:initials="CF">
    <w:p w14:paraId="1321557B" w14:textId="32F55367" w:rsidR="008B7576" w:rsidRDefault="008B7576">
      <w:pPr>
        <w:pStyle w:val="CommentText"/>
      </w:pPr>
      <w:r>
        <w:rPr>
          <w:rStyle w:val="CommentReference"/>
        </w:rPr>
        <w:annotationRef/>
      </w:r>
      <w:r>
        <w:t xml:space="preserve">I am confused… is the EV </w:t>
      </w:r>
      <w:proofErr w:type="spellStart"/>
      <w:r>
        <w:t>purcharge</w:t>
      </w:r>
      <w:proofErr w:type="spellEnd"/>
      <w:r>
        <w:t xml:space="preserve"> price or the battery price?</w:t>
      </w:r>
    </w:p>
  </w:comment>
  <w:comment w:id="122" w:author="Chad Frischmann" w:date="2021-08-03T18:55:00Z" w:initials="CF">
    <w:p w14:paraId="78465B6B" w14:textId="17428A9D" w:rsidR="008B7576" w:rsidRDefault="008B7576">
      <w:pPr>
        <w:pStyle w:val="CommentText"/>
      </w:pPr>
      <w:r>
        <w:rPr>
          <w:rStyle w:val="CommentReference"/>
        </w:rPr>
        <w:annotationRef/>
      </w:r>
      <w:r>
        <w:t xml:space="preserve">I think for clarity, you should use units that we use. </w:t>
      </w:r>
      <w:proofErr w:type="gramStart"/>
      <w:r>
        <w:t>So</w:t>
      </w:r>
      <w:proofErr w:type="gramEnd"/>
      <w:r>
        <w:t xml:space="preserve"> should this be $/vehicle?</w:t>
      </w:r>
    </w:p>
  </w:comment>
  <w:comment w:id="119" w:author="Chad Frischmann" w:date="2021-08-03T18:54:00Z" w:initials="CF">
    <w:p w14:paraId="510286F8" w14:textId="117CB55D" w:rsidR="008B7576" w:rsidRDefault="008B7576">
      <w:pPr>
        <w:pStyle w:val="CommentText"/>
      </w:pPr>
      <w:r>
        <w:rPr>
          <w:rStyle w:val="CommentReference"/>
        </w:rPr>
        <w:annotationRef/>
      </w:r>
      <w:r>
        <w:t xml:space="preserve">I don’t understand </w:t>
      </w:r>
      <w:proofErr w:type="gramStart"/>
      <w:r>
        <w:t>this?</w:t>
      </w:r>
      <w:proofErr w:type="gramEnd"/>
    </w:p>
  </w:comment>
  <w:comment w:id="123" w:author="Chad Frischmann" w:date="2021-08-03T18:56:00Z" w:initials="CF">
    <w:p w14:paraId="28B36C74" w14:textId="29FABC94" w:rsidR="008B7576" w:rsidRDefault="008B7576">
      <w:pPr>
        <w:pStyle w:val="CommentText"/>
      </w:pPr>
      <w:r>
        <w:rPr>
          <w:rStyle w:val="CommentReference"/>
        </w:rPr>
        <w:annotationRef/>
      </w:r>
      <w:r>
        <w:t>But has this already happened? Where are we currently?</w:t>
      </w:r>
    </w:p>
  </w:comment>
  <w:comment w:id="129" w:author="Chad Frischmann" w:date="2021-08-03T23:41:00Z" w:initials="CF">
    <w:p w14:paraId="088D6D1D" w14:textId="79BD75F6" w:rsidR="008B7576" w:rsidRDefault="008B7576">
      <w:pPr>
        <w:pStyle w:val="CommentText"/>
      </w:pPr>
      <w:r>
        <w:rPr>
          <w:rStyle w:val="CommentReference"/>
        </w:rPr>
        <w:annotationRef/>
      </w:r>
      <w:r>
        <w:t>What do you mean by news?</w:t>
      </w:r>
    </w:p>
  </w:comment>
  <w:comment w:id="127" w:author="Chad Frischmann" w:date="2021-08-03T23:42:00Z" w:initials="CF">
    <w:p w14:paraId="5BF63D0B" w14:textId="222A61F4" w:rsidR="008B7576" w:rsidRDefault="008B7576">
      <w:pPr>
        <w:pStyle w:val="CommentText"/>
      </w:pPr>
      <w:r>
        <w:rPr>
          <w:rStyle w:val="CommentReference"/>
        </w:rPr>
        <w:annotationRef/>
      </w:r>
      <w:r>
        <w:t>I am not sure I understand this sentence. What is the average price for an EV? What is the average price for an ICEV? Why are we using Euros? Units should be consistent. Also, we should not be referring to The Guardian for sticker prices of EVs vs. ICEVs.</w:t>
      </w:r>
    </w:p>
  </w:comment>
  <w:comment w:id="137" w:author="Chad Frischmann" w:date="2021-08-03T23:44:00Z" w:initials="CF">
    <w:p w14:paraId="4EFC91E6" w14:textId="26BC0EC4" w:rsidR="008B7576" w:rsidRDefault="008B7576">
      <w:pPr>
        <w:pStyle w:val="CommentText"/>
      </w:pPr>
      <w:r>
        <w:rPr>
          <w:rStyle w:val="CommentReference"/>
        </w:rPr>
        <w:annotationRef/>
      </w:r>
      <w:r>
        <w:t>Please quantify this.</w:t>
      </w:r>
    </w:p>
  </w:comment>
  <w:comment w:id="128" w:author="Chad Frischmann" w:date="2021-08-03T23:46:00Z" w:initials="CF">
    <w:p w14:paraId="7B553948" w14:textId="48083F57" w:rsidR="008B7576" w:rsidRDefault="008B7576">
      <w:pPr>
        <w:pStyle w:val="CommentText"/>
      </w:pPr>
      <w:r>
        <w:rPr>
          <w:rStyle w:val="CommentReference"/>
        </w:rPr>
        <w:annotationRef/>
      </w:r>
      <w:r>
        <w:t xml:space="preserve">Is this referring to the average price in the EU? </w:t>
      </w:r>
    </w:p>
  </w:comment>
  <w:comment w:id="145" w:author="Chad Frischmann" w:date="2021-08-03T23:45:00Z" w:initials="CF">
    <w:p w14:paraId="45B0D816" w14:textId="27802D43" w:rsidR="008B7576" w:rsidRDefault="008B7576">
      <w:pPr>
        <w:pStyle w:val="CommentText"/>
      </w:pPr>
      <w:r>
        <w:rPr>
          <w:rStyle w:val="CommentReference"/>
        </w:rPr>
        <w:annotationRef/>
      </w:r>
      <w:r>
        <w:t>How much more?</w:t>
      </w:r>
    </w:p>
  </w:comment>
  <w:comment w:id="148" w:author="Chad Frischmann" w:date="2021-08-03T23:49:00Z" w:initials="CF">
    <w:p w14:paraId="57D3F9ED" w14:textId="2DB859EE" w:rsidR="008B7576" w:rsidRDefault="008B7576">
      <w:pPr>
        <w:pStyle w:val="CommentText"/>
      </w:pPr>
      <w:r>
        <w:rPr>
          <w:rStyle w:val="CommentReference"/>
        </w:rPr>
        <w:annotationRef/>
      </w:r>
      <w:r>
        <w:t>What is the average lifetime?</w:t>
      </w:r>
    </w:p>
  </w:comment>
  <w:comment w:id="149" w:author="Chad Frischmann" w:date="2021-08-03T23:46:00Z" w:initials="CF">
    <w:p w14:paraId="7F72C205" w14:textId="144FDA48" w:rsidR="008B7576" w:rsidRDefault="008B7576">
      <w:pPr>
        <w:pStyle w:val="CommentText"/>
      </w:pPr>
      <w:r>
        <w:rPr>
          <w:rStyle w:val="CommentReference"/>
        </w:rPr>
        <w:annotationRef/>
      </w:r>
      <w:r>
        <w:t>Is this in the USA? Globally? Make sure all units are same, or you refer explicitly to why you are using Euros vs. USD</w:t>
      </w:r>
    </w:p>
  </w:comment>
  <w:comment w:id="160" w:author="Chad Frischmann" w:date="2021-08-03T23:50:00Z" w:initials="CF">
    <w:p w14:paraId="0CE7B0C4" w14:textId="77777777" w:rsidR="008B7576" w:rsidRDefault="008B7576" w:rsidP="008B7576">
      <w:pPr>
        <w:pStyle w:val="CommentText"/>
      </w:pPr>
      <w:r>
        <w:rPr>
          <w:rStyle w:val="CommentReference"/>
        </w:rPr>
        <w:annotationRef/>
      </w:r>
      <w:r>
        <w:t>Why is this the case? Is it because owners can charge during off-peak hours, thereby reducing taking advantage of lower prices for electricity usage? If everyone is charging at the same times, would this increase prices due to higher electricity demand during off-peak hours? Is this taken into consideration by the study?</w:t>
      </w:r>
    </w:p>
  </w:comment>
  <w:comment w:id="161" w:author="Chad Frischmann" w:date="2021-08-03T23:50:00Z" w:initials="CF">
    <w:p w14:paraId="670E4B0A" w14:textId="5E8C88BB" w:rsidR="008B7576" w:rsidRDefault="008B7576">
      <w:pPr>
        <w:pStyle w:val="CommentText"/>
      </w:pPr>
      <w:r>
        <w:rPr>
          <w:rStyle w:val="CommentReference"/>
        </w:rPr>
        <w:annotationRef/>
      </w:r>
      <w:r>
        <w:t>Why is this the case? Is it because owners can charge during off-peak hours, thereby reducing taking advantage of lower prices for electricity usage? If everyone is charging at the same times, would this increase prices due to higher electricity demand during off-peak hours? Is this taken into consideration by the study?</w:t>
      </w:r>
    </w:p>
  </w:comment>
  <w:comment w:id="172" w:author="Chad Frischmann" w:date="2021-08-03T23:55:00Z" w:initials="CF">
    <w:p w14:paraId="54697381" w14:textId="4CBF4C11" w:rsidR="008B7576" w:rsidRDefault="008B7576">
      <w:pPr>
        <w:pStyle w:val="CommentText"/>
      </w:pPr>
      <w:r>
        <w:rPr>
          <w:rStyle w:val="CommentReference"/>
        </w:rPr>
        <w:annotationRef/>
      </w:r>
      <w:r>
        <w:t>Please use “can” instead of “will”. The latter is a rather declarative statement that opens up to critique and exceptions</w:t>
      </w:r>
    </w:p>
  </w:comment>
  <w:comment w:id="176" w:author="Chad Frischmann" w:date="2021-08-03T23:57:00Z" w:initials="CF">
    <w:p w14:paraId="160E4F03" w14:textId="3040C007" w:rsidR="008B7576" w:rsidRDefault="008B7576">
      <w:pPr>
        <w:pStyle w:val="CommentText"/>
      </w:pPr>
      <w:r>
        <w:rPr>
          <w:rStyle w:val="CommentReference"/>
        </w:rPr>
        <w:annotationRef/>
      </w:r>
      <w:r>
        <w:t>Please explain this. I am not sure what you mean here.</w:t>
      </w:r>
    </w:p>
  </w:comment>
  <w:comment w:id="190" w:author="Chad Frischmann" w:date="2021-08-04T00:00:00Z" w:initials="CF">
    <w:p w14:paraId="350E0F61" w14:textId="468396B8" w:rsidR="008B7576" w:rsidRDefault="008B7576">
      <w:pPr>
        <w:pStyle w:val="CommentText"/>
      </w:pPr>
      <w:r>
        <w:rPr>
          <w:rStyle w:val="CommentReference"/>
        </w:rPr>
        <w:annotationRef/>
      </w:r>
      <w:r>
        <w:t>I do not understand this. Please explain.</w:t>
      </w:r>
    </w:p>
  </w:comment>
  <w:comment w:id="191" w:author="Chad Frischmann" w:date="2021-08-04T00:01:00Z" w:initials="CF">
    <w:p w14:paraId="4139E729" w14:textId="27DF6762" w:rsidR="008B7576" w:rsidRDefault="008B7576">
      <w:pPr>
        <w:pStyle w:val="CommentText"/>
      </w:pPr>
      <w:r>
        <w:rPr>
          <w:rStyle w:val="CommentReference"/>
        </w:rPr>
        <w:annotationRef/>
      </w:r>
      <w:r>
        <w:t>It seems from the figure that the costs are significantly higher throughout the lifetime of ICEVs. Why?</w:t>
      </w:r>
    </w:p>
  </w:comment>
  <w:comment w:id="192" w:author="Chad Frischmann" w:date="2021-08-04T00:03:00Z" w:initials="CF">
    <w:p w14:paraId="631AB52A" w14:textId="5BC0EAAD" w:rsidR="008B7576" w:rsidRDefault="008B7576">
      <w:pPr>
        <w:pStyle w:val="CommentText"/>
      </w:pPr>
      <w:r>
        <w:rPr>
          <w:rStyle w:val="CommentReference"/>
        </w:rPr>
        <w:annotationRef/>
      </w:r>
      <w:r>
        <w:t>Please expand on this. One or two more sentences describing what you mean here</w:t>
      </w:r>
    </w:p>
  </w:comment>
  <w:comment w:id="193" w:author="Chad Frischmann" w:date="2021-08-04T00:02:00Z" w:initials="CF">
    <w:p w14:paraId="408DE109" w14:textId="4F254025" w:rsidR="008B7576" w:rsidRDefault="008B7576">
      <w:pPr>
        <w:pStyle w:val="CommentText"/>
      </w:pPr>
      <w:r>
        <w:rPr>
          <w:rStyle w:val="CommentReference"/>
        </w:rPr>
        <w:annotationRef/>
      </w:r>
      <w:r>
        <w:t>What do you mean by traditional ICEVs?</w:t>
      </w:r>
    </w:p>
  </w:comment>
  <w:comment w:id="243" w:author="Chad Frischmann" w:date="2021-08-04T00:09:00Z" w:initials="CF">
    <w:p w14:paraId="66BE7173" w14:textId="3C258D95" w:rsidR="008B7576" w:rsidRDefault="008B7576">
      <w:pPr>
        <w:pStyle w:val="CommentText"/>
      </w:pPr>
      <w:r>
        <w:rPr>
          <w:rStyle w:val="CommentReference"/>
        </w:rPr>
        <w:annotationRef/>
      </w:r>
      <w:r>
        <w:t xml:space="preserve">I am getting a bit confused over the difference usage of EVs vs BEVs. Either stay consistent, or clarify the distinction </w:t>
      </w:r>
    </w:p>
  </w:comment>
  <w:comment w:id="246" w:author="Chad Frischmann" w:date="2021-08-04T00:10:00Z" w:initials="CF">
    <w:p w14:paraId="0D22314C" w14:textId="0689246A" w:rsidR="008B7576" w:rsidRDefault="008B7576">
      <w:pPr>
        <w:pStyle w:val="CommentText"/>
      </w:pPr>
      <w:r>
        <w:rPr>
          <w:rStyle w:val="CommentReference"/>
        </w:rPr>
        <w:annotationRef/>
      </w:r>
      <w:r>
        <w:t>I think this point can be made more simply, and clearly at the beginning of this section</w:t>
      </w:r>
    </w:p>
  </w:comment>
  <w:comment w:id="252" w:author="Chad Frischmann" w:date="2021-08-04T00:11:00Z" w:initials="CF">
    <w:p w14:paraId="43408B95" w14:textId="3B5C1907" w:rsidR="008B7576" w:rsidRDefault="008B7576">
      <w:pPr>
        <w:pStyle w:val="CommentText"/>
      </w:pPr>
      <w:r>
        <w:rPr>
          <w:rStyle w:val="CommentReference"/>
        </w:rPr>
        <w:annotationRef/>
      </w:r>
      <w:r>
        <w:t>Be consistent with the use of term</w:t>
      </w:r>
    </w:p>
  </w:comment>
  <w:comment w:id="303" w:author="Chad Frischmann" w:date="2021-08-04T00:17:00Z" w:initials="CF">
    <w:p w14:paraId="431417E9" w14:textId="363A5018" w:rsidR="008B7576" w:rsidRDefault="008B7576">
      <w:pPr>
        <w:pStyle w:val="CommentText"/>
      </w:pPr>
      <w:r>
        <w:rPr>
          <w:rStyle w:val="CommentReference"/>
        </w:rPr>
        <w:annotationRef/>
      </w:r>
      <w:r>
        <w:t>Please refer to the date</w:t>
      </w:r>
    </w:p>
  </w:comment>
  <w:comment w:id="304" w:author="Chad Frischmann" w:date="2021-08-04T00:18:00Z" w:initials="CF">
    <w:p w14:paraId="761F72F8" w14:textId="4CF52C54" w:rsidR="008B7576" w:rsidRDefault="008B7576">
      <w:pPr>
        <w:pStyle w:val="CommentText"/>
      </w:pPr>
      <w:r>
        <w:rPr>
          <w:rStyle w:val="CommentReference"/>
        </w:rPr>
        <w:annotationRef/>
      </w:r>
      <w:r>
        <w:t>What are powertrain batteries? This is the first time you introduce this term</w:t>
      </w:r>
    </w:p>
  </w:comment>
  <w:comment w:id="322" w:author="Chad Frischmann" w:date="2021-08-04T00:21:00Z" w:initials="CF">
    <w:p w14:paraId="3830D520" w14:textId="0C02C0AC" w:rsidR="008B7576" w:rsidRDefault="008B7576">
      <w:pPr>
        <w:pStyle w:val="CommentText"/>
      </w:pPr>
      <w:r>
        <w:rPr>
          <w:rStyle w:val="CommentReference"/>
        </w:rPr>
        <w:annotationRef/>
      </w:r>
      <w:r>
        <w:t>Why is the energy intensity a function of financial cost?</w:t>
      </w:r>
    </w:p>
  </w:comment>
  <w:comment w:id="377" w:author="Chad Frischmann" w:date="2021-08-04T00:29:00Z" w:initials="CF">
    <w:p w14:paraId="0965D5A7" w14:textId="49251266" w:rsidR="008B7576" w:rsidRDefault="008B7576">
      <w:pPr>
        <w:pStyle w:val="CommentText"/>
      </w:pPr>
      <w:r>
        <w:rPr>
          <w:rStyle w:val="CommentReference"/>
        </w:rPr>
        <w:annotationRef/>
      </w:r>
      <w:r>
        <w:t>Compared to what?</w:t>
      </w:r>
    </w:p>
  </w:comment>
  <w:comment w:id="441" w:author="Chad Frischmann" w:date="2021-08-04T00:40:00Z" w:initials="CF">
    <w:p w14:paraId="32A1563B" w14:textId="0FF01252" w:rsidR="00027529" w:rsidRDefault="00027529">
      <w:pPr>
        <w:pStyle w:val="CommentText"/>
      </w:pPr>
      <w:r>
        <w:rPr>
          <w:rStyle w:val="CommentReference"/>
        </w:rPr>
        <w:annotationRef/>
      </w:r>
      <w:r>
        <w:t>Is this accurate? The Ref Grid is based on the current adoption solutions, with a n estimated shift from coal to gas. Where is this statement coming from?</w:t>
      </w:r>
    </w:p>
  </w:comment>
  <w:comment w:id="456" w:author="Chad Frischmann" w:date="2021-08-04T00:44:00Z" w:initials="CF">
    <w:p w14:paraId="006BD3B6" w14:textId="4ADDE5EB" w:rsidR="00027529" w:rsidRDefault="00027529">
      <w:pPr>
        <w:pStyle w:val="CommentText"/>
      </w:pPr>
      <w:r>
        <w:rPr>
          <w:rStyle w:val="CommentReference"/>
        </w:rPr>
        <w:annotationRef/>
      </w:r>
      <w:r>
        <w:t xml:space="preserve">There is no need to </w:t>
      </w:r>
      <w:proofErr w:type="spellStart"/>
      <w:r>
        <w:t>refernce</w:t>
      </w:r>
      <w:proofErr w:type="spellEnd"/>
      <w:r>
        <w:t xml:space="preserve"> “the old model” just what is the current estimated learning rate</w:t>
      </w:r>
    </w:p>
  </w:comment>
  <w:comment w:id="493" w:author="Chad Frischmann" w:date="2021-08-04T00:50:00Z" w:initials="CF">
    <w:p w14:paraId="6C61AEB3" w14:textId="2B81338F" w:rsidR="00027529" w:rsidRDefault="00027529">
      <w:pPr>
        <w:pStyle w:val="CommentText"/>
      </w:pPr>
      <w:r>
        <w:rPr>
          <w:rStyle w:val="CommentReference"/>
        </w:rPr>
        <w:annotationRef/>
      </w:r>
      <w:r>
        <w:t>Please change the scenario names to Plausible, Ambitious, Maximum</w:t>
      </w:r>
    </w:p>
  </w:comment>
  <w:comment w:id="508" w:author="Chad Frischmann" w:date="2021-08-04T00:51:00Z" w:initials="CF">
    <w:p w14:paraId="16A3C9FF" w14:textId="12E699C9" w:rsidR="00027529" w:rsidRDefault="00027529">
      <w:pPr>
        <w:pStyle w:val="CommentText"/>
      </w:pPr>
      <w:r>
        <w:rPr>
          <w:rStyle w:val="CommentReference"/>
        </w:rPr>
        <w:annotationRef/>
      </w:r>
      <w:r>
        <w:t xml:space="preserve">Please make a note explaining why there is a drop off int eh operation costs – which are due to the period of study and vehicles in operation by 2050 only, </w:t>
      </w:r>
      <w:proofErr w:type="gramStart"/>
      <w:r>
        <w:t>i.e.</w:t>
      </w:r>
      <w:proofErr w:type="gramEnd"/>
      <w:r>
        <w:t xml:space="preserve"> we do not estimate additional implementation beyond 2050</w:t>
      </w:r>
    </w:p>
  </w:comment>
  <w:comment w:id="514" w:author="Chad Frischmann" w:date="2021-08-04T00:52:00Z" w:initials="CF">
    <w:p w14:paraId="33A66D44" w14:textId="6F104804" w:rsidR="00027529" w:rsidRDefault="00027529">
      <w:pPr>
        <w:pStyle w:val="CommentText"/>
      </w:pPr>
      <w:r>
        <w:rPr>
          <w:rStyle w:val="CommentReference"/>
        </w:rPr>
        <w:annotationRef/>
      </w:r>
      <w:r>
        <w:t xml:space="preserve">Please describe </w:t>
      </w:r>
      <w:proofErr w:type="spellStart"/>
      <w:r>
        <w:t>th</w:t>
      </w:r>
      <w:proofErr w:type="spellEnd"/>
      <w:r>
        <w:t xml:space="preserve"> different phases you refer to somewhere in this assessment.</w:t>
      </w:r>
    </w:p>
  </w:comment>
  <w:comment w:id="515" w:author="Chad Frischmann" w:date="2021-08-04T00:53:00Z" w:initials="CF">
    <w:p w14:paraId="5EA7B00C" w14:textId="67270817" w:rsidR="00027529" w:rsidRDefault="00027529">
      <w:pPr>
        <w:pStyle w:val="CommentText"/>
      </w:pPr>
      <w:r>
        <w:rPr>
          <w:rStyle w:val="CommentReference"/>
        </w:rPr>
        <w:annotationRef/>
      </w:r>
      <w:r>
        <w:t>This is the maximum scenario or the ambitious?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92E350" w15:done="0"/>
  <w15:commentEx w15:paraId="3ED7DDA4" w15:done="0"/>
  <w15:commentEx w15:paraId="7EC4A765" w15:done="0"/>
  <w15:commentEx w15:paraId="3CA0FFED" w15:done="0"/>
  <w15:commentEx w15:paraId="12431E5F" w15:done="0"/>
  <w15:commentEx w15:paraId="1321557B" w15:done="0"/>
  <w15:commentEx w15:paraId="78465B6B" w15:done="0"/>
  <w15:commentEx w15:paraId="510286F8" w15:done="0"/>
  <w15:commentEx w15:paraId="28B36C74" w15:done="0"/>
  <w15:commentEx w15:paraId="088D6D1D" w15:done="0"/>
  <w15:commentEx w15:paraId="5BF63D0B" w15:done="0"/>
  <w15:commentEx w15:paraId="4EFC91E6" w15:done="0"/>
  <w15:commentEx w15:paraId="7B553948" w15:done="0"/>
  <w15:commentEx w15:paraId="45B0D816" w15:done="0"/>
  <w15:commentEx w15:paraId="57D3F9ED" w15:done="0"/>
  <w15:commentEx w15:paraId="7F72C205" w15:done="0"/>
  <w15:commentEx w15:paraId="0CE7B0C4" w15:done="0"/>
  <w15:commentEx w15:paraId="670E4B0A" w15:done="0"/>
  <w15:commentEx w15:paraId="54697381" w15:done="0"/>
  <w15:commentEx w15:paraId="160E4F03" w15:done="0"/>
  <w15:commentEx w15:paraId="350E0F61" w15:done="0"/>
  <w15:commentEx w15:paraId="4139E729" w15:done="0"/>
  <w15:commentEx w15:paraId="631AB52A" w15:done="0"/>
  <w15:commentEx w15:paraId="408DE109" w15:done="0"/>
  <w15:commentEx w15:paraId="66BE7173" w15:done="0"/>
  <w15:commentEx w15:paraId="0D22314C" w15:done="0"/>
  <w15:commentEx w15:paraId="43408B95" w15:done="0"/>
  <w15:commentEx w15:paraId="431417E9" w15:done="0"/>
  <w15:commentEx w15:paraId="761F72F8" w15:done="0"/>
  <w15:commentEx w15:paraId="3830D520" w15:done="0"/>
  <w15:commentEx w15:paraId="0965D5A7" w15:done="0"/>
  <w15:commentEx w15:paraId="32A1563B" w15:done="0"/>
  <w15:commentEx w15:paraId="006BD3B6" w15:done="0"/>
  <w15:commentEx w15:paraId="6C61AEB3" w15:done="0"/>
  <w15:commentEx w15:paraId="16A3C9FF" w15:done="0"/>
  <w15:commentEx w15:paraId="33A66D44" w15:done="0"/>
  <w15:commentEx w15:paraId="5EA7B0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40C60" w16cex:dateUtc="2021-08-04T01:41:00Z"/>
  <w16cex:commentExtensible w16cex:durableId="24B40CAC" w16cex:dateUtc="2021-08-04T01:42:00Z"/>
  <w16cex:commentExtensible w16cex:durableId="24B40D6D" w16cex:dateUtc="2021-08-04T01:46:00Z"/>
  <w16cex:commentExtensible w16cex:durableId="24B40F1E" w16cex:dateUtc="2021-08-04T01:53:00Z"/>
  <w16cex:commentExtensible w16cex:durableId="24B40F4C" w16cex:dateUtc="2021-08-04T01:54:00Z"/>
  <w16cex:commentExtensible w16cex:durableId="24B40FF6" w16cex:dateUtc="2021-08-04T01:56:00Z"/>
  <w16cex:commentExtensible w16cex:durableId="24B40F87" w16cex:dateUtc="2021-08-04T01:55:00Z"/>
  <w16cex:commentExtensible w16cex:durableId="24B40F62" w16cex:dateUtc="2021-08-04T01:54:00Z"/>
  <w16cex:commentExtensible w16cex:durableId="24B40FD2" w16cex:dateUtc="2021-08-04T01:56:00Z"/>
  <w16cex:commentExtensible w16cex:durableId="24B452A3" w16cex:dateUtc="2021-08-04T06:41:00Z"/>
  <w16cex:commentExtensible w16cex:durableId="24B452EC" w16cex:dateUtc="2021-08-04T06:42:00Z"/>
  <w16cex:commentExtensible w16cex:durableId="24B45372" w16cex:dateUtc="2021-08-04T06:44:00Z"/>
  <w16cex:commentExtensible w16cex:durableId="24B453CE" w16cex:dateUtc="2021-08-04T06:46:00Z"/>
  <w16cex:commentExtensible w16cex:durableId="24B453A8" w16cex:dateUtc="2021-08-04T06:45:00Z"/>
  <w16cex:commentExtensible w16cex:durableId="24B45491" w16cex:dateUtc="2021-08-04T06:49:00Z"/>
  <w16cex:commentExtensible w16cex:durableId="24B453E5" w16cex:dateUtc="2021-08-04T06:46:00Z"/>
  <w16cex:commentExtensible w16cex:durableId="24B455BD" w16cex:dateUtc="2021-08-04T06:50:00Z"/>
  <w16cex:commentExtensible w16cex:durableId="24B454C6" w16cex:dateUtc="2021-08-04T06:50:00Z"/>
  <w16cex:commentExtensible w16cex:durableId="24B455FA" w16cex:dateUtc="2021-08-04T06:55:00Z"/>
  <w16cex:commentExtensible w16cex:durableId="24B45675" w16cex:dateUtc="2021-08-04T06:57:00Z"/>
  <w16cex:commentExtensible w16cex:durableId="24B45719" w16cex:dateUtc="2021-08-04T07:00:00Z"/>
  <w16cex:commentExtensible w16cex:durableId="24B4575A" w16cex:dateUtc="2021-08-04T07:01:00Z"/>
  <w16cex:commentExtensible w16cex:durableId="24B457B4" w16cex:dateUtc="2021-08-04T07:03:00Z"/>
  <w16cex:commentExtensible w16cex:durableId="24B45790" w16cex:dateUtc="2021-08-04T07:02:00Z"/>
  <w16cex:commentExtensible w16cex:durableId="24B4591D" w16cex:dateUtc="2021-08-04T07:09:00Z"/>
  <w16cex:commentExtensible w16cex:durableId="24B4597B" w16cex:dateUtc="2021-08-04T07:10:00Z"/>
  <w16cex:commentExtensible w16cex:durableId="24B459BD" w16cex:dateUtc="2021-08-04T07:11:00Z"/>
  <w16cex:commentExtensible w16cex:durableId="24B45B1C" w16cex:dateUtc="2021-08-04T07:17:00Z"/>
  <w16cex:commentExtensible w16cex:durableId="24B45B3B" w16cex:dateUtc="2021-08-04T07:18:00Z"/>
  <w16cex:commentExtensible w16cex:durableId="24B45BF0" w16cex:dateUtc="2021-08-04T07:21:00Z"/>
  <w16cex:commentExtensible w16cex:durableId="24B45DCC" w16cex:dateUtc="2021-08-04T07:29:00Z"/>
  <w16cex:commentExtensible w16cex:durableId="24B4609B" w16cex:dateUtc="2021-08-04T07:40:00Z"/>
  <w16cex:commentExtensible w16cex:durableId="24B46151" w16cex:dateUtc="2021-08-04T07:44:00Z"/>
  <w16cex:commentExtensible w16cex:durableId="24B462BD" w16cex:dateUtc="2021-08-04T07:50:00Z"/>
  <w16cex:commentExtensible w16cex:durableId="24B46312" w16cex:dateUtc="2021-08-04T07:51:00Z"/>
  <w16cex:commentExtensible w16cex:durableId="24B46368" w16cex:dateUtc="2021-08-04T07:52:00Z"/>
  <w16cex:commentExtensible w16cex:durableId="24B4639C" w16cex:dateUtc="2021-08-04T0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92E350" w16cid:durableId="24B40C60"/>
  <w16cid:commentId w16cid:paraId="3ED7DDA4" w16cid:durableId="24B40CAC"/>
  <w16cid:commentId w16cid:paraId="7EC4A765" w16cid:durableId="24B40D6D"/>
  <w16cid:commentId w16cid:paraId="3CA0FFED" w16cid:durableId="24B40F1E"/>
  <w16cid:commentId w16cid:paraId="12431E5F" w16cid:durableId="24B40F4C"/>
  <w16cid:commentId w16cid:paraId="1321557B" w16cid:durableId="24B40FF6"/>
  <w16cid:commentId w16cid:paraId="78465B6B" w16cid:durableId="24B40F87"/>
  <w16cid:commentId w16cid:paraId="510286F8" w16cid:durableId="24B40F62"/>
  <w16cid:commentId w16cid:paraId="28B36C74" w16cid:durableId="24B40FD2"/>
  <w16cid:commentId w16cid:paraId="088D6D1D" w16cid:durableId="24B452A3"/>
  <w16cid:commentId w16cid:paraId="5BF63D0B" w16cid:durableId="24B452EC"/>
  <w16cid:commentId w16cid:paraId="4EFC91E6" w16cid:durableId="24B45372"/>
  <w16cid:commentId w16cid:paraId="7B553948" w16cid:durableId="24B453CE"/>
  <w16cid:commentId w16cid:paraId="45B0D816" w16cid:durableId="24B453A8"/>
  <w16cid:commentId w16cid:paraId="57D3F9ED" w16cid:durableId="24B45491"/>
  <w16cid:commentId w16cid:paraId="7F72C205" w16cid:durableId="24B453E5"/>
  <w16cid:commentId w16cid:paraId="0CE7B0C4" w16cid:durableId="24B455BD"/>
  <w16cid:commentId w16cid:paraId="670E4B0A" w16cid:durableId="24B454C6"/>
  <w16cid:commentId w16cid:paraId="54697381" w16cid:durableId="24B455FA"/>
  <w16cid:commentId w16cid:paraId="160E4F03" w16cid:durableId="24B45675"/>
  <w16cid:commentId w16cid:paraId="350E0F61" w16cid:durableId="24B45719"/>
  <w16cid:commentId w16cid:paraId="4139E729" w16cid:durableId="24B4575A"/>
  <w16cid:commentId w16cid:paraId="631AB52A" w16cid:durableId="24B457B4"/>
  <w16cid:commentId w16cid:paraId="408DE109" w16cid:durableId="24B45790"/>
  <w16cid:commentId w16cid:paraId="66BE7173" w16cid:durableId="24B4591D"/>
  <w16cid:commentId w16cid:paraId="0D22314C" w16cid:durableId="24B4597B"/>
  <w16cid:commentId w16cid:paraId="43408B95" w16cid:durableId="24B459BD"/>
  <w16cid:commentId w16cid:paraId="431417E9" w16cid:durableId="24B45B1C"/>
  <w16cid:commentId w16cid:paraId="761F72F8" w16cid:durableId="24B45B3B"/>
  <w16cid:commentId w16cid:paraId="3830D520" w16cid:durableId="24B45BF0"/>
  <w16cid:commentId w16cid:paraId="0965D5A7" w16cid:durableId="24B45DCC"/>
  <w16cid:commentId w16cid:paraId="32A1563B" w16cid:durableId="24B4609B"/>
  <w16cid:commentId w16cid:paraId="006BD3B6" w16cid:durableId="24B46151"/>
  <w16cid:commentId w16cid:paraId="6C61AEB3" w16cid:durableId="24B462BD"/>
  <w16cid:commentId w16cid:paraId="16A3C9FF" w16cid:durableId="24B46312"/>
  <w16cid:commentId w16cid:paraId="33A66D44" w16cid:durableId="24B46368"/>
  <w16cid:commentId w16cid:paraId="5EA7B00C" w16cid:durableId="24B463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9A39B" w14:textId="77777777" w:rsidR="00D82F45" w:rsidRDefault="00D82F45" w:rsidP="00D26F59">
      <w:pPr>
        <w:spacing w:after="0"/>
      </w:pPr>
      <w:r>
        <w:separator/>
      </w:r>
    </w:p>
  </w:endnote>
  <w:endnote w:type="continuationSeparator" w:id="0">
    <w:p w14:paraId="1A942E83" w14:textId="77777777" w:rsidR="00D82F45" w:rsidRDefault="00D82F45" w:rsidP="00D26F59">
      <w:pPr>
        <w:spacing w:after="0"/>
      </w:pPr>
      <w:r>
        <w:continuationSeparator/>
      </w:r>
    </w:p>
  </w:endnote>
  <w:endnote w:type="continuationNotice" w:id="1">
    <w:p w14:paraId="591658B5" w14:textId="77777777" w:rsidR="00D82F45" w:rsidRDefault="00D82F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ZWSCJY+AGaramondPro-Regular">
    <w:altName w:val="Garamond Pro"/>
    <w:panose1 w:val="020B0604020202020204"/>
    <w:charset w:val="00"/>
    <w:family w:val="roman"/>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Helvetica,Times New Roman">
    <w:altName w:val="Helvetic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A3409" w14:textId="77777777" w:rsidR="00CB5849" w:rsidRDefault="00CB5849"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CB5849" w:rsidRDefault="00CB5849"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AE7D4" w14:textId="087E5F1B" w:rsidR="00CB5849" w:rsidRPr="00F26176" w:rsidRDefault="00CB5849"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495FF" w14:textId="77777777" w:rsidR="00CB5849" w:rsidRPr="00F26176" w:rsidRDefault="00CB5849"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7269C" w14:textId="77777777" w:rsidR="00D82F45" w:rsidRDefault="00D82F45" w:rsidP="00D26F59">
      <w:pPr>
        <w:spacing w:after="0"/>
      </w:pPr>
      <w:r>
        <w:separator/>
      </w:r>
    </w:p>
  </w:footnote>
  <w:footnote w:type="continuationSeparator" w:id="0">
    <w:p w14:paraId="7E4A86B6" w14:textId="77777777" w:rsidR="00D82F45" w:rsidRDefault="00D82F45" w:rsidP="00D26F59">
      <w:pPr>
        <w:spacing w:after="0"/>
      </w:pPr>
      <w:r>
        <w:continuationSeparator/>
      </w:r>
    </w:p>
  </w:footnote>
  <w:footnote w:type="continuationNotice" w:id="1">
    <w:p w14:paraId="1B087A1B" w14:textId="77777777" w:rsidR="00D82F45" w:rsidRDefault="00D82F45">
      <w:pPr>
        <w:spacing w:after="0" w:line="240" w:lineRule="auto"/>
      </w:pPr>
    </w:p>
  </w:footnote>
  <w:footnote w:id="2">
    <w:p w14:paraId="6EA10B0D" w14:textId="77777777" w:rsidR="00806BC5" w:rsidRDefault="00806BC5" w:rsidP="00806BC5">
      <w:pPr>
        <w:pStyle w:val="FootnoteText"/>
      </w:pPr>
      <w:r w:rsidRPr="002E293D">
        <w:rPr>
          <w:rStyle w:val="FootnoteReference"/>
        </w:rPr>
        <w:footnoteRef/>
      </w:r>
      <w:r>
        <w:t xml:space="preserve"> Non energy-related emissions include land use change emissions (including deforestation), and methane and F-gas release from agriculture, refrigeration, and industrial activity.</w:t>
      </w:r>
    </w:p>
  </w:footnote>
  <w:footnote w:id="3">
    <w:p w14:paraId="1294D54F" w14:textId="77777777" w:rsidR="00CB5849" w:rsidRDefault="00CB5849" w:rsidP="006B1084">
      <w:pPr>
        <w:pStyle w:val="FootnoteText"/>
      </w:pPr>
      <w:r w:rsidRPr="002E293D">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4">
    <w:p w14:paraId="6CDF5882" w14:textId="77777777" w:rsidR="008D2193" w:rsidRDefault="008D2193" w:rsidP="008D2193">
      <w:pPr>
        <w:pStyle w:val="FootnoteText"/>
      </w:pPr>
      <w:r w:rsidRPr="004726CC">
        <w:rPr>
          <w:rStyle w:val="FootnoteReference"/>
        </w:rPr>
        <w:footnoteRef/>
      </w:r>
      <w:r>
        <w:t xml:space="preserve"> One “passenger-km” is the mobility provided by one person that has been moved 1 km.</w:t>
      </w:r>
    </w:p>
  </w:footnote>
  <w:footnote w:id="5">
    <w:p w14:paraId="4AC45051" w14:textId="77777777" w:rsidR="001D25BE" w:rsidRDefault="001D25BE" w:rsidP="001D25BE">
      <w:pPr>
        <w:pStyle w:val="FootnoteText"/>
      </w:pPr>
      <w:r w:rsidRPr="002E293D">
        <w:rPr>
          <w:rStyle w:val="FootnoteReference"/>
        </w:rPr>
        <w:footnoteRef/>
      </w:r>
      <w:r>
        <w:t xml:space="preserve"> In some cases, the low boundary is negative for a variable that can only be positive, and in these cases the lowest collected data point is used as the “low” boundary.</w:t>
      </w:r>
    </w:p>
  </w:footnote>
  <w:footnote w:id="6">
    <w:p w14:paraId="2D1D6DA6" w14:textId="77777777" w:rsidR="00CB5849" w:rsidRDefault="00CB5849" w:rsidP="00814C4E">
      <w:pPr>
        <w:pStyle w:val="FootnoteText"/>
      </w:pPr>
      <w:r w:rsidRPr="002E293D">
        <w:rPr>
          <w:rStyle w:val="FootnoteReference"/>
        </w:rPr>
        <w:footnoteRef/>
      </w:r>
      <w:r>
        <w:t xml:space="preserve"> Some solutions such as Electric Vehicles and High-Speed Rail increase the demand for electricity and reduce the demand for fuel.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383AFB"/>
    <w:multiLevelType w:val="multilevel"/>
    <w:tmpl w:val="E38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656F"/>
    <w:multiLevelType w:val="hybridMultilevel"/>
    <w:tmpl w:val="649ABCF8"/>
    <w:lvl w:ilvl="0" w:tplc="EC38CDF8">
      <w:start w:val="1"/>
      <w:numFmt w:val="bullet"/>
      <w:lvlText w:val=""/>
      <w:lvlJc w:val="left"/>
      <w:pPr>
        <w:ind w:left="720" w:hanging="360"/>
      </w:pPr>
      <w:rPr>
        <w:rFonts w:ascii="Symbol" w:hAnsi="Symbol" w:hint="default"/>
      </w:rPr>
    </w:lvl>
    <w:lvl w:ilvl="1" w:tplc="4404C376">
      <w:start w:val="1"/>
      <w:numFmt w:val="bullet"/>
      <w:lvlText w:val="o"/>
      <w:lvlJc w:val="left"/>
      <w:pPr>
        <w:ind w:left="1440" w:hanging="360"/>
      </w:pPr>
      <w:rPr>
        <w:rFonts w:ascii="Courier New" w:hAnsi="Courier New" w:hint="default"/>
      </w:rPr>
    </w:lvl>
    <w:lvl w:ilvl="2" w:tplc="13863B7E">
      <w:start w:val="1"/>
      <w:numFmt w:val="bullet"/>
      <w:lvlText w:val=""/>
      <w:lvlJc w:val="left"/>
      <w:pPr>
        <w:ind w:left="2160" w:hanging="360"/>
      </w:pPr>
      <w:rPr>
        <w:rFonts w:ascii="Wingdings" w:hAnsi="Wingdings" w:hint="default"/>
      </w:rPr>
    </w:lvl>
    <w:lvl w:ilvl="3" w:tplc="A6B29914">
      <w:start w:val="1"/>
      <w:numFmt w:val="bullet"/>
      <w:lvlText w:val=""/>
      <w:lvlJc w:val="left"/>
      <w:pPr>
        <w:ind w:left="2880" w:hanging="360"/>
      </w:pPr>
      <w:rPr>
        <w:rFonts w:ascii="Symbol" w:hAnsi="Symbol" w:hint="default"/>
      </w:rPr>
    </w:lvl>
    <w:lvl w:ilvl="4" w:tplc="2D208322">
      <w:start w:val="1"/>
      <w:numFmt w:val="bullet"/>
      <w:lvlText w:val="o"/>
      <w:lvlJc w:val="left"/>
      <w:pPr>
        <w:ind w:left="3600" w:hanging="360"/>
      </w:pPr>
      <w:rPr>
        <w:rFonts w:ascii="Courier New" w:hAnsi="Courier New" w:hint="default"/>
      </w:rPr>
    </w:lvl>
    <w:lvl w:ilvl="5" w:tplc="3D72CD8C">
      <w:start w:val="1"/>
      <w:numFmt w:val="bullet"/>
      <w:lvlText w:val=""/>
      <w:lvlJc w:val="left"/>
      <w:pPr>
        <w:ind w:left="4320" w:hanging="360"/>
      </w:pPr>
      <w:rPr>
        <w:rFonts w:ascii="Wingdings" w:hAnsi="Wingdings" w:hint="default"/>
      </w:rPr>
    </w:lvl>
    <w:lvl w:ilvl="6" w:tplc="07EC2CC2">
      <w:start w:val="1"/>
      <w:numFmt w:val="bullet"/>
      <w:lvlText w:val=""/>
      <w:lvlJc w:val="left"/>
      <w:pPr>
        <w:ind w:left="5040" w:hanging="360"/>
      </w:pPr>
      <w:rPr>
        <w:rFonts w:ascii="Symbol" w:hAnsi="Symbol" w:hint="default"/>
      </w:rPr>
    </w:lvl>
    <w:lvl w:ilvl="7" w:tplc="9198F974">
      <w:start w:val="1"/>
      <w:numFmt w:val="bullet"/>
      <w:lvlText w:val="o"/>
      <w:lvlJc w:val="left"/>
      <w:pPr>
        <w:ind w:left="5760" w:hanging="360"/>
      </w:pPr>
      <w:rPr>
        <w:rFonts w:ascii="Courier New" w:hAnsi="Courier New" w:hint="default"/>
      </w:rPr>
    </w:lvl>
    <w:lvl w:ilvl="8" w:tplc="A46EA470">
      <w:start w:val="1"/>
      <w:numFmt w:val="bullet"/>
      <w:lvlText w:val=""/>
      <w:lvlJc w:val="left"/>
      <w:pPr>
        <w:ind w:left="6480" w:hanging="360"/>
      </w:pPr>
      <w:rPr>
        <w:rFonts w:ascii="Wingdings" w:hAnsi="Wingdings" w:hint="default"/>
      </w:rPr>
    </w:lvl>
  </w:abstractNum>
  <w:abstractNum w:abstractNumId="4" w15:restartNumberingAfterBreak="0">
    <w:nsid w:val="06DD06E3"/>
    <w:multiLevelType w:val="hybridMultilevel"/>
    <w:tmpl w:val="D2DE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348A4"/>
    <w:multiLevelType w:val="hybridMultilevel"/>
    <w:tmpl w:val="E7C6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D6788"/>
    <w:multiLevelType w:val="hybridMultilevel"/>
    <w:tmpl w:val="39F242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B655D8"/>
    <w:multiLevelType w:val="hybridMultilevel"/>
    <w:tmpl w:val="13AAC8B0"/>
    <w:lvl w:ilvl="0" w:tplc="9CE8DC82">
      <w:start w:val="1"/>
      <w:numFmt w:val="bullet"/>
      <w:lvlText w:val=""/>
      <w:lvlJc w:val="left"/>
      <w:pPr>
        <w:ind w:left="720" w:hanging="360"/>
      </w:pPr>
      <w:rPr>
        <w:rFonts w:ascii="Symbol" w:hAnsi="Symbol" w:hint="default"/>
      </w:rPr>
    </w:lvl>
    <w:lvl w:ilvl="1" w:tplc="078281A8">
      <w:start w:val="1"/>
      <w:numFmt w:val="bullet"/>
      <w:lvlText w:val="o"/>
      <w:lvlJc w:val="left"/>
      <w:pPr>
        <w:ind w:left="1440" w:hanging="360"/>
      </w:pPr>
      <w:rPr>
        <w:rFonts w:ascii="Courier New" w:hAnsi="Courier New" w:hint="default"/>
      </w:rPr>
    </w:lvl>
    <w:lvl w:ilvl="2" w:tplc="6A6AF512">
      <w:start w:val="1"/>
      <w:numFmt w:val="bullet"/>
      <w:lvlText w:val=""/>
      <w:lvlJc w:val="left"/>
      <w:pPr>
        <w:ind w:left="2160" w:hanging="360"/>
      </w:pPr>
      <w:rPr>
        <w:rFonts w:ascii="Wingdings" w:hAnsi="Wingdings" w:hint="default"/>
      </w:rPr>
    </w:lvl>
    <w:lvl w:ilvl="3" w:tplc="3F44A104">
      <w:start w:val="1"/>
      <w:numFmt w:val="bullet"/>
      <w:lvlText w:val=""/>
      <w:lvlJc w:val="left"/>
      <w:pPr>
        <w:ind w:left="2880" w:hanging="360"/>
      </w:pPr>
      <w:rPr>
        <w:rFonts w:ascii="Symbol" w:hAnsi="Symbol" w:hint="default"/>
      </w:rPr>
    </w:lvl>
    <w:lvl w:ilvl="4" w:tplc="A24485C4">
      <w:start w:val="1"/>
      <w:numFmt w:val="bullet"/>
      <w:lvlText w:val="o"/>
      <w:lvlJc w:val="left"/>
      <w:pPr>
        <w:ind w:left="3600" w:hanging="360"/>
      </w:pPr>
      <w:rPr>
        <w:rFonts w:ascii="Courier New" w:hAnsi="Courier New" w:hint="default"/>
      </w:rPr>
    </w:lvl>
    <w:lvl w:ilvl="5" w:tplc="4968B286">
      <w:start w:val="1"/>
      <w:numFmt w:val="bullet"/>
      <w:lvlText w:val=""/>
      <w:lvlJc w:val="left"/>
      <w:pPr>
        <w:ind w:left="4320" w:hanging="360"/>
      </w:pPr>
      <w:rPr>
        <w:rFonts w:ascii="Wingdings" w:hAnsi="Wingdings" w:hint="default"/>
      </w:rPr>
    </w:lvl>
    <w:lvl w:ilvl="6" w:tplc="44A0FD54">
      <w:start w:val="1"/>
      <w:numFmt w:val="bullet"/>
      <w:lvlText w:val=""/>
      <w:lvlJc w:val="left"/>
      <w:pPr>
        <w:ind w:left="5040" w:hanging="360"/>
      </w:pPr>
      <w:rPr>
        <w:rFonts w:ascii="Symbol" w:hAnsi="Symbol" w:hint="default"/>
      </w:rPr>
    </w:lvl>
    <w:lvl w:ilvl="7" w:tplc="026AD38C">
      <w:start w:val="1"/>
      <w:numFmt w:val="bullet"/>
      <w:lvlText w:val="o"/>
      <w:lvlJc w:val="left"/>
      <w:pPr>
        <w:ind w:left="5760" w:hanging="360"/>
      </w:pPr>
      <w:rPr>
        <w:rFonts w:ascii="Courier New" w:hAnsi="Courier New" w:hint="default"/>
      </w:rPr>
    </w:lvl>
    <w:lvl w:ilvl="8" w:tplc="45E0006E">
      <w:start w:val="1"/>
      <w:numFmt w:val="bullet"/>
      <w:lvlText w:val=""/>
      <w:lvlJc w:val="left"/>
      <w:pPr>
        <w:ind w:left="6480" w:hanging="360"/>
      </w:pPr>
      <w:rPr>
        <w:rFonts w:ascii="Wingdings" w:hAnsi="Wingdings" w:hint="default"/>
      </w:rPr>
    </w:lvl>
  </w:abstractNum>
  <w:abstractNum w:abstractNumId="8" w15:restartNumberingAfterBreak="0">
    <w:nsid w:val="1482775B"/>
    <w:multiLevelType w:val="multilevel"/>
    <w:tmpl w:val="CC3801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0A5B4D"/>
    <w:multiLevelType w:val="hybridMultilevel"/>
    <w:tmpl w:val="D902A3D2"/>
    <w:lvl w:ilvl="0" w:tplc="311C8422">
      <w:start w:val="1"/>
      <w:numFmt w:val="bullet"/>
      <w:lvlText w:val=""/>
      <w:lvlJc w:val="left"/>
      <w:pPr>
        <w:ind w:left="720" w:hanging="360"/>
      </w:pPr>
      <w:rPr>
        <w:rFonts w:ascii="Symbol" w:hAnsi="Symbol" w:hint="default"/>
      </w:rPr>
    </w:lvl>
    <w:lvl w:ilvl="1" w:tplc="B4EC684E">
      <w:start w:val="1"/>
      <w:numFmt w:val="bullet"/>
      <w:lvlText w:val="o"/>
      <w:lvlJc w:val="left"/>
      <w:pPr>
        <w:ind w:left="1440" w:hanging="360"/>
      </w:pPr>
      <w:rPr>
        <w:rFonts w:ascii="Courier New" w:hAnsi="Courier New" w:hint="default"/>
      </w:rPr>
    </w:lvl>
    <w:lvl w:ilvl="2" w:tplc="D8945778">
      <w:start w:val="1"/>
      <w:numFmt w:val="bullet"/>
      <w:lvlText w:val=""/>
      <w:lvlJc w:val="left"/>
      <w:pPr>
        <w:ind w:left="2160" w:hanging="360"/>
      </w:pPr>
      <w:rPr>
        <w:rFonts w:ascii="Wingdings" w:hAnsi="Wingdings" w:hint="default"/>
      </w:rPr>
    </w:lvl>
    <w:lvl w:ilvl="3" w:tplc="31782504">
      <w:start w:val="1"/>
      <w:numFmt w:val="bullet"/>
      <w:lvlText w:val=""/>
      <w:lvlJc w:val="left"/>
      <w:pPr>
        <w:ind w:left="2880" w:hanging="360"/>
      </w:pPr>
      <w:rPr>
        <w:rFonts w:ascii="Symbol" w:hAnsi="Symbol" w:hint="default"/>
      </w:rPr>
    </w:lvl>
    <w:lvl w:ilvl="4" w:tplc="97CAB7C8">
      <w:start w:val="1"/>
      <w:numFmt w:val="bullet"/>
      <w:lvlText w:val="o"/>
      <w:lvlJc w:val="left"/>
      <w:pPr>
        <w:ind w:left="3600" w:hanging="360"/>
      </w:pPr>
      <w:rPr>
        <w:rFonts w:ascii="Courier New" w:hAnsi="Courier New" w:hint="default"/>
      </w:rPr>
    </w:lvl>
    <w:lvl w:ilvl="5" w:tplc="2CF881D2">
      <w:start w:val="1"/>
      <w:numFmt w:val="bullet"/>
      <w:lvlText w:val=""/>
      <w:lvlJc w:val="left"/>
      <w:pPr>
        <w:ind w:left="4320" w:hanging="360"/>
      </w:pPr>
      <w:rPr>
        <w:rFonts w:ascii="Wingdings" w:hAnsi="Wingdings" w:hint="default"/>
      </w:rPr>
    </w:lvl>
    <w:lvl w:ilvl="6" w:tplc="E5882D82">
      <w:start w:val="1"/>
      <w:numFmt w:val="bullet"/>
      <w:lvlText w:val=""/>
      <w:lvlJc w:val="left"/>
      <w:pPr>
        <w:ind w:left="5040" w:hanging="360"/>
      </w:pPr>
      <w:rPr>
        <w:rFonts w:ascii="Symbol" w:hAnsi="Symbol" w:hint="default"/>
      </w:rPr>
    </w:lvl>
    <w:lvl w:ilvl="7" w:tplc="5B66DA9C">
      <w:start w:val="1"/>
      <w:numFmt w:val="bullet"/>
      <w:lvlText w:val="o"/>
      <w:lvlJc w:val="left"/>
      <w:pPr>
        <w:ind w:left="5760" w:hanging="360"/>
      </w:pPr>
      <w:rPr>
        <w:rFonts w:ascii="Courier New" w:hAnsi="Courier New" w:hint="default"/>
      </w:rPr>
    </w:lvl>
    <w:lvl w:ilvl="8" w:tplc="27DECCC0">
      <w:start w:val="1"/>
      <w:numFmt w:val="bullet"/>
      <w:lvlText w:val=""/>
      <w:lvlJc w:val="left"/>
      <w:pPr>
        <w:ind w:left="6480" w:hanging="360"/>
      </w:pPr>
      <w:rPr>
        <w:rFonts w:ascii="Wingdings" w:hAnsi="Wingdings" w:hint="default"/>
      </w:rPr>
    </w:lvl>
  </w:abstractNum>
  <w:abstractNum w:abstractNumId="10"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143EA"/>
    <w:multiLevelType w:val="hybridMultilevel"/>
    <w:tmpl w:val="D75461EC"/>
    <w:lvl w:ilvl="0" w:tplc="C7745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956B59"/>
    <w:multiLevelType w:val="hybridMultilevel"/>
    <w:tmpl w:val="CB109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93778B"/>
    <w:multiLevelType w:val="hybridMultilevel"/>
    <w:tmpl w:val="D0F83C4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4" w15:restartNumberingAfterBreak="0">
    <w:nsid w:val="1FB47C44"/>
    <w:multiLevelType w:val="hybridMultilevel"/>
    <w:tmpl w:val="FECC992A"/>
    <w:lvl w:ilvl="0" w:tplc="7ED2A280">
      <w:start w:val="1"/>
      <w:numFmt w:val="decimal"/>
      <w:lvlText w:val="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16" w15:restartNumberingAfterBreak="0">
    <w:nsid w:val="221373D0"/>
    <w:multiLevelType w:val="hybridMultilevel"/>
    <w:tmpl w:val="67603802"/>
    <w:lvl w:ilvl="0" w:tplc="FAC28EDA">
      <w:start w:val="1"/>
      <w:numFmt w:val="bullet"/>
      <w:lvlText w:val=""/>
      <w:lvlJc w:val="left"/>
      <w:pPr>
        <w:ind w:left="720" w:hanging="360"/>
      </w:pPr>
      <w:rPr>
        <w:rFonts w:ascii="Symbol" w:hAnsi="Symbol" w:hint="default"/>
      </w:rPr>
    </w:lvl>
    <w:lvl w:ilvl="1" w:tplc="D59AF804">
      <w:start w:val="1"/>
      <w:numFmt w:val="bullet"/>
      <w:lvlText w:val="o"/>
      <w:lvlJc w:val="left"/>
      <w:pPr>
        <w:ind w:left="1440" w:hanging="360"/>
      </w:pPr>
      <w:rPr>
        <w:rFonts w:ascii="Courier New" w:hAnsi="Courier New" w:hint="default"/>
      </w:rPr>
    </w:lvl>
    <w:lvl w:ilvl="2" w:tplc="5256FCB0">
      <w:start w:val="1"/>
      <w:numFmt w:val="bullet"/>
      <w:lvlText w:val=""/>
      <w:lvlJc w:val="left"/>
      <w:pPr>
        <w:ind w:left="2160" w:hanging="360"/>
      </w:pPr>
      <w:rPr>
        <w:rFonts w:ascii="Wingdings" w:hAnsi="Wingdings" w:hint="default"/>
      </w:rPr>
    </w:lvl>
    <w:lvl w:ilvl="3" w:tplc="9FC6D752">
      <w:start w:val="1"/>
      <w:numFmt w:val="bullet"/>
      <w:lvlText w:val=""/>
      <w:lvlJc w:val="left"/>
      <w:pPr>
        <w:ind w:left="2880" w:hanging="360"/>
      </w:pPr>
      <w:rPr>
        <w:rFonts w:ascii="Symbol" w:hAnsi="Symbol" w:hint="default"/>
      </w:rPr>
    </w:lvl>
    <w:lvl w:ilvl="4" w:tplc="E2E28EF8">
      <w:start w:val="1"/>
      <w:numFmt w:val="bullet"/>
      <w:lvlText w:val="o"/>
      <w:lvlJc w:val="left"/>
      <w:pPr>
        <w:ind w:left="3600" w:hanging="360"/>
      </w:pPr>
      <w:rPr>
        <w:rFonts w:ascii="Courier New" w:hAnsi="Courier New" w:hint="default"/>
      </w:rPr>
    </w:lvl>
    <w:lvl w:ilvl="5" w:tplc="6A664024">
      <w:start w:val="1"/>
      <w:numFmt w:val="bullet"/>
      <w:lvlText w:val=""/>
      <w:lvlJc w:val="left"/>
      <w:pPr>
        <w:ind w:left="4320" w:hanging="360"/>
      </w:pPr>
      <w:rPr>
        <w:rFonts w:ascii="Wingdings" w:hAnsi="Wingdings" w:hint="default"/>
      </w:rPr>
    </w:lvl>
    <w:lvl w:ilvl="6" w:tplc="3A6EF3B0">
      <w:start w:val="1"/>
      <w:numFmt w:val="bullet"/>
      <w:lvlText w:val=""/>
      <w:lvlJc w:val="left"/>
      <w:pPr>
        <w:ind w:left="5040" w:hanging="360"/>
      </w:pPr>
      <w:rPr>
        <w:rFonts w:ascii="Symbol" w:hAnsi="Symbol" w:hint="default"/>
      </w:rPr>
    </w:lvl>
    <w:lvl w:ilvl="7" w:tplc="4CC8E248">
      <w:start w:val="1"/>
      <w:numFmt w:val="bullet"/>
      <w:lvlText w:val="o"/>
      <w:lvlJc w:val="left"/>
      <w:pPr>
        <w:ind w:left="5760" w:hanging="360"/>
      </w:pPr>
      <w:rPr>
        <w:rFonts w:ascii="Courier New" w:hAnsi="Courier New" w:hint="default"/>
      </w:rPr>
    </w:lvl>
    <w:lvl w:ilvl="8" w:tplc="743CAD92">
      <w:start w:val="1"/>
      <w:numFmt w:val="bullet"/>
      <w:lvlText w:val=""/>
      <w:lvlJc w:val="left"/>
      <w:pPr>
        <w:ind w:left="6480" w:hanging="360"/>
      </w:pPr>
      <w:rPr>
        <w:rFonts w:ascii="Wingdings" w:hAnsi="Wingdings" w:hint="default"/>
      </w:rPr>
    </w:lvl>
  </w:abstractNum>
  <w:abstractNum w:abstractNumId="17"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E60167"/>
    <w:multiLevelType w:val="hybridMultilevel"/>
    <w:tmpl w:val="14EC235E"/>
    <w:lvl w:ilvl="0" w:tplc="558AF5DC">
      <w:start w:val="1"/>
      <w:numFmt w:val="bullet"/>
      <w:lvlText w:val=""/>
      <w:lvlJc w:val="left"/>
      <w:pPr>
        <w:ind w:left="720" w:hanging="360"/>
      </w:pPr>
      <w:rPr>
        <w:rFonts w:ascii="Symbol" w:hAnsi="Symbol" w:hint="default"/>
      </w:rPr>
    </w:lvl>
    <w:lvl w:ilvl="1" w:tplc="9294D4BC">
      <w:start w:val="1"/>
      <w:numFmt w:val="bullet"/>
      <w:lvlText w:val="o"/>
      <w:lvlJc w:val="left"/>
      <w:pPr>
        <w:ind w:left="1440" w:hanging="360"/>
      </w:pPr>
      <w:rPr>
        <w:rFonts w:ascii="Courier New" w:hAnsi="Courier New" w:hint="default"/>
      </w:rPr>
    </w:lvl>
    <w:lvl w:ilvl="2" w:tplc="A9C2071E">
      <w:start w:val="1"/>
      <w:numFmt w:val="bullet"/>
      <w:lvlText w:val=""/>
      <w:lvlJc w:val="left"/>
      <w:pPr>
        <w:ind w:left="2160" w:hanging="360"/>
      </w:pPr>
      <w:rPr>
        <w:rFonts w:ascii="Wingdings" w:hAnsi="Wingdings" w:hint="default"/>
      </w:rPr>
    </w:lvl>
    <w:lvl w:ilvl="3" w:tplc="8842EA06">
      <w:start w:val="1"/>
      <w:numFmt w:val="bullet"/>
      <w:lvlText w:val=""/>
      <w:lvlJc w:val="left"/>
      <w:pPr>
        <w:ind w:left="2880" w:hanging="360"/>
      </w:pPr>
      <w:rPr>
        <w:rFonts w:ascii="Symbol" w:hAnsi="Symbol" w:hint="default"/>
      </w:rPr>
    </w:lvl>
    <w:lvl w:ilvl="4" w:tplc="77F2000E">
      <w:start w:val="1"/>
      <w:numFmt w:val="bullet"/>
      <w:lvlText w:val="o"/>
      <w:lvlJc w:val="left"/>
      <w:pPr>
        <w:ind w:left="3600" w:hanging="360"/>
      </w:pPr>
      <w:rPr>
        <w:rFonts w:ascii="Courier New" w:hAnsi="Courier New" w:hint="default"/>
      </w:rPr>
    </w:lvl>
    <w:lvl w:ilvl="5" w:tplc="53240288">
      <w:start w:val="1"/>
      <w:numFmt w:val="bullet"/>
      <w:lvlText w:val=""/>
      <w:lvlJc w:val="left"/>
      <w:pPr>
        <w:ind w:left="4320" w:hanging="360"/>
      </w:pPr>
      <w:rPr>
        <w:rFonts w:ascii="Wingdings" w:hAnsi="Wingdings" w:hint="default"/>
      </w:rPr>
    </w:lvl>
    <w:lvl w:ilvl="6" w:tplc="995AA9B8">
      <w:start w:val="1"/>
      <w:numFmt w:val="bullet"/>
      <w:lvlText w:val=""/>
      <w:lvlJc w:val="left"/>
      <w:pPr>
        <w:ind w:left="5040" w:hanging="360"/>
      </w:pPr>
      <w:rPr>
        <w:rFonts w:ascii="Symbol" w:hAnsi="Symbol" w:hint="default"/>
      </w:rPr>
    </w:lvl>
    <w:lvl w:ilvl="7" w:tplc="904C3BC8">
      <w:start w:val="1"/>
      <w:numFmt w:val="bullet"/>
      <w:lvlText w:val="o"/>
      <w:lvlJc w:val="left"/>
      <w:pPr>
        <w:ind w:left="5760" w:hanging="360"/>
      </w:pPr>
      <w:rPr>
        <w:rFonts w:ascii="Courier New" w:hAnsi="Courier New" w:hint="default"/>
      </w:rPr>
    </w:lvl>
    <w:lvl w:ilvl="8" w:tplc="E7846F22">
      <w:start w:val="1"/>
      <w:numFmt w:val="bullet"/>
      <w:lvlText w:val=""/>
      <w:lvlJc w:val="left"/>
      <w:pPr>
        <w:ind w:left="6480" w:hanging="360"/>
      </w:pPr>
      <w:rPr>
        <w:rFonts w:ascii="Wingdings" w:hAnsi="Wingdings" w:hint="default"/>
      </w:rPr>
    </w:lvl>
  </w:abstractNum>
  <w:abstractNum w:abstractNumId="19"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7E426E"/>
    <w:multiLevelType w:val="hybridMultilevel"/>
    <w:tmpl w:val="6F7EB872"/>
    <w:lvl w:ilvl="0" w:tplc="85302C3C">
      <w:start w:val="1"/>
      <w:numFmt w:val="bullet"/>
      <w:lvlText w:val=""/>
      <w:lvlJc w:val="left"/>
      <w:pPr>
        <w:ind w:left="720" w:hanging="360"/>
      </w:pPr>
      <w:rPr>
        <w:rFonts w:ascii="Symbol" w:hAnsi="Symbol" w:hint="default"/>
      </w:rPr>
    </w:lvl>
    <w:lvl w:ilvl="1" w:tplc="68CCF554">
      <w:start w:val="1"/>
      <w:numFmt w:val="bullet"/>
      <w:lvlText w:val="o"/>
      <w:lvlJc w:val="left"/>
      <w:pPr>
        <w:ind w:left="1440" w:hanging="360"/>
      </w:pPr>
      <w:rPr>
        <w:rFonts w:ascii="Courier New" w:hAnsi="Courier New" w:hint="default"/>
      </w:rPr>
    </w:lvl>
    <w:lvl w:ilvl="2" w:tplc="56E04FB8">
      <w:start w:val="1"/>
      <w:numFmt w:val="bullet"/>
      <w:lvlText w:val=""/>
      <w:lvlJc w:val="left"/>
      <w:pPr>
        <w:ind w:left="2160" w:hanging="360"/>
      </w:pPr>
      <w:rPr>
        <w:rFonts w:ascii="Wingdings" w:hAnsi="Wingdings" w:hint="default"/>
      </w:rPr>
    </w:lvl>
    <w:lvl w:ilvl="3" w:tplc="A6A465D8">
      <w:start w:val="1"/>
      <w:numFmt w:val="bullet"/>
      <w:lvlText w:val=""/>
      <w:lvlJc w:val="left"/>
      <w:pPr>
        <w:ind w:left="2880" w:hanging="360"/>
      </w:pPr>
      <w:rPr>
        <w:rFonts w:ascii="Symbol" w:hAnsi="Symbol" w:hint="default"/>
      </w:rPr>
    </w:lvl>
    <w:lvl w:ilvl="4" w:tplc="656AF4D2">
      <w:start w:val="1"/>
      <w:numFmt w:val="bullet"/>
      <w:lvlText w:val="o"/>
      <w:lvlJc w:val="left"/>
      <w:pPr>
        <w:ind w:left="3600" w:hanging="360"/>
      </w:pPr>
      <w:rPr>
        <w:rFonts w:ascii="Courier New" w:hAnsi="Courier New" w:hint="default"/>
      </w:rPr>
    </w:lvl>
    <w:lvl w:ilvl="5" w:tplc="BAA24B62">
      <w:start w:val="1"/>
      <w:numFmt w:val="bullet"/>
      <w:lvlText w:val=""/>
      <w:lvlJc w:val="left"/>
      <w:pPr>
        <w:ind w:left="4320" w:hanging="360"/>
      </w:pPr>
      <w:rPr>
        <w:rFonts w:ascii="Wingdings" w:hAnsi="Wingdings" w:hint="default"/>
      </w:rPr>
    </w:lvl>
    <w:lvl w:ilvl="6" w:tplc="6B8C587C">
      <w:start w:val="1"/>
      <w:numFmt w:val="bullet"/>
      <w:lvlText w:val=""/>
      <w:lvlJc w:val="left"/>
      <w:pPr>
        <w:ind w:left="5040" w:hanging="360"/>
      </w:pPr>
      <w:rPr>
        <w:rFonts w:ascii="Symbol" w:hAnsi="Symbol" w:hint="default"/>
      </w:rPr>
    </w:lvl>
    <w:lvl w:ilvl="7" w:tplc="FF0CF9E8">
      <w:start w:val="1"/>
      <w:numFmt w:val="bullet"/>
      <w:lvlText w:val="o"/>
      <w:lvlJc w:val="left"/>
      <w:pPr>
        <w:ind w:left="5760" w:hanging="360"/>
      </w:pPr>
      <w:rPr>
        <w:rFonts w:ascii="Courier New" w:hAnsi="Courier New" w:hint="default"/>
      </w:rPr>
    </w:lvl>
    <w:lvl w:ilvl="8" w:tplc="D968E95A">
      <w:start w:val="1"/>
      <w:numFmt w:val="bullet"/>
      <w:lvlText w:val=""/>
      <w:lvlJc w:val="left"/>
      <w:pPr>
        <w:ind w:left="6480" w:hanging="360"/>
      </w:pPr>
      <w:rPr>
        <w:rFonts w:ascii="Wingdings" w:hAnsi="Wingdings" w:hint="default"/>
      </w:rPr>
    </w:lvl>
  </w:abstractNum>
  <w:abstractNum w:abstractNumId="22" w15:restartNumberingAfterBreak="0">
    <w:nsid w:val="33C13116"/>
    <w:multiLevelType w:val="hybridMultilevel"/>
    <w:tmpl w:val="C5E6B776"/>
    <w:lvl w:ilvl="0" w:tplc="8AD4749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3B5E4AB3"/>
    <w:multiLevelType w:val="multilevel"/>
    <w:tmpl w:val="A680E7FA"/>
    <w:lvl w:ilvl="0">
      <w:start w:val="1"/>
      <w:numFmt w:val="decimal"/>
      <w:pStyle w:val="TOCHeading"/>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3E94073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15:restartNumberingAfterBreak="0">
    <w:nsid w:val="44DB4723"/>
    <w:multiLevelType w:val="hybridMultilevel"/>
    <w:tmpl w:val="A7948BF0"/>
    <w:lvl w:ilvl="0" w:tplc="FA5A0CCA">
      <w:start w:val="1"/>
      <w:numFmt w:val="bullet"/>
      <w:lvlText w:val=""/>
      <w:lvlJc w:val="left"/>
      <w:pPr>
        <w:ind w:left="720" w:hanging="360"/>
      </w:pPr>
      <w:rPr>
        <w:rFonts w:ascii="Symbol" w:hAnsi="Symbol" w:hint="default"/>
      </w:rPr>
    </w:lvl>
    <w:lvl w:ilvl="1" w:tplc="1D2C922C">
      <w:start w:val="1"/>
      <w:numFmt w:val="bullet"/>
      <w:lvlText w:val="o"/>
      <w:lvlJc w:val="left"/>
      <w:pPr>
        <w:ind w:left="1440" w:hanging="360"/>
      </w:pPr>
      <w:rPr>
        <w:rFonts w:ascii="Courier New" w:hAnsi="Courier New" w:hint="default"/>
      </w:rPr>
    </w:lvl>
    <w:lvl w:ilvl="2" w:tplc="43E659CE">
      <w:start w:val="1"/>
      <w:numFmt w:val="bullet"/>
      <w:lvlText w:val=""/>
      <w:lvlJc w:val="left"/>
      <w:pPr>
        <w:ind w:left="2160" w:hanging="360"/>
      </w:pPr>
      <w:rPr>
        <w:rFonts w:ascii="Wingdings" w:hAnsi="Wingdings" w:hint="default"/>
      </w:rPr>
    </w:lvl>
    <w:lvl w:ilvl="3" w:tplc="A08EF4D8">
      <w:start w:val="1"/>
      <w:numFmt w:val="bullet"/>
      <w:lvlText w:val=""/>
      <w:lvlJc w:val="left"/>
      <w:pPr>
        <w:ind w:left="2880" w:hanging="360"/>
      </w:pPr>
      <w:rPr>
        <w:rFonts w:ascii="Symbol" w:hAnsi="Symbol" w:hint="default"/>
      </w:rPr>
    </w:lvl>
    <w:lvl w:ilvl="4" w:tplc="BC6E7656">
      <w:start w:val="1"/>
      <w:numFmt w:val="bullet"/>
      <w:lvlText w:val="o"/>
      <w:lvlJc w:val="left"/>
      <w:pPr>
        <w:ind w:left="3600" w:hanging="360"/>
      </w:pPr>
      <w:rPr>
        <w:rFonts w:ascii="Courier New" w:hAnsi="Courier New" w:hint="default"/>
      </w:rPr>
    </w:lvl>
    <w:lvl w:ilvl="5" w:tplc="3560EEA6">
      <w:start w:val="1"/>
      <w:numFmt w:val="bullet"/>
      <w:lvlText w:val=""/>
      <w:lvlJc w:val="left"/>
      <w:pPr>
        <w:ind w:left="4320" w:hanging="360"/>
      </w:pPr>
      <w:rPr>
        <w:rFonts w:ascii="Wingdings" w:hAnsi="Wingdings" w:hint="default"/>
      </w:rPr>
    </w:lvl>
    <w:lvl w:ilvl="6" w:tplc="E252F5AC">
      <w:start w:val="1"/>
      <w:numFmt w:val="bullet"/>
      <w:lvlText w:val=""/>
      <w:lvlJc w:val="left"/>
      <w:pPr>
        <w:ind w:left="5040" w:hanging="360"/>
      </w:pPr>
      <w:rPr>
        <w:rFonts w:ascii="Symbol" w:hAnsi="Symbol" w:hint="default"/>
      </w:rPr>
    </w:lvl>
    <w:lvl w:ilvl="7" w:tplc="8F960A12">
      <w:start w:val="1"/>
      <w:numFmt w:val="bullet"/>
      <w:lvlText w:val="o"/>
      <w:lvlJc w:val="left"/>
      <w:pPr>
        <w:ind w:left="5760" w:hanging="360"/>
      </w:pPr>
      <w:rPr>
        <w:rFonts w:ascii="Courier New" w:hAnsi="Courier New" w:hint="default"/>
      </w:rPr>
    </w:lvl>
    <w:lvl w:ilvl="8" w:tplc="A9E414E4">
      <w:start w:val="1"/>
      <w:numFmt w:val="bullet"/>
      <w:lvlText w:val=""/>
      <w:lvlJc w:val="left"/>
      <w:pPr>
        <w:ind w:left="6480" w:hanging="360"/>
      </w:pPr>
      <w:rPr>
        <w:rFonts w:ascii="Wingdings" w:hAnsi="Wingdings" w:hint="default"/>
      </w:rPr>
    </w:lvl>
  </w:abstractNum>
  <w:abstractNum w:abstractNumId="27" w15:restartNumberingAfterBreak="0">
    <w:nsid w:val="460A2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B413D9"/>
    <w:multiLevelType w:val="hybridMultilevel"/>
    <w:tmpl w:val="48F8A158"/>
    <w:lvl w:ilvl="0" w:tplc="C7745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E8646B"/>
    <w:multiLevelType w:val="hybridMultilevel"/>
    <w:tmpl w:val="5EC6659C"/>
    <w:lvl w:ilvl="0" w:tplc="92960416">
      <w:start w:val="1"/>
      <w:numFmt w:val="bullet"/>
      <w:lvlText w:val=""/>
      <w:lvlJc w:val="left"/>
      <w:pPr>
        <w:ind w:left="720" w:hanging="360"/>
      </w:pPr>
      <w:rPr>
        <w:rFonts w:ascii="Symbol" w:hAnsi="Symbol" w:hint="default"/>
      </w:rPr>
    </w:lvl>
    <w:lvl w:ilvl="1" w:tplc="18E2D71E">
      <w:start w:val="1"/>
      <w:numFmt w:val="bullet"/>
      <w:lvlText w:val="o"/>
      <w:lvlJc w:val="left"/>
      <w:pPr>
        <w:ind w:left="1440" w:hanging="360"/>
      </w:pPr>
      <w:rPr>
        <w:rFonts w:ascii="Courier New" w:hAnsi="Courier New" w:hint="default"/>
      </w:rPr>
    </w:lvl>
    <w:lvl w:ilvl="2" w:tplc="13E804A4">
      <w:start w:val="1"/>
      <w:numFmt w:val="bullet"/>
      <w:lvlText w:val=""/>
      <w:lvlJc w:val="left"/>
      <w:pPr>
        <w:ind w:left="2160" w:hanging="360"/>
      </w:pPr>
      <w:rPr>
        <w:rFonts w:ascii="Wingdings" w:hAnsi="Wingdings" w:hint="default"/>
      </w:rPr>
    </w:lvl>
    <w:lvl w:ilvl="3" w:tplc="7F9643DA">
      <w:start w:val="1"/>
      <w:numFmt w:val="bullet"/>
      <w:lvlText w:val=""/>
      <w:lvlJc w:val="left"/>
      <w:pPr>
        <w:ind w:left="2880" w:hanging="360"/>
      </w:pPr>
      <w:rPr>
        <w:rFonts w:ascii="Symbol" w:hAnsi="Symbol" w:hint="default"/>
      </w:rPr>
    </w:lvl>
    <w:lvl w:ilvl="4" w:tplc="82683C44">
      <w:start w:val="1"/>
      <w:numFmt w:val="bullet"/>
      <w:lvlText w:val="o"/>
      <w:lvlJc w:val="left"/>
      <w:pPr>
        <w:ind w:left="3600" w:hanging="360"/>
      </w:pPr>
      <w:rPr>
        <w:rFonts w:ascii="Courier New" w:hAnsi="Courier New" w:hint="default"/>
      </w:rPr>
    </w:lvl>
    <w:lvl w:ilvl="5" w:tplc="4D7E4930">
      <w:start w:val="1"/>
      <w:numFmt w:val="bullet"/>
      <w:lvlText w:val=""/>
      <w:lvlJc w:val="left"/>
      <w:pPr>
        <w:ind w:left="4320" w:hanging="360"/>
      </w:pPr>
      <w:rPr>
        <w:rFonts w:ascii="Wingdings" w:hAnsi="Wingdings" w:hint="default"/>
      </w:rPr>
    </w:lvl>
    <w:lvl w:ilvl="6" w:tplc="2D72BBCC">
      <w:start w:val="1"/>
      <w:numFmt w:val="bullet"/>
      <w:lvlText w:val=""/>
      <w:lvlJc w:val="left"/>
      <w:pPr>
        <w:ind w:left="5040" w:hanging="360"/>
      </w:pPr>
      <w:rPr>
        <w:rFonts w:ascii="Symbol" w:hAnsi="Symbol" w:hint="default"/>
      </w:rPr>
    </w:lvl>
    <w:lvl w:ilvl="7" w:tplc="F2461F6C">
      <w:start w:val="1"/>
      <w:numFmt w:val="bullet"/>
      <w:lvlText w:val="o"/>
      <w:lvlJc w:val="left"/>
      <w:pPr>
        <w:ind w:left="5760" w:hanging="360"/>
      </w:pPr>
      <w:rPr>
        <w:rFonts w:ascii="Courier New" w:hAnsi="Courier New" w:hint="default"/>
      </w:rPr>
    </w:lvl>
    <w:lvl w:ilvl="8" w:tplc="B516BA42">
      <w:start w:val="1"/>
      <w:numFmt w:val="bullet"/>
      <w:lvlText w:val=""/>
      <w:lvlJc w:val="left"/>
      <w:pPr>
        <w:ind w:left="6480" w:hanging="360"/>
      </w:pPr>
      <w:rPr>
        <w:rFonts w:ascii="Wingdings" w:hAnsi="Wingdings" w:hint="default"/>
      </w:rPr>
    </w:lvl>
  </w:abstractNum>
  <w:abstractNum w:abstractNumId="30" w15:restartNumberingAfterBreak="0">
    <w:nsid w:val="524577BB"/>
    <w:multiLevelType w:val="hybridMultilevel"/>
    <w:tmpl w:val="03147364"/>
    <w:lvl w:ilvl="0" w:tplc="2AA68AF6">
      <w:start w:val="1"/>
      <w:numFmt w:val="bullet"/>
      <w:lvlText w:val=""/>
      <w:lvlJc w:val="left"/>
      <w:pPr>
        <w:ind w:left="720" w:hanging="360"/>
      </w:pPr>
      <w:rPr>
        <w:rFonts w:ascii="Symbol" w:hAnsi="Symbol" w:hint="default"/>
      </w:rPr>
    </w:lvl>
    <w:lvl w:ilvl="1" w:tplc="7894608C">
      <w:start w:val="1"/>
      <w:numFmt w:val="bullet"/>
      <w:lvlText w:val="o"/>
      <w:lvlJc w:val="left"/>
      <w:pPr>
        <w:ind w:left="1440" w:hanging="360"/>
      </w:pPr>
      <w:rPr>
        <w:rFonts w:ascii="Courier New" w:hAnsi="Courier New" w:hint="default"/>
      </w:rPr>
    </w:lvl>
    <w:lvl w:ilvl="2" w:tplc="748CBC36">
      <w:start w:val="1"/>
      <w:numFmt w:val="bullet"/>
      <w:lvlText w:val=""/>
      <w:lvlJc w:val="left"/>
      <w:pPr>
        <w:ind w:left="2160" w:hanging="360"/>
      </w:pPr>
      <w:rPr>
        <w:rFonts w:ascii="Wingdings" w:hAnsi="Wingdings" w:hint="default"/>
      </w:rPr>
    </w:lvl>
    <w:lvl w:ilvl="3" w:tplc="E890959A">
      <w:start w:val="1"/>
      <w:numFmt w:val="bullet"/>
      <w:lvlText w:val=""/>
      <w:lvlJc w:val="left"/>
      <w:pPr>
        <w:ind w:left="2880" w:hanging="360"/>
      </w:pPr>
      <w:rPr>
        <w:rFonts w:ascii="Symbol" w:hAnsi="Symbol" w:hint="default"/>
      </w:rPr>
    </w:lvl>
    <w:lvl w:ilvl="4" w:tplc="9E36FA8E">
      <w:start w:val="1"/>
      <w:numFmt w:val="bullet"/>
      <w:lvlText w:val="o"/>
      <w:lvlJc w:val="left"/>
      <w:pPr>
        <w:ind w:left="3600" w:hanging="360"/>
      </w:pPr>
      <w:rPr>
        <w:rFonts w:ascii="Courier New" w:hAnsi="Courier New" w:hint="default"/>
      </w:rPr>
    </w:lvl>
    <w:lvl w:ilvl="5" w:tplc="E744D666">
      <w:start w:val="1"/>
      <w:numFmt w:val="bullet"/>
      <w:lvlText w:val=""/>
      <w:lvlJc w:val="left"/>
      <w:pPr>
        <w:ind w:left="4320" w:hanging="360"/>
      </w:pPr>
      <w:rPr>
        <w:rFonts w:ascii="Wingdings" w:hAnsi="Wingdings" w:hint="default"/>
      </w:rPr>
    </w:lvl>
    <w:lvl w:ilvl="6" w:tplc="930476EE">
      <w:start w:val="1"/>
      <w:numFmt w:val="bullet"/>
      <w:lvlText w:val=""/>
      <w:lvlJc w:val="left"/>
      <w:pPr>
        <w:ind w:left="5040" w:hanging="360"/>
      </w:pPr>
      <w:rPr>
        <w:rFonts w:ascii="Symbol" w:hAnsi="Symbol" w:hint="default"/>
      </w:rPr>
    </w:lvl>
    <w:lvl w:ilvl="7" w:tplc="F648F09E">
      <w:start w:val="1"/>
      <w:numFmt w:val="bullet"/>
      <w:lvlText w:val="o"/>
      <w:lvlJc w:val="left"/>
      <w:pPr>
        <w:ind w:left="5760" w:hanging="360"/>
      </w:pPr>
      <w:rPr>
        <w:rFonts w:ascii="Courier New" w:hAnsi="Courier New" w:hint="default"/>
      </w:rPr>
    </w:lvl>
    <w:lvl w:ilvl="8" w:tplc="A502C3E2">
      <w:start w:val="1"/>
      <w:numFmt w:val="bullet"/>
      <w:lvlText w:val=""/>
      <w:lvlJc w:val="left"/>
      <w:pPr>
        <w:ind w:left="6480" w:hanging="360"/>
      </w:pPr>
      <w:rPr>
        <w:rFonts w:ascii="Wingdings" w:hAnsi="Wingdings" w:hint="default"/>
      </w:rPr>
    </w:lvl>
  </w:abstractNum>
  <w:abstractNum w:abstractNumId="31" w15:restartNumberingAfterBreak="0">
    <w:nsid w:val="5C36457D"/>
    <w:multiLevelType w:val="hybridMultilevel"/>
    <w:tmpl w:val="116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5D25A7"/>
    <w:multiLevelType w:val="hybridMultilevel"/>
    <w:tmpl w:val="7BF03AB0"/>
    <w:lvl w:ilvl="0" w:tplc="BCAE0DEA">
      <w:start w:val="1"/>
      <w:numFmt w:val="bullet"/>
      <w:lvlText w:val=""/>
      <w:lvlJc w:val="left"/>
      <w:pPr>
        <w:ind w:left="720" w:hanging="360"/>
      </w:pPr>
      <w:rPr>
        <w:rFonts w:ascii="Symbol" w:hAnsi="Symbol" w:hint="default"/>
      </w:rPr>
    </w:lvl>
    <w:lvl w:ilvl="1" w:tplc="2BDABEC0">
      <w:start w:val="1"/>
      <w:numFmt w:val="bullet"/>
      <w:lvlText w:val="o"/>
      <w:lvlJc w:val="left"/>
      <w:pPr>
        <w:ind w:left="1440" w:hanging="360"/>
      </w:pPr>
      <w:rPr>
        <w:rFonts w:ascii="Courier New" w:hAnsi="Courier New" w:hint="default"/>
      </w:rPr>
    </w:lvl>
    <w:lvl w:ilvl="2" w:tplc="43D6D078">
      <w:start w:val="1"/>
      <w:numFmt w:val="bullet"/>
      <w:lvlText w:val=""/>
      <w:lvlJc w:val="left"/>
      <w:pPr>
        <w:ind w:left="2160" w:hanging="360"/>
      </w:pPr>
      <w:rPr>
        <w:rFonts w:ascii="Wingdings" w:hAnsi="Wingdings" w:hint="default"/>
      </w:rPr>
    </w:lvl>
    <w:lvl w:ilvl="3" w:tplc="0DA6E31E">
      <w:start w:val="1"/>
      <w:numFmt w:val="bullet"/>
      <w:lvlText w:val=""/>
      <w:lvlJc w:val="left"/>
      <w:pPr>
        <w:ind w:left="2880" w:hanging="360"/>
      </w:pPr>
      <w:rPr>
        <w:rFonts w:ascii="Symbol" w:hAnsi="Symbol" w:hint="default"/>
      </w:rPr>
    </w:lvl>
    <w:lvl w:ilvl="4" w:tplc="7C02C880">
      <w:start w:val="1"/>
      <w:numFmt w:val="bullet"/>
      <w:lvlText w:val="o"/>
      <w:lvlJc w:val="left"/>
      <w:pPr>
        <w:ind w:left="3600" w:hanging="360"/>
      </w:pPr>
      <w:rPr>
        <w:rFonts w:ascii="Courier New" w:hAnsi="Courier New" w:hint="default"/>
      </w:rPr>
    </w:lvl>
    <w:lvl w:ilvl="5" w:tplc="64A69742">
      <w:start w:val="1"/>
      <w:numFmt w:val="bullet"/>
      <w:lvlText w:val=""/>
      <w:lvlJc w:val="left"/>
      <w:pPr>
        <w:ind w:left="4320" w:hanging="360"/>
      </w:pPr>
      <w:rPr>
        <w:rFonts w:ascii="Wingdings" w:hAnsi="Wingdings" w:hint="default"/>
      </w:rPr>
    </w:lvl>
    <w:lvl w:ilvl="6" w:tplc="690A2C72">
      <w:start w:val="1"/>
      <w:numFmt w:val="bullet"/>
      <w:lvlText w:val=""/>
      <w:lvlJc w:val="left"/>
      <w:pPr>
        <w:ind w:left="5040" w:hanging="360"/>
      </w:pPr>
      <w:rPr>
        <w:rFonts w:ascii="Symbol" w:hAnsi="Symbol" w:hint="default"/>
      </w:rPr>
    </w:lvl>
    <w:lvl w:ilvl="7" w:tplc="6A20EF10">
      <w:start w:val="1"/>
      <w:numFmt w:val="bullet"/>
      <w:lvlText w:val="o"/>
      <w:lvlJc w:val="left"/>
      <w:pPr>
        <w:ind w:left="5760" w:hanging="360"/>
      </w:pPr>
      <w:rPr>
        <w:rFonts w:ascii="Courier New" w:hAnsi="Courier New" w:hint="default"/>
      </w:rPr>
    </w:lvl>
    <w:lvl w:ilvl="8" w:tplc="DB62D288">
      <w:start w:val="1"/>
      <w:numFmt w:val="bullet"/>
      <w:lvlText w:val=""/>
      <w:lvlJc w:val="left"/>
      <w:pPr>
        <w:ind w:left="6480" w:hanging="360"/>
      </w:pPr>
      <w:rPr>
        <w:rFonts w:ascii="Wingdings" w:hAnsi="Wingdings" w:hint="default"/>
      </w:rPr>
    </w:lvl>
  </w:abstractNum>
  <w:abstractNum w:abstractNumId="33"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E31603"/>
    <w:multiLevelType w:val="hybridMultilevel"/>
    <w:tmpl w:val="49860896"/>
    <w:lvl w:ilvl="0" w:tplc="BFD4BF68">
      <w:start w:val="1"/>
      <w:numFmt w:val="bullet"/>
      <w:lvlText w:val=""/>
      <w:lvlJc w:val="left"/>
      <w:pPr>
        <w:ind w:left="720" w:hanging="360"/>
      </w:pPr>
      <w:rPr>
        <w:rFonts w:ascii="Symbol" w:hAnsi="Symbol" w:hint="default"/>
      </w:rPr>
    </w:lvl>
    <w:lvl w:ilvl="1" w:tplc="968052C6">
      <w:start w:val="1"/>
      <w:numFmt w:val="bullet"/>
      <w:lvlText w:val="o"/>
      <w:lvlJc w:val="left"/>
      <w:pPr>
        <w:ind w:left="1440" w:hanging="360"/>
      </w:pPr>
      <w:rPr>
        <w:rFonts w:ascii="Courier New" w:hAnsi="Courier New" w:hint="default"/>
      </w:rPr>
    </w:lvl>
    <w:lvl w:ilvl="2" w:tplc="EC5C0DFE">
      <w:start w:val="1"/>
      <w:numFmt w:val="bullet"/>
      <w:lvlText w:val=""/>
      <w:lvlJc w:val="left"/>
      <w:pPr>
        <w:ind w:left="2160" w:hanging="360"/>
      </w:pPr>
      <w:rPr>
        <w:rFonts w:ascii="Wingdings" w:hAnsi="Wingdings" w:hint="default"/>
      </w:rPr>
    </w:lvl>
    <w:lvl w:ilvl="3" w:tplc="1568BA6E">
      <w:start w:val="1"/>
      <w:numFmt w:val="bullet"/>
      <w:lvlText w:val=""/>
      <w:lvlJc w:val="left"/>
      <w:pPr>
        <w:ind w:left="2880" w:hanging="360"/>
      </w:pPr>
      <w:rPr>
        <w:rFonts w:ascii="Symbol" w:hAnsi="Symbol" w:hint="default"/>
      </w:rPr>
    </w:lvl>
    <w:lvl w:ilvl="4" w:tplc="BBDA3512">
      <w:start w:val="1"/>
      <w:numFmt w:val="bullet"/>
      <w:lvlText w:val="o"/>
      <w:lvlJc w:val="left"/>
      <w:pPr>
        <w:ind w:left="3600" w:hanging="360"/>
      </w:pPr>
      <w:rPr>
        <w:rFonts w:ascii="Courier New" w:hAnsi="Courier New" w:hint="default"/>
      </w:rPr>
    </w:lvl>
    <w:lvl w:ilvl="5" w:tplc="4912A0D2">
      <w:start w:val="1"/>
      <w:numFmt w:val="bullet"/>
      <w:lvlText w:val=""/>
      <w:lvlJc w:val="left"/>
      <w:pPr>
        <w:ind w:left="4320" w:hanging="360"/>
      </w:pPr>
      <w:rPr>
        <w:rFonts w:ascii="Wingdings" w:hAnsi="Wingdings" w:hint="default"/>
      </w:rPr>
    </w:lvl>
    <w:lvl w:ilvl="6" w:tplc="30C42DEE">
      <w:start w:val="1"/>
      <w:numFmt w:val="bullet"/>
      <w:lvlText w:val=""/>
      <w:lvlJc w:val="left"/>
      <w:pPr>
        <w:ind w:left="5040" w:hanging="360"/>
      </w:pPr>
      <w:rPr>
        <w:rFonts w:ascii="Symbol" w:hAnsi="Symbol" w:hint="default"/>
      </w:rPr>
    </w:lvl>
    <w:lvl w:ilvl="7" w:tplc="4A202BCE">
      <w:start w:val="1"/>
      <w:numFmt w:val="bullet"/>
      <w:lvlText w:val="o"/>
      <w:lvlJc w:val="left"/>
      <w:pPr>
        <w:ind w:left="5760" w:hanging="360"/>
      </w:pPr>
      <w:rPr>
        <w:rFonts w:ascii="Courier New" w:hAnsi="Courier New" w:hint="default"/>
      </w:rPr>
    </w:lvl>
    <w:lvl w:ilvl="8" w:tplc="F78A2072">
      <w:start w:val="1"/>
      <w:numFmt w:val="bullet"/>
      <w:lvlText w:val=""/>
      <w:lvlJc w:val="left"/>
      <w:pPr>
        <w:ind w:left="6480" w:hanging="360"/>
      </w:pPr>
      <w:rPr>
        <w:rFonts w:ascii="Wingdings" w:hAnsi="Wingdings" w:hint="default"/>
      </w:rPr>
    </w:lvl>
  </w:abstractNum>
  <w:abstractNum w:abstractNumId="35" w15:restartNumberingAfterBreak="0">
    <w:nsid w:val="64F12BC6"/>
    <w:multiLevelType w:val="hybridMultilevel"/>
    <w:tmpl w:val="5164E9DE"/>
    <w:lvl w:ilvl="0" w:tplc="8506A09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FA5A01"/>
    <w:multiLevelType w:val="hybridMultilevel"/>
    <w:tmpl w:val="1D5C9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293284"/>
    <w:multiLevelType w:val="hybridMultilevel"/>
    <w:tmpl w:val="6356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1E326D"/>
    <w:multiLevelType w:val="hybridMultilevel"/>
    <w:tmpl w:val="6F324392"/>
    <w:lvl w:ilvl="0" w:tplc="8D348CEE">
      <w:start w:val="1"/>
      <w:numFmt w:val="bullet"/>
      <w:lvlText w:val=""/>
      <w:lvlJc w:val="left"/>
      <w:pPr>
        <w:ind w:left="720" w:hanging="360"/>
      </w:pPr>
      <w:rPr>
        <w:rFonts w:ascii="Symbol" w:hAnsi="Symbol" w:hint="default"/>
      </w:rPr>
    </w:lvl>
    <w:lvl w:ilvl="1" w:tplc="2B02620A">
      <w:start w:val="1"/>
      <w:numFmt w:val="bullet"/>
      <w:lvlText w:val="o"/>
      <w:lvlJc w:val="left"/>
      <w:pPr>
        <w:ind w:left="1440" w:hanging="360"/>
      </w:pPr>
      <w:rPr>
        <w:rFonts w:ascii="Courier New" w:hAnsi="Courier New" w:hint="default"/>
      </w:rPr>
    </w:lvl>
    <w:lvl w:ilvl="2" w:tplc="8B00FDE8">
      <w:start w:val="1"/>
      <w:numFmt w:val="bullet"/>
      <w:lvlText w:val=""/>
      <w:lvlJc w:val="left"/>
      <w:pPr>
        <w:ind w:left="2160" w:hanging="360"/>
      </w:pPr>
      <w:rPr>
        <w:rFonts w:ascii="Wingdings" w:hAnsi="Wingdings" w:hint="default"/>
      </w:rPr>
    </w:lvl>
    <w:lvl w:ilvl="3" w:tplc="48FEC6BA">
      <w:start w:val="1"/>
      <w:numFmt w:val="bullet"/>
      <w:lvlText w:val=""/>
      <w:lvlJc w:val="left"/>
      <w:pPr>
        <w:ind w:left="2880" w:hanging="360"/>
      </w:pPr>
      <w:rPr>
        <w:rFonts w:ascii="Symbol" w:hAnsi="Symbol" w:hint="default"/>
      </w:rPr>
    </w:lvl>
    <w:lvl w:ilvl="4" w:tplc="436281A2">
      <w:start w:val="1"/>
      <w:numFmt w:val="bullet"/>
      <w:lvlText w:val="o"/>
      <w:lvlJc w:val="left"/>
      <w:pPr>
        <w:ind w:left="3600" w:hanging="360"/>
      </w:pPr>
      <w:rPr>
        <w:rFonts w:ascii="Courier New" w:hAnsi="Courier New" w:hint="default"/>
      </w:rPr>
    </w:lvl>
    <w:lvl w:ilvl="5" w:tplc="B5A864D2">
      <w:start w:val="1"/>
      <w:numFmt w:val="bullet"/>
      <w:lvlText w:val=""/>
      <w:lvlJc w:val="left"/>
      <w:pPr>
        <w:ind w:left="4320" w:hanging="360"/>
      </w:pPr>
      <w:rPr>
        <w:rFonts w:ascii="Wingdings" w:hAnsi="Wingdings" w:hint="default"/>
      </w:rPr>
    </w:lvl>
    <w:lvl w:ilvl="6" w:tplc="3FBC6B1C">
      <w:start w:val="1"/>
      <w:numFmt w:val="bullet"/>
      <w:lvlText w:val=""/>
      <w:lvlJc w:val="left"/>
      <w:pPr>
        <w:ind w:left="5040" w:hanging="360"/>
      </w:pPr>
      <w:rPr>
        <w:rFonts w:ascii="Symbol" w:hAnsi="Symbol" w:hint="default"/>
      </w:rPr>
    </w:lvl>
    <w:lvl w:ilvl="7" w:tplc="B0B22810">
      <w:start w:val="1"/>
      <w:numFmt w:val="bullet"/>
      <w:lvlText w:val="o"/>
      <w:lvlJc w:val="left"/>
      <w:pPr>
        <w:ind w:left="5760" w:hanging="360"/>
      </w:pPr>
      <w:rPr>
        <w:rFonts w:ascii="Courier New" w:hAnsi="Courier New" w:hint="default"/>
      </w:rPr>
    </w:lvl>
    <w:lvl w:ilvl="8" w:tplc="6FBA8E4C">
      <w:start w:val="1"/>
      <w:numFmt w:val="bullet"/>
      <w:lvlText w:val=""/>
      <w:lvlJc w:val="left"/>
      <w:pPr>
        <w:ind w:left="6480" w:hanging="360"/>
      </w:pPr>
      <w:rPr>
        <w:rFonts w:ascii="Wingdings" w:hAnsi="Wingdings" w:hint="default"/>
      </w:rPr>
    </w:lvl>
  </w:abstractNum>
  <w:abstractNum w:abstractNumId="39"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BF0662"/>
    <w:multiLevelType w:val="hybridMultilevel"/>
    <w:tmpl w:val="7FE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DA7597"/>
    <w:multiLevelType w:val="hybridMultilevel"/>
    <w:tmpl w:val="E724025A"/>
    <w:lvl w:ilvl="0" w:tplc="7F508DF0">
      <w:start w:val="1"/>
      <w:numFmt w:val="bullet"/>
      <w:lvlText w:val=""/>
      <w:lvlJc w:val="left"/>
      <w:pPr>
        <w:ind w:left="720" w:hanging="360"/>
      </w:pPr>
      <w:rPr>
        <w:rFonts w:ascii="Symbol" w:hAnsi="Symbol" w:hint="default"/>
      </w:rPr>
    </w:lvl>
    <w:lvl w:ilvl="1" w:tplc="9FC4AD62">
      <w:start w:val="1"/>
      <w:numFmt w:val="bullet"/>
      <w:lvlText w:val="o"/>
      <w:lvlJc w:val="left"/>
      <w:pPr>
        <w:ind w:left="1440" w:hanging="360"/>
      </w:pPr>
      <w:rPr>
        <w:rFonts w:ascii="Courier New" w:hAnsi="Courier New" w:hint="default"/>
      </w:rPr>
    </w:lvl>
    <w:lvl w:ilvl="2" w:tplc="18F4916E">
      <w:start w:val="1"/>
      <w:numFmt w:val="bullet"/>
      <w:lvlText w:val=""/>
      <w:lvlJc w:val="left"/>
      <w:pPr>
        <w:ind w:left="2160" w:hanging="360"/>
      </w:pPr>
      <w:rPr>
        <w:rFonts w:ascii="Wingdings" w:hAnsi="Wingdings" w:hint="default"/>
      </w:rPr>
    </w:lvl>
    <w:lvl w:ilvl="3" w:tplc="A1C46170">
      <w:start w:val="1"/>
      <w:numFmt w:val="bullet"/>
      <w:lvlText w:val=""/>
      <w:lvlJc w:val="left"/>
      <w:pPr>
        <w:ind w:left="2880" w:hanging="360"/>
      </w:pPr>
      <w:rPr>
        <w:rFonts w:ascii="Symbol" w:hAnsi="Symbol" w:hint="default"/>
      </w:rPr>
    </w:lvl>
    <w:lvl w:ilvl="4" w:tplc="5B38D394">
      <w:start w:val="1"/>
      <w:numFmt w:val="bullet"/>
      <w:lvlText w:val="o"/>
      <w:lvlJc w:val="left"/>
      <w:pPr>
        <w:ind w:left="3600" w:hanging="360"/>
      </w:pPr>
      <w:rPr>
        <w:rFonts w:ascii="Courier New" w:hAnsi="Courier New" w:hint="default"/>
      </w:rPr>
    </w:lvl>
    <w:lvl w:ilvl="5" w:tplc="4CE8D666">
      <w:start w:val="1"/>
      <w:numFmt w:val="bullet"/>
      <w:lvlText w:val=""/>
      <w:lvlJc w:val="left"/>
      <w:pPr>
        <w:ind w:left="4320" w:hanging="360"/>
      </w:pPr>
      <w:rPr>
        <w:rFonts w:ascii="Wingdings" w:hAnsi="Wingdings" w:hint="default"/>
      </w:rPr>
    </w:lvl>
    <w:lvl w:ilvl="6" w:tplc="86C0EF04">
      <w:start w:val="1"/>
      <w:numFmt w:val="bullet"/>
      <w:lvlText w:val=""/>
      <w:lvlJc w:val="left"/>
      <w:pPr>
        <w:ind w:left="5040" w:hanging="360"/>
      </w:pPr>
      <w:rPr>
        <w:rFonts w:ascii="Symbol" w:hAnsi="Symbol" w:hint="default"/>
      </w:rPr>
    </w:lvl>
    <w:lvl w:ilvl="7" w:tplc="19EE0436">
      <w:start w:val="1"/>
      <w:numFmt w:val="bullet"/>
      <w:lvlText w:val="o"/>
      <w:lvlJc w:val="left"/>
      <w:pPr>
        <w:ind w:left="5760" w:hanging="360"/>
      </w:pPr>
      <w:rPr>
        <w:rFonts w:ascii="Courier New" w:hAnsi="Courier New" w:hint="default"/>
      </w:rPr>
    </w:lvl>
    <w:lvl w:ilvl="8" w:tplc="D1180A82">
      <w:start w:val="1"/>
      <w:numFmt w:val="bullet"/>
      <w:lvlText w:val=""/>
      <w:lvlJc w:val="left"/>
      <w:pPr>
        <w:ind w:left="6480" w:hanging="360"/>
      </w:pPr>
      <w:rPr>
        <w:rFonts w:ascii="Wingdings" w:hAnsi="Wingdings" w:hint="default"/>
      </w:rPr>
    </w:lvl>
  </w:abstractNum>
  <w:abstractNum w:abstractNumId="42" w15:restartNumberingAfterBreak="0">
    <w:nsid w:val="7D6324D4"/>
    <w:multiLevelType w:val="hybridMultilevel"/>
    <w:tmpl w:val="29CA86C6"/>
    <w:lvl w:ilvl="0" w:tplc="8AD47494">
      <w:start w:val="1"/>
      <w:numFmt w:val="decimal"/>
      <w:lvlText w:val="(%1)"/>
      <w:lvlJc w:val="left"/>
      <w:pPr>
        <w:ind w:left="10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EF4E3F"/>
    <w:multiLevelType w:val="hybridMultilevel"/>
    <w:tmpl w:val="18446CE6"/>
    <w:lvl w:ilvl="0" w:tplc="1BE0E7B4">
      <w:start w:val="1"/>
      <w:numFmt w:val="bullet"/>
      <w:lvlText w:val=""/>
      <w:lvlJc w:val="left"/>
      <w:pPr>
        <w:ind w:left="720" w:hanging="360"/>
      </w:pPr>
      <w:rPr>
        <w:rFonts w:ascii="Symbol" w:hAnsi="Symbol" w:hint="default"/>
      </w:rPr>
    </w:lvl>
    <w:lvl w:ilvl="1" w:tplc="A7760E0A">
      <w:start w:val="1"/>
      <w:numFmt w:val="bullet"/>
      <w:lvlText w:val="o"/>
      <w:lvlJc w:val="left"/>
      <w:pPr>
        <w:ind w:left="1440" w:hanging="360"/>
      </w:pPr>
      <w:rPr>
        <w:rFonts w:ascii="Courier New" w:hAnsi="Courier New" w:hint="default"/>
      </w:rPr>
    </w:lvl>
    <w:lvl w:ilvl="2" w:tplc="EBC467D2">
      <w:start w:val="1"/>
      <w:numFmt w:val="bullet"/>
      <w:lvlText w:val=""/>
      <w:lvlJc w:val="left"/>
      <w:pPr>
        <w:ind w:left="2160" w:hanging="360"/>
      </w:pPr>
      <w:rPr>
        <w:rFonts w:ascii="Wingdings" w:hAnsi="Wingdings" w:hint="default"/>
      </w:rPr>
    </w:lvl>
    <w:lvl w:ilvl="3" w:tplc="6A967CFE">
      <w:start w:val="1"/>
      <w:numFmt w:val="bullet"/>
      <w:lvlText w:val=""/>
      <w:lvlJc w:val="left"/>
      <w:pPr>
        <w:ind w:left="2880" w:hanging="360"/>
      </w:pPr>
      <w:rPr>
        <w:rFonts w:ascii="Symbol" w:hAnsi="Symbol" w:hint="default"/>
      </w:rPr>
    </w:lvl>
    <w:lvl w:ilvl="4" w:tplc="98F0C4F4">
      <w:start w:val="1"/>
      <w:numFmt w:val="bullet"/>
      <w:lvlText w:val="o"/>
      <w:lvlJc w:val="left"/>
      <w:pPr>
        <w:ind w:left="3600" w:hanging="360"/>
      </w:pPr>
      <w:rPr>
        <w:rFonts w:ascii="Courier New" w:hAnsi="Courier New" w:hint="default"/>
      </w:rPr>
    </w:lvl>
    <w:lvl w:ilvl="5" w:tplc="5C4097D6">
      <w:start w:val="1"/>
      <w:numFmt w:val="bullet"/>
      <w:lvlText w:val=""/>
      <w:lvlJc w:val="left"/>
      <w:pPr>
        <w:ind w:left="4320" w:hanging="360"/>
      </w:pPr>
      <w:rPr>
        <w:rFonts w:ascii="Wingdings" w:hAnsi="Wingdings" w:hint="default"/>
      </w:rPr>
    </w:lvl>
    <w:lvl w:ilvl="6" w:tplc="76727014">
      <w:start w:val="1"/>
      <w:numFmt w:val="bullet"/>
      <w:lvlText w:val=""/>
      <w:lvlJc w:val="left"/>
      <w:pPr>
        <w:ind w:left="5040" w:hanging="360"/>
      </w:pPr>
      <w:rPr>
        <w:rFonts w:ascii="Symbol" w:hAnsi="Symbol" w:hint="default"/>
      </w:rPr>
    </w:lvl>
    <w:lvl w:ilvl="7" w:tplc="17347CC0">
      <w:start w:val="1"/>
      <w:numFmt w:val="bullet"/>
      <w:lvlText w:val="o"/>
      <w:lvlJc w:val="left"/>
      <w:pPr>
        <w:ind w:left="5760" w:hanging="360"/>
      </w:pPr>
      <w:rPr>
        <w:rFonts w:ascii="Courier New" w:hAnsi="Courier New" w:hint="default"/>
      </w:rPr>
    </w:lvl>
    <w:lvl w:ilvl="8" w:tplc="54B4E62A">
      <w:start w:val="1"/>
      <w:numFmt w:val="bullet"/>
      <w:lvlText w:val=""/>
      <w:lvlJc w:val="left"/>
      <w:pPr>
        <w:ind w:left="6480" w:hanging="360"/>
      </w:pPr>
      <w:rPr>
        <w:rFonts w:ascii="Wingdings" w:hAnsi="Wingdings" w:hint="default"/>
      </w:rPr>
    </w:lvl>
  </w:abstractNum>
  <w:num w:numId="1">
    <w:abstractNumId w:val="9"/>
  </w:num>
  <w:num w:numId="2">
    <w:abstractNumId w:val="43"/>
  </w:num>
  <w:num w:numId="3">
    <w:abstractNumId w:val="29"/>
  </w:num>
  <w:num w:numId="4">
    <w:abstractNumId w:val="7"/>
  </w:num>
  <w:num w:numId="5">
    <w:abstractNumId w:val="41"/>
  </w:num>
  <w:num w:numId="6">
    <w:abstractNumId w:val="26"/>
  </w:num>
  <w:num w:numId="7">
    <w:abstractNumId w:val="34"/>
  </w:num>
  <w:num w:numId="8">
    <w:abstractNumId w:val="3"/>
  </w:num>
  <w:num w:numId="9">
    <w:abstractNumId w:val="8"/>
  </w:num>
  <w:num w:numId="10">
    <w:abstractNumId w:val="25"/>
  </w:num>
  <w:num w:numId="11">
    <w:abstractNumId w:val="20"/>
  </w:num>
  <w:num w:numId="12">
    <w:abstractNumId w:val="33"/>
  </w:num>
  <w:num w:numId="13">
    <w:abstractNumId w:val="10"/>
  </w:num>
  <w:num w:numId="14">
    <w:abstractNumId w:val="17"/>
  </w:num>
  <w:num w:numId="15">
    <w:abstractNumId w:val="2"/>
  </w:num>
  <w:num w:numId="16">
    <w:abstractNumId w:val="6"/>
  </w:num>
  <w:num w:numId="17">
    <w:abstractNumId w:val="36"/>
  </w:num>
  <w:num w:numId="18">
    <w:abstractNumId w:val="39"/>
  </w:num>
  <w:num w:numId="19">
    <w:abstractNumId w:val="37"/>
  </w:num>
  <w:num w:numId="20">
    <w:abstractNumId w:val="19"/>
  </w:num>
  <w:num w:numId="21">
    <w:abstractNumId w:val="8"/>
  </w:num>
  <w:num w:numId="22">
    <w:abstractNumId w:val="8"/>
  </w:num>
  <w:num w:numId="23">
    <w:abstractNumId w:val="15"/>
  </w:num>
  <w:num w:numId="24">
    <w:abstractNumId w:val="23"/>
  </w:num>
  <w:num w:numId="25">
    <w:abstractNumId w:val="27"/>
  </w:num>
  <w:num w:numId="26">
    <w:abstractNumId w:val="24"/>
  </w:num>
  <w:num w:numId="27">
    <w:abstractNumId w:val="24"/>
  </w:num>
  <w:num w:numId="28">
    <w:abstractNumId w:val="24"/>
    <w:lvlOverride w:ilvl="0">
      <w:startOverride w:val="2"/>
    </w:lvlOverride>
    <w:lvlOverride w:ilvl="1">
      <w:startOverride w:val="1"/>
    </w:lvlOverride>
  </w:num>
  <w:num w:numId="29">
    <w:abstractNumId w:val="24"/>
  </w:num>
  <w:num w:numId="30">
    <w:abstractNumId w:val="4"/>
  </w:num>
  <w:num w:numId="31">
    <w:abstractNumId w:val="30"/>
  </w:num>
  <w:num w:numId="32">
    <w:abstractNumId w:val="16"/>
  </w:num>
  <w:num w:numId="33">
    <w:abstractNumId w:val="21"/>
  </w:num>
  <w:num w:numId="34">
    <w:abstractNumId w:val="38"/>
  </w:num>
  <w:num w:numId="35">
    <w:abstractNumId w:val="31"/>
  </w:num>
  <w:num w:numId="36">
    <w:abstractNumId w:val="12"/>
  </w:num>
  <w:num w:numId="37">
    <w:abstractNumId w:val="18"/>
  </w:num>
  <w:num w:numId="38">
    <w:abstractNumId w:val="32"/>
  </w:num>
  <w:num w:numId="39">
    <w:abstractNumId w:val="23"/>
  </w:num>
  <w:num w:numId="40">
    <w:abstractNumId w:val="5"/>
  </w:num>
  <w:num w:numId="41">
    <w:abstractNumId w:val="14"/>
  </w:num>
  <w:num w:numId="42">
    <w:abstractNumId w:val="40"/>
  </w:num>
  <w:num w:numId="43">
    <w:abstractNumId w:val="13"/>
  </w:num>
  <w:num w:numId="44">
    <w:abstractNumId w:val="22"/>
  </w:num>
  <w:num w:numId="45">
    <w:abstractNumId w:val="42"/>
  </w:num>
  <w:num w:numId="46">
    <w:abstractNumId w:val="11"/>
  </w:num>
  <w:num w:numId="47">
    <w:abstractNumId w:val="28"/>
  </w:num>
  <w:num w:numId="48">
    <w:abstractNumId w:val="35"/>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d Frischmann">
    <w15:presenceInfo w15:providerId="AD" w15:userId="S::chad@drawdown.org::09d7ecfe-c2dd-4878-b9b0-cec5317de7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3"/>
  <w:hideSpellingErrors/>
  <w:hideGrammaticalErrors/>
  <w:proofState w:spelling="clean" w:grammar="clean"/>
  <w:attachedTemplate r:id="rId1"/>
  <w:trackRevisions/>
  <w:defaultTabStop w:val="708"/>
  <w:hyphenationZone w:val="425"/>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0MDYyNLW0NDIyNjBW0lEKTi0uzszPAykwqgUAwScXxiwAAAA="/>
  </w:docVars>
  <w:rsids>
    <w:rsidRoot w:val="00967E71"/>
    <w:rsid w:val="00000AA4"/>
    <w:rsid w:val="0000143C"/>
    <w:rsid w:val="000062C6"/>
    <w:rsid w:val="0000682F"/>
    <w:rsid w:val="00011348"/>
    <w:rsid w:val="00011F94"/>
    <w:rsid w:val="00012070"/>
    <w:rsid w:val="000120DD"/>
    <w:rsid w:val="000145B5"/>
    <w:rsid w:val="00014CE5"/>
    <w:rsid w:val="00015AD3"/>
    <w:rsid w:val="000178CE"/>
    <w:rsid w:val="00017B16"/>
    <w:rsid w:val="0002090C"/>
    <w:rsid w:val="00022CB1"/>
    <w:rsid w:val="00024B28"/>
    <w:rsid w:val="00024F11"/>
    <w:rsid w:val="00025D41"/>
    <w:rsid w:val="000266CC"/>
    <w:rsid w:val="00027529"/>
    <w:rsid w:val="000276E8"/>
    <w:rsid w:val="00027B88"/>
    <w:rsid w:val="00030FE5"/>
    <w:rsid w:val="00031EA3"/>
    <w:rsid w:val="00031FF9"/>
    <w:rsid w:val="000330C6"/>
    <w:rsid w:val="00035FB3"/>
    <w:rsid w:val="00036ADC"/>
    <w:rsid w:val="00041F5B"/>
    <w:rsid w:val="0004206D"/>
    <w:rsid w:val="000428E8"/>
    <w:rsid w:val="00042B2F"/>
    <w:rsid w:val="00042E56"/>
    <w:rsid w:val="00044FFC"/>
    <w:rsid w:val="00045F63"/>
    <w:rsid w:val="0004651F"/>
    <w:rsid w:val="00046C89"/>
    <w:rsid w:val="00047ACA"/>
    <w:rsid w:val="0005048F"/>
    <w:rsid w:val="00050DEF"/>
    <w:rsid w:val="0005166B"/>
    <w:rsid w:val="000529BA"/>
    <w:rsid w:val="00053A12"/>
    <w:rsid w:val="00054158"/>
    <w:rsid w:val="00054176"/>
    <w:rsid w:val="00054E94"/>
    <w:rsid w:val="00056E48"/>
    <w:rsid w:val="00056ED1"/>
    <w:rsid w:val="00057050"/>
    <w:rsid w:val="00060AAB"/>
    <w:rsid w:val="00060B15"/>
    <w:rsid w:val="0006319F"/>
    <w:rsid w:val="00063949"/>
    <w:rsid w:val="0006430B"/>
    <w:rsid w:val="0006497D"/>
    <w:rsid w:val="00064A20"/>
    <w:rsid w:val="00065A07"/>
    <w:rsid w:val="000663BB"/>
    <w:rsid w:val="00071F2E"/>
    <w:rsid w:val="00072ACC"/>
    <w:rsid w:val="00072ADC"/>
    <w:rsid w:val="000736E0"/>
    <w:rsid w:val="00073915"/>
    <w:rsid w:val="000740B6"/>
    <w:rsid w:val="0007445E"/>
    <w:rsid w:val="000753B0"/>
    <w:rsid w:val="000756F3"/>
    <w:rsid w:val="00075D4E"/>
    <w:rsid w:val="00075F31"/>
    <w:rsid w:val="000763CB"/>
    <w:rsid w:val="00076696"/>
    <w:rsid w:val="00076E06"/>
    <w:rsid w:val="000801B3"/>
    <w:rsid w:val="00081F00"/>
    <w:rsid w:val="000828F9"/>
    <w:rsid w:val="000829DC"/>
    <w:rsid w:val="00082C76"/>
    <w:rsid w:val="00083387"/>
    <w:rsid w:val="000856B7"/>
    <w:rsid w:val="00086CAC"/>
    <w:rsid w:val="000875B5"/>
    <w:rsid w:val="00087D3B"/>
    <w:rsid w:val="00090BFD"/>
    <w:rsid w:val="0009232E"/>
    <w:rsid w:val="0009271D"/>
    <w:rsid w:val="00092B4E"/>
    <w:rsid w:val="0009312F"/>
    <w:rsid w:val="0009346B"/>
    <w:rsid w:val="00093E9E"/>
    <w:rsid w:val="00094007"/>
    <w:rsid w:val="000950BA"/>
    <w:rsid w:val="000951A0"/>
    <w:rsid w:val="0009541F"/>
    <w:rsid w:val="00096296"/>
    <w:rsid w:val="00096E48"/>
    <w:rsid w:val="000971F9"/>
    <w:rsid w:val="00097642"/>
    <w:rsid w:val="000A01FE"/>
    <w:rsid w:val="000A04CE"/>
    <w:rsid w:val="000A13EF"/>
    <w:rsid w:val="000A3CF5"/>
    <w:rsid w:val="000A455A"/>
    <w:rsid w:val="000A59F4"/>
    <w:rsid w:val="000A5FAA"/>
    <w:rsid w:val="000A6F40"/>
    <w:rsid w:val="000B0B47"/>
    <w:rsid w:val="000B0EBB"/>
    <w:rsid w:val="000B1609"/>
    <w:rsid w:val="000B1918"/>
    <w:rsid w:val="000B257B"/>
    <w:rsid w:val="000B2C20"/>
    <w:rsid w:val="000B3EE3"/>
    <w:rsid w:val="000B45CE"/>
    <w:rsid w:val="000B60E2"/>
    <w:rsid w:val="000B6533"/>
    <w:rsid w:val="000C044B"/>
    <w:rsid w:val="000C108E"/>
    <w:rsid w:val="000C1E8E"/>
    <w:rsid w:val="000C2FF4"/>
    <w:rsid w:val="000C3205"/>
    <w:rsid w:val="000C3A85"/>
    <w:rsid w:val="000C3F49"/>
    <w:rsid w:val="000C4AF7"/>
    <w:rsid w:val="000C4D36"/>
    <w:rsid w:val="000C62B5"/>
    <w:rsid w:val="000C6F54"/>
    <w:rsid w:val="000C79F0"/>
    <w:rsid w:val="000C7A55"/>
    <w:rsid w:val="000C7C53"/>
    <w:rsid w:val="000D1027"/>
    <w:rsid w:val="000D30DE"/>
    <w:rsid w:val="000D3855"/>
    <w:rsid w:val="000D3E78"/>
    <w:rsid w:val="000D5D97"/>
    <w:rsid w:val="000D7BC5"/>
    <w:rsid w:val="000E0D40"/>
    <w:rsid w:val="000E1153"/>
    <w:rsid w:val="000E2F43"/>
    <w:rsid w:val="000E35D6"/>
    <w:rsid w:val="000E3A00"/>
    <w:rsid w:val="000E594F"/>
    <w:rsid w:val="000F131E"/>
    <w:rsid w:val="000F2659"/>
    <w:rsid w:val="000F39A8"/>
    <w:rsid w:val="00101408"/>
    <w:rsid w:val="001035DA"/>
    <w:rsid w:val="0010463F"/>
    <w:rsid w:val="0010554E"/>
    <w:rsid w:val="00105781"/>
    <w:rsid w:val="001058B6"/>
    <w:rsid w:val="00105A6E"/>
    <w:rsid w:val="00105C25"/>
    <w:rsid w:val="001063F2"/>
    <w:rsid w:val="001073C8"/>
    <w:rsid w:val="001076F9"/>
    <w:rsid w:val="00107A51"/>
    <w:rsid w:val="00112479"/>
    <w:rsid w:val="00113B9A"/>
    <w:rsid w:val="00114878"/>
    <w:rsid w:val="00117779"/>
    <w:rsid w:val="001226D7"/>
    <w:rsid w:val="00123A28"/>
    <w:rsid w:val="00123C6B"/>
    <w:rsid w:val="00124262"/>
    <w:rsid w:val="00124C49"/>
    <w:rsid w:val="00124F20"/>
    <w:rsid w:val="00125659"/>
    <w:rsid w:val="00125B80"/>
    <w:rsid w:val="00125E08"/>
    <w:rsid w:val="00127E8C"/>
    <w:rsid w:val="00132602"/>
    <w:rsid w:val="0013459F"/>
    <w:rsid w:val="0013511B"/>
    <w:rsid w:val="00135196"/>
    <w:rsid w:val="001353A5"/>
    <w:rsid w:val="00136093"/>
    <w:rsid w:val="00136DD5"/>
    <w:rsid w:val="001371F6"/>
    <w:rsid w:val="00137B82"/>
    <w:rsid w:val="00140F1E"/>
    <w:rsid w:val="00140F79"/>
    <w:rsid w:val="00140FDC"/>
    <w:rsid w:val="00142480"/>
    <w:rsid w:val="00145487"/>
    <w:rsid w:val="001461A1"/>
    <w:rsid w:val="00147A30"/>
    <w:rsid w:val="00151065"/>
    <w:rsid w:val="0015112C"/>
    <w:rsid w:val="00152E5D"/>
    <w:rsid w:val="001534FE"/>
    <w:rsid w:val="00153608"/>
    <w:rsid w:val="0015419F"/>
    <w:rsid w:val="0015482E"/>
    <w:rsid w:val="00154AD8"/>
    <w:rsid w:val="00156F98"/>
    <w:rsid w:val="00157684"/>
    <w:rsid w:val="00157DFB"/>
    <w:rsid w:val="00163BFD"/>
    <w:rsid w:val="0016680A"/>
    <w:rsid w:val="001676CB"/>
    <w:rsid w:val="00167844"/>
    <w:rsid w:val="00170357"/>
    <w:rsid w:val="001710F6"/>
    <w:rsid w:val="0017132B"/>
    <w:rsid w:val="00171C70"/>
    <w:rsid w:val="00173D84"/>
    <w:rsid w:val="0017423A"/>
    <w:rsid w:val="001759D2"/>
    <w:rsid w:val="00175BD3"/>
    <w:rsid w:val="00176B3E"/>
    <w:rsid w:val="00183BFE"/>
    <w:rsid w:val="00184426"/>
    <w:rsid w:val="001853B4"/>
    <w:rsid w:val="00185E08"/>
    <w:rsid w:val="001867B2"/>
    <w:rsid w:val="00186F56"/>
    <w:rsid w:val="001870C0"/>
    <w:rsid w:val="001875BC"/>
    <w:rsid w:val="00187A68"/>
    <w:rsid w:val="0019272F"/>
    <w:rsid w:val="00193173"/>
    <w:rsid w:val="0019494F"/>
    <w:rsid w:val="001951B3"/>
    <w:rsid w:val="001961C4"/>
    <w:rsid w:val="001A05C7"/>
    <w:rsid w:val="001A167D"/>
    <w:rsid w:val="001A1AB8"/>
    <w:rsid w:val="001A5981"/>
    <w:rsid w:val="001A6EB0"/>
    <w:rsid w:val="001A712A"/>
    <w:rsid w:val="001B09A2"/>
    <w:rsid w:val="001B1300"/>
    <w:rsid w:val="001B1648"/>
    <w:rsid w:val="001B196A"/>
    <w:rsid w:val="001B2728"/>
    <w:rsid w:val="001B3003"/>
    <w:rsid w:val="001B3FFF"/>
    <w:rsid w:val="001B48E6"/>
    <w:rsid w:val="001B4BA1"/>
    <w:rsid w:val="001B5197"/>
    <w:rsid w:val="001B58F5"/>
    <w:rsid w:val="001B5B9D"/>
    <w:rsid w:val="001B6745"/>
    <w:rsid w:val="001B787C"/>
    <w:rsid w:val="001C284C"/>
    <w:rsid w:val="001C2B6F"/>
    <w:rsid w:val="001C3DC0"/>
    <w:rsid w:val="001C49CB"/>
    <w:rsid w:val="001C5872"/>
    <w:rsid w:val="001C7C12"/>
    <w:rsid w:val="001D0180"/>
    <w:rsid w:val="001D084E"/>
    <w:rsid w:val="001D17E8"/>
    <w:rsid w:val="001D25BE"/>
    <w:rsid w:val="001D2E8A"/>
    <w:rsid w:val="001D3773"/>
    <w:rsid w:val="001D424F"/>
    <w:rsid w:val="001D49CF"/>
    <w:rsid w:val="001D4E1F"/>
    <w:rsid w:val="001D5396"/>
    <w:rsid w:val="001D5BC6"/>
    <w:rsid w:val="001D632E"/>
    <w:rsid w:val="001E0FF2"/>
    <w:rsid w:val="001E19D7"/>
    <w:rsid w:val="001E1B22"/>
    <w:rsid w:val="001E1CFB"/>
    <w:rsid w:val="001E5DBD"/>
    <w:rsid w:val="001E6061"/>
    <w:rsid w:val="001F0EA1"/>
    <w:rsid w:val="001F1AB5"/>
    <w:rsid w:val="001F2403"/>
    <w:rsid w:val="001F25AB"/>
    <w:rsid w:val="001F2EFC"/>
    <w:rsid w:val="001F39F2"/>
    <w:rsid w:val="001F6125"/>
    <w:rsid w:val="001F6E67"/>
    <w:rsid w:val="001F6F29"/>
    <w:rsid w:val="001F6FB0"/>
    <w:rsid w:val="001F72B3"/>
    <w:rsid w:val="00201808"/>
    <w:rsid w:val="00202788"/>
    <w:rsid w:val="00204595"/>
    <w:rsid w:val="00204AD9"/>
    <w:rsid w:val="00204C60"/>
    <w:rsid w:val="002054FC"/>
    <w:rsid w:val="00205A4E"/>
    <w:rsid w:val="0021082B"/>
    <w:rsid w:val="00210A3F"/>
    <w:rsid w:val="00210FD6"/>
    <w:rsid w:val="0021375E"/>
    <w:rsid w:val="00213D8F"/>
    <w:rsid w:val="00214F84"/>
    <w:rsid w:val="002158E1"/>
    <w:rsid w:val="00215A1B"/>
    <w:rsid w:val="00215F04"/>
    <w:rsid w:val="00216865"/>
    <w:rsid w:val="00216B08"/>
    <w:rsid w:val="002213EE"/>
    <w:rsid w:val="00221954"/>
    <w:rsid w:val="002229A1"/>
    <w:rsid w:val="00222F01"/>
    <w:rsid w:val="00223CEB"/>
    <w:rsid w:val="00225496"/>
    <w:rsid w:val="00225DD6"/>
    <w:rsid w:val="00226763"/>
    <w:rsid w:val="00227D9C"/>
    <w:rsid w:val="00230417"/>
    <w:rsid w:val="00230423"/>
    <w:rsid w:val="002315DC"/>
    <w:rsid w:val="0023178B"/>
    <w:rsid w:val="00232AAA"/>
    <w:rsid w:val="00233C0E"/>
    <w:rsid w:val="00234EC2"/>
    <w:rsid w:val="00235126"/>
    <w:rsid w:val="00236A00"/>
    <w:rsid w:val="00236BD9"/>
    <w:rsid w:val="0024149F"/>
    <w:rsid w:val="00241B2C"/>
    <w:rsid w:val="0024448F"/>
    <w:rsid w:val="00244514"/>
    <w:rsid w:val="0024654A"/>
    <w:rsid w:val="002469B5"/>
    <w:rsid w:val="00247035"/>
    <w:rsid w:val="002476A8"/>
    <w:rsid w:val="00251060"/>
    <w:rsid w:val="00251850"/>
    <w:rsid w:val="00251EA8"/>
    <w:rsid w:val="0025585B"/>
    <w:rsid w:val="00255D19"/>
    <w:rsid w:val="00256B7A"/>
    <w:rsid w:val="002573E2"/>
    <w:rsid w:val="00260326"/>
    <w:rsid w:val="002603E9"/>
    <w:rsid w:val="0026284B"/>
    <w:rsid w:val="0026327C"/>
    <w:rsid w:val="00264280"/>
    <w:rsid w:val="0026430C"/>
    <w:rsid w:val="00264D1A"/>
    <w:rsid w:val="00265A51"/>
    <w:rsid w:val="00265D2B"/>
    <w:rsid w:val="00266635"/>
    <w:rsid w:val="00270346"/>
    <w:rsid w:val="00270442"/>
    <w:rsid w:val="0027148E"/>
    <w:rsid w:val="00272912"/>
    <w:rsid w:val="00272B0E"/>
    <w:rsid w:val="00272D44"/>
    <w:rsid w:val="00273928"/>
    <w:rsid w:val="0027481F"/>
    <w:rsid w:val="00274B56"/>
    <w:rsid w:val="00276574"/>
    <w:rsid w:val="002777B5"/>
    <w:rsid w:val="00280F16"/>
    <w:rsid w:val="002811BC"/>
    <w:rsid w:val="00282E32"/>
    <w:rsid w:val="00286BE2"/>
    <w:rsid w:val="00290D6D"/>
    <w:rsid w:val="00290D71"/>
    <w:rsid w:val="00291D3C"/>
    <w:rsid w:val="00293626"/>
    <w:rsid w:val="00294265"/>
    <w:rsid w:val="00296876"/>
    <w:rsid w:val="00296D74"/>
    <w:rsid w:val="0029727F"/>
    <w:rsid w:val="002A1728"/>
    <w:rsid w:val="002A20FD"/>
    <w:rsid w:val="002A26FE"/>
    <w:rsid w:val="002A2D4E"/>
    <w:rsid w:val="002A4C0D"/>
    <w:rsid w:val="002A4E84"/>
    <w:rsid w:val="002A5F0E"/>
    <w:rsid w:val="002A62C7"/>
    <w:rsid w:val="002A6673"/>
    <w:rsid w:val="002A6CAC"/>
    <w:rsid w:val="002A78D2"/>
    <w:rsid w:val="002B2DBA"/>
    <w:rsid w:val="002B4E23"/>
    <w:rsid w:val="002B5B5E"/>
    <w:rsid w:val="002C0282"/>
    <w:rsid w:val="002C178B"/>
    <w:rsid w:val="002C21CB"/>
    <w:rsid w:val="002C356C"/>
    <w:rsid w:val="002C4428"/>
    <w:rsid w:val="002C55F2"/>
    <w:rsid w:val="002C5CA7"/>
    <w:rsid w:val="002D062A"/>
    <w:rsid w:val="002D116A"/>
    <w:rsid w:val="002D2964"/>
    <w:rsid w:val="002D402C"/>
    <w:rsid w:val="002D4B00"/>
    <w:rsid w:val="002D4B9E"/>
    <w:rsid w:val="002D4D13"/>
    <w:rsid w:val="002D5260"/>
    <w:rsid w:val="002D5C14"/>
    <w:rsid w:val="002D64E3"/>
    <w:rsid w:val="002D6588"/>
    <w:rsid w:val="002D76B4"/>
    <w:rsid w:val="002D79A5"/>
    <w:rsid w:val="002D79CD"/>
    <w:rsid w:val="002E0FC2"/>
    <w:rsid w:val="002E293D"/>
    <w:rsid w:val="002E2FA2"/>
    <w:rsid w:val="002E3E34"/>
    <w:rsid w:val="002E49AA"/>
    <w:rsid w:val="002E4EE4"/>
    <w:rsid w:val="002E5C05"/>
    <w:rsid w:val="002E5C37"/>
    <w:rsid w:val="002E6237"/>
    <w:rsid w:val="002E69FF"/>
    <w:rsid w:val="002F052E"/>
    <w:rsid w:val="002F0613"/>
    <w:rsid w:val="002F0F0B"/>
    <w:rsid w:val="002F39F5"/>
    <w:rsid w:val="002F4D80"/>
    <w:rsid w:val="002F6E85"/>
    <w:rsid w:val="0030099E"/>
    <w:rsid w:val="003009C1"/>
    <w:rsid w:val="00300CEE"/>
    <w:rsid w:val="0030274D"/>
    <w:rsid w:val="00303670"/>
    <w:rsid w:val="00304275"/>
    <w:rsid w:val="003044D2"/>
    <w:rsid w:val="00304875"/>
    <w:rsid w:val="0030660B"/>
    <w:rsid w:val="003069EE"/>
    <w:rsid w:val="00307D43"/>
    <w:rsid w:val="00310A97"/>
    <w:rsid w:val="00312031"/>
    <w:rsid w:val="00312516"/>
    <w:rsid w:val="00314F31"/>
    <w:rsid w:val="0031529E"/>
    <w:rsid w:val="00316110"/>
    <w:rsid w:val="00316A60"/>
    <w:rsid w:val="00317278"/>
    <w:rsid w:val="003204AD"/>
    <w:rsid w:val="003210D6"/>
    <w:rsid w:val="00321504"/>
    <w:rsid w:val="00322344"/>
    <w:rsid w:val="00323485"/>
    <w:rsid w:val="0032353F"/>
    <w:rsid w:val="00325AF7"/>
    <w:rsid w:val="003260E9"/>
    <w:rsid w:val="00326A6A"/>
    <w:rsid w:val="00326D02"/>
    <w:rsid w:val="00327B08"/>
    <w:rsid w:val="0033008F"/>
    <w:rsid w:val="00330784"/>
    <w:rsid w:val="00330922"/>
    <w:rsid w:val="003315BF"/>
    <w:rsid w:val="00331E48"/>
    <w:rsid w:val="00332658"/>
    <w:rsid w:val="00333061"/>
    <w:rsid w:val="00333492"/>
    <w:rsid w:val="00333748"/>
    <w:rsid w:val="00333905"/>
    <w:rsid w:val="00334308"/>
    <w:rsid w:val="0033462B"/>
    <w:rsid w:val="00335C88"/>
    <w:rsid w:val="00337F6B"/>
    <w:rsid w:val="0034021D"/>
    <w:rsid w:val="00341874"/>
    <w:rsid w:val="00341F50"/>
    <w:rsid w:val="00343DD0"/>
    <w:rsid w:val="00344262"/>
    <w:rsid w:val="00346863"/>
    <w:rsid w:val="003473D8"/>
    <w:rsid w:val="0034746E"/>
    <w:rsid w:val="00347C8C"/>
    <w:rsid w:val="003512F2"/>
    <w:rsid w:val="00354A9E"/>
    <w:rsid w:val="003551A3"/>
    <w:rsid w:val="00357EAF"/>
    <w:rsid w:val="003606B8"/>
    <w:rsid w:val="00360732"/>
    <w:rsid w:val="00360D12"/>
    <w:rsid w:val="00360EFC"/>
    <w:rsid w:val="0036110D"/>
    <w:rsid w:val="00361A30"/>
    <w:rsid w:val="00362E9A"/>
    <w:rsid w:val="003638EE"/>
    <w:rsid w:val="00363A74"/>
    <w:rsid w:val="003650C4"/>
    <w:rsid w:val="00365814"/>
    <w:rsid w:val="00367667"/>
    <w:rsid w:val="00367D7C"/>
    <w:rsid w:val="0037089C"/>
    <w:rsid w:val="00370EFC"/>
    <w:rsid w:val="003727F8"/>
    <w:rsid w:val="00374564"/>
    <w:rsid w:val="003773E0"/>
    <w:rsid w:val="0037746A"/>
    <w:rsid w:val="0038237F"/>
    <w:rsid w:val="003824A5"/>
    <w:rsid w:val="0038334F"/>
    <w:rsid w:val="00384295"/>
    <w:rsid w:val="003905ED"/>
    <w:rsid w:val="0039069D"/>
    <w:rsid w:val="00390E76"/>
    <w:rsid w:val="003914A1"/>
    <w:rsid w:val="003922A1"/>
    <w:rsid w:val="003938B2"/>
    <w:rsid w:val="003943C6"/>
    <w:rsid w:val="00395848"/>
    <w:rsid w:val="00395868"/>
    <w:rsid w:val="00395C18"/>
    <w:rsid w:val="0039626C"/>
    <w:rsid w:val="003A0234"/>
    <w:rsid w:val="003A17B0"/>
    <w:rsid w:val="003A1E3B"/>
    <w:rsid w:val="003A2697"/>
    <w:rsid w:val="003A4339"/>
    <w:rsid w:val="003A4CBC"/>
    <w:rsid w:val="003A5CDA"/>
    <w:rsid w:val="003A5CF2"/>
    <w:rsid w:val="003A678F"/>
    <w:rsid w:val="003A6D8F"/>
    <w:rsid w:val="003A7929"/>
    <w:rsid w:val="003A7D31"/>
    <w:rsid w:val="003A7D69"/>
    <w:rsid w:val="003A7FE2"/>
    <w:rsid w:val="003B09F7"/>
    <w:rsid w:val="003B1260"/>
    <w:rsid w:val="003B17E2"/>
    <w:rsid w:val="003B267A"/>
    <w:rsid w:val="003B2BDF"/>
    <w:rsid w:val="003B3780"/>
    <w:rsid w:val="003B4365"/>
    <w:rsid w:val="003B4C27"/>
    <w:rsid w:val="003B6360"/>
    <w:rsid w:val="003B679A"/>
    <w:rsid w:val="003B6C5C"/>
    <w:rsid w:val="003B7476"/>
    <w:rsid w:val="003C025A"/>
    <w:rsid w:val="003C04AF"/>
    <w:rsid w:val="003C2718"/>
    <w:rsid w:val="003C2F46"/>
    <w:rsid w:val="003C3271"/>
    <w:rsid w:val="003C3891"/>
    <w:rsid w:val="003C3C02"/>
    <w:rsid w:val="003C69B0"/>
    <w:rsid w:val="003C7433"/>
    <w:rsid w:val="003D624A"/>
    <w:rsid w:val="003E0020"/>
    <w:rsid w:val="003E0AE3"/>
    <w:rsid w:val="003E2171"/>
    <w:rsid w:val="003E2A90"/>
    <w:rsid w:val="003E3306"/>
    <w:rsid w:val="003E50FF"/>
    <w:rsid w:val="003E6724"/>
    <w:rsid w:val="003E75D6"/>
    <w:rsid w:val="003F12D3"/>
    <w:rsid w:val="003F1335"/>
    <w:rsid w:val="003F1E74"/>
    <w:rsid w:val="003F22DB"/>
    <w:rsid w:val="003F5FC1"/>
    <w:rsid w:val="003F7243"/>
    <w:rsid w:val="003F7305"/>
    <w:rsid w:val="004015EF"/>
    <w:rsid w:val="004018A0"/>
    <w:rsid w:val="004026AD"/>
    <w:rsid w:val="00402FD4"/>
    <w:rsid w:val="004030D0"/>
    <w:rsid w:val="00403874"/>
    <w:rsid w:val="00403C1B"/>
    <w:rsid w:val="00403CED"/>
    <w:rsid w:val="00404FF2"/>
    <w:rsid w:val="004057C8"/>
    <w:rsid w:val="004063B9"/>
    <w:rsid w:val="004078ED"/>
    <w:rsid w:val="00411177"/>
    <w:rsid w:val="004117A7"/>
    <w:rsid w:val="00411A1A"/>
    <w:rsid w:val="00411A59"/>
    <w:rsid w:val="004121B1"/>
    <w:rsid w:val="00413D6B"/>
    <w:rsid w:val="00416A4B"/>
    <w:rsid w:val="00416E76"/>
    <w:rsid w:val="00417CEA"/>
    <w:rsid w:val="004255B5"/>
    <w:rsid w:val="00425E35"/>
    <w:rsid w:val="00427029"/>
    <w:rsid w:val="004310D3"/>
    <w:rsid w:val="004324A5"/>
    <w:rsid w:val="00433358"/>
    <w:rsid w:val="00434F61"/>
    <w:rsid w:val="00435BDF"/>
    <w:rsid w:val="00437666"/>
    <w:rsid w:val="0044137C"/>
    <w:rsid w:val="0044146B"/>
    <w:rsid w:val="00442496"/>
    <w:rsid w:val="00442943"/>
    <w:rsid w:val="00442F4B"/>
    <w:rsid w:val="00443DCA"/>
    <w:rsid w:val="004443EC"/>
    <w:rsid w:val="0044445E"/>
    <w:rsid w:val="00445010"/>
    <w:rsid w:val="0044759E"/>
    <w:rsid w:val="00447EB9"/>
    <w:rsid w:val="00447F81"/>
    <w:rsid w:val="00450F59"/>
    <w:rsid w:val="004514EA"/>
    <w:rsid w:val="0045676A"/>
    <w:rsid w:val="004575C6"/>
    <w:rsid w:val="004609BA"/>
    <w:rsid w:val="004609DD"/>
    <w:rsid w:val="00461170"/>
    <w:rsid w:val="004624A4"/>
    <w:rsid w:val="00463B3C"/>
    <w:rsid w:val="00470D12"/>
    <w:rsid w:val="00471DB6"/>
    <w:rsid w:val="004726CC"/>
    <w:rsid w:val="004728CE"/>
    <w:rsid w:val="00472CF4"/>
    <w:rsid w:val="00472D71"/>
    <w:rsid w:val="00473612"/>
    <w:rsid w:val="004740E3"/>
    <w:rsid w:val="004761BB"/>
    <w:rsid w:val="00476730"/>
    <w:rsid w:val="00477404"/>
    <w:rsid w:val="00477995"/>
    <w:rsid w:val="00481F8C"/>
    <w:rsid w:val="004823A6"/>
    <w:rsid w:val="004827CC"/>
    <w:rsid w:val="00483FFA"/>
    <w:rsid w:val="004858E0"/>
    <w:rsid w:val="0048620E"/>
    <w:rsid w:val="004866C1"/>
    <w:rsid w:val="00486C75"/>
    <w:rsid w:val="00486F0B"/>
    <w:rsid w:val="00487017"/>
    <w:rsid w:val="00487471"/>
    <w:rsid w:val="004876FA"/>
    <w:rsid w:val="00490F36"/>
    <w:rsid w:val="004914C3"/>
    <w:rsid w:val="0049235E"/>
    <w:rsid w:val="004928B6"/>
    <w:rsid w:val="00492F5E"/>
    <w:rsid w:val="00493F9D"/>
    <w:rsid w:val="0049406B"/>
    <w:rsid w:val="004950CA"/>
    <w:rsid w:val="004955B6"/>
    <w:rsid w:val="00496526"/>
    <w:rsid w:val="004971E5"/>
    <w:rsid w:val="0049746A"/>
    <w:rsid w:val="004A0A2F"/>
    <w:rsid w:val="004A3BBC"/>
    <w:rsid w:val="004A3C0A"/>
    <w:rsid w:val="004A3F73"/>
    <w:rsid w:val="004A4DFA"/>
    <w:rsid w:val="004A58A4"/>
    <w:rsid w:val="004A6074"/>
    <w:rsid w:val="004A66FB"/>
    <w:rsid w:val="004A6824"/>
    <w:rsid w:val="004B1A0B"/>
    <w:rsid w:val="004B2312"/>
    <w:rsid w:val="004B2BF3"/>
    <w:rsid w:val="004B45D0"/>
    <w:rsid w:val="004B468A"/>
    <w:rsid w:val="004B4859"/>
    <w:rsid w:val="004B4939"/>
    <w:rsid w:val="004B5BB6"/>
    <w:rsid w:val="004B5C0F"/>
    <w:rsid w:val="004B6814"/>
    <w:rsid w:val="004B70E1"/>
    <w:rsid w:val="004B75B7"/>
    <w:rsid w:val="004C1461"/>
    <w:rsid w:val="004C1801"/>
    <w:rsid w:val="004C23FB"/>
    <w:rsid w:val="004C2EA3"/>
    <w:rsid w:val="004C3FDB"/>
    <w:rsid w:val="004C50B9"/>
    <w:rsid w:val="004C5CEC"/>
    <w:rsid w:val="004C6789"/>
    <w:rsid w:val="004D06BD"/>
    <w:rsid w:val="004D0D77"/>
    <w:rsid w:val="004D1025"/>
    <w:rsid w:val="004D12B3"/>
    <w:rsid w:val="004D258F"/>
    <w:rsid w:val="004D345F"/>
    <w:rsid w:val="004D51FB"/>
    <w:rsid w:val="004D5520"/>
    <w:rsid w:val="004D6B17"/>
    <w:rsid w:val="004D7A42"/>
    <w:rsid w:val="004D7CC2"/>
    <w:rsid w:val="004E19F8"/>
    <w:rsid w:val="004E2876"/>
    <w:rsid w:val="004E2DA3"/>
    <w:rsid w:val="004E4047"/>
    <w:rsid w:val="004E4194"/>
    <w:rsid w:val="004E59D5"/>
    <w:rsid w:val="004E5BFB"/>
    <w:rsid w:val="004E7CF9"/>
    <w:rsid w:val="004F0796"/>
    <w:rsid w:val="004F1696"/>
    <w:rsid w:val="004F181B"/>
    <w:rsid w:val="004F27BE"/>
    <w:rsid w:val="004F3E46"/>
    <w:rsid w:val="004F4346"/>
    <w:rsid w:val="004F49FC"/>
    <w:rsid w:val="004F5172"/>
    <w:rsid w:val="004F5425"/>
    <w:rsid w:val="004F6A7A"/>
    <w:rsid w:val="004F7462"/>
    <w:rsid w:val="004F7698"/>
    <w:rsid w:val="004F7871"/>
    <w:rsid w:val="005009C3"/>
    <w:rsid w:val="005024DB"/>
    <w:rsid w:val="00503C3C"/>
    <w:rsid w:val="00503CB9"/>
    <w:rsid w:val="00503D0E"/>
    <w:rsid w:val="00503F11"/>
    <w:rsid w:val="00504DD9"/>
    <w:rsid w:val="0050690C"/>
    <w:rsid w:val="00507166"/>
    <w:rsid w:val="00512015"/>
    <w:rsid w:val="0051333E"/>
    <w:rsid w:val="005133BA"/>
    <w:rsid w:val="00513994"/>
    <w:rsid w:val="00516770"/>
    <w:rsid w:val="00516D20"/>
    <w:rsid w:val="00517CB6"/>
    <w:rsid w:val="005203A5"/>
    <w:rsid w:val="00522A95"/>
    <w:rsid w:val="00523535"/>
    <w:rsid w:val="00523FE0"/>
    <w:rsid w:val="005246EF"/>
    <w:rsid w:val="005251A9"/>
    <w:rsid w:val="00525D01"/>
    <w:rsid w:val="005267CB"/>
    <w:rsid w:val="00527C8B"/>
    <w:rsid w:val="00530E74"/>
    <w:rsid w:val="005313CE"/>
    <w:rsid w:val="005313EB"/>
    <w:rsid w:val="0053240D"/>
    <w:rsid w:val="00533DB8"/>
    <w:rsid w:val="00533DFA"/>
    <w:rsid w:val="005341AC"/>
    <w:rsid w:val="00535AC0"/>
    <w:rsid w:val="005371B2"/>
    <w:rsid w:val="00540434"/>
    <w:rsid w:val="00540530"/>
    <w:rsid w:val="0054067B"/>
    <w:rsid w:val="005409FB"/>
    <w:rsid w:val="00541D39"/>
    <w:rsid w:val="00542221"/>
    <w:rsid w:val="00542CCA"/>
    <w:rsid w:val="005440BF"/>
    <w:rsid w:val="00544249"/>
    <w:rsid w:val="0054541D"/>
    <w:rsid w:val="0054635E"/>
    <w:rsid w:val="00550FE2"/>
    <w:rsid w:val="005543E5"/>
    <w:rsid w:val="00555438"/>
    <w:rsid w:val="00555BA5"/>
    <w:rsid w:val="00555D53"/>
    <w:rsid w:val="00556DCF"/>
    <w:rsid w:val="00557435"/>
    <w:rsid w:val="00557A3B"/>
    <w:rsid w:val="00560EAE"/>
    <w:rsid w:val="00561650"/>
    <w:rsid w:val="00564C96"/>
    <w:rsid w:val="00565891"/>
    <w:rsid w:val="00565E42"/>
    <w:rsid w:val="005664D5"/>
    <w:rsid w:val="00567A32"/>
    <w:rsid w:val="005705A2"/>
    <w:rsid w:val="005709AE"/>
    <w:rsid w:val="00570C51"/>
    <w:rsid w:val="00571C64"/>
    <w:rsid w:val="0057308F"/>
    <w:rsid w:val="0057387A"/>
    <w:rsid w:val="00574AAF"/>
    <w:rsid w:val="00576964"/>
    <w:rsid w:val="00581660"/>
    <w:rsid w:val="0058336A"/>
    <w:rsid w:val="00584BF7"/>
    <w:rsid w:val="00584CBD"/>
    <w:rsid w:val="00584ECC"/>
    <w:rsid w:val="00585B58"/>
    <w:rsid w:val="005860CF"/>
    <w:rsid w:val="0058692B"/>
    <w:rsid w:val="00586AA5"/>
    <w:rsid w:val="00587297"/>
    <w:rsid w:val="0059079D"/>
    <w:rsid w:val="00592C39"/>
    <w:rsid w:val="00592CE3"/>
    <w:rsid w:val="00592D80"/>
    <w:rsid w:val="0059318D"/>
    <w:rsid w:val="005933A3"/>
    <w:rsid w:val="00594555"/>
    <w:rsid w:val="00595157"/>
    <w:rsid w:val="005962BE"/>
    <w:rsid w:val="00597610"/>
    <w:rsid w:val="005A0AE6"/>
    <w:rsid w:val="005A15CB"/>
    <w:rsid w:val="005A1E09"/>
    <w:rsid w:val="005A2601"/>
    <w:rsid w:val="005A49B9"/>
    <w:rsid w:val="005A5B64"/>
    <w:rsid w:val="005A5F8E"/>
    <w:rsid w:val="005A660B"/>
    <w:rsid w:val="005A6986"/>
    <w:rsid w:val="005A7FC3"/>
    <w:rsid w:val="005B4208"/>
    <w:rsid w:val="005B4EA8"/>
    <w:rsid w:val="005B68DB"/>
    <w:rsid w:val="005B7A11"/>
    <w:rsid w:val="005C48C6"/>
    <w:rsid w:val="005C5912"/>
    <w:rsid w:val="005C6EC2"/>
    <w:rsid w:val="005C77F5"/>
    <w:rsid w:val="005D026A"/>
    <w:rsid w:val="005D0D33"/>
    <w:rsid w:val="005D104F"/>
    <w:rsid w:val="005D12CF"/>
    <w:rsid w:val="005D2329"/>
    <w:rsid w:val="005D2C9C"/>
    <w:rsid w:val="005D33B7"/>
    <w:rsid w:val="005D33DE"/>
    <w:rsid w:val="005D4251"/>
    <w:rsid w:val="005D49A8"/>
    <w:rsid w:val="005D69CE"/>
    <w:rsid w:val="005D71E0"/>
    <w:rsid w:val="005E0051"/>
    <w:rsid w:val="005E0DA0"/>
    <w:rsid w:val="005E0E5C"/>
    <w:rsid w:val="005E1C50"/>
    <w:rsid w:val="005E2CE3"/>
    <w:rsid w:val="005E3A35"/>
    <w:rsid w:val="005E40E9"/>
    <w:rsid w:val="005E5D8B"/>
    <w:rsid w:val="005E5E33"/>
    <w:rsid w:val="005E6B01"/>
    <w:rsid w:val="005E7431"/>
    <w:rsid w:val="005F1084"/>
    <w:rsid w:val="005F1E2F"/>
    <w:rsid w:val="005F38E3"/>
    <w:rsid w:val="005F4FD4"/>
    <w:rsid w:val="005F5958"/>
    <w:rsid w:val="005F6455"/>
    <w:rsid w:val="005F6F5D"/>
    <w:rsid w:val="00600C2E"/>
    <w:rsid w:val="00600CA1"/>
    <w:rsid w:val="00601BAD"/>
    <w:rsid w:val="00601E16"/>
    <w:rsid w:val="00602832"/>
    <w:rsid w:val="00602B30"/>
    <w:rsid w:val="00602CBA"/>
    <w:rsid w:val="00602DF7"/>
    <w:rsid w:val="006035E9"/>
    <w:rsid w:val="0060672D"/>
    <w:rsid w:val="00607A19"/>
    <w:rsid w:val="00610D5B"/>
    <w:rsid w:val="00610F8D"/>
    <w:rsid w:val="00613961"/>
    <w:rsid w:val="00614399"/>
    <w:rsid w:val="006161EE"/>
    <w:rsid w:val="0061647D"/>
    <w:rsid w:val="00616758"/>
    <w:rsid w:val="00616C24"/>
    <w:rsid w:val="00620011"/>
    <w:rsid w:val="00620B48"/>
    <w:rsid w:val="00621583"/>
    <w:rsid w:val="0062163D"/>
    <w:rsid w:val="00622807"/>
    <w:rsid w:val="00624A27"/>
    <w:rsid w:val="00624B0F"/>
    <w:rsid w:val="00624F92"/>
    <w:rsid w:val="006258CF"/>
    <w:rsid w:val="00625A42"/>
    <w:rsid w:val="0062719C"/>
    <w:rsid w:val="00630CD1"/>
    <w:rsid w:val="00630EAA"/>
    <w:rsid w:val="00631B88"/>
    <w:rsid w:val="00631CC8"/>
    <w:rsid w:val="00631CEF"/>
    <w:rsid w:val="00631D39"/>
    <w:rsid w:val="00631FD8"/>
    <w:rsid w:val="00632802"/>
    <w:rsid w:val="00635009"/>
    <w:rsid w:val="00635618"/>
    <w:rsid w:val="00635629"/>
    <w:rsid w:val="0063600B"/>
    <w:rsid w:val="00637E45"/>
    <w:rsid w:val="00637FCC"/>
    <w:rsid w:val="00640665"/>
    <w:rsid w:val="00650CF3"/>
    <w:rsid w:val="00652178"/>
    <w:rsid w:val="0065298E"/>
    <w:rsid w:val="00652B00"/>
    <w:rsid w:val="00653347"/>
    <w:rsid w:val="00654D87"/>
    <w:rsid w:val="0065579A"/>
    <w:rsid w:val="00661610"/>
    <w:rsid w:val="006627AA"/>
    <w:rsid w:val="00663447"/>
    <w:rsid w:val="0066451E"/>
    <w:rsid w:val="00664FBF"/>
    <w:rsid w:val="00665C38"/>
    <w:rsid w:val="00666AAB"/>
    <w:rsid w:val="0066753A"/>
    <w:rsid w:val="00667658"/>
    <w:rsid w:val="0066787A"/>
    <w:rsid w:val="00667BD6"/>
    <w:rsid w:val="00672278"/>
    <w:rsid w:val="00673782"/>
    <w:rsid w:val="006745FF"/>
    <w:rsid w:val="00675CEA"/>
    <w:rsid w:val="0068005A"/>
    <w:rsid w:val="00680DEC"/>
    <w:rsid w:val="0068203D"/>
    <w:rsid w:val="006825E9"/>
    <w:rsid w:val="00683100"/>
    <w:rsid w:val="00686589"/>
    <w:rsid w:val="00686965"/>
    <w:rsid w:val="00686E9C"/>
    <w:rsid w:val="0069014F"/>
    <w:rsid w:val="00690810"/>
    <w:rsid w:val="00691118"/>
    <w:rsid w:val="00691FFE"/>
    <w:rsid w:val="00692C50"/>
    <w:rsid w:val="0069370D"/>
    <w:rsid w:val="006942B9"/>
    <w:rsid w:val="0069454D"/>
    <w:rsid w:val="00695682"/>
    <w:rsid w:val="00695E13"/>
    <w:rsid w:val="00695E8D"/>
    <w:rsid w:val="00696282"/>
    <w:rsid w:val="0069719D"/>
    <w:rsid w:val="00697200"/>
    <w:rsid w:val="00697568"/>
    <w:rsid w:val="006A0142"/>
    <w:rsid w:val="006A106E"/>
    <w:rsid w:val="006A1C86"/>
    <w:rsid w:val="006A2C2C"/>
    <w:rsid w:val="006A4A08"/>
    <w:rsid w:val="006A4F54"/>
    <w:rsid w:val="006A5175"/>
    <w:rsid w:val="006A56ED"/>
    <w:rsid w:val="006A62BA"/>
    <w:rsid w:val="006A6689"/>
    <w:rsid w:val="006A6D2B"/>
    <w:rsid w:val="006A7503"/>
    <w:rsid w:val="006B1084"/>
    <w:rsid w:val="006B1A5E"/>
    <w:rsid w:val="006B25F4"/>
    <w:rsid w:val="006B267A"/>
    <w:rsid w:val="006B3B1D"/>
    <w:rsid w:val="006B675D"/>
    <w:rsid w:val="006B6AF8"/>
    <w:rsid w:val="006B7027"/>
    <w:rsid w:val="006C25EC"/>
    <w:rsid w:val="006C273F"/>
    <w:rsid w:val="006C3BA6"/>
    <w:rsid w:val="006C40C5"/>
    <w:rsid w:val="006C4500"/>
    <w:rsid w:val="006C60D8"/>
    <w:rsid w:val="006C6AB8"/>
    <w:rsid w:val="006C7284"/>
    <w:rsid w:val="006D01A1"/>
    <w:rsid w:val="006D2500"/>
    <w:rsid w:val="006D2606"/>
    <w:rsid w:val="006D370B"/>
    <w:rsid w:val="006D557D"/>
    <w:rsid w:val="006D6012"/>
    <w:rsid w:val="006D6758"/>
    <w:rsid w:val="006D79A3"/>
    <w:rsid w:val="006E0698"/>
    <w:rsid w:val="006E18D4"/>
    <w:rsid w:val="006E282E"/>
    <w:rsid w:val="006E32FC"/>
    <w:rsid w:val="006E3783"/>
    <w:rsid w:val="006E4E6E"/>
    <w:rsid w:val="006E5FC2"/>
    <w:rsid w:val="006E6C65"/>
    <w:rsid w:val="006E70F1"/>
    <w:rsid w:val="006F16D4"/>
    <w:rsid w:val="006F2600"/>
    <w:rsid w:val="006F505C"/>
    <w:rsid w:val="006F507B"/>
    <w:rsid w:val="006F604E"/>
    <w:rsid w:val="006F6334"/>
    <w:rsid w:val="00701C91"/>
    <w:rsid w:val="0070321D"/>
    <w:rsid w:val="0070334A"/>
    <w:rsid w:val="00703FA3"/>
    <w:rsid w:val="0070468D"/>
    <w:rsid w:val="00704C88"/>
    <w:rsid w:val="00705BAC"/>
    <w:rsid w:val="00707031"/>
    <w:rsid w:val="007102BE"/>
    <w:rsid w:val="00710517"/>
    <w:rsid w:val="007106D5"/>
    <w:rsid w:val="0071128E"/>
    <w:rsid w:val="00711575"/>
    <w:rsid w:val="00711AF7"/>
    <w:rsid w:val="007121DD"/>
    <w:rsid w:val="00713310"/>
    <w:rsid w:val="0071615A"/>
    <w:rsid w:val="007175E7"/>
    <w:rsid w:val="00717861"/>
    <w:rsid w:val="00720F3A"/>
    <w:rsid w:val="00720F3B"/>
    <w:rsid w:val="00723B7B"/>
    <w:rsid w:val="00725C9B"/>
    <w:rsid w:val="00725FFC"/>
    <w:rsid w:val="0072606A"/>
    <w:rsid w:val="00727DD5"/>
    <w:rsid w:val="00727F93"/>
    <w:rsid w:val="007333A1"/>
    <w:rsid w:val="0073491F"/>
    <w:rsid w:val="007368F7"/>
    <w:rsid w:val="00736D2D"/>
    <w:rsid w:val="00737C03"/>
    <w:rsid w:val="00740504"/>
    <w:rsid w:val="00740947"/>
    <w:rsid w:val="00740BC0"/>
    <w:rsid w:val="00742951"/>
    <w:rsid w:val="00743990"/>
    <w:rsid w:val="007449D2"/>
    <w:rsid w:val="00744DD8"/>
    <w:rsid w:val="00745AF5"/>
    <w:rsid w:val="00745D46"/>
    <w:rsid w:val="007500D3"/>
    <w:rsid w:val="00750506"/>
    <w:rsid w:val="00750894"/>
    <w:rsid w:val="0075121E"/>
    <w:rsid w:val="00751F36"/>
    <w:rsid w:val="00753F11"/>
    <w:rsid w:val="0075466A"/>
    <w:rsid w:val="007546AE"/>
    <w:rsid w:val="007546C9"/>
    <w:rsid w:val="00755490"/>
    <w:rsid w:val="007576C6"/>
    <w:rsid w:val="00757890"/>
    <w:rsid w:val="00757DF9"/>
    <w:rsid w:val="00757F2F"/>
    <w:rsid w:val="00760821"/>
    <w:rsid w:val="00761959"/>
    <w:rsid w:val="00761F4D"/>
    <w:rsid w:val="00762877"/>
    <w:rsid w:val="00763931"/>
    <w:rsid w:val="0076462C"/>
    <w:rsid w:val="0076545C"/>
    <w:rsid w:val="00765CDC"/>
    <w:rsid w:val="0076688F"/>
    <w:rsid w:val="00767F96"/>
    <w:rsid w:val="00772AED"/>
    <w:rsid w:val="00772F28"/>
    <w:rsid w:val="00776DB2"/>
    <w:rsid w:val="007804C5"/>
    <w:rsid w:val="00780EB5"/>
    <w:rsid w:val="00781EEE"/>
    <w:rsid w:val="0078217A"/>
    <w:rsid w:val="007864AB"/>
    <w:rsid w:val="00786B41"/>
    <w:rsid w:val="00786EBD"/>
    <w:rsid w:val="007909FF"/>
    <w:rsid w:val="00791571"/>
    <w:rsid w:val="00791931"/>
    <w:rsid w:val="0079350D"/>
    <w:rsid w:val="00794910"/>
    <w:rsid w:val="007950FE"/>
    <w:rsid w:val="00795147"/>
    <w:rsid w:val="00796690"/>
    <w:rsid w:val="007978EA"/>
    <w:rsid w:val="007A2F81"/>
    <w:rsid w:val="007A3442"/>
    <w:rsid w:val="007A42D3"/>
    <w:rsid w:val="007A4AF1"/>
    <w:rsid w:val="007A58F9"/>
    <w:rsid w:val="007A7223"/>
    <w:rsid w:val="007B2DE9"/>
    <w:rsid w:val="007B4BB8"/>
    <w:rsid w:val="007B5557"/>
    <w:rsid w:val="007B6910"/>
    <w:rsid w:val="007B71DD"/>
    <w:rsid w:val="007C0313"/>
    <w:rsid w:val="007C1FBA"/>
    <w:rsid w:val="007C265B"/>
    <w:rsid w:val="007C28E3"/>
    <w:rsid w:val="007C351D"/>
    <w:rsid w:val="007C46CC"/>
    <w:rsid w:val="007C645A"/>
    <w:rsid w:val="007D0BC3"/>
    <w:rsid w:val="007D125B"/>
    <w:rsid w:val="007D1608"/>
    <w:rsid w:val="007D24C6"/>
    <w:rsid w:val="007D2C50"/>
    <w:rsid w:val="007D2C6A"/>
    <w:rsid w:val="007D3441"/>
    <w:rsid w:val="007D39BA"/>
    <w:rsid w:val="007D407B"/>
    <w:rsid w:val="007D45DC"/>
    <w:rsid w:val="007D4C43"/>
    <w:rsid w:val="007D576F"/>
    <w:rsid w:val="007D7B8E"/>
    <w:rsid w:val="007E209D"/>
    <w:rsid w:val="007E5BE4"/>
    <w:rsid w:val="007E73DD"/>
    <w:rsid w:val="007E79CA"/>
    <w:rsid w:val="007E7CE8"/>
    <w:rsid w:val="007F0B68"/>
    <w:rsid w:val="007F1A54"/>
    <w:rsid w:val="007F1D7D"/>
    <w:rsid w:val="007F218C"/>
    <w:rsid w:val="007F2321"/>
    <w:rsid w:val="007F3E4F"/>
    <w:rsid w:val="007F441E"/>
    <w:rsid w:val="008006D0"/>
    <w:rsid w:val="00801004"/>
    <w:rsid w:val="00801480"/>
    <w:rsid w:val="008029AF"/>
    <w:rsid w:val="00803A63"/>
    <w:rsid w:val="00804ABA"/>
    <w:rsid w:val="00806BC5"/>
    <w:rsid w:val="00807110"/>
    <w:rsid w:val="00807D37"/>
    <w:rsid w:val="008113FA"/>
    <w:rsid w:val="00811B26"/>
    <w:rsid w:val="00813657"/>
    <w:rsid w:val="00814C4E"/>
    <w:rsid w:val="00814EF4"/>
    <w:rsid w:val="008166E8"/>
    <w:rsid w:val="00817BEB"/>
    <w:rsid w:val="00817C9C"/>
    <w:rsid w:val="008203FB"/>
    <w:rsid w:val="00821264"/>
    <w:rsid w:val="0082192C"/>
    <w:rsid w:val="00821E2D"/>
    <w:rsid w:val="008221A9"/>
    <w:rsid w:val="00822899"/>
    <w:rsid w:val="00822992"/>
    <w:rsid w:val="00822B96"/>
    <w:rsid w:val="00825D0F"/>
    <w:rsid w:val="00825E67"/>
    <w:rsid w:val="00826C41"/>
    <w:rsid w:val="008274C2"/>
    <w:rsid w:val="008275B5"/>
    <w:rsid w:val="00830932"/>
    <w:rsid w:val="008324D7"/>
    <w:rsid w:val="008332CA"/>
    <w:rsid w:val="008344D1"/>
    <w:rsid w:val="0083459A"/>
    <w:rsid w:val="0083647A"/>
    <w:rsid w:val="008368CA"/>
    <w:rsid w:val="00837260"/>
    <w:rsid w:val="00837784"/>
    <w:rsid w:val="008402A2"/>
    <w:rsid w:val="008413E3"/>
    <w:rsid w:val="0084190A"/>
    <w:rsid w:val="0084276C"/>
    <w:rsid w:val="00842CD3"/>
    <w:rsid w:val="00843F48"/>
    <w:rsid w:val="0084641A"/>
    <w:rsid w:val="00846A6E"/>
    <w:rsid w:val="00847D79"/>
    <w:rsid w:val="00850033"/>
    <w:rsid w:val="00850677"/>
    <w:rsid w:val="0085175B"/>
    <w:rsid w:val="008522BB"/>
    <w:rsid w:val="0085286D"/>
    <w:rsid w:val="008532FB"/>
    <w:rsid w:val="00853A03"/>
    <w:rsid w:val="00854E5D"/>
    <w:rsid w:val="00854EE2"/>
    <w:rsid w:val="00857AC4"/>
    <w:rsid w:val="00860319"/>
    <w:rsid w:val="00860C07"/>
    <w:rsid w:val="00861FE7"/>
    <w:rsid w:val="008627CC"/>
    <w:rsid w:val="008633D2"/>
    <w:rsid w:val="008645E6"/>
    <w:rsid w:val="008650BB"/>
    <w:rsid w:val="00867AD0"/>
    <w:rsid w:val="0087064F"/>
    <w:rsid w:val="0087088C"/>
    <w:rsid w:val="00871DA9"/>
    <w:rsid w:val="00872652"/>
    <w:rsid w:val="00872D2C"/>
    <w:rsid w:val="008737EB"/>
    <w:rsid w:val="00873CC7"/>
    <w:rsid w:val="00875084"/>
    <w:rsid w:val="0087714F"/>
    <w:rsid w:val="008806DE"/>
    <w:rsid w:val="00880BF3"/>
    <w:rsid w:val="008812FA"/>
    <w:rsid w:val="008814B5"/>
    <w:rsid w:val="0088181F"/>
    <w:rsid w:val="00882621"/>
    <w:rsid w:val="00882CA4"/>
    <w:rsid w:val="00885A61"/>
    <w:rsid w:val="00886C74"/>
    <w:rsid w:val="00891CE5"/>
    <w:rsid w:val="00892925"/>
    <w:rsid w:val="00893533"/>
    <w:rsid w:val="00895699"/>
    <w:rsid w:val="008959E3"/>
    <w:rsid w:val="00895ACC"/>
    <w:rsid w:val="008A05CB"/>
    <w:rsid w:val="008A1130"/>
    <w:rsid w:val="008A2545"/>
    <w:rsid w:val="008A3ACC"/>
    <w:rsid w:val="008A3DEE"/>
    <w:rsid w:val="008A4D95"/>
    <w:rsid w:val="008A50F0"/>
    <w:rsid w:val="008A7134"/>
    <w:rsid w:val="008A7600"/>
    <w:rsid w:val="008B03DA"/>
    <w:rsid w:val="008B083C"/>
    <w:rsid w:val="008B3B00"/>
    <w:rsid w:val="008B6953"/>
    <w:rsid w:val="008B72E0"/>
    <w:rsid w:val="008B7576"/>
    <w:rsid w:val="008B791D"/>
    <w:rsid w:val="008C203E"/>
    <w:rsid w:val="008C4E3F"/>
    <w:rsid w:val="008C537B"/>
    <w:rsid w:val="008C60C6"/>
    <w:rsid w:val="008C6A37"/>
    <w:rsid w:val="008D1491"/>
    <w:rsid w:val="008D1EEE"/>
    <w:rsid w:val="008D1F3B"/>
    <w:rsid w:val="008D2193"/>
    <w:rsid w:val="008D2226"/>
    <w:rsid w:val="008D2366"/>
    <w:rsid w:val="008D3238"/>
    <w:rsid w:val="008D6171"/>
    <w:rsid w:val="008D6D1A"/>
    <w:rsid w:val="008E144C"/>
    <w:rsid w:val="008E18B2"/>
    <w:rsid w:val="008E27A1"/>
    <w:rsid w:val="008E3C99"/>
    <w:rsid w:val="008E4F3E"/>
    <w:rsid w:val="008E6957"/>
    <w:rsid w:val="008E6B1D"/>
    <w:rsid w:val="008F2ACC"/>
    <w:rsid w:val="008F3028"/>
    <w:rsid w:val="008F7586"/>
    <w:rsid w:val="008F7797"/>
    <w:rsid w:val="0090051F"/>
    <w:rsid w:val="00901795"/>
    <w:rsid w:val="00902834"/>
    <w:rsid w:val="00902C4C"/>
    <w:rsid w:val="00904E82"/>
    <w:rsid w:val="0090588A"/>
    <w:rsid w:val="009059E7"/>
    <w:rsid w:val="00905FBB"/>
    <w:rsid w:val="00907B1B"/>
    <w:rsid w:val="00907DCD"/>
    <w:rsid w:val="009108EE"/>
    <w:rsid w:val="00910DE0"/>
    <w:rsid w:val="00913E7D"/>
    <w:rsid w:val="0091466F"/>
    <w:rsid w:val="0091496E"/>
    <w:rsid w:val="00914D8A"/>
    <w:rsid w:val="0091507E"/>
    <w:rsid w:val="009158A6"/>
    <w:rsid w:val="0091660D"/>
    <w:rsid w:val="0091781E"/>
    <w:rsid w:val="009213DC"/>
    <w:rsid w:val="00923798"/>
    <w:rsid w:val="00923F5D"/>
    <w:rsid w:val="009262C5"/>
    <w:rsid w:val="00926C81"/>
    <w:rsid w:val="009274CA"/>
    <w:rsid w:val="0093005B"/>
    <w:rsid w:val="0093049F"/>
    <w:rsid w:val="0093067B"/>
    <w:rsid w:val="00930DE7"/>
    <w:rsid w:val="009323F1"/>
    <w:rsid w:val="009325CB"/>
    <w:rsid w:val="00933139"/>
    <w:rsid w:val="00933FD7"/>
    <w:rsid w:val="0093467B"/>
    <w:rsid w:val="00936B09"/>
    <w:rsid w:val="00937CEB"/>
    <w:rsid w:val="00941CE1"/>
    <w:rsid w:val="00942AFB"/>
    <w:rsid w:val="0094349E"/>
    <w:rsid w:val="00944B63"/>
    <w:rsid w:val="009470AC"/>
    <w:rsid w:val="009473DA"/>
    <w:rsid w:val="00950CAB"/>
    <w:rsid w:val="00950D52"/>
    <w:rsid w:val="00951799"/>
    <w:rsid w:val="00951B63"/>
    <w:rsid w:val="00952F3D"/>
    <w:rsid w:val="0095438C"/>
    <w:rsid w:val="00954872"/>
    <w:rsid w:val="00954CF1"/>
    <w:rsid w:val="009559E5"/>
    <w:rsid w:val="00955C7A"/>
    <w:rsid w:val="00956545"/>
    <w:rsid w:val="00957521"/>
    <w:rsid w:val="00957CE2"/>
    <w:rsid w:val="00961370"/>
    <w:rsid w:val="0096211B"/>
    <w:rsid w:val="00962201"/>
    <w:rsid w:val="009624FC"/>
    <w:rsid w:val="0096264E"/>
    <w:rsid w:val="009636D6"/>
    <w:rsid w:val="0096419F"/>
    <w:rsid w:val="00964A0B"/>
    <w:rsid w:val="00965A90"/>
    <w:rsid w:val="00966105"/>
    <w:rsid w:val="009663F9"/>
    <w:rsid w:val="00966563"/>
    <w:rsid w:val="00966631"/>
    <w:rsid w:val="00967E71"/>
    <w:rsid w:val="009700D4"/>
    <w:rsid w:val="00970206"/>
    <w:rsid w:val="0097041B"/>
    <w:rsid w:val="0097089A"/>
    <w:rsid w:val="00970C07"/>
    <w:rsid w:val="00970F01"/>
    <w:rsid w:val="009725AE"/>
    <w:rsid w:val="009742C1"/>
    <w:rsid w:val="00974AFB"/>
    <w:rsid w:val="00974B0E"/>
    <w:rsid w:val="00974BB5"/>
    <w:rsid w:val="00975091"/>
    <w:rsid w:val="009752A9"/>
    <w:rsid w:val="00976265"/>
    <w:rsid w:val="009777E1"/>
    <w:rsid w:val="00977F6D"/>
    <w:rsid w:val="0098022D"/>
    <w:rsid w:val="00981A95"/>
    <w:rsid w:val="00982379"/>
    <w:rsid w:val="00982F31"/>
    <w:rsid w:val="009836EE"/>
    <w:rsid w:val="00983E39"/>
    <w:rsid w:val="00986DDA"/>
    <w:rsid w:val="00986EA7"/>
    <w:rsid w:val="00992200"/>
    <w:rsid w:val="00992496"/>
    <w:rsid w:val="00992B8D"/>
    <w:rsid w:val="0099598D"/>
    <w:rsid w:val="00996425"/>
    <w:rsid w:val="009968FC"/>
    <w:rsid w:val="00996E91"/>
    <w:rsid w:val="00996EA4"/>
    <w:rsid w:val="00997787"/>
    <w:rsid w:val="009A024C"/>
    <w:rsid w:val="009A13C8"/>
    <w:rsid w:val="009A4537"/>
    <w:rsid w:val="009A5148"/>
    <w:rsid w:val="009B1A9F"/>
    <w:rsid w:val="009B31F0"/>
    <w:rsid w:val="009B472D"/>
    <w:rsid w:val="009B5491"/>
    <w:rsid w:val="009B574F"/>
    <w:rsid w:val="009B6470"/>
    <w:rsid w:val="009B7C4C"/>
    <w:rsid w:val="009B7DCB"/>
    <w:rsid w:val="009C0F77"/>
    <w:rsid w:val="009C26FD"/>
    <w:rsid w:val="009C30D4"/>
    <w:rsid w:val="009C323F"/>
    <w:rsid w:val="009C4074"/>
    <w:rsid w:val="009C48CC"/>
    <w:rsid w:val="009C57FB"/>
    <w:rsid w:val="009C6914"/>
    <w:rsid w:val="009D00C3"/>
    <w:rsid w:val="009D0CDF"/>
    <w:rsid w:val="009D0E79"/>
    <w:rsid w:val="009D118F"/>
    <w:rsid w:val="009D250B"/>
    <w:rsid w:val="009D33F9"/>
    <w:rsid w:val="009D363D"/>
    <w:rsid w:val="009D3B78"/>
    <w:rsid w:val="009D3D8E"/>
    <w:rsid w:val="009D4864"/>
    <w:rsid w:val="009D4BCB"/>
    <w:rsid w:val="009D4F88"/>
    <w:rsid w:val="009D567E"/>
    <w:rsid w:val="009D6D89"/>
    <w:rsid w:val="009D7CCF"/>
    <w:rsid w:val="009E036B"/>
    <w:rsid w:val="009E19D6"/>
    <w:rsid w:val="009E1DA5"/>
    <w:rsid w:val="009E2FC3"/>
    <w:rsid w:val="009E34E1"/>
    <w:rsid w:val="009E3D7A"/>
    <w:rsid w:val="009E3E1B"/>
    <w:rsid w:val="009E5123"/>
    <w:rsid w:val="009E6074"/>
    <w:rsid w:val="009E6E89"/>
    <w:rsid w:val="009E77D1"/>
    <w:rsid w:val="009E7C41"/>
    <w:rsid w:val="009F0983"/>
    <w:rsid w:val="009F2674"/>
    <w:rsid w:val="009F306A"/>
    <w:rsid w:val="009F3CD0"/>
    <w:rsid w:val="009F4361"/>
    <w:rsid w:val="009F4476"/>
    <w:rsid w:val="009F4661"/>
    <w:rsid w:val="009F4CDF"/>
    <w:rsid w:val="009F51CE"/>
    <w:rsid w:val="009F5599"/>
    <w:rsid w:val="009F6D5B"/>
    <w:rsid w:val="009F7026"/>
    <w:rsid w:val="009F7BB5"/>
    <w:rsid w:val="00A004A3"/>
    <w:rsid w:val="00A005C8"/>
    <w:rsid w:val="00A0321D"/>
    <w:rsid w:val="00A0388D"/>
    <w:rsid w:val="00A0399A"/>
    <w:rsid w:val="00A03B80"/>
    <w:rsid w:val="00A04AD7"/>
    <w:rsid w:val="00A07737"/>
    <w:rsid w:val="00A07B5E"/>
    <w:rsid w:val="00A12A21"/>
    <w:rsid w:val="00A141A1"/>
    <w:rsid w:val="00A150CE"/>
    <w:rsid w:val="00A15275"/>
    <w:rsid w:val="00A15761"/>
    <w:rsid w:val="00A16010"/>
    <w:rsid w:val="00A1679D"/>
    <w:rsid w:val="00A169AD"/>
    <w:rsid w:val="00A20A20"/>
    <w:rsid w:val="00A20F62"/>
    <w:rsid w:val="00A21143"/>
    <w:rsid w:val="00A2204D"/>
    <w:rsid w:val="00A23FD5"/>
    <w:rsid w:val="00A2413E"/>
    <w:rsid w:val="00A2544A"/>
    <w:rsid w:val="00A26504"/>
    <w:rsid w:val="00A2672F"/>
    <w:rsid w:val="00A26836"/>
    <w:rsid w:val="00A30010"/>
    <w:rsid w:val="00A3029B"/>
    <w:rsid w:val="00A30639"/>
    <w:rsid w:val="00A306DF"/>
    <w:rsid w:val="00A308F5"/>
    <w:rsid w:val="00A3167E"/>
    <w:rsid w:val="00A332F6"/>
    <w:rsid w:val="00A33694"/>
    <w:rsid w:val="00A339FC"/>
    <w:rsid w:val="00A3493B"/>
    <w:rsid w:val="00A34C76"/>
    <w:rsid w:val="00A35444"/>
    <w:rsid w:val="00A35BB5"/>
    <w:rsid w:val="00A36588"/>
    <w:rsid w:val="00A40792"/>
    <w:rsid w:val="00A40DCD"/>
    <w:rsid w:val="00A43F3D"/>
    <w:rsid w:val="00A44094"/>
    <w:rsid w:val="00A44819"/>
    <w:rsid w:val="00A45CAB"/>
    <w:rsid w:val="00A46F56"/>
    <w:rsid w:val="00A47D42"/>
    <w:rsid w:val="00A47E68"/>
    <w:rsid w:val="00A525E5"/>
    <w:rsid w:val="00A52E22"/>
    <w:rsid w:val="00A53CDF"/>
    <w:rsid w:val="00A54E41"/>
    <w:rsid w:val="00A56800"/>
    <w:rsid w:val="00A5758D"/>
    <w:rsid w:val="00A5782E"/>
    <w:rsid w:val="00A60132"/>
    <w:rsid w:val="00A6084A"/>
    <w:rsid w:val="00A61751"/>
    <w:rsid w:val="00A61C89"/>
    <w:rsid w:val="00A628BA"/>
    <w:rsid w:val="00A63255"/>
    <w:rsid w:val="00A63C99"/>
    <w:rsid w:val="00A6469E"/>
    <w:rsid w:val="00A65656"/>
    <w:rsid w:val="00A65BC9"/>
    <w:rsid w:val="00A66010"/>
    <w:rsid w:val="00A66D23"/>
    <w:rsid w:val="00A67295"/>
    <w:rsid w:val="00A67315"/>
    <w:rsid w:val="00A67518"/>
    <w:rsid w:val="00A7030F"/>
    <w:rsid w:val="00A70D18"/>
    <w:rsid w:val="00A70F9B"/>
    <w:rsid w:val="00A72019"/>
    <w:rsid w:val="00A7396E"/>
    <w:rsid w:val="00A739EF"/>
    <w:rsid w:val="00A73FD1"/>
    <w:rsid w:val="00A77283"/>
    <w:rsid w:val="00A77E5A"/>
    <w:rsid w:val="00A77FE9"/>
    <w:rsid w:val="00A8032F"/>
    <w:rsid w:val="00A80CFE"/>
    <w:rsid w:val="00A80EA2"/>
    <w:rsid w:val="00A81164"/>
    <w:rsid w:val="00A8337C"/>
    <w:rsid w:val="00A84210"/>
    <w:rsid w:val="00A84FB6"/>
    <w:rsid w:val="00A8560C"/>
    <w:rsid w:val="00A87030"/>
    <w:rsid w:val="00A87D0F"/>
    <w:rsid w:val="00A87E31"/>
    <w:rsid w:val="00A906BE"/>
    <w:rsid w:val="00A916FE"/>
    <w:rsid w:val="00A92E59"/>
    <w:rsid w:val="00A931F5"/>
    <w:rsid w:val="00A93D16"/>
    <w:rsid w:val="00A93DF5"/>
    <w:rsid w:val="00A9435B"/>
    <w:rsid w:val="00A949E7"/>
    <w:rsid w:val="00A95294"/>
    <w:rsid w:val="00A95567"/>
    <w:rsid w:val="00A957B7"/>
    <w:rsid w:val="00A95CE8"/>
    <w:rsid w:val="00A963E4"/>
    <w:rsid w:val="00A976B4"/>
    <w:rsid w:val="00A97D45"/>
    <w:rsid w:val="00AA16BF"/>
    <w:rsid w:val="00AA228F"/>
    <w:rsid w:val="00AA3A56"/>
    <w:rsid w:val="00AA5A8D"/>
    <w:rsid w:val="00AA76DB"/>
    <w:rsid w:val="00AB01A1"/>
    <w:rsid w:val="00AB07FA"/>
    <w:rsid w:val="00AB0831"/>
    <w:rsid w:val="00AB10A4"/>
    <w:rsid w:val="00AB131F"/>
    <w:rsid w:val="00AB219D"/>
    <w:rsid w:val="00AB2860"/>
    <w:rsid w:val="00AB2FC0"/>
    <w:rsid w:val="00AB3422"/>
    <w:rsid w:val="00AB4206"/>
    <w:rsid w:val="00AB430A"/>
    <w:rsid w:val="00AB4711"/>
    <w:rsid w:val="00AB5194"/>
    <w:rsid w:val="00AB52FE"/>
    <w:rsid w:val="00AB6381"/>
    <w:rsid w:val="00AB71E0"/>
    <w:rsid w:val="00AB783D"/>
    <w:rsid w:val="00AB7A6D"/>
    <w:rsid w:val="00AC07CF"/>
    <w:rsid w:val="00AC41C7"/>
    <w:rsid w:val="00AC4437"/>
    <w:rsid w:val="00AC493E"/>
    <w:rsid w:val="00AC5157"/>
    <w:rsid w:val="00AC5505"/>
    <w:rsid w:val="00AD0386"/>
    <w:rsid w:val="00AD063E"/>
    <w:rsid w:val="00AD0A22"/>
    <w:rsid w:val="00AD0D7A"/>
    <w:rsid w:val="00AD2CE1"/>
    <w:rsid w:val="00AD386C"/>
    <w:rsid w:val="00AD3ABE"/>
    <w:rsid w:val="00AD4CF8"/>
    <w:rsid w:val="00AD5F1E"/>
    <w:rsid w:val="00AD735D"/>
    <w:rsid w:val="00AE04AC"/>
    <w:rsid w:val="00AE0C2F"/>
    <w:rsid w:val="00AE0DBD"/>
    <w:rsid w:val="00AE1C1F"/>
    <w:rsid w:val="00AE2D0E"/>
    <w:rsid w:val="00AE3F8B"/>
    <w:rsid w:val="00AE444E"/>
    <w:rsid w:val="00AE4B87"/>
    <w:rsid w:val="00AE749D"/>
    <w:rsid w:val="00AE7A86"/>
    <w:rsid w:val="00AF02DB"/>
    <w:rsid w:val="00AF0A18"/>
    <w:rsid w:val="00AF0AA6"/>
    <w:rsid w:val="00AF1049"/>
    <w:rsid w:val="00AF1C0D"/>
    <w:rsid w:val="00AF6ED3"/>
    <w:rsid w:val="00AF763F"/>
    <w:rsid w:val="00AF78D3"/>
    <w:rsid w:val="00AF7DA5"/>
    <w:rsid w:val="00B0022E"/>
    <w:rsid w:val="00B00622"/>
    <w:rsid w:val="00B00F06"/>
    <w:rsid w:val="00B00FAC"/>
    <w:rsid w:val="00B01A15"/>
    <w:rsid w:val="00B01AF2"/>
    <w:rsid w:val="00B02428"/>
    <w:rsid w:val="00B02BF9"/>
    <w:rsid w:val="00B03595"/>
    <w:rsid w:val="00B03E08"/>
    <w:rsid w:val="00B06059"/>
    <w:rsid w:val="00B0624B"/>
    <w:rsid w:val="00B07A0F"/>
    <w:rsid w:val="00B07B53"/>
    <w:rsid w:val="00B13BF3"/>
    <w:rsid w:val="00B144E5"/>
    <w:rsid w:val="00B1633E"/>
    <w:rsid w:val="00B1678C"/>
    <w:rsid w:val="00B22138"/>
    <w:rsid w:val="00B22B44"/>
    <w:rsid w:val="00B23E59"/>
    <w:rsid w:val="00B24F59"/>
    <w:rsid w:val="00B251A2"/>
    <w:rsid w:val="00B261E0"/>
    <w:rsid w:val="00B2678A"/>
    <w:rsid w:val="00B26B88"/>
    <w:rsid w:val="00B270E3"/>
    <w:rsid w:val="00B27162"/>
    <w:rsid w:val="00B27196"/>
    <w:rsid w:val="00B325E8"/>
    <w:rsid w:val="00B32836"/>
    <w:rsid w:val="00B3296E"/>
    <w:rsid w:val="00B32E7B"/>
    <w:rsid w:val="00B32FEE"/>
    <w:rsid w:val="00B34712"/>
    <w:rsid w:val="00B3520B"/>
    <w:rsid w:val="00B36063"/>
    <w:rsid w:val="00B404A4"/>
    <w:rsid w:val="00B4074A"/>
    <w:rsid w:val="00B40F5B"/>
    <w:rsid w:val="00B41ACA"/>
    <w:rsid w:val="00B4372D"/>
    <w:rsid w:val="00B43EF7"/>
    <w:rsid w:val="00B44ACB"/>
    <w:rsid w:val="00B46FF0"/>
    <w:rsid w:val="00B47EF2"/>
    <w:rsid w:val="00B47FC0"/>
    <w:rsid w:val="00B502A3"/>
    <w:rsid w:val="00B51ACB"/>
    <w:rsid w:val="00B52D08"/>
    <w:rsid w:val="00B52DC1"/>
    <w:rsid w:val="00B5320C"/>
    <w:rsid w:val="00B537E7"/>
    <w:rsid w:val="00B55FC8"/>
    <w:rsid w:val="00B56A50"/>
    <w:rsid w:val="00B57D1B"/>
    <w:rsid w:val="00B61557"/>
    <w:rsid w:val="00B6183A"/>
    <w:rsid w:val="00B6274D"/>
    <w:rsid w:val="00B63E83"/>
    <w:rsid w:val="00B64FFA"/>
    <w:rsid w:val="00B65A3B"/>
    <w:rsid w:val="00B71167"/>
    <w:rsid w:val="00B7202B"/>
    <w:rsid w:val="00B72202"/>
    <w:rsid w:val="00B722D5"/>
    <w:rsid w:val="00B724DF"/>
    <w:rsid w:val="00B72B4D"/>
    <w:rsid w:val="00B72BC0"/>
    <w:rsid w:val="00B73313"/>
    <w:rsid w:val="00B73413"/>
    <w:rsid w:val="00B73DB5"/>
    <w:rsid w:val="00B75239"/>
    <w:rsid w:val="00B7658D"/>
    <w:rsid w:val="00B76D3C"/>
    <w:rsid w:val="00B76F30"/>
    <w:rsid w:val="00B77E7C"/>
    <w:rsid w:val="00B826D7"/>
    <w:rsid w:val="00B82FAC"/>
    <w:rsid w:val="00B8347A"/>
    <w:rsid w:val="00B837A5"/>
    <w:rsid w:val="00B83CE7"/>
    <w:rsid w:val="00B8448A"/>
    <w:rsid w:val="00B84B15"/>
    <w:rsid w:val="00B857C3"/>
    <w:rsid w:val="00B85897"/>
    <w:rsid w:val="00B87E7E"/>
    <w:rsid w:val="00B90FA9"/>
    <w:rsid w:val="00B91657"/>
    <w:rsid w:val="00B945AD"/>
    <w:rsid w:val="00B94F2A"/>
    <w:rsid w:val="00B952BF"/>
    <w:rsid w:val="00B9617A"/>
    <w:rsid w:val="00B96827"/>
    <w:rsid w:val="00B96AE0"/>
    <w:rsid w:val="00BA2B76"/>
    <w:rsid w:val="00BA3ADA"/>
    <w:rsid w:val="00BA3D97"/>
    <w:rsid w:val="00BA4707"/>
    <w:rsid w:val="00BA5ABA"/>
    <w:rsid w:val="00BA5E76"/>
    <w:rsid w:val="00BB18D2"/>
    <w:rsid w:val="00BB195A"/>
    <w:rsid w:val="00BB1DCC"/>
    <w:rsid w:val="00BB1EDC"/>
    <w:rsid w:val="00BB4D55"/>
    <w:rsid w:val="00BB6519"/>
    <w:rsid w:val="00BB79D6"/>
    <w:rsid w:val="00BC11BE"/>
    <w:rsid w:val="00BC18D5"/>
    <w:rsid w:val="00BC33B2"/>
    <w:rsid w:val="00BC6628"/>
    <w:rsid w:val="00BC6DF1"/>
    <w:rsid w:val="00BC72E3"/>
    <w:rsid w:val="00BD0307"/>
    <w:rsid w:val="00BD0DB4"/>
    <w:rsid w:val="00BD136D"/>
    <w:rsid w:val="00BD25B7"/>
    <w:rsid w:val="00BD3EF2"/>
    <w:rsid w:val="00BD4917"/>
    <w:rsid w:val="00BD4A56"/>
    <w:rsid w:val="00BD4A82"/>
    <w:rsid w:val="00BD5090"/>
    <w:rsid w:val="00BD5453"/>
    <w:rsid w:val="00BD58E4"/>
    <w:rsid w:val="00BD662B"/>
    <w:rsid w:val="00BD7F34"/>
    <w:rsid w:val="00BE1781"/>
    <w:rsid w:val="00BE2EE4"/>
    <w:rsid w:val="00BE44C6"/>
    <w:rsid w:val="00BE6A5B"/>
    <w:rsid w:val="00BF0377"/>
    <w:rsid w:val="00BF0B57"/>
    <w:rsid w:val="00BF57EB"/>
    <w:rsid w:val="00C002D1"/>
    <w:rsid w:val="00C00C5C"/>
    <w:rsid w:val="00C011EA"/>
    <w:rsid w:val="00C0389E"/>
    <w:rsid w:val="00C03AAF"/>
    <w:rsid w:val="00C04501"/>
    <w:rsid w:val="00C0532C"/>
    <w:rsid w:val="00C0556C"/>
    <w:rsid w:val="00C057BF"/>
    <w:rsid w:val="00C06124"/>
    <w:rsid w:val="00C07355"/>
    <w:rsid w:val="00C10235"/>
    <w:rsid w:val="00C10814"/>
    <w:rsid w:val="00C110B5"/>
    <w:rsid w:val="00C112AE"/>
    <w:rsid w:val="00C126EE"/>
    <w:rsid w:val="00C15067"/>
    <w:rsid w:val="00C16816"/>
    <w:rsid w:val="00C16903"/>
    <w:rsid w:val="00C17573"/>
    <w:rsid w:val="00C17A34"/>
    <w:rsid w:val="00C21693"/>
    <w:rsid w:val="00C22A89"/>
    <w:rsid w:val="00C23CAC"/>
    <w:rsid w:val="00C2515D"/>
    <w:rsid w:val="00C25C89"/>
    <w:rsid w:val="00C273B7"/>
    <w:rsid w:val="00C276B7"/>
    <w:rsid w:val="00C321CD"/>
    <w:rsid w:val="00C32774"/>
    <w:rsid w:val="00C32907"/>
    <w:rsid w:val="00C344E0"/>
    <w:rsid w:val="00C35BD5"/>
    <w:rsid w:val="00C36351"/>
    <w:rsid w:val="00C375AA"/>
    <w:rsid w:val="00C37F33"/>
    <w:rsid w:val="00C44058"/>
    <w:rsid w:val="00C4470C"/>
    <w:rsid w:val="00C44F69"/>
    <w:rsid w:val="00C4547D"/>
    <w:rsid w:val="00C45B8F"/>
    <w:rsid w:val="00C477B4"/>
    <w:rsid w:val="00C5327D"/>
    <w:rsid w:val="00C53872"/>
    <w:rsid w:val="00C53A13"/>
    <w:rsid w:val="00C53C01"/>
    <w:rsid w:val="00C54D6F"/>
    <w:rsid w:val="00C55CB2"/>
    <w:rsid w:val="00C57FAA"/>
    <w:rsid w:val="00C6011D"/>
    <w:rsid w:val="00C60948"/>
    <w:rsid w:val="00C61F28"/>
    <w:rsid w:val="00C6202C"/>
    <w:rsid w:val="00C62472"/>
    <w:rsid w:val="00C64347"/>
    <w:rsid w:val="00C67294"/>
    <w:rsid w:val="00C6767D"/>
    <w:rsid w:val="00C678A3"/>
    <w:rsid w:val="00C70809"/>
    <w:rsid w:val="00C7266E"/>
    <w:rsid w:val="00C72A36"/>
    <w:rsid w:val="00C72B02"/>
    <w:rsid w:val="00C731BC"/>
    <w:rsid w:val="00C81CEE"/>
    <w:rsid w:val="00C81D94"/>
    <w:rsid w:val="00C828C4"/>
    <w:rsid w:val="00C836D8"/>
    <w:rsid w:val="00C8404C"/>
    <w:rsid w:val="00C866DD"/>
    <w:rsid w:val="00C86AE5"/>
    <w:rsid w:val="00C878FF"/>
    <w:rsid w:val="00C87C8F"/>
    <w:rsid w:val="00C87FED"/>
    <w:rsid w:val="00C904CD"/>
    <w:rsid w:val="00C91B68"/>
    <w:rsid w:val="00C93576"/>
    <w:rsid w:val="00C95353"/>
    <w:rsid w:val="00C955F0"/>
    <w:rsid w:val="00C96FA6"/>
    <w:rsid w:val="00CA167B"/>
    <w:rsid w:val="00CA205D"/>
    <w:rsid w:val="00CA271F"/>
    <w:rsid w:val="00CA2BC9"/>
    <w:rsid w:val="00CA2EB1"/>
    <w:rsid w:val="00CA3302"/>
    <w:rsid w:val="00CA3462"/>
    <w:rsid w:val="00CA35CD"/>
    <w:rsid w:val="00CA450B"/>
    <w:rsid w:val="00CA4A85"/>
    <w:rsid w:val="00CA6588"/>
    <w:rsid w:val="00CA7B8F"/>
    <w:rsid w:val="00CB2A24"/>
    <w:rsid w:val="00CB2BA6"/>
    <w:rsid w:val="00CB38F0"/>
    <w:rsid w:val="00CB3BBB"/>
    <w:rsid w:val="00CB46D9"/>
    <w:rsid w:val="00CB4D1A"/>
    <w:rsid w:val="00CB53A4"/>
    <w:rsid w:val="00CB5692"/>
    <w:rsid w:val="00CB5849"/>
    <w:rsid w:val="00CB5A0A"/>
    <w:rsid w:val="00CB603A"/>
    <w:rsid w:val="00CC1E15"/>
    <w:rsid w:val="00CC2353"/>
    <w:rsid w:val="00CC3B2F"/>
    <w:rsid w:val="00CC4B7D"/>
    <w:rsid w:val="00CC5EC1"/>
    <w:rsid w:val="00CD0E20"/>
    <w:rsid w:val="00CD1855"/>
    <w:rsid w:val="00CD1975"/>
    <w:rsid w:val="00CD1A20"/>
    <w:rsid w:val="00CD3E3D"/>
    <w:rsid w:val="00CD64D0"/>
    <w:rsid w:val="00CD7E81"/>
    <w:rsid w:val="00CE0022"/>
    <w:rsid w:val="00CE265A"/>
    <w:rsid w:val="00CE2FEA"/>
    <w:rsid w:val="00CE36CE"/>
    <w:rsid w:val="00CE38A3"/>
    <w:rsid w:val="00CE484E"/>
    <w:rsid w:val="00CE4C87"/>
    <w:rsid w:val="00CE53BD"/>
    <w:rsid w:val="00CE6BD8"/>
    <w:rsid w:val="00CE6E41"/>
    <w:rsid w:val="00CE7D22"/>
    <w:rsid w:val="00CF1C50"/>
    <w:rsid w:val="00CF216A"/>
    <w:rsid w:val="00CF21F2"/>
    <w:rsid w:val="00CF23C6"/>
    <w:rsid w:val="00CF3FBA"/>
    <w:rsid w:val="00CF45E0"/>
    <w:rsid w:val="00CF548B"/>
    <w:rsid w:val="00CF6B3C"/>
    <w:rsid w:val="00CF710D"/>
    <w:rsid w:val="00CF7423"/>
    <w:rsid w:val="00D00DE4"/>
    <w:rsid w:val="00D03A45"/>
    <w:rsid w:val="00D04B19"/>
    <w:rsid w:val="00D1007B"/>
    <w:rsid w:val="00D10F2C"/>
    <w:rsid w:val="00D11CEB"/>
    <w:rsid w:val="00D11D1F"/>
    <w:rsid w:val="00D12594"/>
    <w:rsid w:val="00D14B14"/>
    <w:rsid w:val="00D14CDF"/>
    <w:rsid w:val="00D1508C"/>
    <w:rsid w:val="00D158BC"/>
    <w:rsid w:val="00D163D7"/>
    <w:rsid w:val="00D201BF"/>
    <w:rsid w:val="00D2050B"/>
    <w:rsid w:val="00D207F5"/>
    <w:rsid w:val="00D214D7"/>
    <w:rsid w:val="00D2399A"/>
    <w:rsid w:val="00D2416A"/>
    <w:rsid w:val="00D24170"/>
    <w:rsid w:val="00D25FC7"/>
    <w:rsid w:val="00D26F59"/>
    <w:rsid w:val="00D27C35"/>
    <w:rsid w:val="00D30E16"/>
    <w:rsid w:val="00D3119A"/>
    <w:rsid w:val="00D315B2"/>
    <w:rsid w:val="00D3181F"/>
    <w:rsid w:val="00D34DF6"/>
    <w:rsid w:val="00D34FFB"/>
    <w:rsid w:val="00D35237"/>
    <w:rsid w:val="00D35569"/>
    <w:rsid w:val="00D36AE2"/>
    <w:rsid w:val="00D371F6"/>
    <w:rsid w:val="00D3753D"/>
    <w:rsid w:val="00D37650"/>
    <w:rsid w:val="00D37BE5"/>
    <w:rsid w:val="00D41AE5"/>
    <w:rsid w:val="00D41B8B"/>
    <w:rsid w:val="00D42FF1"/>
    <w:rsid w:val="00D43A5B"/>
    <w:rsid w:val="00D4405E"/>
    <w:rsid w:val="00D455B1"/>
    <w:rsid w:val="00D4582D"/>
    <w:rsid w:val="00D46231"/>
    <w:rsid w:val="00D463F3"/>
    <w:rsid w:val="00D470FE"/>
    <w:rsid w:val="00D47AF7"/>
    <w:rsid w:val="00D541B8"/>
    <w:rsid w:val="00D5679A"/>
    <w:rsid w:val="00D56F58"/>
    <w:rsid w:val="00D61290"/>
    <w:rsid w:val="00D61E0A"/>
    <w:rsid w:val="00D629AF"/>
    <w:rsid w:val="00D6471D"/>
    <w:rsid w:val="00D649B8"/>
    <w:rsid w:val="00D64DBE"/>
    <w:rsid w:val="00D6535E"/>
    <w:rsid w:val="00D66C01"/>
    <w:rsid w:val="00D66D9D"/>
    <w:rsid w:val="00D66F89"/>
    <w:rsid w:val="00D67AC5"/>
    <w:rsid w:val="00D700B2"/>
    <w:rsid w:val="00D70675"/>
    <w:rsid w:val="00D72D0B"/>
    <w:rsid w:val="00D757FD"/>
    <w:rsid w:val="00D76193"/>
    <w:rsid w:val="00D7628C"/>
    <w:rsid w:val="00D76DD2"/>
    <w:rsid w:val="00D82F45"/>
    <w:rsid w:val="00D83BB0"/>
    <w:rsid w:val="00D85366"/>
    <w:rsid w:val="00D85AA5"/>
    <w:rsid w:val="00D9073E"/>
    <w:rsid w:val="00D90B80"/>
    <w:rsid w:val="00D90FF4"/>
    <w:rsid w:val="00D92261"/>
    <w:rsid w:val="00D92798"/>
    <w:rsid w:val="00D927B5"/>
    <w:rsid w:val="00D937FC"/>
    <w:rsid w:val="00D93BC3"/>
    <w:rsid w:val="00D95140"/>
    <w:rsid w:val="00D951EA"/>
    <w:rsid w:val="00D958EC"/>
    <w:rsid w:val="00D96B1C"/>
    <w:rsid w:val="00DA06FE"/>
    <w:rsid w:val="00DA1392"/>
    <w:rsid w:val="00DA16FC"/>
    <w:rsid w:val="00DA27A3"/>
    <w:rsid w:val="00DA3D66"/>
    <w:rsid w:val="00DA3F8A"/>
    <w:rsid w:val="00DA44EB"/>
    <w:rsid w:val="00DA4878"/>
    <w:rsid w:val="00DA5384"/>
    <w:rsid w:val="00DA57F1"/>
    <w:rsid w:val="00DA666E"/>
    <w:rsid w:val="00DA6C1D"/>
    <w:rsid w:val="00DA6E63"/>
    <w:rsid w:val="00DA708D"/>
    <w:rsid w:val="00DA7F47"/>
    <w:rsid w:val="00DB0639"/>
    <w:rsid w:val="00DB097B"/>
    <w:rsid w:val="00DB0C1B"/>
    <w:rsid w:val="00DB11A8"/>
    <w:rsid w:val="00DB1751"/>
    <w:rsid w:val="00DB2A36"/>
    <w:rsid w:val="00DB3564"/>
    <w:rsid w:val="00DB39D0"/>
    <w:rsid w:val="00DB42C3"/>
    <w:rsid w:val="00DB7A69"/>
    <w:rsid w:val="00DC1888"/>
    <w:rsid w:val="00DC20CD"/>
    <w:rsid w:val="00DC33AB"/>
    <w:rsid w:val="00DC34AE"/>
    <w:rsid w:val="00DC4BFE"/>
    <w:rsid w:val="00DD0586"/>
    <w:rsid w:val="00DD0CA1"/>
    <w:rsid w:val="00DD2459"/>
    <w:rsid w:val="00DD2BFC"/>
    <w:rsid w:val="00DD34C2"/>
    <w:rsid w:val="00DD43B9"/>
    <w:rsid w:val="00DD48FF"/>
    <w:rsid w:val="00DD5A43"/>
    <w:rsid w:val="00DD7DA8"/>
    <w:rsid w:val="00DE1CA9"/>
    <w:rsid w:val="00DE21E8"/>
    <w:rsid w:val="00DE5E5F"/>
    <w:rsid w:val="00DE66F3"/>
    <w:rsid w:val="00DE78F7"/>
    <w:rsid w:val="00DE7C1C"/>
    <w:rsid w:val="00DF0D64"/>
    <w:rsid w:val="00DF11FE"/>
    <w:rsid w:val="00DF16B9"/>
    <w:rsid w:val="00DF2F68"/>
    <w:rsid w:val="00DF46B1"/>
    <w:rsid w:val="00DF4904"/>
    <w:rsid w:val="00DF490B"/>
    <w:rsid w:val="00DF4DA8"/>
    <w:rsid w:val="00DF5B12"/>
    <w:rsid w:val="00DF5D64"/>
    <w:rsid w:val="00DF65C8"/>
    <w:rsid w:val="00E003B4"/>
    <w:rsid w:val="00E00A83"/>
    <w:rsid w:val="00E00E43"/>
    <w:rsid w:val="00E025B8"/>
    <w:rsid w:val="00E0270D"/>
    <w:rsid w:val="00E04544"/>
    <w:rsid w:val="00E04DC8"/>
    <w:rsid w:val="00E054F9"/>
    <w:rsid w:val="00E0710B"/>
    <w:rsid w:val="00E07668"/>
    <w:rsid w:val="00E116B4"/>
    <w:rsid w:val="00E11CD2"/>
    <w:rsid w:val="00E13048"/>
    <w:rsid w:val="00E131B4"/>
    <w:rsid w:val="00E1325C"/>
    <w:rsid w:val="00E13ADE"/>
    <w:rsid w:val="00E14F94"/>
    <w:rsid w:val="00E16CBA"/>
    <w:rsid w:val="00E17143"/>
    <w:rsid w:val="00E17A79"/>
    <w:rsid w:val="00E17EB4"/>
    <w:rsid w:val="00E2001C"/>
    <w:rsid w:val="00E200F8"/>
    <w:rsid w:val="00E21195"/>
    <w:rsid w:val="00E230D5"/>
    <w:rsid w:val="00E23241"/>
    <w:rsid w:val="00E25255"/>
    <w:rsid w:val="00E2663F"/>
    <w:rsid w:val="00E27319"/>
    <w:rsid w:val="00E27505"/>
    <w:rsid w:val="00E27733"/>
    <w:rsid w:val="00E2775F"/>
    <w:rsid w:val="00E30139"/>
    <w:rsid w:val="00E30692"/>
    <w:rsid w:val="00E30BA4"/>
    <w:rsid w:val="00E323F3"/>
    <w:rsid w:val="00E33621"/>
    <w:rsid w:val="00E3383B"/>
    <w:rsid w:val="00E33BD5"/>
    <w:rsid w:val="00E3440F"/>
    <w:rsid w:val="00E344F0"/>
    <w:rsid w:val="00E34ACD"/>
    <w:rsid w:val="00E34B7D"/>
    <w:rsid w:val="00E351AF"/>
    <w:rsid w:val="00E36AAB"/>
    <w:rsid w:val="00E36D53"/>
    <w:rsid w:val="00E372A5"/>
    <w:rsid w:val="00E428AD"/>
    <w:rsid w:val="00E439FB"/>
    <w:rsid w:val="00E43DEA"/>
    <w:rsid w:val="00E471E4"/>
    <w:rsid w:val="00E4797F"/>
    <w:rsid w:val="00E5104C"/>
    <w:rsid w:val="00E5146F"/>
    <w:rsid w:val="00E52FEA"/>
    <w:rsid w:val="00E55F46"/>
    <w:rsid w:val="00E567CA"/>
    <w:rsid w:val="00E6110D"/>
    <w:rsid w:val="00E623E8"/>
    <w:rsid w:val="00E62A1A"/>
    <w:rsid w:val="00E62C45"/>
    <w:rsid w:val="00E62D9D"/>
    <w:rsid w:val="00E64CE3"/>
    <w:rsid w:val="00E6531F"/>
    <w:rsid w:val="00E65C87"/>
    <w:rsid w:val="00E669F1"/>
    <w:rsid w:val="00E70E5F"/>
    <w:rsid w:val="00E7100B"/>
    <w:rsid w:val="00E72644"/>
    <w:rsid w:val="00E729F2"/>
    <w:rsid w:val="00E7389A"/>
    <w:rsid w:val="00E74BD5"/>
    <w:rsid w:val="00E774C7"/>
    <w:rsid w:val="00E80216"/>
    <w:rsid w:val="00E805A1"/>
    <w:rsid w:val="00E80DCC"/>
    <w:rsid w:val="00E813E2"/>
    <w:rsid w:val="00E815C8"/>
    <w:rsid w:val="00E81B1D"/>
    <w:rsid w:val="00E82D62"/>
    <w:rsid w:val="00E8320F"/>
    <w:rsid w:val="00E844EA"/>
    <w:rsid w:val="00E8561C"/>
    <w:rsid w:val="00E85F34"/>
    <w:rsid w:val="00E862B1"/>
    <w:rsid w:val="00E87C3F"/>
    <w:rsid w:val="00E90D46"/>
    <w:rsid w:val="00E918D8"/>
    <w:rsid w:val="00E92460"/>
    <w:rsid w:val="00E931B6"/>
    <w:rsid w:val="00E9433E"/>
    <w:rsid w:val="00E94E8B"/>
    <w:rsid w:val="00E95412"/>
    <w:rsid w:val="00E95692"/>
    <w:rsid w:val="00E9782A"/>
    <w:rsid w:val="00E978D4"/>
    <w:rsid w:val="00E97B6E"/>
    <w:rsid w:val="00E97D97"/>
    <w:rsid w:val="00EA0335"/>
    <w:rsid w:val="00EA061D"/>
    <w:rsid w:val="00EA0997"/>
    <w:rsid w:val="00EA129E"/>
    <w:rsid w:val="00EA16D5"/>
    <w:rsid w:val="00EA20AE"/>
    <w:rsid w:val="00EA20BE"/>
    <w:rsid w:val="00EA318A"/>
    <w:rsid w:val="00EA34EF"/>
    <w:rsid w:val="00EA38E0"/>
    <w:rsid w:val="00EA4E0A"/>
    <w:rsid w:val="00EA5DBA"/>
    <w:rsid w:val="00EB1E9B"/>
    <w:rsid w:val="00EB247F"/>
    <w:rsid w:val="00EB4694"/>
    <w:rsid w:val="00EB6B5E"/>
    <w:rsid w:val="00EB6BE5"/>
    <w:rsid w:val="00EC0539"/>
    <w:rsid w:val="00EC27D8"/>
    <w:rsid w:val="00EC5618"/>
    <w:rsid w:val="00EC57B8"/>
    <w:rsid w:val="00EC675F"/>
    <w:rsid w:val="00EC75A3"/>
    <w:rsid w:val="00ED1D62"/>
    <w:rsid w:val="00ED3DE9"/>
    <w:rsid w:val="00ED53B0"/>
    <w:rsid w:val="00ED55AF"/>
    <w:rsid w:val="00ED7489"/>
    <w:rsid w:val="00EE0272"/>
    <w:rsid w:val="00EE0651"/>
    <w:rsid w:val="00EE137E"/>
    <w:rsid w:val="00EE165D"/>
    <w:rsid w:val="00EE21D9"/>
    <w:rsid w:val="00EE274A"/>
    <w:rsid w:val="00EE3695"/>
    <w:rsid w:val="00EE6648"/>
    <w:rsid w:val="00EE6C05"/>
    <w:rsid w:val="00EE718D"/>
    <w:rsid w:val="00EF039C"/>
    <w:rsid w:val="00EF21F4"/>
    <w:rsid w:val="00EF2247"/>
    <w:rsid w:val="00EF24C4"/>
    <w:rsid w:val="00EF2869"/>
    <w:rsid w:val="00EF2B18"/>
    <w:rsid w:val="00EF372B"/>
    <w:rsid w:val="00EF4636"/>
    <w:rsid w:val="00EF4C67"/>
    <w:rsid w:val="00EF5439"/>
    <w:rsid w:val="00EF6C7E"/>
    <w:rsid w:val="00F0004B"/>
    <w:rsid w:val="00F01891"/>
    <w:rsid w:val="00F01A29"/>
    <w:rsid w:val="00F02101"/>
    <w:rsid w:val="00F02AD1"/>
    <w:rsid w:val="00F031BC"/>
    <w:rsid w:val="00F035CC"/>
    <w:rsid w:val="00F04584"/>
    <w:rsid w:val="00F04A78"/>
    <w:rsid w:val="00F04FE9"/>
    <w:rsid w:val="00F05491"/>
    <w:rsid w:val="00F0595F"/>
    <w:rsid w:val="00F0598F"/>
    <w:rsid w:val="00F061D8"/>
    <w:rsid w:val="00F06AA2"/>
    <w:rsid w:val="00F06F88"/>
    <w:rsid w:val="00F10DA8"/>
    <w:rsid w:val="00F13FCA"/>
    <w:rsid w:val="00F14B40"/>
    <w:rsid w:val="00F15870"/>
    <w:rsid w:val="00F15AEE"/>
    <w:rsid w:val="00F215D6"/>
    <w:rsid w:val="00F2161A"/>
    <w:rsid w:val="00F21739"/>
    <w:rsid w:val="00F22446"/>
    <w:rsid w:val="00F226C4"/>
    <w:rsid w:val="00F22DF0"/>
    <w:rsid w:val="00F2316C"/>
    <w:rsid w:val="00F236B6"/>
    <w:rsid w:val="00F2406A"/>
    <w:rsid w:val="00F24122"/>
    <w:rsid w:val="00F25BFE"/>
    <w:rsid w:val="00F25EE0"/>
    <w:rsid w:val="00F26176"/>
    <w:rsid w:val="00F26F37"/>
    <w:rsid w:val="00F275EC"/>
    <w:rsid w:val="00F30368"/>
    <w:rsid w:val="00F303FF"/>
    <w:rsid w:val="00F30872"/>
    <w:rsid w:val="00F346F2"/>
    <w:rsid w:val="00F35C43"/>
    <w:rsid w:val="00F36DDE"/>
    <w:rsid w:val="00F37299"/>
    <w:rsid w:val="00F37EF2"/>
    <w:rsid w:val="00F37F41"/>
    <w:rsid w:val="00F4076C"/>
    <w:rsid w:val="00F41025"/>
    <w:rsid w:val="00F4393C"/>
    <w:rsid w:val="00F43A67"/>
    <w:rsid w:val="00F44568"/>
    <w:rsid w:val="00F46737"/>
    <w:rsid w:val="00F50537"/>
    <w:rsid w:val="00F507D3"/>
    <w:rsid w:val="00F517CB"/>
    <w:rsid w:val="00F52595"/>
    <w:rsid w:val="00F53092"/>
    <w:rsid w:val="00F530FC"/>
    <w:rsid w:val="00F57009"/>
    <w:rsid w:val="00F6161C"/>
    <w:rsid w:val="00F61DCA"/>
    <w:rsid w:val="00F6352F"/>
    <w:rsid w:val="00F640DC"/>
    <w:rsid w:val="00F64F8C"/>
    <w:rsid w:val="00F662C5"/>
    <w:rsid w:val="00F66560"/>
    <w:rsid w:val="00F66CA3"/>
    <w:rsid w:val="00F66D25"/>
    <w:rsid w:val="00F6789C"/>
    <w:rsid w:val="00F70A9B"/>
    <w:rsid w:val="00F7111A"/>
    <w:rsid w:val="00F7183A"/>
    <w:rsid w:val="00F73235"/>
    <w:rsid w:val="00F7444D"/>
    <w:rsid w:val="00F74517"/>
    <w:rsid w:val="00F751C7"/>
    <w:rsid w:val="00F80323"/>
    <w:rsid w:val="00F82772"/>
    <w:rsid w:val="00F83435"/>
    <w:rsid w:val="00F84DB6"/>
    <w:rsid w:val="00F85FFB"/>
    <w:rsid w:val="00F86BE2"/>
    <w:rsid w:val="00F86D02"/>
    <w:rsid w:val="00F90A75"/>
    <w:rsid w:val="00F90D56"/>
    <w:rsid w:val="00F9198D"/>
    <w:rsid w:val="00F9207F"/>
    <w:rsid w:val="00F922E6"/>
    <w:rsid w:val="00F937FA"/>
    <w:rsid w:val="00F93D32"/>
    <w:rsid w:val="00F9419C"/>
    <w:rsid w:val="00F970CA"/>
    <w:rsid w:val="00F97425"/>
    <w:rsid w:val="00FA110E"/>
    <w:rsid w:val="00FA1595"/>
    <w:rsid w:val="00FA1AA7"/>
    <w:rsid w:val="00FA2194"/>
    <w:rsid w:val="00FA262C"/>
    <w:rsid w:val="00FA3237"/>
    <w:rsid w:val="00FA4237"/>
    <w:rsid w:val="00FA4CB5"/>
    <w:rsid w:val="00FA5114"/>
    <w:rsid w:val="00FA6897"/>
    <w:rsid w:val="00FA702C"/>
    <w:rsid w:val="00FA7C26"/>
    <w:rsid w:val="00FB0E6C"/>
    <w:rsid w:val="00FB26B1"/>
    <w:rsid w:val="00FB2C53"/>
    <w:rsid w:val="00FB2DC0"/>
    <w:rsid w:val="00FB395A"/>
    <w:rsid w:val="00FB3AB3"/>
    <w:rsid w:val="00FB5CD6"/>
    <w:rsid w:val="00FB62EF"/>
    <w:rsid w:val="00FB649C"/>
    <w:rsid w:val="00FB722F"/>
    <w:rsid w:val="00FC26EE"/>
    <w:rsid w:val="00FC2C8B"/>
    <w:rsid w:val="00FC43D5"/>
    <w:rsid w:val="00FC5FEF"/>
    <w:rsid w:val="00FC6F07"/>
    <w:rsid w:val="00FD060A"/>
    <w:rsid w:val="00FD13A5"/>
    <w:rsid w:val="00FD19E2"/>
    <w:rsid w:val="00FD1DA8"/>
    <w:rsid w:val="00FD2736"/>
    <w:rsid w:val="00FD2788"/>
    <w:rsid w:val="00FD3138"/>
    <w:rsid w:val="00FD3F13"/>
    <w:rsid w:val="00FD77AF"/>
    <w:rsid w:val="00FE11AB"/>
    <w:rsid w:val="00FE345E"/>
    <w:rsid w:val="00FE3A2D"/>
    <w:rsid w:val="00FE53D4"/>
    <w:rsid w:val="00FE72D6"/>
    <w:rsid w:val="00FF038A"/>
    <w:rsid w:val="00FF180C"/>
    <w:rsid w:val="00FF2D14"/>
    <w:rsid w:val="00FF2E5B"/>
    <w:rsid w:val="00FF386F"/>
    <w:rsid w:val="00FF3B92"/>
    <w:rsid w:val="00FF3C2F"/>
    <w:rsid w:val="00FF47F5"/>
    <w:rsid w:val="00FF5986"/>
    <w:rsid w:val="00FF68D0"/>
    <w:rsid w:val="00FF737F"/>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B247F"/>
    <w:pPr>
      <w:keepNext/>
      <w:keepLines/>
      <w:numPr>
        <w:numId w:val="26"/>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26"/>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26"/>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C07355"/>
    <w:pPr>
      <w:keepNext/>
      <w:keepLines/>
      <w:spacing w:before="200" w:after="0"/>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unhideWhenUsed/>
    <w:qFormat/>
    <w:rsid w:val="00DD48FF"/>
    <w:pPr>
      <w:keepNext/>
      <w:keepLines/>
      <w:spacing w:before="200" w:after="0"/>
      <w:ind w:left="1008" w:hanging="1008"/>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numPr>
        <w:ilvl w:val="5"/>
        <w:numId w:val="26"/>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rsid w:val="00DD48F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numPr>
        <w:numId w:val="24"/>
      </w:num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character" w:customStyle="1" w:styleId="apple-converted-space">
    <w:name w:val="apple-converted-space"/>
    <w:basedOn w:val="DefaultParagraphFont"/>
    <w:rsid w:val="00F50537"/>
  </w:style>
  <w:style w:type="table" w:customStyle="1" w:styleId="GridTable1Light1">
    <w:name w:val="Grid Table 1 Light1"/>
    <w:basedOn w:val="TableNormal"/>
    <w:uiPriority w:val="46"/>
    <w:rsid w:val="005574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557435"/>
    <w:pPr>
      <w:spacing w:after="0" w:line="240" w:lineRule="auto"/>
    </w:pPr>
    <w:rPr>
      <w:rFonts w:eastAsiaTheme="minorHAnsi"/>
      <w:sz w:val="24"/>
      <w:szCs w:val="24"/>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825D0F"/>
    <w:pPr>
      <w:spacing w:after="0" w:line="480" w:lineRule="auto"/>
      <w:ind w:left="720" w:hanging="720"/>
    </w:pPr>
  </w:style>
  <w:style w:type="character" w:styleId="PlaceholderText">
    <w:name w:val="Placeholder Text"/>
    <w:basedOn w:val="DefaultParagraphFont"/>
    <w:uiPriority w:val="99"/>
    <w:semiHidden/>
    <w:rsid w:val="00335C88"/>
    <w:rPr>
      <w:color w:val="808080"/>
    </w:rPr>
  </w:style>
  <w:style w:type="character" w:styleId="EndnoteReference">
    <w:name w:val="endnote reference"/>
    <w:basedOn w:val="DefaultParagraphFont"/>
    <w:uiPriority w:val="99"/>
    <w:semiHidden/>
    <w:unhideWhenUsed/>
    <w:rsid w:val="006A66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83040179">
      <w:bodyDiv w:val="1"/>
      <w:marLeft w:val="0"/>
      <w:marRight w:val="0"/>
      <w:marTop w:val="0"/>
      <w:marBottom w:val="0"/>
      <w:divBdr>
        <w:top w:val="none" w:sz="0" w:space="0" w:color="auto"/>
        <w:left w:val="none" w:sz="0" w:space="0" w:color="auto"/>
        <w:bottom w:val="none" w:sz="0" w:space="0" w:color="auto"/>
        <w:right w:val="none" w:sz="0" w:space="0" w:color="auto"/>
      </w:divBdr>
    </w:div>
    <w:div w:id="119228183">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3697405">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240169406">
      <w:bodyDiv w:val="1"/>
      <w:marLeft w:val="0"/>
      <w:marRight w:val="0"/>
      <w:marTop w:val="0"/>
      <w:marBottom w:val="0"/>
      <w:divBdr>
        <w:top w:val="none" w:sz="0" w:space="0" w:color="auto"/>
        <w:left w:val="none" w:sz="0" w:space="0" w:color="auto"/>
        <w:bottom w:val="none" w:sz="0" w:space="0" w:color="auto"/>
        <w:right w:val="none" w:sz="0" w:space="0" w:color="auto"/>
      </w:divBdr>
      <w:divsChild>
        <w:div w:id="979843478">
          <w:marLeft w:val="0"/>
          <w:marRight w:val="0"/>
          <w:marTop w:val="0"/>
          <w:marBottom w:val="0"/>
          <w:divBdr>
            <w:top w:val="none" w:sz="0" w:space="0" w:color="auto"/>
            <w:left w:val="none" w:sz="0" w:space="0" w:color="auto"/>
            <w:bottom w:val="none" w:sz="0" w:space="0" w:color="auto"/>
            <w:right w:val="none" w:sz="0" w:space="0" w:color="auto"/>
          </w:divBdr>
        </w:div>
      </w:divsChild>
    </w:div>
    <w:div w:id="1278685154">
      <w:bodyDiv w:val="1"/>
      <w:marLeft w:val="0"/>
      <w:marRight w:val="0"/>
      <w:marTop w:val="0"/>
      <w:marBottom w:val="0"/>
      <w:divBdr>
        <w:top w:val="none" w:sz="0" w:space="0" w:color="auto"/>
        <w:left w:val="none" w:sz="0" w:space="0" w:color="auto"/>
        <w:bottom w:val="none" w:sz="0" w:space="0" w:color="auto"/>
        <w:right w:val="none" w:sz="0" w:space="0" w:color="auto"/>
      </w:divBdr>
      <w:divsChild>
        <w:div w:id="680158217">
          <w:marLeft w:val="0"/>
          <w:marRight w:val="0"/>
          <w:marTop w:val="0"/>
          <w:marBottom w:val="0"/>
          <w:divBdr>
            <w:top w:val="none" w:sz="0" w:space="0" w:color="auto"/>
            <w:left w:val="none" w:sz="0" w:space="0" w:color="auto"/>
            <w:bottom w:val="none" w:sz="0" w:space="0" w:color="auto"/>
            <w:right w:val="none" w:sz="0" w:space="0" w:color="auto"/>
          </w:divBdr>
        </w:div>
      </w:divsChild>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601062063">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872037196">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rawdown.org" TargetMode="External"/><Relationship Id="rId18" Type="http://schemas.openxmlformats.org/officeDocument/2006/relationships/footer" Target="footer1.xml"/><Relationship Id="rId39"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yperlink" Target="http://www.drawdown.org" TargetMode="Externa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microsoft.com/office/2018/08/relationships/commentsExtensible" Target="commentsExtensible.xml"/><Relationship Id="rId33" Type="http://schemas.openxmlformats.org/officeDocument/2006/relationships/hyperlink" Target="http://www.drawdown.or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32" Type="http://schemas.openxmlformats.org/officeDocument/2006/relationships/footer" Target="footer3.xml"/><Relationship Id="rId37" Type="http://schemas.openxmlformats.org/officeDocument/2006/relationships/image" Target="media/image8.png"/><Relationship Id="rId40"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customXml" Target="ink/ink1.xml"/><Relationship Id="rId36" Type="http://schemas.openxmlformats.org/officeDocument/2006/relationships/image" Target="media/image7.png"/><Relationship Id="rId10" Type="http://schemas.openxmlformats.org/officeDocument/2006/relationships/hyperlink" Target="mailto:info@drawdown.org" TargetMode="External"/><Relationship Id="rId19" Type="http://schemas.openxmlformats.org/officeDocument/2006/relationships/footer" Target="footer2.xm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comments" Target="comments.xml"/><Relationship Id="rId22" Type="http://schemas.openxmlformats.org/officeDocument/2006/relationships/image" Target="media/image4.png"/><Relationship Id="rId30" Type="http://schemas.openxmlformats.org/officeDocument/2006/relationships/image" Target="media/image7.emf"/><Relationship Id="rId35" Type="http://schemas.openxmlformats.org/officeDocument/2006/relationships/image" Target="media/image6.png"/><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1-13T15:18:41.604"/>
    </inkml:context>
    <inkml:brush xml:id="br0">
      <inkml:brushProperty name="width" value="0.05" units="cm"/>
      <inkml:brushProperty name="height" value="0.05" units="cm"/>
    </inkml:brush>
  </inkml:definitions>
  <inkml:trace contextRef="#ctx0" brushRef="#br0">44 12 16127 0 0,'-11'-4'1432'0'0,"0"1"-1144"0"0,2 1-288 0 0,3 1 0 0 0,0 0-960 0 0,6 1-256 0 0,0 0-40 0 0,0 0-16 0 0,0 0 640 0 0,0 0 128 0 0,0 7 24 0 0,4 2-4184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C3F3B5F6-177B-4922-9705-8F994F689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73</TotalTime>
  <Pages>58</Pages>
  <Words>57210</Words>
  <Characters>326098</Characters>
  <Application>Microsoft Office Word</Application>
  <DocSecurity>0</DocSecurity>
  <Lines>2717</Lines>
  <Paragraphs>765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Chad Frischmann</cp:lastModifiedBy>
  <cp:revision>3</cp:revision>
  <cp:lastPrinted>2018-07-24T17:02:00Z</cp:lastPrinted>
  <dcterms:created xsi:type="dcterms:W3CDTF">2021-08-04T07:37:00Z</dcterms:created>
  <dcterms:modified xsi:type="dcterms:W3CDTF">2021-08-04T07:54:00Z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ZOTERO_PREF_1">
    <vt:lpwstr>&lt;data data-version="3" zotero-version="5.0.96"&gt;&lt;session id="D5ynC6GP"/&gt;&lt;style id="http://www.zotero.org/styles/apa-6th-edition" locale="en-US" hasBibliography="1" bibliographyStyleHasBeenSet="1"/&gt;&lt;prefs&gt;&lt;pref name="fieldType" value="Field"/&gt;&lt;/prefs&gt;&lt;/data</vt:lpwstr>
  </property>
  <property fmtid="{D5CDD505-2E9C-101B-9397-08002B2CF9AE}" pid="4" name="ZOTERO_PREF_2">
    <vt:lpwstr>&gt;</vt:lpwstr>
  </property>
</Properties>
</file>