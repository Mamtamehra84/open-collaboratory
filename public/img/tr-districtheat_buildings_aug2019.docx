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6DD71512" w:rsidR="00C81D94" w:rsidRPr="007B03B6" w:rsidRDefault="00630CD1" w:rsidP="00EB247F">
      <w:pPr>
        <w:pStyle w:val="TableofFigures"/>
        <w:tabs>
          <w:tab w:val="right" w:leader="dot" w:pos="9350"/>
        </w:tabs>
        <w:rPr>
          <w:rStyle w:val="Hyperlink"/>
          <w:noProof/>
        </w:rPr>
      </w:pPr>
      <w:r w:rsidRPr="007B03B6">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D70AA0" w:rsidRPr="00E91BE1" w:rsidRDefault="00D70AA0"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6774E85B" w14:textId="7B4006C9" w:rsidR="00D70AA0" w:rsidRDefault="00D70AA0" w:rsidP="00EB247F">
                            <w:pPr>
                              <w:spacing w:line="240" w:lineRule="auto"/>
                              <w:jc w:val="center"/>
                              <w:rPr>
                                <w:rFonts w:cs="Times New Roman"/>
                                <w:b/>
                                <w:smallCaps/>
                                <w:color w:val="404040" w:themeColor="text1" w:themeTint="BF"/>
                                <w:sz w:val="48"/>
                                <w:szCs w:val="48"/>
                              </w:rPr>
                            </w:pPr>
                            <w:r w:rsidRPr="007A5201">
                              <w:rPr>
                                <w:rFonts w:cs="Times New Roman"/>
                                <w:b/>
                                <w:smallCaps/>
                                <w:color w:val="404040" w:themeColor="text1" w:themeTint="BF"/>
                                <w:sz w:val="48"/>
                                <w:szCs w:val="48"/>
                              </w:rPr>
                              <w:t>DISTRICT HEATING SYSTEM</w:t>
                            </w:r>
                          </w:p>
                          <w:p w14:paraId="62514953" w14:textId="77777777" w:rsidR="00D70AA0" w:rsidRPr="00EB247F" w:rsidRDefault="00D70AA0" w:rsidP="00EB247F">
                            <w:pPr>
                              <w:spacing w:line="240" w:lineRule="auto"/>
                              <w:jc w:val="center"/>
                              <w:rPr>
                                <w:rFonts w:cs="Times New Roman"/>
                                <w:smallCaps/>
                                <w:color w:val="404040" w:themeColor="text1" w:themeTint="BF"/>
                                <w:sz w:val="36"/>
                                <w:szCs w:val="36"/>
                              </w:rPr>
                            </w:pPr>
                          </w:p>
                          <w:p w14:paraId="4699D449" w14:textId="41FF1C43" w:rsidR="00D70AA0" w:rsidRPr="00E91BE1" w:rsidRDefault="00D70AA0"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Buildings and Cities</w:t>
                            </w:r>
                          </w:p>
                          <w:p w14:paraId="1671E118" w14:textId="49E5F629" w:rsidR="00D70AA0" w:rsidRPr="00E91BE1" w:rsidRDefault="00D70AA0"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Community</w:t>
                            </w:r>
                          </w:p>
                          <w:p w14:paraId="29D510C4" w14:textId="1BE367F5" w:rsidR="00D70AA0" w:rsidRPr="00E91BE1" w:rsidRDefault="00D70AA0"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w:t>
                            </w:r>
                            <w:r w:rsidRPr="007A5201">
                              <w:rPr>
                                <w:rFonts w:cs="Times New Roman"/>
                                <w:smallCaps/>
                                <w:color w:val="404040" w:themeColor="text1" w:themeTint="BF"/>
                                <w:sz w:val="36"/>
                                <w:szCs w:val="36"/>
                              </w:rPr>
                              <w:t xml:space="preserve">District Heating System, </w:t>
                            </w:r>
                            <w:r>
                              <w:rPr>
                                <w:rFonts w:cs="Times New Roman"/>
                                <w:smallCaps/>
                                <w:color w:val="404040" w:themeColor="text1" w:themeTint="BF"/>
                                <w:sz w:val="36"/>
                                <w:szCs w:val="36"/>
                              </w:rPr>
                              <w:t>Combined Heat and Power</w:t>
                            </w:r>
                            <w:r w:rsidRPr="007A5201">
                              <w:rPr>
                                <w:rFonts w:cs="Times New Roman"/>
                                <w:smallCaps/>
                                <w:color w:val="404040" w:themeColor="text1" w:themeTint="BF"/>
                                <w:sz w:val="36"/>
                                <w:szCs w:val="36"/>
                              </w:rPr>
                              <w:t>, Cogeneration System, Space And Water Heating Efficiency, Energy Saving, Building Energy Saving</w:t>
                            </w:r>
                          </w:p>
                          <w:p w14:paraId="6DF0E7C6" w14:textId="77777777" w:rsidR="00D70AA0" w:rsidRDefault="00D70AA0" w:rsidP="00FB2C53"/>
                          <w:p w14:paraId="4DF87617" w14:textId="77777777" w:rsidR="00D70AA0" w:rsidRDefault="00D70AA0" w:rsidP="00FB2C53"/>
                          <w:p w14:paraId="4FD71E35" w14:textId="77777777" w:rsidR="00D70AA0" w:rsidRDefault="00D70AA0" w:rsidP="00FB2C53"/>
                          <w:p w14:paraId="0AAEA688" w14:textId="77777777" w:rsidR="00D70AA0" w:rsidRDefault="00D70AA0" w:rsidP="00FB2C53"/>
                          <w:p w14:paraId="693769A0" w14:textId="77777777" w:rsidR="00D70AA0" w:rsidRPr="00E91BE1" w:rsidRDefault="00D70AA0" w:rsidP="00FB2C53">
                            <w:pPr>
                              <w:spacing w:after="0"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Book Edition 1</w:t>
                            </w:r>
                          </w:p>
                          <w:p w14:paraId="0DDBFE23" w14:textId="77777777" w:rsidR="00D70AA0" w:rsidRPr="000829DC" w:rsidRDefault="00D70AA0" w:rsidP="00FB2C53"/>
                          <w:p w14:paraId="2F48DE38" w14:textId="09DEBB19" w:rsidR="00D70AA0" w:rsidRDefault="00D70AA0" w:rsidP="00FB2C53"/>
                          <w:p w14:paraId="40BC708B" w14:textId="77777777" w:rsidR="00D70AA0" w:rsidRPr="000829DC" w:rsidRDefault="00D70AA0" w:rsidP="00FB2C53"/>
                          <w:p w14:paraId="1981D31A" w14:textId="77777777" w:rsidR="00D70AA0" w:rsidRPr="00E91BE1" w:rsidRDefault="00D70AA0"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7E17F1B9" w14:textId="77777777" w:rsidR="00D70AA0" w:rsidRDefault="00D70AA0"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Phil Metz, Research Fellow</w:t>
                            </w:r>
                          </w:p>
                          <w:p w14:paraId="248C4E3C" w14:textId="0347718C" w:rsidR="00D70AA0" w:rsidRDefault="00D70AA0" w:rsidP="00FB2C53">
                            <w:pPr>
                              <w:spacing w:after="0" w:line="240" w:lineRule="auto"/>
                              <w:rPr>
                                <w:rFonts w:cs="Times New Roman"/>
                                <w:smallCaps/>
                                <w:color w:val="404040" w:themeColor="text1" w:themeTint="BF"/>
                                <w:sz w:val="28"/>
                                <w:szCs w:val="28"/>
                              </w:rPr>
                            </w:pPr>
                            <w:r w:rsidRPr="007A5201">
                              <w:rPr>
                                <w:rFonts w:cs="Times New Roman"/>
                                <w:smallCaps/>
                                <w:color w:val="404040" w:themeColor="text1" w:themeTint="BF"/>
                                <w:sz w:val="28"/>
                                <w:szCs w:val="28"/>
                              </w:rPr>
                              <w:t>S</w:t>
                            </w:r>
                            <w:r>
                              <w:rPr>
                                <w:rFonts w:cs="Times New Roman"/>
                                <w:smallCaps/>
                                <w:color w:val="404040" w:themeColor="text1" w:themeTint="BF"/>
                                <w:sz w:val="28"/>
                                <w:szCs w:val="28"/>
                              </w:rPr>
                              <w:t>hahaboddin Sean H Toroghi, Research Fellow</w:t>
                            </w:r>
                          </w:p>
                          <w:p w14:paraId="4EB488FE" w14:textId="7EF8449F" w:rsidR="00D70AA0" w:rsidRPr="00E91BE1" w:rsidRDefault="00D70AA0"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Ryan Allard, Senior Research Fellow</w:t>
                            </w:r>
                          </w:p>
                          <w:p w14:paraId="6C4588F0" w14:textId="77777777" w:rsidR="00D70AA0" w:rsidRPr="00EB247F" w:rsidRDefault="00D70AA0" w:rsidP="000829DC">
                            <w:pPr>
                              <w:rPr>
                                <w:rFonts w:cs="Times New Roman"/>
                                <w:smallCaps/>
                                <w:color w:val="404040" w:themeColor="text1" w:themeTint="BF"/>
                              </w:rPr>
                            </w:pPr>
                          </w:p>
                          <w:p w14:paraId="1C3CFB47" w14:textId="77777777" w:rsidR="00D70AA0" w:rsidRPr="00EB247F" w:rsidRDefault="00D70AA0" w:rsidP="007864AB">
                            <w:pPr>
                              <w:rPr>
                                <w:rFonts w:cs="Times New Roman"/>
                                <w:smallCaps/>
                                <w:color w:val="404040" w:themeColor="text1" w:themeTint="BF"/>
                              </w:rPr>
                            </w:pPr>
                          </w:p>
                          <w:p w14:paraId="4481356F" w14:textId="6C098178" w:rsidR="00D70AA0" w:rsidRPr="00EB247F" w:rsidRDefault="00D70AA0" w:rsidP="007864AB">
                            <w:pPr>
                              <w:rPr>
                                <w:rFonts w:cs="Times New Roman"/>
                                <w:smallCaps/>
                                <w:color w:val="404040" w:themeColor="text1" w:themeTint="BF"/>
                              </w:rPr>
                            </w:pPr>
                            <w:r w:rsidRPr="00EB247F">
                              <w:rPr>
                                <w:rFonts w:cs="Times New Roman"/>
                                <w:noProof/>
                                <w:lang w:eastAsia="en-US"/>
                              </w:rPr>
                              <w:drawing>
                                <wp:inline distT="0" distB="0" distL="0" distR="0" wp14:anchorId="43B8D81F" wp14:editId="36EEA413">
                                  <wp:extent cx="3203517" cy="7531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D70AA0" w:rsidRPr="00E6531F" w:rsidRDefault="00D70AA0" w:rsidP="007864AB">
                            <w:pPr>
                              <w:rPr>
                                <w:rFonts w:asciiTheme="minorHAnsi" w:hAnsiTheme="minorHAnsi"/>
                                <w:smallCaps/>
                                <w:sz w:val="20"/>
                                <w:szCs w:val="20"/>
                                <w:lang w:val="pt-PT"/>
                              </w:rPr>
                            </w:pPr>
                            <w:r w:rsidRPr="00E6531F">
                              <w:rPr>
                                <w:rFonts w:asciiTheme="minorHAnsi" w:hAnsiTheme="minorHAnsi"/>
                                <w:smallCaps/>
                                <w:sz w:val="20"/>
                                <w:szCs w:val="20"/>
                                <w:lang w:val="pt-PT"/>
                              </w:rPr>
                              <w:t xml:space="preserve">27 GATE 5 RD., SAUSALITO, CA 94965              </w:t>
                            </w:r>
                            <w:hyperlink r:id="rId10" w:history="1">
                              <w:r w:rsidRPr="00E6531F">
                                <w:rPr>
                                  <w:rFonts w:asciiTheme="minorHAnsi" w:hAnsiTheme="minorHAnsi"/>
                                  <w:lang w:val="pt-PT"/>
                                </w:rPr>
                                <w:t>info@drawdown.org</w:t>
                              </w:r>
                            </w:hyperlink>
                            <w:r w:rsidRPr="00E6531F">
                              <w:rPr>
                                <w:rFonts w:asciiTheme="minorHAnsi" w:hAnsiTheme="minorHAnsi"/>
                                <w:smallCaps/>
                                <w:sz w:val="20"/>
                                <w:szCs w:val="20"/>
                                <w:lang w:val="pt-PT"/>
                              </w:rPr>
                              <w:t xml:space="preserve">             </w:t>
                            </w:r>
                            <w:hyperlink r:id="rId11" w:history="1">
                              <w:r w:rsidRPr="00E6531F">
                                <w:rPr>
                                  <w:rFonts w:asciiTheme="minorHAnsi" w:hAnsiTheme="minorHAnsi"/>
                                  <w:lang w:val="pt-PT"/>
                                </w:rPr>
                                <w:t>www.drawdown.org</w:t>
                              </w:r>
                            </w:hyperlink>
                            <w:r w:rsidRPr="00E6531F">
                              <w:rPr>
                                <w:rFonts w:asciiTheme="minorHAnsi" w:hAnsiTheme="minorHAnsi"/>
                                <w:smallCaps/>
                                <w:sz w:val="20"/>
                                <w:szCs w:val="20"/>
                                <w:lang w:val="pt-PT"/>
                              </w:rPr>
                              <w:t xml:space="preserve">  </w:t>
                            </w:r>
                          </w:p>
                          <w:p w14:paraId="05DAFFE7" w14:textId="77777777" w:rsidR="00D70AA0" w:rsidRPr="00E6531F" w:rsidRDefault="00D70AA0" w:rsidP="00C81D94">
                            <w:pPr>
                              <w:rPr>
                                <w:rFonts w:cs="Times New Roman"/>
                                <w:smallCaps/>
                                <w:color w:val="404040" w:themeColor="text1" w:themeTint="BF"/>
                                <w:sz w:val="36"/>
                                <w:szCs w:val="36"/>
                                <w:lang w:val="pt-PT"/>
                              </w:rPr>
                            </w:pPr>
                          </w:p>
                          <w:p w14:paraId="3D97FBF6" w14:textId="77777777" w:rsidR="00D70AA0" w:rsidRPr="00E6531F" w:rsidRDefault="00D70AA0"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" filled="f" stroked="f" strokeweight=".5pt">
                <v:textbox inset=",0,54pt,0">
                  <w:txbxContent>
                    <w:p w14:paraId="3A69A438" w14:textId="77777777" w:rsidR="00D70AA0" w:rsidRPr="00E91BE1" w:rsidRDefault="00D70AA0"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6774E85B" w14:textId="7B4006C9" w:rsidR="00D70AA0" w:rsidRDefault="00D70AA0" w:rsidP="00EB247F">
                      <w:pPr>
                        <w:spacing w:line="240" w:lineRule="auto"/>
                        <w:jc w:val="center"/>
                        <w:rPr>
                          <w:rFonts w:cs="Times New Roman"/>
                          <w:b/>
                          <w:smallCaps/>
                          <w:color w:val="404040" w:themeColor="text1" w:themeTint="BF"/>
                          <w:sz w:val="48"/>
                          <w:szCs w:val="48"/>
                        </w:rPr>
                      </w:pPr>
                      <w:r w:rsidRPr="007A5201">
                        <w:rPr>
                          <w:rFonts w:cs="Times New Roman"/>
                          <w:b/>
                          <w:smallCaps/>
                          <w:color w:val="404040" w:themeColor="text1" w:themeTint="BF"/>
                          <w:sz w:val="48"/>
                          <w:szCs w:val="48"/>
                        </w:rPr>
                        <w:t>DISTRICT HEATING SYSTEM</w:t>
                      </w:r>
                    </w:p>
                    <w:p w14:paraId="62514953" w14:textId="77777777" w:rsidR="00D70AA0" w:rsidRPr="00EB247F" w:rsidRDefault="00D70AA0" w:rsidP="00EB247F">
                      <w:pPr>
                        <w:spacing w:line="240" w:lineRule="auto"/>
                        <w:jc w:val="center"/>
                        <w:rPr>
                          <w:rFonts w:cs="Times New Roman"/>
                          <w:smallCaps/>
                          <w:color w:val="404040" w:themeColor="text1" w:themeTint="BF"/>
                          <w:sz w:val="36"/>
                          <w:szCs w:val="36"/>
                        </w:rPr>
                      </w:pPr>
                    </w:p>
                    <w:p w14:paraId="4699D449" w14:textId="41FF1C43" w:rsidR="00D70AA0" w:rsidRPr="00E91BE1" w:rsidRDefault="00D70AA0"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Buildings and Cities</w:t>
                      </w:r>
                    </w:p>
                    <w:p w14:paraId="1671E118" w14:textId="49E5F629" w:rsidR="00D70AA0" w:rsidRPr="00E91BE1" w:rsidRDefault="00D70AA0"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Community</w:t>
                      </w:r>
                    </w:p>
                    <w:p w14:paraId="29D510C4" w14:textId="1BE367F5" w:rsidR="00D70AA0" w:rsidRPr="00E91BE1" w:rsidRDefault="00D70AA0"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w:t>
                      </w:r>
                      <w:r w:rsidRPr="007A5201">
                        <w:rPr>
                          <w:rFonts w:cs="Times New Roman"/>
                          <w:smallCaps/>
                          <w:color w:val="404040" w:themeColor="text1" w:themeTint="BF"/>
                          <w:sz w:val="36"/>
                          <w:szCs w:val="36"/>
                        </w:rPr>
                        <w:t xml:space="preserve">District Heating System, </w:t>
                      </w:r>
                      <w:r>
                        <w:rPr>
                          <w:rFonts w:cs="Times New Roman"/>
                          <w:smallCaps/>
                          <w:color w:val="404040" w:themeColor="text1" w:themeTint="BF"/>
                          <w:sz w:val="36"/>
                          <w:szCs w:val="36"/>
                        </w:rPr>
                        <w:t>Combined Heat and Power</w:t>
                      </w:r>
                      <w:r w:rsidRPr="007A5201">
                        <w:rPr>
                          <w:rFonts w:cs="Times New Roman"/>
                          <w:smallCaps/>
                          <w:color w:val="404040" w:themeColor="text1" w:themeTint="BF"/>
                          <w:sz w:val="36"/>
                          <w:szCs w:val="36"/>
                        </w:rPr>
                        <w:t>, Cogeneration System, Space And Water Heating Efficiency, Energy Saving, Building Energy Saving</w:t>
                      </w:r>
                    </w:p>
                    <w:p w14:paraId="6DF0E7C6" w14:textId="77777777" w:rsidR="00D70AA0" w:rsidRDefault="00D70AA0" w:rsidP="00FB2C53"/>
                    <w:p w14:paraId="4DF87617" w14:textId="77777777" w:rsidR="00D70AA0" w:rsidRDefault="00D70AA0" w:rsidP="00FB2C53"/>
                    <w:p w14:paraId="4FD71E35" w14:textId="77777777" w:rsidR="00D70AA0" w:rsidRDefault="00D70AA0" w:rsidP="00FB2C53"/>
                    <w:p w14:paraId="0AAEA688" w14:textId="77777777" w:rsidR="00D70AA0" w:rsidRDefault="00D70AA0" w:rsidP="00FB2C53"/>
                    <w:p w14:paraId="693769A0" w14:textId="77777777" w:rsidR="00D70AA0" w:rsidRPr="00E91BE1" w:rsidRDefault="00D70AA0" w:rsidP="00FB2C53">
                      <w:pPr>
                        <w:spacing w:after="0"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Book Edition 1</w:t>
                      </w:r>
                    </w:p>
                    <w:p w14:paraId="0DDBFE23" w14:textId="77777777" w:rsidR="00D70AA0" w:rsidRPr="000829DC" w:rsidRDefault="00D70AA0" w:rsidP="00FB2C53"/>
                    <w:p w14:paraId="2F48DE38" w14:textId="09DEBB19" w:rsidR="00D70AA0" w:rsidRDefault="00D70AA0" w:rsidP="00FB2C53"/>
                    <w:p w14:paraId="40BC708B" w14:textId="77777777" w:rsidR="00D70AA0" w:rsidRPr="000829DC" w:rsidRDefault="00D70AA0" w:rsidP="00FB2C53"/>
                    <w:p w14:paraId="1981D31A" w14:textId="77777777" w:rsidR="00D70AA0" w:rsidRPr="00E91BE1" w:rsidRDefault="00D70AA0"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7E17F1B9" w14:textId="77777777" w:rsidR="00D70AA0" w:rsidRDefault="00D70AA0"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Phil Metz, Research Fellow</w:t>
                      </w:r>
                    </w:p>
                    <w:p w14:paraId="248C4E3C" w14:textId="0347718C" w:rsidR="00D70AA0" w:rsidRDefault="00D70AA0" w:rsidP="00FB2C53">
                      <w:pPr>
                        <w:spacing w:after="0" w:line="240" w:lineRule="auto"/>
                        <w:rPr>
                          <w:rFonts w:cs="Times New Roman"/>
                          <w:smallCaps/>
                          <w:color w:val="404040" w:themeColor="text1" w:themeTint="BF"/>
                          <w:sz w:val="28"/>
                          <w:szCs w:val="28"/>
                        </w:rPr>
                      </w:pPr>
                      <w:r w:rsidRPr="007A5201">
                        <w:rPr>
                          <w:rFonts w:cs="Times New Roman"/>
                          <w:smallCaps/>
                          <w:color w:val="404040" w:themeColor="text1" w:themeTint="BF"/>
                          <w:sz w:val="28"/>
                          <w:szCs w:val="28"/>
                        </w:rPr>
                        <w:t>S</w:t>
                      </w:r>
                      <w:r>
                        <w:rPr>
                          <w:rFonts w:cs="Times New Roman"/>
                          <w:smallCaps/>
                          <w:color w:val="404040" w:themeColor="text1" w:themeTint="BF"/>
                          <w:sz w:val="28"/>
                          <w:szCs w:val="28"/>
                        </w:rPr>
                        <w:t>hahaboddin Sean H Toroghi, Research Fellow</w:t>
                      </w:r>
                    </w:p>
                    <w:p w14:paraId="4EB488FE" w14:textId="7EF8449F" w:rsidR="00D70AA0" w:rsidRPr="00E91BE1" w:rsidRDefault="00D70AA0"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Ryan Allard, Senior Research Fellow</w:t>
                      </w:r>
                    </w:p>
                    <w:p w14:paraId="6C4588F0" w14:textId="77777777" w:rsidR="00D70AA0" w:rsidRPr="00EB247F" w:rsidRDefault="00D70AA0" w:rsidP="000829DC">
                      <w:pPr>
                        <w:rPr>
                          <w:rFonts w:cs="Times New Roman"/>
                          <w:smallCaps/>
                          <w:color w:val="404040" w:themeColor="text1" w:themeTint="BF"/>
                        </w:rPr>
                      </w:pPr>
                    </w:p>
                    <w:p w14:paraId="1C3CFB47" w14:textId="77777777" w:rsidR="00D70AA0" w:rsidRPr="00EB247F" w:rsidRDefault="00D70AA0" w:rsidP="007864AB">
                      <w:pPr>
                        <w:rPr>
                          <w:rFonts w:cs="Times New Roman"/>
                          <w:smallCaps/>
                          <w:color w:val="404040" w:themeColor="text1" w:themeTint="BF"/>
                        </w:rPr>
                      </w:pPr>
                    </w:p>
                    <w:p w14:paraId="4481356F" w14:textId="6C098178" w:rsidR="00D70AA0" w:rsidRPr="00EB247F" w:rsidRDefault="00D70AA0" w:rsidP="007864AB">
                      <w:pPr>
                        <w:rPr>
                          <w:rFonts w:cs="Times New Roman"/>
                          <w:smallCaps/>
                          <w:color w:val="404040" w:themeColor="text1" w:themeTint="BF"/>
                        </w:rPr>
                      </w:pPr>
                      <w:r w:rsidRPr="00EB247F">
                        <w:rPr>
                          <w:rFonts w:cs="Times New Roman"/>
                          <w:noProof/>
                          <w:lang w:eastAsia="en-US"/>
                        </w:rPr>
                        <w:drawing>
                          <wp:inline distT="0" distB="0" distL="0" distR="0" wp14:anchorId="43B8D81F" wp14:editId="36EEA413">
                            <wp:extent cx="3203517" cy="7531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D70AA0" w:rsidRPr="00E6531F" w:rsidRDefault="00D70AA0" w:rsidP="007864AB">
                      <w:pPr>
                        <w:rPr>
                          <w:rFonts w:asciiTheme="minorHAnsi" w:hAnsiTheme="minorHAnsi"/>
                          <w:smallCaps/>
                          <w:sz w:val="20"/>
                          <w:szCs w:val="20"/>
                          <w:lang w:val="pt-PT"/>
                        </w:rPr>
                      </w:pPr>
                      <w:r w:rsidRPr="00E6531F">
                        <w:rPr>
                          <w:rFonts w:asciiTheme="minorHAnsi" w:hAnsiTheme="minorHAnsi"/>
                          <w:smallCaps/>
                          <w:sz w:val="20"/>
                          <w:szCs w:val="20"/>
                          <w:lang w:val="pt-PT"/>
                        </w:rPr>
                        <w:t xml:space="preserve">27 GATE 5 RD., SAUSALITO, CA 94965              </w:t>
                      </w:r>
                      <w:hyperlink r:id="rId12" w:history="1">
                        <w:r w:rsidRPr="00E6531F">
                          <w:rPr>
                            <w:rFonts w:asciiTheme="minorHAnsi" w:hAnsiTheme="minorHAnsi"/>
                            <w:lang w:val="pt-PT"/>
                          </w:rPr>
                          <w:t>info@drawdown.org</w:t>
                        </w:r>
                      </w:hyperlink>
                      <w:r w:rsidRPr="00E6531F">
                        <w:rPr>
                          <w:rFonts w:asciiTheme="minorHAnsi" w:hAnsiTheme="minorHAnsi"/>
                          <w:smallCaps/>
                          <w:sz w:val="20"/>
                          <w:szCs w:val="20"/>
                          <w:lang w:val="pt-PT"/>
                        </w:rPr>
                        <w:t xml:space="preserve">             </w:t>
                      </w:r>
                      <w:hyperlink r:id="rId13" w:history="1">
                        <w:r w:rsidRPr="00E6531F">
                          <w:rPr>
                            <w:rFonts w:asciiTheme="minorHAnsi" w:hAnsiTheme="minorHAnsi"/>
                            <w:lang w:val="pt-PT"/>
                          </w:rPr>
                          <w:t>www.drawdown.org</w:t>
                        </w:r>
                      </w:hyperlink>
                      <w:r w:rsidRPr="00E6531F">
                        <w:rPr>
                          <w:rFonts w:asciiTheme="minorHAnsi" w:hAnsiTheme="minorHAnsi"/>
                          <w:smallCaps/>
                          <w:sz w:val="20"/>
                          <w:szCs w:val="20"/>
                          <w:lang w:val="pt-PT"/>
                        </w:rPr>
                        <w:t xml:space="preserve">  </w:t>
                      </w:r>
                    </w:p>
                    <w:p w14:paraId="05DAFFE7" w14:textId="77777777" w:rsidR="00D70AA0" w:rsidRPr="00E6531F" w:rsidRDefault="00D70AA0" w:rsidP="00C81D94">
                      <w:pPr>
                        <w:rPr>
                          <w:rFonts w:cs="Times New Roman"/>
                          <w:smallCaps/>
                          <w:color w:val="404040" w:themeColor="text1" w:themeTint="BF"/>
                          <w:sz w:val="36"/>
                          <w:szCs w:val="36"/>
                          <w:lang w:val="pt-PT"/>
                        </w:rPr>
                      </w:pPr>
                    </w:p>
                    <w:p w14:paraId="3D97FBF6" w14:textId="77777777" w:rsidR="00D70AA0" w:rsidRPr="00E6531F" w:rsidRDefault="00D70AA0" w:rsidP="00C81D94">
                      <w:pPr>
                        <w:rPr>
                          <w:rFonts w:cs="Times New Roman"/>
                          <w:smallCaps/>
                          <w:color w:val="404040" w:themeColor="text1" w:themeTint="BF"/>
                          <w:sz w:val="36"/>
                          <w:szCs w:val="36"/>
                          <w:lang w:val="pt-PT"/>
                        </w:rPr>
                      </w:pPr>
                    </w:p>
                  </w:txbxContent>
                </v:textbox>
                <w10:wrap type="square" anchorx="page" anchory="page"/>
              </v:shape>
            </w:pict>
          </mc:Fallback>
        </mc:AlternateContent>
      </w:r>
      <w:r w:rsidR="005911E5">
        <w:rPr>
          <w:rStyle w:val="Hyperlink"/>
          <w:noProof/>
        </w:rPr>
        <w:t>`</w: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6E8A109F" w:rsidR="00640665" w:rsidRPr="007B03B6" w:rsidRDefault="551A77D0" w:rsidP="00EB247F">
          <w:pPr>
            <w:rPr>
              <w:rStyle w:val="Heading1Char"/>
            </w:rPr>
          </w:pPr>
          <w:r w:rsidRPr="007B03B6">
            <w:rPr>
              <w:rStyle w:val="Heading1Char"/>
            </w:rPr>
            <w:t>Table of Contents</w:t>
          </w:r>
        </w:p>
        <w:p w14:paraId="5F5730A1" w14:textId="718BDDD9" w:rsidR="00865B60" w:rsidRDefault="00640665">
          <w:pPr>
            <w:pStyle w:val="TOC1"/>
            <w:tabs>
              <w:tab w:val="right" w:leader="dot" w:pos="9350"/>
            </w:tabs>
            <w:rPr>
              <w:rFonts w:asciiTheme="minorHAnsi" w:hAnsiTheme="minorHAnsi"/>
              <w:noProof/>
              <w:color w:val="auto"/>
              <w:lang w:eastAsia="en-US"/>
            </w:rPr>
          </w:pPr>
          <w:r w:rsidRPr="007B03B6">
            <w:fldChar w:fldCharType="begin"/>
          </w:r>
          <w:r w:rsidRPr="007B03B6">
            <w:instrText xml:space="preserve"> TOC \o "1-3" \h \z \u </w:instrText>
          </w:r>
          <w:r w:rsidRPr="007B03B6">
            <w:fldChar w:fldCharType="separate"/>
          </w:r>
          <w:hyperlink w:anchor="_Toc18306513" w:history="1">
            <w:r w:rsidR="00865B60" w:rsidRPr="00A0515D">
              <w:rPr>
                <w:rStyle w:val="Hyperlink"/>
                <w:noProof/>
              </w:rPr>
              <w:t>List of Figures</w:t>
            </w:r>
            <w:r w:rsidR="00865B60">
              <w:rPr>
                <w:noProof/>
                <w:webHidden/>
              </w:rPr>
              <w:tab/>
            </w:r>
            <w:r w:rsidR="00865B60">
              <w:rPr>
                <w:noProof/>
                <w:webHidden/>
              </w:rPr>
              <w:fldChar w:fldCharType="begin"/>
            </w:r>
            <w:r w:rsidR="00865B60">
              <w:rPr>
                <w:noProof/>
                <w:webHidden/>
              </w:rPr>
              <w:instrText xml:space="preserve"> PAGEREF _Toc18306513 \h </w:instrText>
            </w:r>
            <w:r w:rsidR="00865B60">
              <w:rPr>
                <w:noProof/>
                <w:webHidden/>
              </w:rPr>
            </w:r>
            <w:r w:rsidR="00865B60">
              <w:rPr>
                <w:noProof/>
                <w:webHidden/>
              </w:rPr>
              <w:fldChar w:fldCharType="separate"/>
            </w:r>
            <w:r w:rsidR="00865B60">
              <w:rPr>
                <w:noProof/>
                <w:webHidden/>
              </w:rPr>
              <w:t>4</w:t>
            </w:r>
            <w:r w:rsidR="00865B60">
              <w:rPr>
                <w:noProof/>
                <w:webHidden/>
              </w:rPr>
              <w:fldChar w:fldCharType="end"/>
            </w:r>
          </w:hyperlink>
        </w:p>
        <w:p w14:paraId="2EF17678" w14:textId="0A3FB65B" w:rsidR="00865B60" w:rsidRDefault="00D70AA0">
          <w:pPr>
            <w:pStyle w:val="TOC1"/>
            <w:tabs>
              <w:tab w:val="right" w:leader="dot" w:pos="9350"/>
            </w:tabs>
            <w:rPr>
              <w:rFonts w:asciiTheme="minorHAnsi" w:hAnsiTheme="minorHAnsi"/>
              <w:noProof/>
              <w:color w:val="auto"/>
              <w:lang w:eastAsia="en-US"/>
            </w:rPr>
          </w:pPr>
          <w:hyperlink w:anchor="_Toc18306514" w:history="1">
            <w:r w:rsidR="00865B60" w:rsidRPr="00A0515D">
              <w:rPr>
                <w:rStyle w:val="Hyperlink"/>
                <w:noProof/>
              </w:rPr>
              <w:t>List of Tables</w:t>
            </w:r>
            <w:r w:rsidR="00865B60">
              <w:rPr>
                <w:noProof/>
                <w:webHidden/>
              </w:rPr>
              <w:tab/>
            </w:r>
            <w:r w:rsidR="00865B60">
              <w:rPr>
                <w:noProof/>
                <w:webHidden/>
              </w:rPr>
              <w:fldChar w:fldCharType="begin"/>
            </w:r>
            <w:r w:rsidR="00865B60">
              <w:rPr>
                <w:noProof/>
                <w:webHidden/>
              </w:rPr>
              <w:instrText xml:space="preserve"> PAGEREF _Toc18306514 \h </w:instrText>
            </w:r>
            <w:r w:rsidR="00865B60">
              <w:rPr>
                <w:noProof/>
                <w:webHidden/>
              </w:rPr>
            </w:r>
            <w:r w:rsidR="00865B60">
              <w:rPr>
                <w:noProof/>
                <w:webHidden/>
              </w:rPr>
              <w:fldChar w:fldCharType="separate"/>
            </w:r>
            <w:r w:rsidR="00865B60">
              <w:rPr>
                <w:noProof/>
                <w:webHidden/>
              </w:rPr>
              <w:t>5</w:t>
            </w:r>
            <w:r w:rsidR="00865B60">
              <w:rPr>
                <w:noProof/>
                <w:webHidden/>
              </w:rPr>
              <w:fldChar w:fldCharType="end"/>
            </w:r>
          </w:hyperlink>
        </w:p>
        <w:p w14:paraId="005A953E" w14:textId="425A5CF3" w:rsidR="00865B60" w:rsidRDefault="00D70AA0">
          <w:pPr>
            <w:pStyle w:val="TOC1"/>
            <w:tabs>
              <w:tab w:val="right" w:leader="dot" w:pos="9350"/>
            </w:tabs>
            <w:rPr>
              <w:rFonts w:asciiTheme="minorHAnsi" w:hAnsiTheme="minorHAnsi"/>
              <w:noProof/>
              <w:color w:val="auto"/>
              <w:lang w:eastAsia="en-US"/>
            </w:rPr>
          </w:pPr>
          <w:hyperlink w:anchor="_Toc18306515" w:history="1">
            <w:r w:rsidR="00865B60" w:rsidRPr="00A0515D">
              <w:rPr>
                <w:rStyle w:val="Hyperlink"/>
                <w:noProof/>
              </w:rPr>
              <w:t>Acronyms and Symbols Used</w:t>
            </w:r>
            <w:r w:rsidR="00865B60">
              <w:rPr>
                <w:noProof/>
                <w:webHidden/>
              </w:rPr>
              <w:tab/>
            </w:r>
            <w:r w:rsidR="00865B60">
              <w:rPr>
                <w:noProof/>
                <w:webHidden/>
              </w:rPr>
              <w:fldChar w:fldCharType="begin"/>
            </w:r>
            <w:r w:rsidR="00865B60">
              <w:rPr>
                <w:noProof/>
                <w:webHidden/>
              </w:rPr>
              <w:instrText xml:space="preserve"> PAGEREF _Toc18306515 \h </w:instrText>
            </w:r>
            <w:r w:rsidR="00865B60">
              <w:rPr>
                <w:noProof/>
                <w:webHidden/>
              </w:rPr>
            </w:r>
            <w:r w:rsidR="00865B60">
              <w:rPr>
                <w:noProof/>
                <w:webHidden/>
              </w:rPr>
              <w:fldChar w:fldCharType="separate"/>
            </w:r>
            <w:r w:rsidR="00865B60">
              <w:rPr>
                <w:noProof/>
                <w:webHidden/>
              </w:rPr>
              <w:t>6</w:t>
            </w:r>
            <w:r w:rsidR="00865B60">
              <w:rPr>
                <w:noProof/>
                <w:webHidden/>
              </w:rPr>
              <w:fldChar w:fldCharType="end"/>
            </w:r>
          </w:hyperlink>
        </w:p>
        <w:p w14:paraId="2E1C0F1E" w14:textId="0AAEE726" w:rsidR="00865B60" w:rsidRDefault="00D70AA0">
          <w:pPr>
            <w:pStyle w:val="TOC1"/>
            <w:tabs>
              <w:tab w:val="right" w:leader="dot" w:pos="9350"/>
            </w:tabs>
            <w:rPr>
              <w:rFonts w:asciiTheme="minorHAnsi" w:hAnsiTheme="minorHAnsi"/>
              <w:noProof/>
              <w:color w:val="auto"/>
              <w:lang w:eastAsia="en-US"/>
            </w:rPr>
          </w:pPr>
          <w:hyperlink w:anchor="_Toc18306516" w:history="1">
            <w:r w:rsidR="00865B60" w:rsidRPr="00A0515D">
              <w:rPr>
                <w:rStyle w:val="Hyperlink"/>
                <w:noProof/>
              </w:rPr>
              <w:t>Executive Summary</w:t>
            </w:r>
            <w:r w:rsidR="00865B60">
              <w:rPr>
                <w:noProof/>
                <w:webHidden/>
              </w:rPr>
              <w:tab/>
            </w:r>
            <w:r w:rsidR="00865B60">
              <w:rPr>
                <w:noProof/>
                <w:webHidden/>
              </w:rPr>
              <w:fldChar w:fldCharType="begin"/>
            </w:r>
            <w:r w:rsidR="00865B60">
              <w:rPr>
                <w:noProof/>
                <w:webHidden/>
              </w:rPr>
              <w:instrText xml:space="preserve"> PAGEREF _Toc18306516 \h </w:instrText>
            </w:r>
            <w:r w:rsidR="00865B60">
              <w:rPr>
                <w:noProof/>
                <w:webHidden/>
              </w:rPr>
            </w:r>
            <w:r w:rsidR="00865B60">
              <w:rPr>
                <w:noProof/>
                <w:webHidden/>
              </w:rPr>
              <w:fldChar w:fldCharType="separate"/>
            </w:r>
            <w:r w:rsidR="00865B60">
              <w:rPr>
                <w:noProof/>
                <w:webHidden/>
              </w:rPr>
              <w:t>7</w:t>
            </w:r>
            <w:r w:rsidR="00865B60">
              <w:rPr>
                <w:noProof/>
                <w:webHidden/>
              </w:rPr>
              <w:fldChar w:fldCharType="end"/>
            </w:r>
          </w:hyperlink>
        </w:p>
        <w:p w14:paraId="057CB018" w14:textId="0989E63A" w:rsidR="00865B60" w:rsidRDefault="00D70AA0">
          <w:pPr>
            <w:pStyle w:val="TOC1"/>
            <w:tabs>
              <w:tab w:val="left" w:pos="440"/>
              <w:tab w:val="right" w:leader="dot" w:pos="9350"/>
            </w:tabs>
            <w:rPr>
              <w:rFonts w:asciiTheme="minorHAnsi" w:hAnsiTheme="minorHAnsi"/>
              <w:noProof/>
              <w:color w:val="auto"/>
              <w:lang w:eastAsia="en-US"/>
            </w:rPr>
          </w:pPr>
          <w:hyperlink w:anchor="_Toc18306517" w:history="1">
            <w:r w:rsidR="00865B60" w:rsidRPr="00A0515D">
              <w:rPr>
                <w:rStyle w:val="Hyperlink"/>
                <w:noProof/>
              </w:rPr>
              <w:t>1</w:t>
            </w:r>
            <w:r w:rsidR="00865B60">
              <w:rPr>
                <w:rFonts w:asciiTheme="minorHAnsi" w:hAnsiTheme="minorHAnsi"/>
                <w:noProof/>
                <w:color w:val="auto"/>
                <w:lang w:eastAsia="en-US"/>
              </w:rPr>
              <w:tab/>
            </w:r>
            <w:r w:rsidR="00865B60" w:rsidRPr="00A0515D">
              <w:rPr>
                <w:rStyle w:val="Hyperlink"/>
                <w:noProof/>
              </w:rPr>
              <w:t>Literature Review</w:t>
            </w:r>
            <w:r w:rsidR="00865B60">
              <w:rPr>
                <w:noProof/>
                <w:webHidden/>
              </w:rPr>
              <w:tab/>
            </w:r>
            <w:r w:rsidR="00865B60">
              <w:rPr>
                <w:noProof/>
                <w:webHidden/>
              </w:rPr>
              <w:fldChar w:fldCharType="begin"/>
            </w:r>
            <w:r w:rsidR="00865B60">
              <w:rPr>
                <w:noProof/>
                <w:webHidden/>
              </w:rPr>
              <w:instrText xml:space="preserve"> PAGEREF _Toc18306517 \h </w:instrText>
            </w:r>
            <w:r w:rsidR="00865B60">
              <w:rPr>
                <w:noProof/>
                <w:webHidden/>
              </w:rPr>
            </w:r>
            <w:r w:rsidR="00865B60">
              <w:rPr>
                <w:noProof/>
                <w:webHidden/>
              </w:rPr>
              <w:fldChar w:fldCharType="separate"/>
            </w:r>
            <w:r w:rsidR="00865B60">
              <w:rPr>
                <w:noProof/>
                <w:webHidden/>
              </w:rPr>
              <w:t>8</w:t>
            </w:r>
            <w:r w:rsidR="00865B60">
              <w:rPr>
                <w:noProof/>
                <w:webHidden/>
              </w:rPr>
              <w:fldChar w:fldCharType="end"/>
            </w:r>
          </w:hyperlink>
        </w:p>
        <w:p w14:paraId="1B7C4171" w14:textId="179C9EC6" w:rsidR="00865B60" w:rsidRDefault="00D70AA0">
          <w:pPr>
            <w:pStyle w:val="TOC2"/>
            <w:tabs>
              <w:tab w:val="left" w:pos="880"/>
              <w:tab w:val="right" w:leader="dot" w:pos="9350"/>
            </w:tabs>
            <w:rPr>
              <w:rFonts w:asciiTheme="minorHAnsi" w:hAnsiTheme="minorHAnsi"/>
              <w:noProof/>
              <w:color w:val="auto"/>
              <w:lang w:eastAsia="en-US"/>
            </w:rPr>
          </w:pPr>
          <w:hyperlink w:anchor="_Toc18306518" w:history="1">
            <w:r w:rsidR="00865B60" w:rsidRPr="00A0515D">
              <w:rPr>
                <w:rStyle w:val="Hyperlink"/>
                <w:noProof/>
              </w:rPr>
              <w:t>1.1</w:t>
            </w:r>
            <w:r w:rsidR="00865B60">
              <w:rPr>
                <w:rFonts w:asciiTheme="minorHAnsi" w:hAnsiTheme="minorHAnsi"/>
                <w:noProof/>
                <w:color w:val="auto"/>
                <w:lang w:eastAsia="en-US"/>
              </w:rPr>
              <w:tab/>
            </w:r>
            <w:r w:rsidR="00865B60" w:rsidRPr="00A0515D">
              <w:rPr>
                <w:rStyle w:val="Hyperlink"/>
                <w:noProof/>
              </w:rPr>
              <w:t>State of District Heating</w:t>
            </w:r>
            <w:r w:rsidR="00865B60">
              <w:rPr>
                <w:noProof/>
                <w:webHidden/>
              </w:rPr>
              <w:tab/>
            </w:r>
            <w:r w:rsidR="00865B60">
              <w:rPr>
                <w:noProof/>
                <w:webHidden/>
              </w:rPr>
              <w:fldChar w:fldCharType="begin"/>
            </w:r>
            <w:r w:rsidR="00865B60">
              <w:rPr>
                <w:noProof/>
                <w:webHidden/>
              </w:rPr>
              <w:instrText xml:space="preserve"> PAGEREF _Toc18306518 \h </w:instrText>
            </w:r>
            <w:r w:rsidR="00865B60">
              <w:rPr>
                <w:noProof/>
                <w:webHidden/>
              </w:rPr>
            </w:r>
            <w:r w:rsidR="00865B60">
              <w:rPr>
                <w:noProof/>
                <w:webHidden/>
              </w:rPr>
              <w:fldChar w:fldCharType="separate"/>
            </w:r>
            <w:r w:rsidR="00865B60">
              <w:rPr>
                <w:noProof/>
                <w:webHidden/>
              </w:rPr>
              <w:t>8</w:t>
            </w:r>
            <w:r w:rsidR="00865B60">
              <w:rPr>
                <w:noProof/>
                <w:webHidden/>
              </w:rPr>
              <w:fldChar w:fldCharType="end"/>
            </w:r>
          </w:hyperlink>
        </w:p>
        <w:p w14:paraId="08E752C9" w14:textId="60B1EB26" w:rsidR="00865B60" w:rsidRDefault="00D70AA0">
          <w:pPr>
            <w:pStyle w:val="TOC3"/>
            <w:tabs>
              <w:tab w:val="left" w:pos="1320"/>
              <w:tab w:val="right" w:leader="dot" w:pos="9350"/>
            </w:tabs>
            <w:rPr>
              <w:rFonts w:asciiTheme="minorHAnsi" w:hAnsiTheme="minorHAnsi"/>
              <w:noProof/>
              <w:color w:val="auto"/>
              <w:lang w:eastAsia="en-US"/>
            </w:rPr>
          </w:pPr>
          <w:hyperlink w:anchor="_Toc18306519" w:history="1">
            <w:r w:rsidR="00865B60" w:rsidRPr="00A0515D">
              <w:rPr>
                <w:rStyle w:val="Hyperlink"/>
                <w:noProof/>
                <w14:scene3d>
                  <w14:camera w14:prst="orthographicFront"/>
                  <w14:lightRig w14:rig="threePt" w14:dir="t">
                    <w14:rot w14:lat="0" w14:lon="0" w14:rev="0"/>
                  </w14:lightRig>
                </w14:scene3d>
              </w:rPr>
              <w:t>1.1.1</w:t>
            </w:r>
            <w:r w:rsidR="00865B60">
              <w:rPr>
                <w:rFonts w:asciiTheme="minorHAnsi" w:hAnsiTheme="minorHAnsi"/>
                <w:noProof/>
                <w:color w:val="auto"/>
                <w:lang w:eastAsia="en-US"/>
              </w:rPr>
              <w:tab/>
            </w:r>
            <w:r w:rsidR="00865B60" w:rsidRPr="00A0515D">
              <w:rPr>
                <w:rStyle w:val="Hyperlink"/>
                <w:noProof/>
              </w:rPr>
              <w:t>What is District Heating?</w:t>
            </w:r>
            <w:r w:rsidR="00865B60">
              <w:rPr>
                <w:noProof/>
                <w:webHidden/>
              </w:rPr>
              <w:tab/>
            </w:r>
            <w:r w:rsidR="00865B60">
              <w:rPr>
                <w:noProof/>
                <w:webHidden/>
              </w:rPr>
              <w:fldChar w:fldCharType="begin"/>
            </w:r>
            <w:r w:rsidR="00865B60">
              <w:rPr>
                <w:noProof/>
                <w:webHidden/>
              </w:rPr>
              <w:instrText xml:space="preserve"> PAGEREF _Toc18306519 \h </w:instrText>
            </w:r>
            <w:r w:rsidR="00865B60">
              <w:rPr>
                <w:noProof/>
                <w:webHidden/>
              </w:rPr>
            </w:r>
            <w:r w:rsidR="00865B60">
              <w:rPr>
                <w:noProof/>
                <w:webHidden/>
              </w:rPr>
              <w:fldChar w:fldCharType="separate"/>
            </w:r>
            <w:r w:rsidR="00865B60">
              <w:rPr>
                <w:noProof/>
                <w:webHidden/>
              </w:rPr>
              <w:t>8</w:t>
            </w:r>
            <w:r w:rsidR="00865B60">
              <w:rPr>
                <w:noProof/>
                <w:webHidden/>
              </w:rPr>
              <w:fldChar w:fldCharType="end"/>
            </w:r>
          </w:hyperlink>
        </w:p>
        <w:p w14:paraId="2D5FAE7B" w14:textId="5CF577FD" w:rsidR="00865B60" w:rsidRDefault="00D70AA0">
          <w:pPr>
            <w:pStyle w:val="TOC3"/>
            <w:tabs>
              <w:tab w:val="left" w:pos="1320"/>
              <w:tab w:val="right" w:leader="dot" w:pos="9350"/>
            </w:tabs>
            <w:rPr>
              <w:rFonts w:asciiTheme="minorHAnsi" w:hAnsiTheme="minorHAnsi"/>
              <w:noProof/>
              <w:color w:val="auto"/>
              <w:lang w:eastAsia="en-US"/>
            </w:rPr>
          </w:pPr>
          <w:hyperlink w:anchor="_Toc18306520" w:history="1">
            <w:r w:rsidR="00865B60" w:rsidRPr="00A0515D">
              <w:rPr>
                <w:rStyle w:val="Hyperlink"/>
                <w:noProof/>
                <w14:scene3d>
                  <w14:camera w14:prst="orthographicFront"/>
                  <w14:lightRig w14:rig="threePt" w14:dir="t">
                    <w14:rot w14:lat="0" w14:lon="0" w14:rev="0"/>
                  </w14:lightRig>
                </w14:scene3d>
              </w:rPr>
              <w:t>1.1.2</w:t>
            </w:r>
            <w:r w:rsidR="00865B60">
              <w:rPr>
                <w:rFonts w:asciiTheme="minorHAnsi" w:hAnsiTheme="minorHAnsi"/>
                <w:noProof/>
                <w:color w:val="auto"/>
                <w:lang w:eastAsia="en-US"/>
              </w:rPr>
              <w:tab/>
            </w:r>
            <w:r w:rsidR="00865B60" w:rsidRPr="00A0515D">
              <w:rPr>
                <w:rStyle w:val="Hyperlink"/>
                <w:noProof/>
              </w:rPr>
              <w:t>Potential Impact of District Heating</w:t>
            </w:r>
            <w:r w:rsidR="00865B60">
              <w:rPr>
                <w:noProof/>
                <w:webHidden/>
              </w:rPr>
              <w:tab/>
            </w:r>
            <w:r w:rsidR="00865B60">
              <w:rPr>
                <w:noProof/>
                <w:webHidden/>
              </w:rPr>
              <w:fldChar w:fldCharType="begin"/>
            </w:r>
            <w:r w:rsidR="00865B60">
              <w:rPr>
                <w:noProof/>
                <w:webHidden/>
              </w:rPr>
              <w:instrText xml:space="preserve"> PAGEREF _Toc18306520 \h </w:instrText>
            </w:r>
            <w:r w:rsidR="00865B60">
              <w:rPr>
                <w:noProof/>
                <w:webHidden/>
              </w:rPr>
            </w:r>
            <w:r w:rsidR="00865B60">
              <w:rPr>
                <w:noProof/>
                <w:webHidden/>
              </w:rPr>
              <w:fldChar w:fldCharType="separate"/>
            </w:r>
            <w:r w:rsidR="00865B60">
              <w:rPr>
                <w:noProof/>
                <w:webHidden/>
              </w:rPr>
              <w:t>8</w:t>
            </w:r>
            <w:r w:rsidR="00865B60">
              <w:rPr>
                <w:noProof/>
                <w:webHidden/>
              </w:rPr>
              <w:fldChar w:fldCharType="end"/>
            </w:r>
          </w:hyperlink>
        </w:p>
        <w:p w14:paraId="4AB566C5" w14:textId="2188D379" w:rsidR="00865B60" w:rsidRDefault="00D70AA0">
          <w:pPr>
            <w:pStyle w:val="TOC3"/>
            <w:tabs>
              <w:tab w:val="left" w:pos="1320"/>
              <w:tab w:val="right" w:leader="dot" w:pos="9350"/>
            </w:tabs>
            <w:rPr>
              <w:rFonts w:asciiTheme="minorHAnsi" w:hAnsiTheme="minorHAnsi"/>
              <w:noProof/>
              <w:color w:val="auto"/>
              <w:lang w:eastAsia="en-US"/>
            </w:rPr>
          </w:pPr>
          <w:hyperlink w:anchor="_Toc18306521" w:history="1">
            <w:r w:rsidR="00865B60" w:rsidRPr="00A0515D">
              <w:rPr>
                <w:rStyle w:val="Hyperlink"/>
                <w:noProof/>
                <w14:scene3d>
                  <w14:camera w14:prst="orthographicFront"/>
                  <w14:lightRig w14:rig="threePt" w14:dir="t">
                    <w14:rot w14:lat="0" w14:lon="0" w14:rev="0"/>
                  </w14:lightRig>
                </w14:scene3d>
              </w:rPr>
              <w:t>1.1.3</w:t>
            </w:r>
            <w:r w:rsidR="00865B60">
              <w:rPr>
                <w:rFonts w:asciiTheme="minorHAnsi" w:hAnsiTheme="minorHAnsi"/>
                <w:noProof/>
                <w:color w:val="auto"/>
                <w:lang w:eastAsia="en-US"/>
              </w:rPr>
              <w:tab/>
            </w:r>
            <w:r w:rsidR="00865B60" w:rsidRPr="00A0515D">
              <w:rPr>
                <w:rStyle w:val="Hyperlink"/>
                <w:noProof/>
              </w:rPr>
              <w:t>District Heating Evolution – Past, Present and Future</w:t>
            </w:r>
            <w:r w:rsidR="00865B60">
              <w:rPr>
                <w:noProof/>
                <w:webHidden/>
              </w:rPr>
              <w:tab/>
            </w:r>
            <w:r w:rsidR="00865B60">
              <w:rPr>
                <w:noProof/>
                <w:webHidden/>
              </w:rPr>
              <w:fldChar w:fldCharType="begin"/>
            </w:r>
            <w:r w:rsidR="00865B60">
              <w:rPr>
                <w:noProof/>
                <w:webHidden/>
              </w:rPr>
              <w:instrText xml:space="preserve"> PAGEREF _Toc18306521 \h </w:instrText>
            </w:r>
            <w:r w:rsidR="00865B60">
              <w:rPr>
                <w:noProof/>
                <w:webHidden/>
              </w:rPr>
            </w:r>
            <w:r w:rsidR="00865B60">
              <w:rPr>
                <w:noProof/>
                <w:webHidden/>
              </w:rPr>
              <w:fldChar w:fldCharType="separate"/>
            </w:r>
            <w:r w:rsidR="00865B60">
              <w:rPr>
                <w:noProof/>
                <w:webHidden/>
              </w:rPr>
              <w:t>9</w:t>
            </w:r>
            <w:r w:rsidR="00865B60">
              <w:rPr>
                <w:noProof/>
                <w:webHidden/>
              </w:rPr>
              <w:fldChar w:fldCharType="end"/>
            </w:r>
          </w:hyperlink>
        </w:p>
        <w:p w14:paraId="2C347559" w14:textId="60336F64" w:rsidR="00865B60" w:rsidRDefault="00D70AA0">
          <w:pPr>
            <w:pStyle w:val="TOC3"/>
            <w:tabs>
              <w:tab w:val="left" w:pos="1320"/>
              <w:tab w:val="right" w:leader="dot" w:pos="9350"/>
            </w:tabs>
            <w:rPr>
              <w:rFonts w:asciiTheme="minorHAnsi" w:hAnsiTheme="minorHAnsi"/>
              <w:noProof/>
              <w:color w:val="auto"/>
              <w:lang w:eastAsia="en-US"/>
            </w:rPr>
          </w:pPr>
          <w:hyperlink w:anchor="_Toc18306522" w:history="1">
            <w:r w:rsidR="00865B60" w:rsidRPr="00A0515D">
              <w:rPr>
                <w:rStyle w:val="Hyperlink"/>
                <w:noProof/>
                <w14:scene3d>
                  <w14:camera w14:prst="orthographicFront"/>
                  <w14:lightRig w14:rig="threePt" w14:dir="t">
                    <w14:rot w14:lat="0" w14:lon="0" w14:rev="0"/>
                  </w14:lightRig>
                </w14:scene3d>
              </w:rPr>
              <w:t>1.1.4</w:t>
            </w:r>
            <w:r w:rsidR="00865B60">
              <w:rPr>
                <w:rFonts w:asciiTheme="minorHAnsi" w:hAnsiTheme="minorHAnsi"/>
                <w:noProof/>
                <w:color w:val="auto"/>
                <w:lang w:eastAsia="en-US"/>
              </w:rPr>
              <w:tab/>
            </w:r>
            <w:r w:rsidR="00865B60" w:rsidRPr="00A0515D">
              <w:rPr>
                <w:rStyle w:val="Hyperlink"/>
                <w:noProof/>
              </w:rPr>
              <w:t>Key Success Factors</w:t>
            </w:r>
            <w:r w:rsidR="00865B60">
              <w:rPr>
                <w:noProof/>
                <w:webHidden/>
              </w:rPr>
              <w:tab/>
            </w:r>
            <w:r w:rsidR="00865B60">
              <w:rPr>
                <w:noProof/>
                <w:webHidden/>
              </w:rPr>
              <w:fldChar w:fldCharType="begin"/>
            </w:r>
            <w:r w:rsidR="00865B60">
              <w:rPr>
                <w:noProof/>
                <w:webHidden/>
              </w:rPr>
              <w:instrText xml:space="preserve"> PAGEREF _Toc18306522 \h </w:instrText>
            </w:r>
            <w:r w:rsidR="00865B60">
              <w:rPr>
                <w:noProof/>
                <w:webHidden/>
              </w:rPr>
            </w:r>
            <w:r w:rsidR="00865B60">
              <w:rPr>
                <w:noProof/>
                <w:webHidden/>
              </w:rPr>
              <w:fldChar w:fldCharType="separate"/>
            </w:r>
            <w:r w:rsidR="00865B60">
              <w:rPr>
                <w:noProof/>
                <w:webHidden/>
              </w:rPr>
              <w:t>11</w:t>
            </w:r>
            <w:r w:rsidR="00865B60">
              <w:rPr>
                <w:noProof/>
                <w:webHidden/>
              </w:rPr>
              <w:fldChar w:fldCharType="end"/>
            </w:r>
          </w:hyperlink>
        </w:p>
        <w:p w14:paraId="7386B2BE" w14:textId="3131AF04" w:rsidR="00865B60" w:rsidRDefault="00D70AA0">
          <w:pPr>
            <w:pStyle w:val="TOC2"/>
            <w:tabs>
              <w:tab w:val="left" w:pos="880"/>
              <w:tab w:val="right" w:leader="dot" w:pos="9350"/>
            </w:tabs>
            <w:rPr>
              <w:rFonts w:asciiTheme="minorHAnsi" w:hAnsiTheme="minorHAnsi"/>
              <w:noProof/>
              <w:color w:val="auto"/>
              <w:lang w:eastAsia="en-US"/>
            </w:rPr>
          </w:pPr>
          <w:hyperlink w:anchor="_Toc18306523" w:history="1">
            <w:r w:rsidR="00865B60" w:rsidRPr="00A0515D">
              <w:rPr>
                <w:rStyle w:val="Hyperlink"/>
                <w:noProof/>
              </w:rPr>
              <w:t>1.2</w:t>
            </w:r>
            <w:r w:rsidR="00865B60">
              <w:rPr>
                <w:rFonts w:asciiTheme="minorHAnsi" w:hAnsiTheme="minorHAnsi"/>
                <w:noProof/>
                <w:color w:val="auto"/>
                <w:lang w:eastAsia="en-US"/>
              </w:rPr>
              <w:tab/>
            </w:r>
            <w:r w:rsidR="00865B60" w:rsidRPr="00A0515D">
              <w:rPr>
                <w:rStyle w:val="Hyperlink"/>
                <w:noProof/>
              </w:rPr>
              <w:t>Adoption Path</w:t>
            </w:r>
            <w:r w:rsidR="00865B60">
              <w:rPr>
                <w:noProof/>
                <w:webHidden/>
              </w:rPr>
              <w:tab/>
            </w:r>
            <w:r w:rsidR="00865B60">
              <w:rPr>
                <w:noProof/>
                <w:webHidden/>
              </w:rPr>
              <w:fldChar w:fldCharType="begin"/>
            </w:r>
            <w:r w:rsidR="00865B60">
              <w:rPr>
                <w:noProof/>
                <w:webHidden/>
              </w:rPr>
              <w:instrText xml:space="preserve"> PAGEREF _Toc18306523 \h </w:instrText>
            </w:r>
            <w:r w:rsidR="00865B60">
              <w:rPr>
                <w:noProof/>
                <w:webHidden/>
              </w:rPr>
            </w:r>
            <w:r w:rsidR="00865B60">
              <w:rPr>
                <w:noProof/>
                <w:webHidden/>
              </w:rPr>
              <w:fldChar w:fldCharType="separate"/>
            </w:r>
            <w:r w:rsidR="00865B60">
              <w:rPr>
                <w:noProof/>
                <w:webHidden/>
              </w:rPr>
              <w:t>12</w:t>
            </w:r>
            <w:r w:rsidR="00865B60">
              <w:rPr>
                <w:noProof/>
                <w:webHidden/>
              </w:rPr>
              <w:fldChar w:fldCharType="end"/>
            </w:r>
          </w:hyperlink>
        </w:p>
        <w:p w14:paraId="118413F2" w14:textId="2E059AF1" w:rsidR="00865B60" w:rsidRDefault="00D70AA0">
          <w:pPr>
            <w:pStyle w:val="TOC3"/>
            <w:tabs>
              <w:tab w:val="left" w:pos="1320"/>
              <w:tab w:val="right" w:leader="dot" w:pos="9350"/>
            </w:tabs>
            <w:rPr>
              <w:rFonts w:asciiTheme="minorHAnsi" w:hAnsiTheme="minorHAnsi"/>
              <w:noProof/>
              <w:color w:val="auto"/>
              <w:lang w:eastAsia="en-US"/>
            </w:rPr>
          </w:pPr>
          <w:hyperlink w:anchor="_Toc18306524" w:history="1">
            <w:r w:rsidR="00865B60" w:rsidRPr="00A0515D">
              <w:rPr>
                <w:rStyle w:val="Hyperlink"/>
                <w:noProof/>
                <w14:scene3d>
                  <w14:camera w14:prst="orthographicFront"/>
                  <w14:lightRig w14:rig="threePt" w14:dir="t">
                    <w14:rot w14:lat="0" w14:lon="0" w14:rev="0"/>
                  </w14:lightRig>
                </w14:scene3d>
              </w:rPr>
              <w:t>1.2.1</w:t>
            </w:r>
            <w:r w:rsidR="00865B60">
              <w:rPr>
                <w:rFonts w:asciiTheme="minorHAnsi" w:hAnsiTheme="minorHAnsi"/>
                <w:noProof/>
                <w:color w:val="auto"/>
                <w:lang w:eastAsia="en-US"/>
              </w:rPr>
              <w:tab/>
            </w:r>
            <w:r w:rsidR="00865B60" w:rsidRPr="00A0515D">
              <w:rPr>
                <w:rStyle w:val="Hyperlink"/>
                <w:noProof/>
              </w:rPr>
              <w:t>Current Adoption</w:t>
            </w:r>
            <w:r w:rsidR="00865B60">
              <w:rPr>
                <w:noProof/>
                <w:webHidden/>
              </w:rPr>
              <w:tab/>
            </w:r>
            <w:r w:rsidR="00865B60">
              <w:rPr>
                <w:noProof/>
                <w:webHidden/>
              </w:rPr>
              <w:fldChar w:fldCharType="begin"/>
            </w:r>
            <w:r w:rsidR="00865B60">
              <w:rPr>
                <w:noProof/>
                <w:webHidden/>
              </w:rPr>
              <w:instrText xml:space="preserve"> PAGEREF _Toc18306524 \h </w:instrText>
            </w:r>
            <w:r w:rsidR="00865B60">
              <w:rPr>
                <w:noProof/>
                <w:webHidden/>
              </w:rPr>
            </w:r>
            <w:r w:rsidR="00865B60">
              <w:rPr>
                <w:noProof/>
                <w:webHidden/>
              </w:rPr>
              <w:fldChar w:fldCharType="separate"/>
            </w:r>
            <w:r w:rsidR="00865B60">
              <w:rPr>
                <w:noProof/>
                <w:webHidden/>
              </w:rPr>
              <w:t>12</w:t>
            </w:r>
            <w:r w:rsidR="00865B60">
              <w:rPr>
                <w:noProof/>
                <w:webHidden/>
              </w:rPr>
              <w:fldChar w:fldCharType="end"/>
            </w:r>
          </w:hyperlink>
        </w:p>
        <w:p w14:paraId="12FDD434" w14:textId="676B1C54" w:rsidR="00865B60" w:rsidRDefault="00D70AA0">
          <w:pPr>
            <w:pStyle w:val="TOC3"/>
            <w:tabs>
              <w:tab w:val="left" w:pos="1320"/>
              <w:tab w:val="right" w:leader="dot" w:pos="9350"/>
            </w:tabs>
            <w:rPr>
              <w:rFonts w:asciiTheme="minorHAnsi" w:hAnsiTheme="minorHAnsi"/>
              <w:noProof/>
              <w:color w:val="auto"/>
              <w:lang w:eastAsia="en-US"/>
            </w:rPr>
          </w:pPr>
          <w:hyperlink w:anchor="_Toc18306525" w:history="1">
            <w:r w:rsidR="00865B60" w:rsidRPr="00A0515D">
              <w:rPr>
                <w:rStyle w:val="Hyperlink"/>
                <w:noProof/>
                <w14:scene3d>
                  <w14:camera w14:prst="orthographicFront"/>
                  <w14:lightRig w14:rig="threePt" w14:dir="t">
                    <w14:rot w14:lat="0" w14:lon="0" w14:rev="0"/>
                  </w14:lightRig>
                </w14:scene3d>
              </w:rPr>
              <w:t>1.2.2</w:t>
            </w:r>
            <w:r w:rsidR="00865B60">
              <w:rPr>
                <w:rFonts w:asciiTheme="minorHAnsi" w:hAnsiTheme="minorHAnsi"/>
                <w:noProof/>
                <w:color w:val="auto"/>
                <w:lang w:eastAsia="en-US"/>
              </w:rPr>
              <w:tab/>
            </w:r>
            <w:r w:rsidR="00865B60" w:rsidRPr="00A0515D">
              <w:rPr>
                <w:rStyle w:val="Hyperlink"/>
                <w:noProof/>
              </w:rPr>
              <w:t>Trends to Accelerate Adoption</w:t>
            </w:r>
            <w:r w:rsidR="00865B60">
              <w:rPr>
                <w:noProof/>
                <w:webHidden/>
              </w:rPr>
              <w:tab/>
            </w:r>
            <w:r w:rsidR="00865B60">
              <w:rPr>
                <w:noProof/>
                <w:webHidden/>
              </w:rPr>
              <w:fldChar w:fldCharType="begin"/>
            </w:r>
            <w:r w:rsidR="00865B60">
              <w:rPr>
                <w:noProof/>
                <w:webHidden/>
              </w:rPr>
              <w:instrText xml:space="preserve"> PAGEREF _Toc18306525 \h </w:instrText>
            </w:r>
            <w:r w:rsidR="00865B60">
              <w:rPr>
                <w:noProof/>
                <w:webHidden/>
              </w:rPr>
            </w:r>
            <w:r w:rsidR="00865B60">
              <w:rPr>
                <w:noProof/>
                <w:webHidden/>
              </w:rPr>
              <w:fldChar w:fldCharType="separate"/>
            </w:r>
            <w:r w:rsidR="00865B60">
              <w:rPr>
                <w:noProof/>
                <w:webHidden/>
              </w:rPr>
              <w:t>16</w:t>
            </w:r>
            <w:r w:rsidR="00865B60">
              <w:rPr>
                <w:noProof/>
                <w:webHidden/>
              </w:rPr>
              <w:fldChar w:fldCharType="end"/>
            </w:r>
          </w:hyperlink>
        </w:p>
        <w:p w14:paraId="2EC28597" w14:textId="7AB308A2" w:rsidR="00865B60" w:rsidRDefault="00D70AA0">
          <w:pPr>
            <w:pStyle w:val="TOC3"/>
            <w:tabs>
              <w:tab w:val="left" w:pos="1320"/>
              <w:tab w:val="right" w:leader="dot" w:pos="9350"/>
            </w:tabs>
            <w:rPr>
              <w:rFonts w:asciiTheme="minorHAnsi" w:hAnsiTheme="minorHAnsi"/>
              <w:noProof/>
              <w:color w:val="auto"/>
              <w:lang w:eastAsia="en-US"/>
            </w:rPr>
          </w:pPr>
          <w:hyperlink w:anchor="_Toc18306526" w:history="1">
            <w:r w:rsidR="00865B60" w:rsidRPr="00A0515D">
              <w:rPr>
                <w:rStyle w:val="Hyperlink"/>
                <w:noProof/>
                <w14:scene3d>
                  <w14:camera w14:prst="orthographicFront"/>
                  <w14:lightRig w14:rig="threePt" w14:dir="t">
                    <w14:rot w14:lat="0" w14:lon="0" w14:rev="0"/>
                  </w14:lightRig>
                </w14:scene3d>
              </w:rPr>
              <w:t>1.2.3</w:t>
            </w:r>
            <w:r w:rsidR="00865B60">
              <w:rPr>
                <w:rFonts w:asciiTheme="minorHAnsi" w:hAnsiTheme="minorHAnsi"/>
                <w:noProof/>
                <w:color w:val="auto"/>
                <w:lang w:eastAsia="en-US"/>
              </w:rPr>
              <w:tab/>
            </w:r>
            <w:r w:rsidR="00865B60" w:rsidRPr="00A0515D">
              <w:rPr>
                <w:rStyle w:val="Hyperlink"/>
                <w:noProof/>
              </w:rPr>
              <w:t>Barriers to Adoption</w:t>
            </w:r>
            <w:r w:rsidR="00865B60">
              <w:rPr>
                <w:noProof/>
                <w:webHidden/>
              </w:rPr>
              <w:tab/>
            </w:r>
            <w:r w:rsidR="00865B60">
              <w:rPr>
                <w:noProof/>
                <w:webHidden/>
              </w:rPr>
              <w:fldChar w:fldCharType="begin"/>
            </w:r>
            <w:r w:rsidR="00865B60">
              <w:rPr>
                <w:noProof/>
                <w:webHidden/>
              </w:rPr>
              <w:instrText xml:space="preserve"> PAGEREF _Toc18306526 \h </w:instrText>
            </w:r>
            <w:r w:rsidR="00865B60">
              <w:rPr>
                <w:noProof/>
                <w:webHidden/>
              </w:rPr>
            </w:r>
            <w:r w:rsidR="00865B60">
              <w:rPr>
                <w:noProof/>
                <w:webHidden/>
              </w:rPr>
              <w:fldChar w:fldCharType="separate"/>
            </w:r>
            <w:r w:rsidR="00865B60">
              <w:rPr>
                <w:noProof/>
                <w:webHidden/>
              </w:rPr>
              <w:t>18</w:t>
            </w:r>
            <w:r w:rsidR="00865B60">
              <w:rPr>
                <w:noProof/>
                <w:webHidden/>
              </w:rPr>
              <w:fldChar w:fldCharType="end"/>
            </w:r>
          </w:hyperlink>
        </w:p>
        <w:p w14:paraId="778BBC42" w14:textId="50408296" w:rsidR="00865B60" w:rsidRDefault="00D70AA0">
          <w:pPr>
            <w:pStyle w:val="TOC3"/>
            <w:tabs>
              <w:tab w:val="left" w:pos="1320"/>
              <w:tab w:val="right" w:leader="dot" w:pos="9350"/>
            </w:tabs>
            <w:rPr>
              <w:rFonts w:asciiTheme="minorHAnsi" w:hAnsiTheme="minorHAnsi"/>
              <w:noProof/>
              <w:color w:val="auto"/>
              <w:lang w:eastAsia="en-US"/>
            </w:rPr>
          </w:pPr>
          <w:hyperlink w:anchor="_Toc18306527" w:history="1">
            <w:r w:rsidR="00865B60" w:rsidRPr="00A0515D">
              <w:rPr>
                <w:rStyle w:val="Hyperlink"/>
                <w:noProof/>
                <w14:scene3d>
                  <w14:camera w14:prst="orthographicFront"/>
                  <w14:lightRig w14:rig="threePt" w14:dir="t">
                    <w14:rot w14:lat="0" w14:lon="0" w14:rev="0"/>
                  </w14:lightRig>
                </w14:scene3d>
              </w:rPr>
              <w:t>1.2.4</w:t>
            </w:r>
            <w:r w:rsidR="00865B60">
              <w:rPr>
                <w:rFonts w:asciiTheme="minorHAnsi" w:hAnsiTheme="minorHAnsi"/>
                <w:noProof/>
                <w:color w:val="auto"/>
                <w:lang w:eastAsia="en-US"/>
              </w:rPr>
              <w:tab/>
            </w:r>
            <w:r w:rsidR="00865B60" w:rsidRPr="00A0515D">
              <w:rPr>
                <w:rStyle w:val="Hyperlink"/>
                <w:noProof/>
              </w:rPr>
              <w:t>Adoption Potential</w:t>
            </w:r>
            <w:r w:rsidR="00865B60">
              <w:rPr>
                <w:noProof/>
                <w:webHidden/>
              </w:rPr>
              <w:tab/>
            </w:r>
            <w:r w:rsidR="00865B60">
              <w:rPr>
                <w:noProof/>
                <w:webHidden/>
              </w:rPr>
              <w:fldChar w:fldCharType="begin"/>
            </w:r>
            <w:r w:rsidR="00865B60">
              <w:rPr>
                <w:noProof/>
                <w:webHidden/>
              </w:rPr>
              <w:instrText xml:space="preserve"> PAGEREF _Toc18306527 \h </w:instrText>
            </w:r>
            <w:r w:rsidR="00865B60">
              <w:rPr>
                <w:noProof/>
                <w:webHidden/>
              </w:rPr>
            </w:r>
            <w:r w:rsidR="00865B60">
              <w:rPr>
                <w:noProof/>
                <w:webHidden/>
              </w:rPr>
              <w:fldChar w:fldCharType="separate"/>
            </w:r>
            <w:r w:rsidR="00865B60">
              <w:rPr>
                <w:noProof/>
                <w:webHidden/>
              </w:rPr>
              <w:t>19</w:t>
            </w:r>
            <w:r w:rsidR="00865B60">
              <w:rPr>
                <w:noProof/>
                <w:webHidden/>
              </w:rPr>
              <w:fldChar w:fldCharType="end"/>
            </w:r>
          </w:hyperlink>
        </w:p>
        <w:p w14:paraId="46C217FA" w14:textId="447F956D" w:rsidR="00865B60" w:rsidRDefault="00D70AA0">
          <w:pPr>
            <w:pStyle w:val="TOC2"/>
            <w:tabs>
              <w:tab w:val="left" w:pos="880"/>
              <w:tab w:val="right" w:leader="dot" w:pos="9350"/>
            </w:tabs>
            <w:rPr>
              <w:rFonts w:asciiTheme="minorHAnsi" w:hAnsiTheme="minorHAnsi"/>
              <w:noProof/>
              <w:color w:val="auto"/>
              <w:lang w:eastAsia="en-US"/>
            </w:rPr>
          </w:pPr>
          <w:hyperlink w:anchor="_Toc18306528" w:history="1">
            <w:r w:rsidR="00865B60" w:rsidRPr="00A0515D">
              <w:rPr>
                <w:rStyle w:val="Hyperlink"/>
                <w:noProof/>
              </w:rPr>
              <w:t>1.3</w:t>
            </w:r>
            <w:r w:rsidR="00865B60">
              <w:rPr>
                <w:rFonts w:asciiTheme="minorHAnsi" w:hAnsiTheme="minorHAnsi"/>
                <w:noProof/>
                <w:color w:val="auto"/>
                <w:lang w:eastAsia="en-US"/>
              </w:rPr>
              <w:tab/>
            </w:r>
            <w:r w:rsidR="00865B60" w:rsidRPr="00A0515D">
              <w:rPr>
                <w:rStyle w:val="Hyperlink"/>
                <w:noProof/>
              </w:rPr>
              <w:t>Advantages and Disadvantages of District Heating</w:t>
            </w:r>
            <w:r w:rsidR="00865B60">
              <w:rPr>
                <w:noProof/>
                <w:webHidden/>
              </w:rPr>
              <w:tab/>
            </w:r>
            <w:r w:rsidR="00865B60">
              <w:rPr>
                <w:noProof/>
                <w:webHidden/>
              </w:rPr>
              <w:fldChar w:fldCharType="begin"/>
            </w:r>
            <w:r w:rsidR="00865B60">
              <w:rPr>
                <w:noProof/>
                <w:webHidden/>
              </w:rPr>
              <w:instrText xml:space="preserve"> PAGEREF _Toc18306528 \h </w:instrText>
            </w:r>
            <w:r w:rsidR="00865B60">
              <w:rPr>
                <w:noProof/>
                <w:webHidden/>
              </w:rPr>
            </w:r>
            <w:r w:rsidR="00865B60">
              <w:rPr>
                <w:noProof/>
                <w:webHidden/>
              </w:rPr>
              <w:fldChar w:fldCharType="separate"/>
            </w:r>
            <w:r w:rsidR="00865B60">
              <w:rPr>
                <w:noProof/>
                <w:webHidden/>
              </w:rPr>
              <w:t>24</w:t>
            </w:r>
            <w:r w:rsidR="00865B60">
              <w:rPr>
                <w:noProof/>
                <w:webHidden/>
              </w:rPr>
              <w:fldChar w:fldCharType="end"/>
            </w:r>
          </w:hyperlink>
        </w:p>
        <w:p w14:paraId="1F1EB028" w14:textId="121D68C9" w:rsidR="00865B60" w:rsidRDefault="00D70AA0">
          <w:pPr>
            <w:pStyle w:val="TOC3"/>
            <w:tabs>
              <w:tab w:val="left" w:pos="1320"/>
              <w:tab w:val="right" w:leader="dot" w:pos="9350"/>
            </w:tabs>
            <w:rPr>
              <w:rFonts w:asciiTheme="minorHAnsi" w:hAnsiTheme="minorHAnsi"/>
              <w:noProof/>
              <w:color w:val="auto"/>
              <w:lang w:eastAsia="en-US"/>
            </w:rPr>
          </w:pPr>
          <w:hyperlink w:anchor="_Toc18306529" w:history="1">
            <w:r w:rsidR="00865B60" w:rsidRPr="00A0515D">
              <w:rPr>
                <w:rStyle w:val="Hyperlink"/>
                <w:noProof/>
                <w14:scene3d>
                  <w14:camera w14:prst="orthographicFront"/>
                  <w14:lightRig w14:rig="threePt" w14:dir="t">
                    <w14:rot w14:lat="0" w14:lon="0" w14:rev="0"/>
                  </w14:lightRig>
                </w14:scene3d>
              </w:rPr>
              <w:t>1.3.1</w:t>
            </w:r>
            <w:r w:rsidR="00865B60">
              <w:rPr>
                <w:rFonts w:asciiTheme="minorHAnsi" w:hAnsiTheme="minorHAnsi"/>
                <w:noProof/>
                <w:color w:val="auto"/>
                <w:lang w:eastAsia="en-US"/>
              </w:rPr>
              <w:tab/>
            </w:r>
            <w:r w:rsidR="00865B60" w:rsidRPr="00A0515D">
              <w:rPr>
                <w:rStyle w:val="Hyperlink"/>
                <w:noProof/>
              </w:rPr>
              <w:t>Similar Solutions</w:t>
            </w:r>
            <w:r w:rsidR="00865B60">
              <w:rPr>
                <w:noProof/>
                <w:webHidden/>
              </w:rPr>
              <w:tab/>
            </w:r>
            <w:r w:rsidR="00865B60">
              <w:rPr>
                <w:noProof/>
                <w:webHidden/>
              </w:rPr>
              <w:fldChar w:fldCharType="begin"/>
            </w:r>
            <w:r w:rsidR="00865B60">
              <w:rPr>
                <w:noProof/>
                <w:webHidden/>
              </w:rPr>
              <w:instrText xml:space="preserve"> PAGEREF _Toc18306529 \h </w:instrText>
            </w:r>
            <w:r w:rsidR="00865B60">
              <w:rPr>
                <w:noProof/>
                <w:webHidden/>
              </w:rPr>
            </w:r>
            <w:r w:rsidR="00865B60">
              <w:rPr>
                <w:noProof/>
                <w:webHidden/>
              </w:rPr>
              <w:fldChar w:fldCharType="separate"/>
            </w:r>
            <w:r w:rsidR="00865B60">
              <w:rPr>
                <w:noProof/>
                <w:webHidden/>
              </w:rPr>
              <w:t>24</w:t>
            </w:r>
            <w:r w:rsidR="00865B60">
              <w:rPr>
                <w:noProof/>
                <w:webHidden/>
              </w:rPr>
              <w:fldChar w:fldCharType="end"/>
            </w:r>
          </w:hyperlink>
        </w:p>
        <w:p w14:paraId="7758BC4E" w14:textId="5AB0FC09" w:rsidR="00865B60" w:rsidRDefault="00D70AA0">
          <w:pPr>
            <w:pStyle w:val="TOC3"/>
            <w:tabs>
              <w:tab w:val="left" w:pos="1320"/>
              <w:tab w:val="right" w:leader="dot" w:pos="9350"/>
            </w:tabs>
            <w:rPr>
              <w:rFonts w:asciiTheme="minorHAnsi" w:hAnsiTheme="minorHAnsi"/>
              <w:noProof/>
              <w:color w:val="auto"/>
              <w:lang w:eastAsia="en-US"/>
            </w:rPr>
          </w:pPr>
          <w:hyperlink w:anchor="_Toc18306530" w:history="1">
            <w:r w:rsidR="00865B60" w:rsidRPr="00A0515D">
              <w:rPr>
                <w:rStyle w:val="Hyperlink"/>
                <w:noProof/>
                <w14:scene3d>
                  <w14:camera w14:prst="orthographicFront"/>
                  <w14:lightRig w14:rig="threePt" w14:dir="t">
                    <w14:rot w14:lat="0" w14:lon="0" w14:rev="0"/>
                  </w14:lightRig>
                </w14:scene3d>
              </w:rPr>
              <w:t>1.3.2</w:t>
            </w:r>
            <w:r w:rsidR="00865B60">
              <w:rPr>
                <w:rFonts w:asciiTheme="minorHAnsi" w:hAnsiTheme="minorHAnsi"/>
                <w:noProof/>
                <w:color w:val="auto"/>
                <w:lang w:eastAsia="en-US"/>
              </w:rPr>
              <w:tab/>
            </w:r>
            <w:r w:rsidR="00865B60" w:rsidRPr="00A0515D">
              <w:rPr>
                <w:rStyle w:val="Hyperlink"/>
                <w:noProof/>
              </w:rPr>
              <w:t>Arguments for Adoption</w:t>
            </w:r>
            <w:r w:rsidR="00865B60">
              <w:rPr>
                <w:noProof/>
                <w:webHidden/>
              </w:rPr>
              <w:tab/>
            </w:r>
            <w:r w:rsidR="00865B60">
              <w:rPr>
                <w:noProof/>
                <w:webHidden/>
              </w:rPr>
              <w:fldChar w:fldCharType="begin"/>
            </w:r>
            <w:r w:rsidR="00865B60">
              <w:rPr>
                <w:noProof/>
                <w:webHidden/>
              </w:rPr>
              <w:instrText xml:space="preserve"> PAGEREF _Toc18306530 \h </w:instrText>
            </w:r>
            <w:r w:rsidR="00865B60">
              <w:rPr>
                <w:noProof/>
                <w:webHidden/>
              </w:rPr>
            </w:r>
            <w:r w:rsidR="00865B60">
              <w:rPr>
                <w:noProof/>
                <w:webHidden/>
              </w:rPr>
              <w:fldChar w:fldCharType="separate"/>
            </w:r>
            <w:r w:rsidR="00865B60">
              <w:rPr>
                <w:noProof/>
                <w:webHidden/>
              </w:rPr>
              <w:t>24</w:t>
            </w:r>
            <w:r w:rsidR="00865B60">
              <w:rPr>
                <w:noProof/>
                <w:webHidden/>
              </w:rPr>
              <w:fldChar w:fldCharType="end"/>
            </w:r>
          </w:hyperlink>
        </w:p>
        <w:p w14:paraId="223CEB02" w14:textId="08D21742" w:rsidR="00865B60" w:rsidRDefault="00D70AA0">
          <w:pPr>
            <w:pStyle w:val="TOC3"/>
            <w:tabs>
              <w:tab w:val="left" w:pos="1320"/>
              <w:tab w:val="right" w:leader="dot" w:pos="9350"/>
            </w:tabs>
            <w:rPr>
              <w:rFonts w:asciiTheme="minorHAnsi" w:hAnsiTheme="minorHAnsi"/>
              <w:noProof/>
              <w:color w:val="auto"/>
              <w:lang w:eastAsia="en-US"/>
            </w:rPr>
          </w:pPr>
          <w:hyperlink w:anchor="_Toc18306531" w:history="1">
            <w:r w:rsidR="00865B60" w:rsidRPr="00A0515D">
              <w:rPr>
                <w:rStyle w:val="Hyperlink"/>
                <w:noProof/>
                <w14:scene3d>
                  <w14:camera w14:prst="orthographicFront"/>
                  <w14:lightRig w14:rig="threePt" w14:dir="t">
                    <w14:rot w14:lat="0" w14:lon="0" w14:rev="0"/>
                  </w14:lightRig>
                </w14:scene3d>
              </w:rPr>
              <w:t>1.3.3</w:t>
            </w:r>
            <w:r w:rsidR="00865B60">
              <w:rPr>
                <w:rFonts w:asciiTheme="minorHAnsi" w:hAnsiTheme="minorHAnsi"/>
                <w:noProof/>
                <w:color w:val="auto"/>
                <w:lang w:eastAsia="en-US"/>
              </w:rPr>
              <w:tab/>
            </w:r>
            <w:r w:rsidR="00865B60" w:rsidRPr="00A0515D">
              <w:rPr>
                <w:rStyle w:val="Hyperlink"/>
                <w:noProof/>
              </w:rPr>
              <w:t>Additional Benefits and Burdens</w:t>
            </w:r>
            <w:r w:rsidR="00865B60">
              <w:rPr>
                <w:noProof/>
                <w:webHidden/>
              </w:rPr>
              <w:tab/>
            </w:r>
            <w:r w:rsidR="00865B60">
              <w:rPr>
                <w:noProof/>
                <w:webHidden/>
              </w:rPr>
              <w:fldChar w:fldCharType="begin"/>
            </w:r>
            <w:r w:rsidR="00865B60">
              <w:rPr>
                <w:noProof/>
                <w:webHidden/>
              </w:rPr>
              <w:instrText xml:space="preserve"> PAGEREF _Toc18306531 \h </w:instrText>
            </w:r>
            <w:r w:rsidR="00865B60">
              <w:rPr>
                <w:noProof/>
                <w:webHidden/>
              </w:rPr>
            </w:r>
            <w:r w:rsidR="00865B60">
              <w:rPr>
                <w:noProof/>
                <w:webHidden/>
              </w:rPr>
              <w:fldChar w:fldCharType="separate"/>
            </w:r>
            <w:r w:rsidR="00865B60">
              <w:rPr>
                <w:noProof/>
                <w:webHidden/>
              </w:rPr>
              <w:t>25</w:t>
            </w:r>
            <w:r w:rsidR="00865B60">
              <w:rPr>
                <w:noProof/>
                <w:webHidden/>
              </w:rPr>
              <w:fldChar w:fldCharType="end"/>
            </w:r>
          </w:hyperlink>
        </w:p>
        <w:p w14:paraId="16106A25" w14:textId="0277357D" w:rsidR="00865B60" w:rsidRDefault="00D70AA0">
          <w:pPr>
            <w:pStyle w:val="TOC1"/>
            <w:tabs>
              <w:tab w:val="left" w:pos="440"/>
              <w:tab w:val="right" w:leader="dot" w:pos="9350"/>
            </w:tabs>
            <w:rPr>
              <w:rFonts w:asciiTheme="minorHAnsi" w:hAnsiTheme="minorHAnsi"/>
              <w:noProof/>
              <w:color w:val="auto"/>
              <w:lang w:eastAsia="en-US"/>
            </w:rPr>
          </w:pPr>
          <w:hyperlink w:anchor="_Toc18306532" w:history="1">
            <w:r w:rsidR="00865B60" w:rsidRPr="00A0515D">
              <w:rPr>
                <w:rStyle w:val="Hyperlink"/>
                <w:noProof/>
              </w:rPr>
              <w:t>2</w:t>
            </w:r>
            <w:r w:rsidR="00865B60">
              <w:rPr>
                <w:rFonts w:asciiTheme="minorHAnsi" w:hAnsiTheme="minorHAnsi"/>
                <w:noProof/>
                <w:color w:val="auto"/>
                <w:lang w:eastAsia="en-US"/>
              </w:rPr>
              <w:tab/>
            </w:r>
            <w:r w:rsidR="00865B60" w:rsidRPr="00A0515D">
              <w:rPr>
                <w:rStyle w:val="Hyperlink"/>
                <w:noProof/>
              </w:rPr>
              <w:t>Methodology</w:t>
            </w:r>
            <w:r w:rsidR="00865B60">
              <w:rPr>
                <w:noProof/>
                <w:webHidden/>
              </w:rPr>
              <w:tab/>
            </w:r>
            <w:r w:rsidR="00865B60">
              <w:rPr>
                <w:noProof/>
                <w:webHidden/>
              </w:rPr>
              <w:fldChar w:fldCharType="begin"/>
            </w:r>
            <w:r w:rsidR="00865B60">
              <w:rPr>
                <w:noProof/>
                <w:webHidden/>
              </w:rPr>
              <w:instrText xml:space="preserve"> PAGEREF _Toc18306532 \h </w:instrText>
            </w:r>
            <w:r w:rsidR="00865B60">
              <w:rPr>
                <w:noProof/>
                <w:webHidden/>
              </w:rPr>
            </w:r>
            <w:r w:rsidR="00865B60">
              <w:rPr>
                <w:noProof/>
                <w:webHidden/>
              </w:rPr>
              <w:fldChar w:fldCharType="separate"/>
            </w:r>
            <w:r w:rsidR="00865B60">
              <w:rPr>
                <w:noProof/>
                <w:webHidden/>
              </w:rPr>
              <w:t>28</w:t>
            </w:r>
            <w:r w:rsidR="00865B60">
              <w:rPr>
                <w:noProof/>
                <w:webHidden/>
              </w:rPr>
              <w:fldChar w:fldCharType="end"/>
            </w:r>
          </w:hyperlink>
        </w:p>
        <w:p w14:paraId="0EC4CCAF" w14:textId="112295B0" w:rsidR="00865B60" w:rsidRDefault="00D70AA0">
          <w:pPr>
            <w:pStyle w:val="TOC2"/>
            <w:tabs>
              <w:tab w:val="left" w:pos="880"/>
              <w:tab w:val="right" w:leader="dot" w:pos="9350"/>
            </w:tabs>
            <w:rPr>
              <w:rFonts w:asciiTheme="minorHAnsi" w:hAnsiTheme="minorHAnsi"/>
              <w:noProof/>
              <w:color w:val="auto"/>
              <w:lang w:eastAsia="en-US"/>
            </w:rPr>
          </w:pPr>
          <w:hyperlink w:anchor="_Toc18306533" w:history="1">
            <w:r w:rsidR="00865B60" w:rsidRPr="00A0515D">
              <w:rPr>
                <w:rStyle w:val="Hyperlink"/>
                <w:noProof/>
              </w:rPr>
              <w:t>2.1</w:t>
            </w:r>
            <w:r w:rsidR="00865B60">
              <w:rPr>
                <w:rFonts w:asciiTheme="minorHAnsi" w:hAnsiTheme="minorHAnsi"/>
                <w:noProof/>
                <w:color w:val="auto"/>
                <w:lang w:eastAsia="en-US"/>
              </w:rPr>
              <w:tab/>
            </w:r>
            <w:r w:rsidR="00865B60" w:rsidRPr="00A0515D">
              <w:rPr>
                <w:rStyle w:val="Hyperlink"/>
                <w:noProof/>
              </w:rPr>
              <w:t>Introduction</w:t>
            </w:r>
            <w:r w:rsidR="00865B60">
              <w:rPr>
                <w:noProof/>
                <w:webHidden/>
              </w:rPr>
              <w:tab/>
            </w:r>
            <w:r w:rsidR="00865B60">
              <w:rPr>
                <w:noProof/>
                <w:webHidden/>
              </w:rPr>
              <w:fldChar w:fldCharType="begin"/>
            </w:r>
            <w:r w:rsidR="00865B60">
              <w:rPr>
                <w:noProof/>
                <w:webHidden/>
              </w:rPr>
              <w:instrText xml:space="preserve"> PAGEREF _Toc18306533 \h </w:instrText>
            </w:r>
            <w:r w:rsidR="00865B60">
              <w:rPr>
                <w:noProof/>
                <w:webHidden/>
              </w:rPr>
            </w:r>
            <w:r w:rsidR="00865B60">
              <w:rPr>
                <w:noProof/>
                <w:webHidden/>
              </w:rPr>
              <w:fldChar w:fldCharType="separate"/>
            </w:r>
            <w:r w:rsidR="00865B60">
              <w:rPr>
                <w:noProof/>
                <w:webHidden/>
              </w:rPr>
              <w:t>28</w:t>
            </w:r>
            <w:r w:rsidR="00865B60">
              <w:rPr>
                <w:noProof/>
                <w:webHidden/>
              </w:rPr>
              <w:fldChar w:fldCharType="end"/>
            </w:r>
          </w:hyperlink>
        </w:p>
        <w:p w14:paraId="2EED14BD" w14:textId="5FF0879E" w:rsidR="00865B60" w:rsidRDefault="00D70AA0">
          <w:pPr>
            <w:pStyle w:val="TOC2"/>
            <w:tabs>
              <w:tab w:val="left" w:pos="880"/>
              <w:tab w:val="right" w:leader="dot" w:pos="9350"/>
            </w:tabs>
            <w:rPr>
              <w:rFonts w:asciiTheme="minorHAnsi" w:hAnsiTheme="minorHAnsi"/>
              <w:noProof/>
              <w:color w:val="auto"/>
              <w:lang w:eastAsia="en-US"/>
            </w:rPr>
          </w:pPr>
          <w:hyperlink w:anchor="_Toc18306534" w:history="1">
            <w:r w:rsidR="00865B60" w:rsidRPr="00A0515D">
              <w:rPr>
                <w:rStyle w:val="Hyperlink"/>
                <w:noProof/>
              </w:rPr>
              <w:t>2.2</w:t>
            </w:r>
            <w:r w:rsidR="00865B60">
              <w:rPr>
                <w:rFonts w:asciiTheme="minorHAnsi" w:hAnsiTheme="minorHAnsi"/>
                <w:noProof/>
                <w:color w:val="auto"/>
                <w:lang w:eastAsia="en-US"/>
              </w:rPr>
              <w:tab/>
            </w:r>
            <w:r w:rsidR="00865B60" w:rsidRPr="00A0515D">
              <w:rPr>
                <w:rStyle w:val="Hyperlink"/>
                <w:noProof/>
              </w:rPr>
              <w:t>Data Sources</w:t>
            </w:r>
            <w:r w:rsidR="00865B60">
              <w:rPr>
                <w:noProof/>
                <w:webHidden/>
              </w:rPr>
              <w:tab/>
            </w:r>
            <w:r w:rsidR="00865B60">
              <w:rPr>
                <w:noProof/>
                <w:webHidden/>
              </w:rPr>
              <w:fldChar w:fldCharType="begin"/>
            </w:r>
            <w:r w:rsidR="00865B60">
              <w:rPr>
                <w:noProof/>
                <w:webHidden/>
              </w:rPr>
              <w:instrText xml:space="preserve"> PAGEREF _Toc18306534 \h </w:instrText>
            </w:r>
            <w:r w:rsidR="00865B60">
              <w:rPr>
                <w:noProof/>
                <w:webHidden/>
              </w:rPr>
            </w:r>
            <w:r w:rsidR="00865B60">
              <w:rPr>
                <w:noProof/>
                <w:webHidden/>
              </w:rPr>
              <w:fldChar w:fldCharType="separate"/>
            </w:r>
            <w:r w:rsidR="00865B60">
              <w:rPr>
                <w:noProof/>
                <w:webHidden/>
              </w:rPr>
              <w:t>30</w:t>
            </w:r>
            <w:r w:rsidR="00865B60">
              <w:rPr>
                <w:noProof/>
                <w:webHidden/>
              </w:rPr>
              <w:fldChar w:fldCharType="end"/>
            </w:r>
          </w:hyperlink>
        </w:p>
        <w:p w14:paraId="58417538" w14:textId="1FECACE8" w:rsidR="00865B60" w:rsidRDefault="00D70AA0">
          <w:pPr>
            <w:pStyle w:val="TOC2"/>
            <w:tabs>
              <w:tab w:val="left" w:pos="880"/>
              <w:tab w:val="right" w:leader="dot" w:pos="9350"/>
            </w:tabs>
            <w:rPr>
              <w:rFonts w:asciiTheme="minorHAnsi" w:hAnsiTheme="minorHAnsi"/>
              <w:noProof/>
              <w:color w:val="auto"/>
              <w:lang w:eastAsia="en-US"/>
            </w:rPr>
          </w:pPr>
          <w:hyperlink w:anchor="_Toc18306535" w:history="1">
            <w:r w:rsidR="00865B60" w:rsidRPr="00A0515D">
              <w:rPr>
                <w:rStyle w:val="Hyperlink"/>
                <w:noProof/>
              </w:rPr>
              <w:t>2.3</w:t>
            </w:r>
            <w:r w:rsidR="00865B60">
              <w:rPr>
                <w:rFonts w:asciiTheme="minorHAnsi" w:hAnsiTheme="minorHAnsi"/>
                <w:noProof/>
                <w:color w:val="auto"/>
                <w:lang w:eastAsia="en-US"/>
              </w:rPr>
              <w:tab/>
            </w:r>
            <w:r w:rsidR="00865B60" w:rsidRPr="00A0515D">
              <w:rPr>
                <w:rStyle w:val="Hyperlink"/>
                <w:noProof/>
              </w:rPr>
              <w:t>Space Heating Delivered Energy Total Addressable Market (TAM)</w:t>
            </w:r>
            <w:r w:rsidR="00865B60">
              <w:rPr>
                <w:noProof/>
                <w:webHidden/>
              </w:rPr>
              <w:tab/>
            </w:r>
            <w:r w:rsidR="00865B60">
              <w:rPr>
                <w:noProof/>
                <w:webHidden/>
              </w:rPr>
              <w:fldChar w:fldCharType="begin"/>
            </w:r>
            <w:r w:rsidR="00865B60">
              <w:rPr>
                <w:noProof/>
                <w:webHidden/>
              </w:rPr>
              <w:instrText xml:space="preserve"> PAGEREF _Toc18306535 \h </w:instrText>
            </w:r>
            <w:r w:rsidR="00865B60">
              <w:rPr>
                <w:noProof/>
                <w:webHidden/>
              </w:rPr>
            </w:r>
            <w:r w:rsidR="00865B60">
              <w:rPr>
                <w:noProof/>
                <w:webHidden/>
              </w:rPr>
              <w:fldChar w:fldCharType="separate"/>
            </w:r>
            <w:r w:rsidR="00865B60">
              <w:rPr>
                <w:noProof/>
                <w:webHidden/>
              </w:rPr>
              <w:t>31</w:t>
            </w:r>
            <w:r w:rsidR="00865B60">
              <w:rPr>
                <w:noProof/>
                <w:webHidden/>
              </w:rPr>
              <w:fldChar w:fldCharType="end"/>
            </w:r>
          </w:hyperlink>
        </w:p>
        <w:p w14:paraId="623AC806" w14:textId="465501D7" w:rsidR="00865B60" w:rsidRDefault="00D70AA0">
          <w:pPr>
            <w:pStyle w:val="TOC2"/>
            <w:tabs>
              <w:tab w:val="left" w:pos="880"/>
              <w:tab w:val="right" w:leader="dot" w:pos="9350"/>
            </w:tabs>
            <w:rPr>
              <w:rFonts w:asciiTheme="minorHAnsi" w:hAnsiTheme="minorHAnsi"/>
              <w:noProof/>
              <w:color w:val="auto"/>
              <w:lang w:eastAsia="en-US"/>
            </w:rPr>
          </w:pPr>
          <w:hyperlink w:anchor="_Toc18306536" w:history="1">
            <w:r w:rsidR="00865B60" w:rsidRPr="00A0515D">
              <w:rPr>
                <w:rStyle w:val="Hyperlink"/>
                <w:noProof/>
              </w:rPr>
              <w:t>2.4</w:t>
            </w:r>
            <w:r w:rsidR="00865B60">
              <w:rPr>
                <w:rFonts w:asciiTheme="minorHAnsi" w:hAnsiTheme="minorHAnsi"/>
                <w:noProof/>
                <w:color w:val="auto"/>
                <w:lang w:eastAsia="en-US"/>
              </w:rPr>
              <w:tab/>
            </w:r>
            <w:r w:rsidR="00865B60" w:rsidRPr="00A0515D">
              <w:rPr>
                <w:rStyle w:val="Hyperlink"/>
                <w:noProof/>
              </w:rPr>
              <w:t>Renewable District Heating (RDH) Adoption Scenarios</w:t>
            </w:r>
            <w:r w:rsidR="00865B60">
              <w:rPr>
                <w:noProof/>
                <w:webHidden/>
              </w:rPr>
              <w:tab/>
            </w:r>
            <w:r w:rsidR="00865B60">
              <w:rPr>
                <w:noProof/>
                <w:webHidden/>
              </w:rPr>
              <w:fldChar w:fldCharType="begin"/>
            </w:r>
            <w:r w:rsidR="00865B60">
              <w:rPr>
                <w:noProof/>
                <w:webHidden/>
              </w:rPr>
              <w:instrText xml:space="preserve"> PAGEREF _Toc18306536 \h </w:instrText>
            </w:r>
            <w:r w:rsidR="00865B60">
              <w:rPr>
                <w:noProof/>
                <w:webHidden/>
              </w:rPr>
            </w:r>
            <w:r w:rsidR="00865B60">
              <w:rPr>
                <w:noProof/>
                <w:webHidden/>
              </w:rPr>
              <w:fldChar w:fldCharType="separate"/>
            </w:r>
            <w:r w:rsidR="00865B60">
              <w:rPr>
                <w:noProof/>
                <w:webHidden/>
              </w:rPr>
              <w:t>32</w:t>
            </w:r>
            <w:r w:rsidR="00865B60">
              <w:rPr>
                <w:noProof/>
                <w:webHidden/>
              </w:rPr>
              <w:fldChar w:fldCharType="end"/>
            </w:r>
          </w:hyperlink>
        </w:p>
        <w:p w14:paraId="0418707D" w14:textId="3B98F268" w:rsidR="00865B60" w:rsidRDefault="00D70AA0">
          <w:pPr>
            <w:pStyle w:val="TOC3"/>
            <w:tabs>
              <w:tab w:val="left" w:pos="1320"/>
              <w:tab w:val="right" w:leader="dot" w:pos="9350"/>
            </w:tabs>
            <w:rPr>
              <w:rFonts w:asciiTheme="minorHAnsi" w:hAnsiTheme="minorHAnsi"/>
              <w:noProof/>
              <w:color w:val="auto"/>
              <w:lang w:eastAsia="en-US"/>
            </w:rPr>
          </w:pPr>
          <w:hyperlink w:anchor="_Toc18306537" w:history="1">
            <w:r w:rsidR="00865B60" w:rsidRPr="00A0515D">
              <w:rPr>
                <w:rStyle w:val="Hyperlink"/>
                <w:noProof/>
                <w14:scene3d>
                  <w14:camera w14:prst="orthographicFront"/>
                  <w14:lightRig w14:rig="threePt" w14:dir="t">
                    <w14:rot w14:lat="0" w14:lon="0" w14:rev="0"/>
                  </w14:lightRig>
                </w14:scene3d>
              </w:rPr>
              <w:t>2.4.1</w:t>
            </w:r>
            <w:r w:rsidR="00865B60">
              <w:rPr>
                <w:rFonts w:asciiTheme="minorHAnsi" w:hAnsiTheme="minorHAnsi"/>
                <w:noProof/>
                <w:color w:val="auto"/>
                <w:lang w:eastAsia="en-US"/>
              </w:rPr>
              <w:tab/>
            </w:r>
            <w:r w:rsidR="00865B60" w:rsidRPr="00A0515D">
              <w:rPr>
                <w:rStyle w:val="Hyperlink"/>
                <w:noProof/>
              </w:rPr>
              <w:t>Adoption Scenario Modeling</w:t>
            </w:r>
            <w:r w:rsidR="00865B60">
              <w:rPr>
                <w:noProof/>
                <w:webHidden/>
              </w:rPr>
              <w:tab/>
            </w:r>
            <w:r w:rsidR="00865B60">
              <w:rPr>
                <w:noProof/>
                <w:webHidden/>
              </w:rPr>
              <w:fldChar w:fldCharType="begin"/>
            </w:r>
            <w:r w:rsidR="00865B60">
              <w:rPr>
                <w:noProof/>
                <w:webHidden/>
              </w:rPr>
              <w:instrText xml:space="preserve"> PAGEREF _Toc18306537 \h </w:instrText>
            </w:r>
            <w:r w:rsidR="00865B60">
              <w:rPr>
                <w:noProof/>
                <w:webHidden/>
              </w:rPr>
            </w:r>
            <w:r w:rsidR="00865B60">
              <w:rPr>
                <w:noProof/>
                <w:webHidden/>
              </w:rPr>
              <w:fldChar w:fldCharType="separate"/>
            </w:r>
            <w:r w:rsidR="00865B60">
              <w:rPr>
                <w:noProof/>
                <w:webHidden/>
              </w:rPr>
              <w:t>32</w:t>
            </w:r>
            <w:r w:rsidR="00865B60">
              <w:rPr>
                <w:noProof/>
                <w:webHidden/>
              </w:rPr>
              <w:fldChar w:fldCharType="end"/>
            </w:r>
          </w:hyperlink>
        </w:p>
        <w:p w14:paraId="38A02AE0" w14:textId="17B5767B" w:rsidR="00865B60" w:rsidRDefault="00D70AA0">
          <w:pPr>
            <w:pStyle w:val="TOC3"/>
            <w:tabs>
              <w:tab w:val="left" w:pos="1320"/>
              <w:tab w:val="right" w:leader="dot" w:pos="9350"/>
            </w:tabs>
            <w:rPr>
              <w:rFonts w:asciiTheme="minorHAnsi" w:hAnsiTheme="minorHAnsi"/>
              <w:noProof/>
              <w:color w:val="auto"/>
              <w:lang w:eastAsia="en-US"/>
            </w:rPr>
          </w:pPr>
          <w:hyperlink w:anchor="_Toc18306538" w:history="1">
            <w:r w:rsidR="00865B60" w:rsidRPr="00A0515D">
              <w:rPr>
                <w:rStyle w:val="Hyperlink"/>
                <w:noProof/>
                <w14:scene3d>
                  <w14:camera w14:prst="orthographicFront"/>
                  <w14:lightRig w14:rig="threePt" w14:dir="t">
                    <w14:rot w14:lat="0" w14:lon="0" w14:rev="0"/>
                  </w14:lightRig>
                </w14:scene3d>
              </w:rPr>
              <w:t>2.4.2</w:t>
            </w:r>
            <w:r w:rsidR="00865B60">
              <w:rPr>
                <w:rFonts w:asciiTheme="minorHAnsi" w:hAnsiTheme="minorHAnsi"/>
                <w:noProof/>
                <w:color w:val="auto"/>
                <w:lang w:eastAsia="en-US"/>
              </w:rPr>
              <w:tab/>
            </w:r>
            <w:r w:rsidR="00865B60" w:rsidRPr="00A0515D">
              <w:rPr>
                <w:rStyle w:val="Hyperlink"/>
                <w:noProof/>
              </w:rPr>
              <w:t>Reference Case / Current Adoption Scenario</w:t>
            </w:r>
            <w:r w:rsidR="00865B60">
              <w:rPr>
                <w:noProof/>
                <w:webHidden/>
              </w:rPr>
              <w:tab/>
            </w:r>
            <w:r w:rsidR="00865B60">
              <w:rPr>
                <w:noProof/>
                <w:webHidden/>
              </w:rPr>
              <w:fldChar w:fldCharType="begin"/>
            </w:r>
            <w:r w:rsidR="00865B60">
              <w:rPr>
                <w:noProof/>
                <w:webHidden/>
              </w:rPr>
              <w:instrText xml:space="preserve"> PAGEREF _Toc18306538 \h </w:instrText>
            </w:r>
            <w:r w:rsidR="00865B60">
              <w:rPr>
                <w:noProof/>
                <w:webHidden/>
              </w:rPr>
            </w:r>
            <w:r w:rsidR="00865B60">
              <w:rPr>
                <w:noProof/>
                <w:webHidden/>
              </w:rPr>
              <w:fldChar w:fldCharType="separate"/>
            </w:r>
            <w:r w:rsidR="00865B60">
              <w:rPr>
                <w:noProof/>
                <w:webHidden/>
              </w:rPr>
              <w:t>36</w:t>
            </w:r>
            <w:r w:rsidR="00865B60">
              <w:rPr>
                <w:noProof/>
                <w:webHidden/>
              </w:rPr>
              <w:fldChar w:fldCharType="end"/>
            </w:r>
          </w:hyperlink>
        </w:p>
        <w:p w14:paraId="7399A771" w14:textId="728A5A57" w:rsidR="00865B60" w:rsidRDefault="00D70AA0">
          <w:pPr>
            <w:pStyle w:val="TOC3"/>
            <w:tabs>
              <w:tab w:val="left" w:pos="1320"/>
              <w:tab w:val="right" w:leader="dot" w:pos="9350"/>
            </w:tabs>
            <w:rPr>
              <w:rFonts w:asciiTheme="minorHAnsi" w:hAnsiTheme="minorHAnsi"/>
              <w:noProof/>
              <w:color w:val="auto"/>
              <w:lang w:eastAsia="en-US"/>
            </w:rPr>
          </w:pPr>
          <w:hyperlink w:anchor="_Toc18306539" w:history="1">
            <w:r w:rsidR="00865B60" w:rsidRPr="00A0515D">
              <w:rPr>
                <w:rStyle w:val="Hyperlink"/>
                <w:noProof/>
                <w14:scene3d>
                  <w14:camera w14:prst="orthographicFront"/>
                  <w14:lightRig w14:rig="threePt" w14:dir="t">
                    <w14:rot w14:lat="0" w14:lon="0" w14:rev="0"/>
                  </w14:lightRig>
                </w14:scene3d>
              </w:rPr>
              <w:t>2.4.3</w:t>
            </w:r>
            <w:r w:rsidR="00865B60">
              <w:rPr>
                <w:rFonts w:asciiTheme="minorHAnsi" w:hAnsiTheme="minorHAnsi"/>
                <w:noProof/>
                <w:color w:val="auto"/>
                <w:lang w:eastAsia="en-US"/>
              </w:rPr>
              <w:tab/>
            </w:r>
            <w:r w:rsidR="00865B60" w:rsidRPr="00A0515D">
              <w:rPr>
                <w:rStyle w:val="Hyperlink"/>
                <w:noProof/>
              </w:rPr>
              <w:t>Project Drawdown Space Heating Delivered Energy Adoption Scenarios</w:t>
            </w:r>
            <w:r w:rsidR="00865B60">
              <w:rPr>
                <w:noProof/>
                <w:webHidden/>
              </w:rPr>
              <w:tab/>
            </w:r>
            <w:r w:rsidR="00865B60">
              <w:rPr>
                <w:noProof/>
                <w:webHidden/>
              </w:rPr>
              <w:fldChar w:fldCharType="begin"/>
            </w:r>
            <w:r w:rsidR="00865B60">
              <w:rPr>
                <w:noProof/>
                <w:webHidden/>
              </w:rPr>
              <w:instrText xml:space="preserve"> PAGEREF _Toc18306539 \h </w:instrText>
            </w:r>
            <w:r w:rsidR="00865B60">
              <w:rPr>
                <w:noProof/>
                <w:webHidden/>
              </w:rPr>
            </w:r>
            <w:r w:rsidR="00865B60">
              <w:rPr>
                <w:noProof/>
                <w:webHidden/>
              </w:rPr>
              <w:fldChar w:fldCharType="separate"/>
            </w:r>
            <w:r w:rsidR="00865B60">
              <w:rPr>
                <w:noProof/>
                <w:webHidden/>
              </w:rPr>
              <w:t>36</w:t>
            </w:r>
            <w:r w:rsidR="00865B60">
              <w:rPr>
                <w:noProof/>
                <w:webHidden/>
              </w:rPr>
              <w:fldChar w:fldCharType="end"/>
            </w:r>
          </w:hyperlink>
        </w:p>
        <w:p w14:paraId="68B9929C" w14:textId="08474990" w:rsidR="00865B60" w:rsidRDefault="00D70AA0">
          <w:pPr>
            <w:pStyle w:val="TOC2"/>
            <w:tabs>
              <w:tab w:val="left" w:pos="880"/>
              <w:tab w:val="right" w:leader="dot" w:pos="9350"/>
            </w:tabs>
            <w:rPr>
              <w:rFonts w:asciiTheme="minorHAnsi" w:hAnsiTheme="minorHAnsi"/>
              <w:noProof/>
              <w:color w:val="auto"/>
              <w:lang w:eastAsia="en-US"/>
            </w:rPr>
          </w:pPr>
          <w:hyperlink w:anchor="_Toc18306540" w:history="1">
            <w:r w:rsidR="00865B60" w:rsidRPr="00A0515D">
              <w:rPr>
                <w:rStyle w:val="Hyperlink"/>
                <w:noProof/>
              </w:rPr>
              <w:t>2.5</w:t>
            </w:r>
            <w:r w:rsidR="00865B60">
              <w:rPr>
                <w:rFonts w:asciiTheme="minorHAnsi" w:hAnsiTheme="minorHAnsi"/>
                <w:noProof/>
                <w:color w:val="auto"/>
                <w:lang w:eastAsia="en-US"/>
              </w:rPr>
              <w:tab/>
            </w:r>
            <w:r w:rsidR="00865B60" w:rsidRPr="00A0515D">
              <w:rPr>
                <w:rStyle w:val="Hyperlink"/>
                <w:noProof/>
              </w:rPr>
              <w:t>Inputs</w:t>
            </w:r>
            <w:r w:rsidR="00865B60">
              <w:rPr>
                <w:noProof/>
                <w:webHidden/>
              </w:rPr>
              <w:tab/>
            </w:r>
            <w:r w:rsidR="00865B60">
              <w:rPr>
                <w:noProof/>
                <w:webHidden/>
              </w:rPr>
              <w:fldChar w:fldCharType="begin"/>
            </w:r>
            <w:r w:rsidR="00865B60">
              <w:rPr>
                <w:noProof/>
                <w:webHidden/>
              </w:rPr>
              <w:instrText xml:space="preserve"> PAGEREF _Toc18306540 \h </w:instrText>
            </w:r>
            <w:r w:rsidR="00865B60">
              <w:rPr>
                <w:noProof/>
                <w:webHidden/>
              </w:rPr>
            </w:r>
            <w:r w:rsidR="00865B60">
              <w:rPr>
                <w:noProof/>
                <w:webHidden/>
              </w:rPr>
              <w:fldChar w:fldCharType="separate"/>
            </w:r>
            <w:r w:rsidR="00865B60">
              <w:rPr>
                <w:noProof/>
                <w:webHidden/>
              </w:rPr>
              <w:t>38</w:t>
            </w:r>
            <w:r w:rsidR="00865B60">
              <w:rPr>
                <w:noProof/>
                <w:webHidden/>
              </w:rPr>
              <w:fldChar w:fldCharType="end"/>
            </w:r>
          </w:hyperlink>
        </w:p>
        <w:p w14:paraId="323A4E8D" w14:textId="2FB6076A" w:rsidR="00865B60" w:rsidRDefault="00D70AA0">
          <w:pPr>
            <w:pStyle w:val="TOC3"/>
            <w:tabs>
              <w:tab w:val="left" w:pos="1320"/>
              <w:tab w:val="right" w:leader="dot" w:pos="9350"/>
            </w:tabs>
            <w:rPr>
              <w:rFonts w:asciiTheme="minorHAnsi" w:hAnsiTheme="minorHAnsi"/>
              <w:noProof/>
              <w:color w:val="auto"/>
              <w:lang w:eastAsia="en-US"/>
            </w:rPr>
          </w:pPr>
          <w:hyperlink w:anchor="_Toc18306541" w:history="1">
            <w:r w:rsidR="00865B60" w:rsidRPr="00A0515D">
              <w:rPr>
                <w:rStyle w:val="Hyperlink"/>
                <w:noProof/>
                <w14:scene3d>
                  <w14:camera w14:prst="orthographicFront"/>
                  <w14:lightRig w14:rig="threePt" w14:dir="t">
                    <w14:rot w14:lat="0" w14:lon="0" w14:rev="0"/>
                  </w14:lightRig>
                </w14:scene3d>
              </w:rPr>
              <w:t>2.5.1</w:t>
            </w:r>
            <w:r w:rsidR="00865B60">
              <w:rPr>
                <w:rFonts w:asciiTheme="minorHAnsi" w:hAnsiTheme="minorHAnsi"/>
                <w:noProof/>
                <w:color w:val="auto"/>
                <w:lang w:eastAsia="en-US"/>
              </w:rPr>
              <w:tab/>
            </w:r>
            <w:r w:rsidR="00865B60" w:rsidRPr="00A0515D">
              <w:rPr>
                <w:rStyle w:val="Hyperlink"/>
                <w:noProof/>
              </w:rPr>
              <w:t>Climate Inputs</w:t>
            </w:r>
            <w:r w:rsidR="00865B60">
              <w:rPr>
                <w:noProof/>
                <w:webHidden/>
              </w:rPr>
              <w:tab/>
            </w:r>
            <w:r w:rsidR="00865B60">
              <w:rPr>
                <w:noProof/>
                <w:webHidden/>
              </w:rPr>
              <w:fldChar w:fldCharType="begin"/>
            </w:r>
            <w:r w:rsidR="00865B60">
              <w:rPr>
                <w:noProof/>
                <w:webHidden/>
              </w:rPr>
              <w:instrText xml:space="preserve"> PAGEREF _Toc18306541 \h </w:instrText>
            </w:r>
            <w:r w:rsidR="00865B60">
              <w:rPr>
                <w:noProof/>
                <w:webHidden/>
              </w:rPr>
            </w:r>
            <w:r w:rsidR="00865B60">
              <w:rPr>
                <w:noProof/>
                <w:webHidden/>
              </w:rPr>
              <w:fldChar w:fldCharType="separate"/>
            </w:r>
            <w:r w:rsidR="00865B60">
              <w:rPr>
                <w:noProof/>
                <w:webHidden/>
              </w:rPr>
              <w:t>38</w:t>
            </w:r>
            <w:r w:rsidR="00865B60">
              <w:rPr>
                <w:noProof/>
                <w:webHidden/>
              </w:rPr>
              <w:fldChar w:fldCharType="end"/>
            </w:r>
          </w:hyperlink>
        </w:p>
        <w:p w14:paraId="01E455F0" w14:textId="7E16AD8A" w:rsidR="00865B60" w:rsidRDefault="00D70AA0">
          <w:pPr>
            <w:pStyle w:val="TOC3"/>
            <w:tabs>
              <w:tab w:val="left" w:pos="1320"/>
              <w:tab w:val="right" w:leader="dot" w:pos="9350"/>
            </w:tabs>
            <w:rPr>
              <w:rFonts w:asciiTheme="minorHAnsi" w:hAnsiTheme="minorHAnsi"/>
              <w:noProof/>
              <w:color w:val="auto"/>
              <w:lang w:eastAsia="en-US"/>
            </w:rPr>
          </w:pPr>
          <w:hyperlink w:anchor="_Toc18306542" w:history="1">
            <w:r w:rsidR="00865B60" w:rsidRPr="00A0515D">
              <w:rPr>
                <w:rStyle w:val="Hyperlink"/>
                <w:noProof/>
                <w14:scene3d>
                  <w14:camera w14:prst="orthographicFront"/>
                  <w14:lightRig w14:rig="threePt" w14:dir="t">
                    <w14:rot w14:lat="0" w14:lon="0" w14:rev="0"/>
                  </w14:lightRig>
                </w14:scene3d>
              </w:rPr>
              <w:t>2.5.2</w:t>
            </w:r>
            <w:r w:rsidR="00865B60">
              <w:rPr>
                <w:rFonts w:asciiTheme="minorHAnsi" w:hAnsiTheme="minorHAnsi"/>
                <w:noProof/>
                <w:color w:val="auto"/>
                <w:lang w:eastAsia="en-US"/>
              </w:rPr>
              <w:tab/>
            </w:r>
            <w:r w:rsidR="00865B60" w:rsidRPr="00A0515D">
              <w:rPr>
                <w:rStyle w:val="Hyperlink"/>
                <w:noProof/>
              </w:rPr>
              <w:t>Financial Inputs</w:t>
            </w:r>
            <w:r w:rsidR="00865B60">
              <w:rPr>
                <w:noProof/>
                <w:webHidden/>
              </w:rPr>
              <w:tab/>
            </w:r>
            <w:r w:rsidR="00865B60">
              <w:rPr>
                <w:noProof/>
                <w:webHidden/>
              </w:rPr>
              <w:fldChar w:fldCharType="begin"/>
            </w:r>
            <w:r w:rsidR="00865B60">
              <w:rPr>
                <w:noProof/>
                <w:webHidden/>
              </w:rPr>
              <w:instrText xml:space="preserve"> PAGEREF _Toc18306542 \h </w:instrText>
            </w:r>
            <w:r w:rsidR="00865B60">
              <w:rPr>
                <w:noProof/>
                <w:webHidden/>
              </w:rPr>
            </w:r>
            <w:r w:rsidR="00865B60">
              <w:rPr>
                <w:noProof/>
                <w:webHidden/>
              </w:rPr>
              <w:fldChar w:fldCharType="separate"/>
            </w:r>
            <w:r w:rsidR="00865B60">
              <w:rPr>
                <w:noProof/>
                <w:webHidden/>
              </w:rPr>
              <w:t>39</w:t>
            </w:r>
            <w:r w:rsidR="00865B60">
              <w:rPr>
                <w:noProof/>
                <w:webHidden/>
              </w:rPr>
              <w:fldChar w:fldCharType="end"/>
            </w:r>
          </w:hyperlink>
        </w:p>
        <w:p w14:paraId="2FC17C14" w14:textId="378BDED1" w:rsidR="00865B60" w:rsidRDefault="00D70AA0">
          <w:pPr>
            <w:pStyle w:val="TOC3"/>
            <w:tabs>
              <w:tab w:val="left" w:pos="1320"/>
              <w:tab w:val="right" w:leader="dot" w:pos="9350"/>
            </w:tabs>
            <w:rPr>
              <w:rFonts w:asciiTheme="minorHAnsi" w:hAnsiTheme="minorHAnsi"/>
              <w:noProof/>
              <w:color w:val="auto"/>
              <w:lang w:eastAsia="en-US"/>
            </w:rPr>
          </w:pPr>
          <w:hyperlink w:anchor="_Toc18306543" w:history="1">
            <w:r w:rsidR="00865B60" w:rsidRPr="00A0515D">
              <w:rPr>
                <w:rStyle w:val="Hyperlink"/>
                <w:noProof/>
                <w14:scene3d>
                  <w14:camera w14:prst="orthographicFront"/>
                  <w14:lightRig w14:rig="threePt" w14:dir="t">
                    <w14:rot w14:lat="0" w14:lon="0" w14:rev="0"/>
                  </w14:lightRig>
                </w14:scene3d>
              </w:rPr>
              <w:t>2.5.3</w:t>
            </w:r>
            <w:r w:rsidR="00865B60">
              <w:rPr>
                <w:rFonts w:asciiTheme="minorHAnsi" w:hAnsiTheme="minorHAnsi"/>
                <w:noProof/>
                <w:color w:val="auto"/>
                <w:lang w:eastAsia="en-US"/>
              </w:rPr>
              <w:tab/>
            </w:r>
            <w:r w:rsidR="00865B60" w:rsidRPr="00A0515D">
              <w:rPr>
                <w:rStyle w:val="Hyperlink"/>
                <w:noProof/>
              </w:rPr>
              <w:t>Technical Inputs</w:t>
            </w:r>
            <w:r w:rsidR="00865B60">
              <w:rPr>
                <w:noProof/>
                <w:webHidden/>
              </w:rPr>
              <w:tab/>
            </w:r>
            <w:r w:rsidR="00865B60">
              <w:rPr>
                <w:noProof/>
                <w:webHidden/>
              </w:rPr>
              <w:fldChar w:fldCharType="begin"/>
            </w:r>
            <w:r w:rsidR="00865B60">
              <w:rPr>
                <w:noProof/>
                <w:webHidden/>
              </w:rPr>
              <w:instrText xml:space="preserve"> PAGEREF _Toc18306543 \h </w:instrText>
            </w:r>
            <w:r w:rsidR="00865B60">
              <w:rPr>
                <w:noProof/>
                <w:webHidden/>
              </w:rPr>
            </w:r>
            <w:r w:rsidR="00865B60">
              <w:rPr>
                <w:noProof/>
                <w:webHidden/>
              </w:rPr>
              <w:fldChar w:fldCharType="separate"/>
            </w:r>
            <w:r w:rsidR="00865B60">
              <w:rPr>
                <w:noProof/>
                <w:webHidden/>
              </w:rPr>
              <w:t>41</w:t>
            </w:r>
            <w:r w:rsidR="00865B60">
              <w:rPr>
                <w:noProof/>
                <w:webHidden/>
              </w:rPr>
              <w:fldChar w:fldCharType="end"/>
            </w:r>
          </w:hyperlink>
        </w:p>
        <w:p w14:paraId="2CC1E555" w14:textId="0ED8CC71" w:rsidR="00865B60" w:rsidRDefault="00D70AA0">
          <w:pPr>
            <w:pStyle w:val="TOC2"/>
            <w:tabs>
              <w:tab w:val="left" w:pos="880"/>
              <w:tab w:val="right" w:leader="dot" w:pos="9350"/>
            </w:tabs>
            <w:rPr>
              <w:rFonts w:asciiTheme="minorHAnsi" w:hAnsiTheme="minorHAnsi"/>
              <w:noProof/>
              <w:color w:val="auto"/>
              <w:lang w:eastAsia="en-US"/>
            </w:rPr>
          </w:pPr>
          <w:hyperlink w:anchor="_Toc18306544" w:history="1">
            <w:r w:rsidR="00865B60" w:rsidRPr="00A0515D">
              <w:rPr>
                <w:rStyle w:val="Hyperlink"/>
                <w:noProof/>
              </w:rPr>
              <w:t>2.6</w:t>
            </w:r>
            <w:r w:rsidR="00865B60">
              <w:rPr>
                <w:rFonts w:asciiTheme="minorHAnsi" w:hAnsiTheme="minorHAnsi"/>
                <w:noProof/>
                <w:color w:val="auto"/>
                <w:lang w:eastAsia="en-US"/>
              </w:rPr>
              <w:tab/>
            </w:r>
            <w:r w:rsidR="00865B60" w:rsidRPr="00A0515D">
              <w:rPr>
                <w:rStyle w:val="Hyperlink"/>
                <w:noProof/>
              </w:rPr>
              <w:t>Assumptions</w:t>
            </w:r>
            <w:r w:rsidR="00865B60">
              <w:rPr>
                <w:noProof/>
                <w:webHidden/>
              </w:rPr>
              <w:tab/>
            </w:r>
            <w:r w:rsidR="00865B60">
              <w:rPr>
                <w:noProof/>
                <w:webHidden/>
              </w:rPr>
              <w:fldChar w:fldCharType="begin"/>
            </w:r>
            <w:r w:rsidR="00865B60">
              <w:rPr>
                <w:noProof/>
                <w:webHidden/>
              </w:rPr>
              <w:instrText xml:space="preserve"> PAGEREF _Toc18306544 \h </w:instrText>
            </w:r>
            <w:r w:rsidR="00865B60">
              <w:rPr>
                <w:noProof/>
                <w:webHidden/>
              </w:rPr>
            </w:r>
            <w:r w:rsidR="00865B60">
              <w:rPr>
                <w:noProof/>
                <w:webHidden/>
              </w:rPr>
              <w:fldChar w:fldCharType="separate"/>
            </w:r>
            <w:r w:rsidR="00865B60">
              <w:rPr>
                <w:noProof/>
                <w:webHidden/>
              </w:rPr>
              <w:t>43</w:t>
            </w:r>
            <w:r w:rsidR="00865B60">
              <w:rPr>
                <w:noProof/>
                <w:webHidden/>
              </w:rPr>
              <w:fldChar w:fldCharType="end"/>
            </w:r>
          </w:hyperlink>
        </w:p>
        <w:p w14:paraId="2587C519" w14:textId="4E093065" w:rsidR="00865B60" w:rsidRDefault="00D70AA0">
          <w:pPr>
            <w:pStyle w:val="TOC2"/>
            <w:tabs>
              <w:tab w:val="left" w:pos="880"/>
              <w:tab w:val="right" w:leader="dot" w:pos="9350"/>
            </w:tabs>
            <w:rPr>
              <w:rFonts w:asciiTheme="minorHAnsi" w:hAnsiTheme="minorHAnsi"/>
              <w:noProof/>
              <w:color w:val="auto"/>
              <w:lang w:eastAsia="en-US"/>
            </w:rPr>
          </w:pPr>
          <w:hyperlink w:anchor="_Toc18306545" w:history="1">
            <w:r w:rsidR="00865B60" w:rsidRPr="00A0515D">
              <w:rPr>
                <w:rStyle w:val="Hyperlink"/>
                <w:noProof/>
              </w:rPr>
              <w:t>2.7</w:t>
            </w:r>
            <w:r w:rsidR="00865B60">
              <w:rPr>
                <w:rFonts w:asciiTheme="minorHAnsi" w:hAnsiTheme="minorHAnsi"/>
                <w:noProof/>
                <w:color w:val="auto"/>
                <w:lang w:eastAsia="en-US"/>
              </w:rPr>
              <w:tab/>
            </w:r>
            <w:r w:rsidR="00865B60" w:rsidRPr="00A0515D">
              <w:rPr>
                <w:rStyle w:val="Hyperlink"/>
                <w:noProof/>
              </w:rPr>
              <w:t>Integration</w:t>
            </w:r>
            <w:r w:rsidR="00865B60">
              <w:rPr>
                <w:noProof/>
                <w:webHidden/>
              </w:rPr>
              <w:tab/>
            </w:r>
            <w:r w:rsidR="00865B60">
              <w:rPr>
                <w:noProof/>
                <w:webHidden/>
              </w:rPr>
              <w:fldChar w:fldCharType="begin"/>
            </w:r>
            <w:r w:rsidR="00865B60">
              <w:rPr>
                <w:noProof/>
                <w:webHidden/>
              </w:rPr>
              <w:instrText xml:space="preserve"> PAGEREF _Toc18306545 \h </w:instrText>
            </w:r>
            <w:r w:rsidR="00865B60">
              <w:rPr>
                <w:noProof/>
                <w:webHidden/>
              </w:rPr>
            </w:r>
            <w:r w:rsidR="00865B60">
              <w:rPr>
                <w:noProof/>
                <w:webHidden/>
              </w:rPr>
              <w:fldChar w:fldCharType="separate"/>
            </w:r>
            <w:r w:rsidR="00865B60">
              <w:rPr>
                <w:noProof/>
                <w:webHidden/>
              </w:rPr>
              <w:t>44</w:t>
            </w:r>
            <w:r w:rsidR="00865B60">
              <w:rPr>
                <w:noProof/>
                <w:webHidden/>
              </w:rPr>
              <w:fldChar w:fldCharType="end"/>
            </w:r>
          </w:hyperlink>
        </w:p>
        <w:p w14:paraId="64A1140A" w14:textId="7194DB55" w:rsidR="00865B60" w:rsidRDefault="00D70AA0">
          <w:pPr>
            <w:pStyle w:val="TOC2"/>
            <w:tabs>
              <w:tab w:val="left" w:pos="880"/>
              <w:tab w:val="right" w:leader="dot" w:pos="9350"/>
            </w:tabs>
            <w:rPr>
              <w:rFonts w:asciiTheme="minorHAnsi" w:hAnsiTheme="minorHAnsi"/>
              <w:noProof/>
              <w:color w:val="auto"/>
              <w:lang w:eastAsia="en-US"/>
            </w:rPr>
          </w:pPr>
          <w:hyperlink w:anchor="_Toc18306546" w:history="1">
            <w:r w:rsidR="00865B60" w:rsidRPr="00A0515D">
              <w:rPr>
                <w:rStyle w:val="Hyperlink"/>
                <w:noProof/>
              </w:rPr>
              <w:t>2.8</w:t>
            </w:r>
            <w:r w:rsidR="00865B60">
              <w:rPr>
                <w:rFonts w:asciiTheme="minorHAnsi" w:hAnsiTheme="minorHAnsi"/>
                <w:noProof/>
                <w:color w:val="auto"/>
                <w:lang w:eastAsia="en-US"/>
              </w:rPr>
              <w:tab/>
            </w:r>
            <w:r w:rsidR="00865B60" w:rsidRPr="00A0515D">
              <w:rPr>
                <w:rStyle w:val="Hyperlink"/>
                <w:noProof/>
              </w:rPr>
              <w:t>Limitations/Further Development</w:t>
            </w:r>
            <w:r w:rsidR="00865B60">
              <w:rPr>
                <w:noProof/>
                <w:webHidden/>
              </w:rPr>
              <w:tab/>
            </w:r>
            <w:r w:rsidR="00865B60">
              <w:rPr>
                <w:noProof/>
                <w:webHidden/>
              </w:rPr>
              <w:fldChar w:fldCharType="begin"/>
            </w:r>
            <w:r w:rsidR="00865B60">
              <w:rPr>
                <w:noProof/>
                <w:webHidden/>
              </w:rPr>
              <w:instrText xml:space="preserve"> PAGEREF _Toc18306546 \h </w:instrText>
            </w:r>
            <w:r w:rsidR="00865B60">
              <w:rPr>
                <w:noProof/>
                <w:webHidden/>
              </w:rPr>
            </w:r>
            <w:r w:rsidR="00865B60">
              <w:rPr>
                <w:noProof/>
                <w:webHidden/>
              </w:rPr>
              <w:fldChar w:fldCharType="separate"/>
            </w:r>
            <w:r w:rsidR="00865B60">
              <w:rPr>
                <w:noProof/>
                <w:webHidden/>
              </w:rPr>
              <w:t>45</w:t>
            </w:r>
            <w:r w:rsidR="00865B60">
              <w:rPr>
                <w:noProof/>
                <w:webHidden/>
              </w:rPr>
              <w:fldChar w:fldCharType="end"/>
            </w:r>
          </w:hyperlink>
        </w:p>
        <w:p w14:paraId="128ABA2C" w14:textId="43643E37" w:rsidR="00865B60" w:rsidRDefault="00D70AA0">
          <w:pPr>
            <w:pStyle w:val="TOC1"/>
            <w:tabs>
              <w:tab w:val="left" w:pos="440"/>
              <w:tab w:val="right" w:leader="dot" w:pos="9350"/>
            </w:tabs>
            <w:rPr>
              <w:rFonts w:asciiTheme="minorHAnsi" w:hAnsiTheme="minorHAnsi"/>
              <w:noProof/>
              <w:color w:val="auto"/>
              <w:lang w:eastAsia="en-US"/>
            </w:rPr>
          </w:pPr>
          <w:hyperlink w:anchor="_Toc18306547" w:history="1">
            <w:r w:rsidR="00865B60" w:rsidRPr="00A0515D">
              <w:rPr>
                <w:rStyle w:val="Hyperlink"/>
                <w:noProof/>
              </w:rPr>
              <w:t>3</w:t>
            </w:r>
            <w:r w:rsidR="00865B60">
              <w:rPr>
                <w:rFonts w:asciiTheme="minorHAnsi" w:hAnsiTheme="minorHAnsi"/>
                <w:noProof/>
                <w:color w:val="auto"/>
                <w:lang w:eastAsia="en-US"/>
              </w:rPr>
              <w:tab/>
            </w:r>
            <w:r w:rsidR="00865B60" w:rsidRPr="00A0515D">
              <w:rPr>
                <w:rStyle w:val="Hyperlink"/>
                <w:noProof/>
              </w:rPr>
              <w:t>Results</w:t>
            </w:r>
            <w:r w:rsidR="00865B60">
              <w:rPr>
                <w:noProof/>
                <w:webHidden/>
              </w:rPr>
              <w:tab/>
            </w:r>
            <w:r w:rsidR="00865B60">
              <w:rPr>
                <w:noProof/>
                <w:webHidden/>
              </w:rPr>
              <w:fldChar w:fldCharType="begin"/>
            </w:r>
            <w:r w:rsidR="00865B60">
              <w:rPr>
                <w:noProof/>
                <w:webHidden/>
              </w:rPr>
              <w:instrText xml:space="preserve"> PAGEREF _Toc18306547 \h </w:instrText>
            </w:r>
            <w:r w:rsidR="00865B60">
              <w:rPr>
                <w:noProof/>
                <w:webHidden/>
              </w:rPr>
            </w:r>
            <w:r w:rsidR="00865B60">
              <w:rPr>
                <w:noProof/>
                <w:webHidden/>
              </w:rPr>
              <w:fldChar w:fldCharType="separate"/>
            </w:r>
            <w:r w:rsidR="00865B60">
              <w:rPr>
                <w:noProof/>
                <w:webHidden/>
              </w:rPr>
              <w:t>47</w:t>
            </w:r>
            <w:r w:rsidR="00865B60">
              <w:rPr>
                <w:noProof/>
                <w:webHidden/>
              </w:rPr>
              <w:fldChar w:fldCharType="end"/>
            </w:r>
          </w:hyperlink>
        </w:p>
        <w:p w14:paraId="6F14EB18" w14:textId="3208F6DB" w:rsidR="00865B60" w:rsidRDefault="00D70AA0">
          <w:pPr>
            <w:pStyle w:val="TOC2"/>
            <w:tabs>
              <w:tab w:val="left" w:pos="880"/>
              <w:tab w:val="right" w:leader="dot" w:pos="9350"/>
            </w:tabs>
            <w:rPr>
              <w:rFonts w:asciiTheme="minorHAnsi" w:hAnsiTheme="minorHAnsi"/>
              <w:noProof/>
              <w:color w:val="auto"/>
              <w:lang w:eastAsia="en-US"/>
            </w:rPr>
          </w:pPr>
          <w:hyperlink w:anchor="_Toc18306548" w:history="1">
            <w:r w:rsidR="00865B60" w:rsidRPr="00A0515D">
              <w:rPr>
                <w:rStyle w:val="Hyperlink"/>
                <w:noProof/>
              </w:rPr>
              <w:t>3.1</w:t>
            </w:r>
            <w:r w:rsidR="00865B60">
              <w:rPr>
                <w:rFonts w:asciiTheme="minorHAnsi" w:hAnsiTheme="minorHAnsi"/>
                <w:noProof/>
                <w:color w:val="auto"/>
                <w:lang w:eastAsia="en-US"/>
              </w:rPr>
              <w:tab/>
            </w:r>
            <w:r w:rsidR="00865B60" w:rsidRPr="00A0515D">
              <w:rPr>
                <w:rStyle w:val="Hyperlink"/>
                <w:noProof/>
              </w:rPr>
              <w:t>Adoption</w:t>
            </w:r>
            <w:r w:rsidR="00865B60">
              <w:rPr>
                <w:noProof/>
                <w:webHidden/>
              </w:rPr>
              <w:tab/>
            </w:r>
            <w:r w:rsidR="00865B60">
              <w:rPr>
                <w:noProof/>
                <w:webHidden/>
              </w:rPr>
              <w:fldChar w:fldCharType="begin"/>
            </w:r>
            <w:r w:rsidR="00865B60">
              <w:rPr>
                <w:noProof/>
                <w:webHidden/>
              </w:rPr>
              <w:instrText xml:space="preserve"> PAGEREF _Toc18306548 \h </w:instrText>
            </w:r>
            <w:r w:rsidR="00865B60">
              <w:rPr>
                <w:noProof/>
                <w:webHidden/>
              </w:rPr>
            </w:r>
            <w:r w:rsidR="00865B60">
              <w:rPr>
                <w:noProof/>
                <w:webHidden/>
              </w:rPr>
              <w:fldChar w:fldCharType="separate"/>
            </w:r>
            <w:r w:rsidR="00865B60">
              <w:rPr>
                <w:noProof/>
                <w:webHidden/>
              </w:rPr>
              <w:t>47</w:t>
            </w:r>
            <w:r w:rsidR="00865B60">
              <w:rPr>
                <w:noProof/>
                <w:webHidden/>
              </w:rPr>
              <w:fldChar w:fldCharType="end"/>
            </w:r>
          </w:hyperlink>
        </w:p>
        <w:p w14:paraId="108BF201" w14:textId="1DE67D63" w:rsidR="00865B60" w:rsidRDefault="00D70AA0">
          <w:pPr>
            <w:pStyle w:val="TOC2"/>
            <w:tabs>
              <w:tab w:val="left" w:pos="880"/>
              <w:tab w:val="right" w:leader="dot" w:pos="9350"/>
            </w:tabs>
            <w:rPr>
              <w:rFonts w:asciiTheme="minorHAnsi" w:hAnsiTheme="minorHAnsi"/>
              <w:noProof/>
              <w:color w:val="auto"/>
              <w:lang w:eastAsia="en-US"/>
            </w:rPr>
          </w:pPr>
          <w:hyperlink w:anchor="_Toc18306549" w:history="1">
            <w:r w:rsidR="00865B60" w:rsidRPr="00A0515D">
              <w:rPr>
                <w:rStyle w:val="Hyperlink"/>
                <w:noProof/>
              </w:rPr>
              <w:t>3.2</w:t>
            </w:r>
            <w:r w:rsidR="00865B60">
              <w:rPr>
                <w:rFonts w:asciiTheme="minorHAnsi" w:hAnsiTheme="minorHAnsi"/>
                <w:noProof/>
                <w:color w:val="auto"/>
                <w:lang w:eastAsia="en-US"/>
              </w:rPr>
              <w:tab/>
            </w:r>
            <w:r w:rsidR="00865B60" w:rsidRPr="00A0515D">
              <w:rPr>
                <w:rStyle w:val="Hyperlink"/>
                <w:noProof/>
              </w:rPr>
              <w:t>Climate Impacts</w:t>
            </w:r>
            <w:r w:rsidR="00865B60">
              <w:rPr>
                <w:noProof/>
                <w:webHidden/>
              </w:rPr>
              <w:tab/>
            </w:r>
            <w:r w:rsidR="00865B60">
              <w:rPr>
                <w:noProof/>
                <w:webHidden/>
              </w:rPr>
              <w:fldChar w:fldCharType="begin"/>
            </w:r>
            <w:r w:rsidR="00865B60">
              <w:rPr>
                <w:noProof/>
                <w:webHidden/>
              </w:rPr>
              <w:instrText xml:space="preserve"> PAGEREF _Toc18306549 \h </w:instrText>
            </w:r>
            <w:r w:rsidR="00865B60">
              <w:rPr>
                <w:noProof/>
                <w:webHidden/>
              </w:rPr>
            </w:r>
            <w:r w:rsidR="00865B60">
              <w:rPr>
                <w:noProof/>
                <w:webHidden/>
              </w:rPr>
              <w:fldChar w:fldCharType="separate"/>
            </w:r>
            <w:r w:rsidR="00865B60">
              <w:rPr>
                <w:noProof/>
                <w:webHidden/>
              </w:rPr>
              <w:t>48</w:t>
            </w:r>
            <w:r w:rsidR="00865B60">
              <w:rPr>
                <w:noProof/>
                <w:webHidden/>
              </w:rPr>
              <w:fldChar w:fldCharType="end"/>
            </w:r>
          </w:hyperlink>
        </w:p>
        <w:p w14:paraId="63CFD49F" w14:textId="6A240A38" w:rsidR="00865B60" w:rsidRDefault="00D70AA0">
          <w:pPr>
            <w:pStyle w:val="TOC2"/>
            <w:tabs>
              <w:tab w:val="left" w:pos="880"/>
              <w:tab w:val="right" w:leader="dot" w:pos="9350"/>
            </w:tabs>
            <w:rPr>
              <w:rFonts w:asciiTheme="minorHAnsi" w:hAnsiTheme="minorHAnsi"/>
              <w:noProof/>
              <w:color w:val="auto"/>
              <w:lang w:eastAsia="en-US"/>
            </w:rPr>
          </w:pPr>
          <w:hyperlink w:anchor="_Toc18306550" w:history="1">
            <w:r w:rsidR="00865B60" w:rsidRPr="00A0515D">
              <w:rPr>
                <w:rStyle w:val="Hyperlink"/>
                <w:noProof/>
              </w:rPr>
              <w:t>3.3</w:t>
            </w:r>
            <w:r w:rsidR="00865B60">
              <w:rPr>
                <w:rFonts w:asciiTheme="minorHAnsi" w:hAnsiTheme="minorHAnsi"/>
                <w:noProof/>
                <w:color w:val="auto"/>
                <w:lang w:eastAsia="en-US"/>
              </w:rPr>
              <w:tab/>
            </w:r>
            <w:r w:rsidR="00865B60" w:rsidRPr="00A0515D">
              <w:rPr>
                <w:rStyle w:val="Hyperlink"/>
                <w:noProof/>
              </w:rPr>
              <w:t>Financial Impacts</w:t>
            </w:r>
            <w:r w:rsidR="00865B60">
              <w:rPr>
                <w:noProof/>
                <w:webHidden/>
              </w:rPr>
              <w:tab/>
            </w:r>
            <w:r w:rsidR="00865B60">
              <w:rPr>
                <w:noProof/>
                <w:webHidden/>
              </w:rPr>
              <w:fldChar w:fldCharType="begin"/>
            </w:r>
            <w:r w:rsidR="00865B60">
              <w:rPr>
                <w:noProof/>
                <w:webHidden/>
              </w:rPr>
              <w:instrText xml:space="preserve"> PAGEREF _Toc18306550 \h </w:instrText>
            </w:r>
            <w:r w:rsidR="00865B60">
              <w:rPr>
                <w:noProof/>
                <w:webHidden/>
              </w:rPr>
            </w:r>
            <w:r w:rsidR="00865B60">
              <w:rPr>
                <w:noProof/>
                <w:webHidden/>
              </w:rPr>
              <w:fldChar w:fldCharType="separate"/>
            </w:r>
            <w:r w:rsidR="00865B60">
              <w:rPr>
                <w:noProof/>
                <w:webHidden/>
              </w:rPr>
              <w:t>51</w:t>
            </w:r>
            <w:r w:rsidR="00865B60">
              <w:rPr>
                <w:noProof/>
                <w:webHidden/>
              </w:rPr>
              <w:fldChar w:fldCharType="end"/>
            </w:r>
          </w:hyperlink>
        </w:p>
        <w:p w14:paraId="371CC3CF" w14:textId="0CF71085" w:rsidR="00865B60" w:rsidRDefault="00D70AA0">
          <w:pPr>
            <w:pStyle w:val="TOC2"/>
            <w:tabs>
              <w:tab w:val="left" w:pos="880"/>
              <w:tab w:val="right" w:leader="dot" w:pos="9350"/>
            </w:tabs>
            <w:rPr>
              <w:rFonts w:asciiTheme="minorHAnsi" w:hAnsiTheme="minorHAnsi"/>
              <w:noProof/>
              <w:color w:val="auto"/>
              <w:lang w:eastAsia="en-US"/>
            </w:rPr>
          </w:pPr>
          <w:hyperlink w:anchor="_Toc18306551" w:history="1">
            <w:r w:rsidR="00865B60" w:rsidRPr="00A0515D">
              <w:rPr>
                <w:rStyle w:val="Hyperlink"/>
                <w:noProof/>
              </w:rPr>
              <w:t>3.4</w:t>
            </w:r>
            <w:r w:rsidR="00865B60">
              <w:rPr>
                <w:rFonts w:asciiTheme="minorHAnsi" w:hAnsiTheme="minorHAnsi"/>
                <w:noProof/>
                <w:color w:val="auto"/>
                <w:lang w:eastAsia="en-US"/>
              </w:rPr>
              <w:tab/>
            </w:r>
            <w:r w:rsidR="00865B60" w:rsidRPr="00A0515D">
              <w:rPr>
                <w:rStyle w:val="Hyperlink"/>
                <w:noProof/>
              </w:rPr>
              <w:t>Other Impacts</w:t>
            </w:r>
            <w:r w:rsidR="00865B60">
              <w:rPr>
                <w:noProof/>
                <w:webHidden/>
              </w:rPr>
              <w:tab/>
            </w:r>
            <w:r w:rsidR="00865B60">
              <w:rPr>
                <w:noProof/>
                <w:webHidden/>
              </w:rPr>
              <w:fldChar w:fldCharType="begin"/>
            </w:r>
            <w:r w:rsidR="00865B60">
              <w:rPr>
                <w:noProof/>
                <w:webHidden/>
              </w:rPr>
              <w:instrText xml:space="preserve"> PAGEREF _Toc18306551 \h </w:instrText>
            </w:r>
            <w:r w:rsidR="00865B60">
              <w:rPr>
                <w:noProof/>
                <w:webHidden/>
              </w:rPr>
            </w:r>
            <w:r w:rsidR="00865B60">
              <w:rPr>
                <w:noProof/>
                <w:webHidden/>
              </w:rPr>
              <w:fldChar w:fldCharType="separate"/>
            </w:r>
            <w:r w:rsidR="00865B60">
              <w:rPr>
                <w:noProof/>
                <w:webHidden/>
              </w:rPr>
              <w:t>52</w:t>
            </w:r>
            <w:r w:rsidR="00865B60">
              <w:rPr>
                <w:noProof/>
                <w:webHidden/>
              </w:rPr>
              <w:fldChar w:fldCharType="end"/>
            </w:r>
          </w:hyperlink>
        </w:p>
        <w:p w14:paraId="6590B330" w14:textId="6D30CB63" w:rsidR="00865B60" w:rsidRDefault="00D70AA0">
          <w:pPr>
            <w:pStyle w:val="TOC1"/>
            <w:tabs>
              <w:tab w:val="left" w:pos="440"/>
              <w:tab w:val="right" w:leader="dot" w:pos="9350"/>
            </w:tabs>
            <w:rPr>
              <w:rFonts w:asciiTheme="minorHAnsi" w:hAnsiTheme="minorHAnsi"/>
              <w:noProof/>
              <w:color w:val="auto"/>
              <w:lang w:eastAsia="en-US"/>
            </w:rPr>
          </w:pPr>
          <w:hyperlink w:anchor="_Toc18306552" w:history="1">
            <w:r w:rsidR="00865B60" w:rsidRPr="00A0515D">
              <w:rPr>
                <w:rStyle w:val="Hyperlink"/>
                <w:noProof/>
              </w:rPr>
              <w:t>4</w:t>
            </w:r>
            <w:r w:rsidR="00865B60">
              <w:rPr>
                <w:rFonts w:asciiTheme="minorHAnsi" w:hAnsiTheme="minorHAnsi"/>
                <w:noProof/>
                <w:color w:val="auto"/>
                <w:lang w:eastAsia="en-US"/>
              </w:rPr>
              <w:tab/>
            </w:r>
            <w:r w:rsidR="00865B60" w:rsidRPr="00A0515D">
              <w:rPr>
                <w:rStyle w:val="Hyperlink"/>
                <w:noProof/>
              </w:rPr>
              <w:t>Discussion</w:t>
            </w:r>
            <w:r w:rsidR="00865B60">
              <w:rPr>
                <w:noProof/>
                <w:webHidden/>
              </w:rPr>
              <w:tab/>
            </w:r>
            <w:r w:rsidR="00865B60">
              <w:rPr>
                <w:noProof/>
                <w:webHidden/>
              </w:rPr>
              <w:fldChar w:fldCharType="begin"/>
            </w:r>
            <w:r w:rsidR="00865B60">
              <w:rPr>
                <w:noProof/>
                <w:webHidden/>
              </w:rPr>
              <w:instrText xml:space="preserve"> PAGEREF _Toc18306552 \h </w:instrText>
            </w:r>
            <w:r w:rsidR="00865B60">
              <w:rPr>
                <w:noProof/>
                <w:webHidden/>
              </w:rPr>
            </w:r>
            <w:r w:rsidR="00865B60">
              <w:rPr>
                <w:noProof/>
                <w:webHidden/>
              </w:rPr>
              <w:fldChar w:fldCharType="separate"/>
            </w:r>
            <w:r w:rsidR="00865B60">
              <w:rPr>
                <w:noProof/>
                <w:webHidden/>
              </w:rPr>
              <w:t>53</w:t>
            </w:r>
            <w:r w:rsidR="00865B60">
              <w:rPr>
                <w:noProof/>
                <w:webHidden/>
              </w:rPr>
              <w:fldChar w:fldCharType="end"/>
            </w:r>
          </w:hyperlink>
        </w:p>
        <w:p w14:paraId="7B373437" w14:textId="089F7F3D" w:rsidR="00865B60" w:rsidRDefault="00D70AA0">
          <w:pPr>
            <w:pStyle w:val="TOC2"/>
            <w:tabs>
              <w:tab w:val="left" w:pos="880"/>
              <w:tab w:val="right" w:leader="dot" w:pos="9350"/>
            </w:tabs>
            <w:rPr>
              <w:rFonts w:asciiTheme="minorHAnsi" w:hAnsiTheme="minorHAnsi"/>
              <w:noProof/>
              <w:color w:val="auto"/>
              <w:lang w:eastAsia="en-US"/>
            </w:rPr>
          </w:pPr>
          <w:hyperlink w:anchor="_Toc18306553" w:history="1">
            <w:r w:rsidR="00865B60" w:rsidRPr="00A0515D">
              <w:rPr>
                <w:rStyle w:val="Hyperlink"/>
                <w:noProof/>
              </w:rPr>
              <w:t>4.1</w:t>
            </w:r>
            <w:r w:rsidR="00865B60">
              <w:rPr>
                <w:rFonts w:asciiTheme="minorHAnsi" w:hAnsiTheme="minorHAnsi"/>
                <w:noProof/>
                <w:color w:val="auto"/>
                <w:lang w:eastAsia="en-US"/>
              </w:rPr>
              <w:tab/>
            </w:r>
            <w:r w:rsidR="00865B60" w:rsidRPr="00A0515D">
              <w:rPr>
                <w:rStyle w:val="Hyperlink"/>
                <w:noProof/>
              </w:rPr>
              <w:t>Limitations</w:t>
            </w:r>
            <w:r w:rsidR="00865B60">
              <w:rPr>
                <w:noProof/>
                <w:webHidden/>
              </w:rPr>
              <w:tab/>
            </w:r>
            <w:r w:rsidR="00865B60">
              <w:rPr>
                <w:noProof/>
                <w:webHidden/>
              </w:rPr>
              <w:fldChar w:fldCharType="begin"/>
            </w:r>
            <w:r w:rsidR="00865B60">
              <w:rPr>
                <w:noProof/>
                <w:webHidden/>
              </w:rPr>
              <w:instrText xml:space="preserve"> PAGEREF _Toc18306553 \h </w:instrText>
            </w:r>
            <w:r w:rsidR="00865B60">
              <w:rPr>
                <w:noProof/>
                <w:webHidden/>
              </w:rPr>
            </w:r>
            <w:r w:rsidR="00865B60">
              <w:rPr>
                <w:noProof/>
                <w:webHidden/>
              </w:rPr>
              <w:fldChar w:fldCharType="separate"/>
            </w:r>
            <w:r w:rsidR="00865B60">
              <w:rPr>
                <w:noProof/>
                <w:webHidden/>
              </w:rPr>
              <w:t>54</w:t>
            </w:r>
            <w:r w:rsidR="00865B60">
              <w:rPr>
                <w:noProof/>
                <w:webHidden/>
              </w:rPr>
              <w:fldChar w:fldCharType="end"/>
            </w:r>
          </w:hyperlink>
        </w:p>
        <w:p w14:paraId="0FDB24E2" w14:textId="334FB36A" w:rsidR="00865B60" w:rsidRDefault="00D70AA0">
          <w:pPr>
            <w:pStyle w:val="TOC2"/>
            <w:tabs>
              <w:tab w:val="left" w:pos="880"/>
              <w:tab w:val="right" w:leader="dot" w:pos="9350"/>
            </w:tabs>
            <w:rPr>
              <w:rFonts w:asciiTheme="minorHAnsi" w:hAnsiTheme="minorHAnsi"/>
              <w:noProof/>
              <w:color w:val="auto"/>
              <w:lang w:eastAsia="en-US"/>
            </w:rPr>
          </w:pPr>
          <w:hyperlink w:anchor="_Toc18306554" w:history="1">
            <w:r w:rsidR="00865B60" w:rsidRPr="00A0515D">
              <w:rPr>
                <w:rStyle w:val="Hyperlink"/>
                <w:noProof/>
              </w:rPr>
              <w:t>4.2</w:t>
            </w:r>
            <w:r w:rsidR="00865B60">
              <w:rPr>
                <w:rFonts w:asciiTheme="minorHAnsi" w:hAnsiTheme="minorHAnsi"/>
                <w:noProof/>
                <w:color w:val="auto"/>
                <w:lang w:eastAsia="en-US"/>
              </w:rPr>
              <w:tab/>
            </w:r>
            <w:r w:rsidR="00865B60" w:rsidRPr="00A0515D">
              <w:rPr>
                <w:rStyle w:val="Hyperlink"/>
                <w:noProof/>
              </w:rPr>
              <w:t>Benchmarks</w:t>
            </w:r>
            <w:r w:rsidR="00865B60">
              <w:rPr>
                <w:noProof/>
                <w:webHidden/>
              </w:rPr>
              <w:tab/>
            </w:r>
            <w:r w:rsidR="00865B60">
              <w:rPr>
                <w:noProof/>
                <w:webHidden/>
              </w:rPr>
              <w:fldChar w:fldCharType="begin"/>
            </w:r>
            <w:r w:rsidR="00865B60">
              <w:rPr>
                <w:noProof/>
                <w:webHidden/>
              </w:rPr>
              <w:instrText xml:space="preserve"> PAGEREF _Toc18306554 \h </w:instrText>
            </w:r>
            <w:r w:rsidR="00865B60">
              <w:rPr>
                <w:noProof/>
                <w:webHidden/>
              </w:rPr>
            </w:r>
            <w:r w:rsidR="00865B60">
              <w:rPr>
                <w:noProof/>
                <w:webHidden/>
              </w:rPr>
              <w:fldChar w:fldCharType="separate"/>
            </w:r>
            <w:r w:rsidR="00865B60">
              <w:rPr>
                <w:noProof/>
                <w:webHidden/>
              </w:rPr>
              <w:t>54</w:t>
            </w:r>
            <w:r w:rsidR="00865B60">
              <w:rPr>
                <w:noProof/>
                <w:webHidden/>
              </w:rPr>
              <w:fldChar w:fldCharType="end"/>
            </w:r>
          </w:hyperlink>
        </w:p>
        <w:p w14:paraId="6522B22A" w14:textId="0D390192" w:rsidR="00865B60" w:rsidRDefault="00D70AA0">
          <w:pPr>
            <w:pStyle w:val="TOC1"/>
            <w:tabs>
              <w:tab w:val="left" w:pos="440"/>
              <w:tab w:val="right" w:leader="dot" w:pos="9350"/>
            </w:tabs>
            <w:rPr>
              <w:rFonts w:asciiTheme="minorHAnsi" w:hAnsiTheme="minorHAnsi"/>
              <w:noProof/>
              <w:color w:val="auto"/>
              <w:lang w:eastAsia="en-US"/>
            </w:rPr>
          </w:pPr>
          <w:hyperlink w:anchor="_Toc18306555" w:history="1">
            <w:r w:rsidR="00865B60" w:rsidRPr="00A0515D">
              <w:rPr>
                <w:rStyle w:val="Hyperlink"/>
                <w:noProof/>
              </w:rPr>
              <w:t>5</w:t>
            </w:r>
            <w:r w:rsidR="00865B60">
              <w:rPr>
                <w:rFonts w:asciiTheme="minorHAnsi" w:hAnsiTheme="minorHAnsi"/>
                <w:noProof/>
                <w:color w:val="auto"/>
                <w:lang w:eastAsia="en-US"/>
              </w:rPr>
              <w:tab/>
            </w:r>
            <w:r w:rsidR="00865B60" w:rsidRPr="00A0515D">
              <w:rPr>
                <w:rStyle w:val="Hyperlink"/>
                <w:noProof/>
              </w:rPr>
              <w:t>References</w:t>
            </w:r>
            <w:r w:rsidR="00865B60">
              <w:rPr>
                <w:noProof/>
                <w:webHidden/>
              </w:rPr>
              <w:tab/>
            </w:r>
            <w:r w:rsidR="00865B60">
              <w:rPr>
                <w:noProof/>
                <w:webHidden/>
              </w:rPr>
              <w:fldChar w:fldCharType="begin"/>
            </w:r>
            <w:r w:rsidR="00865B60">
              <w:rPr>
                <w:noProof/>
                <w:webHidden/>
              </w:rPr>
              <w:instrText xml:space="preserve"> PAGEREF _Toc18306555 \h </w:instrText>
            </w:r>
            <w:r w:rsidR="00865B60">
              <w:rPr>
                <w:noProof/>
                <w:webHidden/>
              </w:rPr>
            </w:r>
            <w:r w:rsidR="00865B60">
              <w:rPr>
                <w:noProof/>
                <w:webHidden/>
              </w:rPr>
              <w:fldChar w:fldCharType="separate"/>
            </w:r>
            <w:r w:rsidR="00865B60">
              <w:rPr>
                <w:noProof/>
                <w:webHidden/>
              </w:rPr>
              <w:t>55</w:t>
            </w:r>
            <w:r w:rsidR="00865B60">
              <w:rPr>
                <w:noProof/>
                <w:webHidden/>
              </w:rPr>
              <w:fldChar w:fldCharType="end"/>
            </w:r>
          </w:hyperlink>
        </w:p>
        <w:p w14:paraId="7F19DAB5" w14:textId="1531A02F" w:rsidR="00865B60" w:rsidRDefault="00D70AA0">
          <w:pPr>
            <w:pStyle w:val="TOC1"/>
            <w:tabs>
              <w:tab w:val="left" w:pos="440"/>
              <w:tab w:val="right" w:leader="dot" w:pos="9350"/>
            </w:tabs>
            <w:rPr>
              <w:rFonts w:asciiTheme="minorHAnsi" w:hAnsiTheme="minorHAnsi"/>
              <w:noProof/>
              <w:color w:val="auto"/>
              <w:lang w:eastAsia="en-US"/>
            </w:rPr>
          </w:pPr>
          <w:hyperlink w:anchor="_Toc18306556" w:history="1">
            <w:r w:rsidR="00865B60" w:rsidRPr="00A0515D">
              <w:rPr>
                <w:rStyle w:val="Hyperlink"/>
                <w:noProof/>
              </w:rPr>
              <w:t>6</w:t>
            </w:r>
            <w:r w:rsidR="00865B60">
              <w:rPr>
                <w:rFonts w:asciiTheme="minorHAnsi" w:hAnsiTheme="minorHAnsi"/>
                <w:noProof/>
                <w:color w:val="auto"/>
                <w:lang w:eastAsia="en-US"/>
              </w:rPr>
              <w:tab/>
            </w:r>
            <w:r w:rsidR="00865B60" w:rsidRPr="00A0515D">
              <w:rPr>
                <w:rStyle w:val="Hyperlink"/>
                <w:noProof/>
              </w:rPr>
              <w:t>Glossary</w:t>
            </w:r>
            <w:r w:rsidR="00865B60">
              <w:rPr>
                <w:noProof/>
                <w:webHidden/>
              </w:rPr>
              <w:tab/>
            </w:r>
            <w:r w:rsidR="00865B60">
              <w:rPr>
                <w:noProof/>
                <w:webHidden/>
              </w:rPr>
              <w:fldChar w:fldCharType="begin"/>
            </w:r>
            <w:r w:rsidR="00865B60">
              <w:rPr>
                <w:noProof/>
                <w:webHidden/>
              </w:rPr>
              <w:instrText xml:space="preserve"> PAGEREF _Toc18306556 \h </w:instrText>
            </w:r>
            <w:r w:rsidR="00865B60">
              <w:rPr>
                <w:noProof/>
                <w:webHidden/>
              </w:rPr>
            </w:r>
            <w:r w:rsidR="00865B60">
              <w:rPr>
                <w:noProof/>
                <w:webHidden/>
              </w:rPr>
              <w:fldChar w:fldCharType="separate"/>
            </w:r>
            <w:r w:rsidR="00865B60">
              <w:rPr>
                <w:noProof/>
                <w:webHidden/>
              </w:rPr>
              <w:t>59</w:t>
            </w:r>
            <w:r w:rsidR="00865B60">
              <w:rPr>
                <w:noProof/>
                <w:webHidden/>
              </w:rPr>
              <w:fldChar w:fldCharType="end"/>
            </w:r>
          </w:hyperlink>
        </w:p>
        <w:p w14:paraId="12C7DAF6" w14:textId="07017E4E" w:rsidR="00640665" w:rsidRPr="007B03B6" w:rsidRDefault="00640665" w:rsidP="00EB247F">
          <w:pPr>
            <w:spacing w:after="0"/>
          </w:pPr>
          <w:r w:rsidRPr="007B03B6">
            <w:rPr>
              <w:b/>
              <w:bCs/>
              <w:noProof/>
            </w:rPr>
            <w:fldChar w:fldCharType="end"/>
          </w:r>
        </w:p>
      </w:sdtContent>
    </w:sdt>
    <w:p w14:paraId="1827C10C" w14:textId="3B09BCA5" w:rsidR="00F15AEE" w:rsidRPr="007B03B6" w:rsidRDefault="00F15AEE" w:rsidP="00EB247F">
      <w:pPr>
        <w:spacing w:after="0"/>
      </w:pPr>
      <w:r w:rsidRPr="007B03B6">
        <w:br w:type="page"/>
      </w:r>
    </w:p>
    <w:p w14:paraId="325B3971" w14:textId="4DF0A92F" w:rsidR="2D56E7D4" w:rsidRPr="007B03B6" w:rsidRDefault="00C23CAC" w:rsidP="00982FC7">
      <w:pPr>
        <w:pStyle w:val="Heading1"/>
        <w:numPr>
          <w:ilvl w:val="0"/>
          <w:numId w:val="0"/>
        </w:numPr>
        <w:rPr>
          <w:noProof/>
        </w:rPr>
      </w:pPr>
      <w:bookmarkStart w:id="0" w:name="_Toc18306513"/>
      <w:r w:rsidRPr="007B03B6">
        <w:rPr>
          <w:noProof/>
        </w:rPr>
        <w:lastRenderedPageBreak/>
        <w:t xml:space="preserve">List of </w:t>
      </w:r>
      <w:r w:rsidR="2D56E7D4" w:rsidRPr="007B03B6">
        <w:rPr>
          <w:noProof/>
        </w:rPr>
        <w:t>Figures</w:t>
      </w:r>
      <w:bookmarkEnd w:id="0"/>
    </w:p>
    <w:p w14:paraId="3623214C" w14:textId="2758E5B7" w:rsidR="00B872FD" w:rsidRDefault="00F15AEE">
      <w:pPr>
        <w:pStyle w:val="TableofFigures"/>
        <w:tabs>
          <w:tab w:val="right" w:leader="dot" w:pos="9350"/>
        </w:tabs>
        <w:rPr>
          <w:rFonts w:asciiTheme="minorHAnsi" w:hAnsiTheme="minorHAnsi"/>
          <w:noProof/>
          <w:color w:val="auto"/>
          <w:lang w:eastAsia="en-US"/>
        </w:rPr>
      </w:pPr>
      <w:r w:rsidRPr="007B03B6">
        <w:fldChar w:fldCharType="begin"/>
      </w:r>
      <w:r w:rsidRPr="007B03B6">
        <w:instrText xml:space="preserve"> TOC \h \z \c "Figure" </w:instrText>
      </w:r>
      <w:r w:rsidRPr="007B03B6">
        <w:fldChar w:fldCharType="separate"/>
      </w:r>
      <w:hyperlink w:anchor="_Toc5035126" w:history="1">
        <w:r w:rsidR="00B872FD" w:rsidRPr="009D083E">
          <w:rPr>
            <w:rStyle w:val="Hyperlink"/>
            <w:noProof/>
          </w:rPr>
          <w:t>Figure 3.1 World Annual Adoption of Renewable District Heating in Functional Units 2020-2050</w:t>
        </w:r>
        <w:r w:rsidR="00B872FD">
          <w:rPr>
            <w:noProof/>
            <w:webHidden/>
          </w:rPr>
          <w:tab/>
        </w:r>
        <w:r w:rsidR="00B872FD">
          <w:rPr>
            <w:noProof/>
            <w:webHidden/>
          </w:rPr>
          <w:fldChar w:fldCharType="begin"/>
        </w:r>
        <w:r w:rsidR="00B872FD">
          <w:rPr>
            <w:noProof/>
            <w:webHidden/>
          </w:rPr>
          <w:instrText xml:space="preserve"> PAGEREF _Toc5035126 \h </w:instrText>
        </w:r>
        <w:r w:rsidR="00B872FD">
          <w:rPr>
            <w:noProof/>
            <w:webHidden/>
          </w:rPr>
        </w:r>
        <w:r w:rsidR="00B872FD">
          <w:rPr>
            <w:noProof/>
            <w:webHidden/>
          </w:rPr>
          <w:fldChar w:fldCharType="separate"/>
        </w:r>
        <w:r w:rsidR="00B872FD">
          <w:rPr>
            <w:noProof/>
            <w:webHidden/>
          </w:rPr>
          <w:t>48</w:t>
        </w:r>
        <w:r w:rsidR="00B872FD">
          <w:rPr>
            <w:noProof/>
            <w:webHidden/>
          </w:rPr>
          <w:fldChar w:fldCharType="end"/>
        </w:r>
      </w:hyperlink>
    </w:p>
    <w:p w14:paraId="7CC1386C" w14:textId="532FAD6E" w:rsidR="00B872FD" w:rsidRDefault="00D70AA0">
      <w:pPr>
        <w:pStyle w:val="TableofFigures"/>
        <w:tabs>
          <w:tab w:val="right" w:leader="dot" w:pos="9350"/>
        </w:tabs>
        <w:rPr>
          <w:rFonts w:asciiTheme="minorHAnsi" w:hAnsiTheme="minorHAnsi"/>
          <w:noProof/>
          <w:color w:val="auto"/>
          <w:lang w:eastAsia="en-US"/>
        </w:rPr>
      </w:pPr>
      <w:hyperlink w:anchor="_Toc5035127" w:history="1">
        <w:r w:rsidR="00B872FD" w:rsidRPr="009D083E">
          <w:rPr>
            <w:rStyle w:val="Hyperlink"/>
            <w:noProof/>
          </w:rPr>
          <w:t>Figure 3.2 World Annual Adoption of Renewable District Heating as a Percent of TAM 2020-2050</w:t>
        </w:r>
        <w:r w:rsidR="00B872FD">
          <w:rPr>
            <w:noProof/>
            <w:webHidden/>
          </w:rPr>
          <w:tab/>
        </w:r>
        <w:r w:rsidR="00B872FD">
          <w:rPr>
            <w:noProof/>
            <w:webHidden/>
          </w:rPr>
          <w:fldChar w:fldCharType="begin"/>
        </w:r>
        <w:r w:rsidR="00B872FD">
          <w:rPr>
            <w:noProof/>
            <w:webHidden/>
          </w:rPr>
          <w:instrText xml:space="preserve"> PAGEREF _Toc5035127 \h </w:instrText>
        </w:r>
        <w:r w:rsidR="00B872FD">
          <w:rPr>
            <w:noProof/>
            <w:webHidden/>
          </w:rPr>
        </w:r>
        <w:r w:rsidR="00B872FD">
          <w:rPr>
            <w:noProof/>
            <w:webHidden/>
          </w:rPr>
          <w:fldChar w:fldCharType="separate"/>
        </w:r>
        <w:r w:rsidR="00B872FD">
          <w:rPr>
            <w:noProof/>
            <w:webHidden/>
          </w:rPr>
          <w:t>49</w:t>
        </w:r>
        <w:r w:rsidR="00B872FD">
          <w:rPr>
            <w:noProof/>
            <w:webHidden/>
          </w:rPr>
          <w:fldChar w:fldCharType="end"/>
        </w:r>
      </w:hyperlink>
    </w:p>
    <w:p w14:paraId="1B9E82F2" w14:textId="0F90082E" w:rsidR="00B872FD" w:rsidRDefault="00D70AA0">
      <w:pPr>
        <w:pStyle w:val="TableofFigures"/>
        <w:tabs>
          <w:tab w:val="right" w:leader="dot" w:pos="9350"/>
        </w:tabs>
        <w:rPr>
          <w:rFonts w:asciiTheme="minorHAnsi" w:hAnsiTheme="minorHAnsi"/>
          <w:noProof/>
          <w:color w:val="auto"/>
          <w:lang w:eastAsia="en-US"/>
        </w:rPr>
      </w:pPr>
      <w:hyperlink w:anchor="_Toc5035128" w:history="1">
        <w:r w:rsidR="00B872FD" w:rsidRPr="009D083E">
          <w:rPr>
            <w:rStyle w:val="Hyperlink"/>
            <w:noProof/>
          </w:rPr>
          <w:t>Figure 3.3. World Annual</w:t>
        </w:r>
        <w:r w:rsidR="00B872FD" w:rsidRPr="009D083E">
          <w:rPr>
            <w:rStyle w:val="Hyperlink"/>
            <w:noProof/>
            <w:vertAlign w:val="subscript"/>
          </w:rPr>
          <w:t xml:space="preserve"> </w:t>
        </w:r>
        <w:r w:rsidR="00B872FD" w:rsidRPr="009D083E">
          <w:rPr>
            <w:rStyle w:val="Hyperlink"/>
            <w:noProof/>
          </w:rPr>
          <w:t>Greenhouse Gas Emissions Reduction</w:t>
        </w:r>
        <w:r w:rsidR="00B872FD">
          <w:rPr>
            <w:noProof/>
            <w:webHidden/>
          </w:rPr>
          <w:tab/>
        </w:r>
        <w:r w:rsidR="00B872FD">
          <w:rPr>
            <w:noProof/>
            <w:webHidden/>
          </w:rPr>
          <w:fldChar w:fldCharType="begin"/>
        </w:r>
        <w:r w:rsidR="00B872FD">
          <w:rPr>
            <w:noProof/>
            <w:webHidden/>
          </w:rPr>
          <w:instrText xml:space="preserve"> PAGEREF _Toc5035128 \h </w:instrText>
        </w:r>
        <w:r w:rsidR="00B872FD">
          <w:rPr>
            <w:noProof/>
            <w:webHidden/>
          </w:rPr>
        </w:r>
        <w:r w:rsidR="00B872FD">
          <w:rPr>
            <w:noProof/>
            <w:webHidden/>
          </w:rPr>
          <w:fldChar w:fldCharType="separate"/>
        </w:r>
        <w:r w:rsidR="00B872FD">
          <w:rPr>
            <w:noProof/>
            <w:webHidden/>
          </w:rPr>
          <w:t>51</w:t>
        </w:r>
        <w:r w:rsidR="00B872FD">
          <w:rPr>
            <w:noProof/>
            <w:webHidden/>
          </w:rPr>
          <w:fldChar w:fldCharType="end"/>
        </w:r>
      </w:hyperlink>
    </w:p>
    <w:p w14:paraId="2B122D32" w14:textId="27405A53" w:rsidR="00B872FD" w:rsidRDefault="00D70AA0">
      <w:pPr>
        <w:pStyle w:val="TableofFigures"/>
        <w:tabs>
          <w:tab w:val="right" w:leader="dot" w:pos="9350"/>
        </w:tabs>
        <w:rPr>
          <w:rFonts w:asciiTheme="minorHAnsi" w:hAnsiTheme="minorHAnsi"/>
          <w:noProof/>
          <w:color w:val="auto"/>
          <w:lang w:eastAsia="en-US"/>
        </w:rPr>
      </w:pPr>
      <w:hyperlink w:anchor="_Toc5035129" w:history="1">
        <w:r w:rsidR="00B872FD" w:rsidRPr="009D083E">
          <w:rPr>
            <w:rStyle w:val="Hyperlink"/>
            <w:noProof/>
          </w:rPr>
          <w:t>Figure 3.4 Net Profit Margin /Operating Costs Over Time</w:t>
        </w:r>
        <w:r w:rsidR="00B872FD">
          <w:rPr>
            <w:noProof/>
            <w:webHidden/>
          </w:rPr>
          <w:tab/>
        </w:r>
        <w:r w:rsidR="00B872FD">
          <w:rPr>
            <w:noProof/>
            <w:webHidden/>
          </w:rPr>
          <w:fldChar w:fldCharType="begin"/>
        </w:r>
        <w:r w:rsidR="00B872FD">
          <w:rPr>
            <w:noProof/>
            <w:webHidden/>
          </w:rPr>
          <w:instrText xml:space="preserve"> PAGEREF _Toc5035129 \h </w:instrText>
        </w:r>
        <w:r w:rsidR="00B872FD">
          <w:rPr>
            <w:noProof/>
            <w:webHidden/>
          </w:rPr>
        </w:r>
        <w:r w:rsidR="00B872FD">
          <w:rPr>
            <w:noProof/>
            <w:webHidden/>
          </w:rPr>
          <w:fldChar w:fldCharType="separate"/>
        </w:r>
        <w:r w:rsidR="00B872FD">
          <w:rPr>
            <w:noProof/>
            <w:webHidden/>
          </w:rPr>
          <w:t>52</w:t>
        </w:r>
        <w:r w:rsidR="00B872FD">
          <w:rPr>
            <w:noProof/>
            <w:webHidden/>
          </w:rPr>
          <w:fldChar w:fldCharType="end"/>
        </w:r>
      </w:hyperlink>
    </w:p>
    <w:p w14:paraId="5AD133BD" w14:textId="02BC88B1" w:rsidR="00640665" w:rsidRPr="007B03B6" w:rsidRDefault="00F15AEE" w:rsidP="00483FFA">
      <w:r w:rsidRPr="007B03B6">
        <w:fldChar w:fldCharType="end"/>
      </w:r>
    </w:p>
    <w:p w14:paraId="35A39990" w14:textId="77777777" w:rsidR="00C703A7" w:rsidRDefault="00C703A7">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6055DED9" w14:textId="738E5018" w:rsidR="006A4A08" w:rsidRPr="007B03B6" w:rsidRDefault="00C23CAC" w:rsidP="00982FC7">
      <w:pPr>
        <w:pStyle w:val="Heading1"/>
        <w:numPr>
          <w:ilvl w:val="0"/>
          <w:numId w:val="0"/>
        </w:numPr>
      </w:pPr>
      <w:bookmarkStart w:id="1" w:name="_Toc18306514"/>
      <w:r w:rsidRPr="007B03B6">
        <w:lastRenderedPageBreak/>
        <w:t xml:space="preserve">List of </w:t>
      </w:r>
      <w:r w:rsidR="2D56E7D4" w:rsidRPr="007B03B6">
        <w:t>Tables</w:t>
      </w:r>
      <w:bookmarkEnd w:id="1"/>
    </w:p>
    <w:p w14:paraId="05A38A0A" w14:textId="3D229C14" w:rsidR="00B872FD" w:rsidRDefault="006A4A08">
      <w:pPr>
        <w:pStyle w:val="TableofFigures"/>
        <w:tabs>
          <w:tab w:val="right" w:leader="dot" w:pos="9350"/>
        </w:tabs>
        <w:rPr>
          <w:rFonts w:asciiTheme="minorHAnsi" w:hAnsiTheme="minorHAnsi"/>
          <w:noProof/>
          <w:color w:val="auto"/>
          <w:lang w:eastAsia="en-US"/>
        </w:rPr>
      </w:pPr>
      <w:r w:rsidRPr="007B03B6">
        <w:fldChar w:fldCharType="begin"/>
      </w:r>
      <w:r w:rsidRPr="007B03B6">
        <w:instrText xml:space="preserve"> TOC \h \z \c "Table" </w:instrText>
      </w:r>
      <w:r w:rsidRPr="007B03B6">
        <w:fldChar w:fldCharType="separate"/>
      </w:r>
      <w:hyperlink w:anchor="_Toc5035130" w:history="1">
        <w:r w:rsidR="00B872FD" w:rsidRPr="00BD1FC9">
          <w:rPr>
            <w:rStyle w:val="Hyperlink"/>
            <w:noProof/>
          </w:rPr>
          <w:t>Table 1.1 District Heating evolution and drivers</w:t>
        </w:r>
        <w:r w:rsidR="00B872FD">
          <w:rPr>
            <w:noProof/>
            <w:webHidden/>
          </w:rPr>
          <w:tab/>
        </w:r>
        <w:r w:rsidR="00B872FD">
          <w:rPr>
            <w:noProof/>
            <w:webHidden/>
          </w:rPr>
          <w:fldChar w:fldCharType="begin"/>
        </w:r>
        <w:r w:rsidR="00B872FD">
          <w:rPr>
            <w:noProof/>
            <w:webHidden/>
          </w:rPr>
          <w:instrText xml:space="preserve"> PAGEREF _Toc5035130 \h </w:instrText>
        </w:r>
        <w:r w:rsidR="00B872FD">
          <w:rPr>
            <w:noProof/>
            <w:webHidden/>
          </w:rPr>
        </w:r>
        <w:r w:rsidR="00B872FD">
          <w:rPr>
            <w:noProof/>
            <w:webHidden/>
          </w:rPr>
          <w:fldChar w:fldCharType="separate"/>
        </w:r>
        <w:r w:rsidR="00B872FD">
          <w:rPr>
            <w:noProof/>
            <w:webHidden/>
          </w:rPr>
          <w:t>9</w:t>
        </w:r>
        <w:r w:rsidR="00B872FD">
          <w:rPr>
            <w:noProof/>
            <w:webHidden/>
          </w:rPr>
          <w:fldChar w:fldCharType="end"/>
        </w:r>
      </w:hyperlink>
    </w:p>
    <w:p w14:paraId="6DF36597" w14:textId="7C92C9FC" w:rsidR="00B872FD" w:rsidRDefault="00D70AA0">
      <w:pPr>
        <w:pStyle w:val="TableofFigures"/>
        <w:tabs>
          <w:tab w:val="right" w:leader="dot" w:pos="9350"/>
        </w:tabs>
        <w:rPr>
          <w:rFonts w:asciiTheme="minorHAnsi" w:hAnsiTheme="minorHAnsi"/>
          <w:noProof/>
          <w:color w:val="auto"/>
          <w:lang w:eastAsia="en-US"/>
        </w:rPr>
      </w:pPr>
      <w:hyperlink w:anchor="_Toc5035131" w:history="1">
        <w:r w:rsidR="00B872FD" w:rsidRPr="00BD1FC9">
          <w:rPr>
            <w:rStyle w:val="Hyperlink"/>
            <w:noProof/>
          </w:rPr>
          <w:t>Table 1.2 District Heating adoption and carbon intensity in selected regions and countries</w:t>
        </w:r>
        <w:r w:rsidR="00B872FD">
          <w:rPr>
            <w:noProof/>
            <w:webHidden/>
          </w:rPr>
          <w:tab/>
        </w:r>
        <w:r w:rsidR="00B872FD">
          <w:rPr>
            <w:noProof/>
            <w:webHidden/>
          </w:rPr>
          <w:fldChar w:fldCharType="begin"/>
        </w:r>
        <w:r w:rsidR="00B872FD">
          <w:rPr>
            <w:noProof/>
            <w:webHidden/>
          </w:rPr>
          <w:instrText xml:space="preserve"> PAGEREF _Toc5035131 \h </w:instrText>
        </w:r>
        <w:r w:rsidR="00B872FD">
          <w:rPr>
            <w:noProof/>
            <w:webHidden/>
          </w:rPr>
        </w:r>
        <w:r w:rsidR="00B872FD">
          <w:rPr>
            <w:noProof/>
            <w:webHidden/>
          </w:rPr>
          <w:fldChar w:fldCharType="separate"/>
        </w:r>
        <w:r w:rsidR="00B872FD">
          <w:rPr>
            <w:noProof/>
            <w:webHidden/>
          </w:rPr>
          <w:t>13</w:t>
        </w:r>
        <w:r w:rsidR="00B872FD">
          <w:rPr>
            <w:noProof/>
            <w:webHidden/>
          </w:rPr>
          <w:fldChar w:fldCharType="end"/>
        </w:r>
      </w:hyperlink>
    </w:p>
    <w:p w14:paraId="2D8D4865" w14:textId="2117EABB" w:rsidR="00B872FD" w:rsidRDefault="00D70AA0">
      <w:pPr>
        <w:pStyle w:val="TableofFigures"/>
        <w:tabs>
          <w:tab w:val="right" w:leader="dot" w:pos="9350"/>
        </w:tabs>
        <w:rPr>
          <w:rFonts w:asciiTheme="minorHAnsi" w:hAnsiTheme="minorHAnsi"/>
          <w:noProof/>
          <w:color w:val="auto"/>
          <w:lang w:eastAsia="en-US"/>
        </w:rPr>
      </w:pPr>
      <w:hyperlink w:anchor="_Toc5035132" w:history="1">
        <w:r w:rsidR="00B872FD" w:rsidRPr="00BD1FC9">
          <w:rPr>
            <w:rStyle w:val="Hyperlink"/>
            <w:noProof/>
          </w:rPr>
          <w:t>Table 1.3 District Heating in Sweden</w:t>
        </w:r>
        <w:r w:rsidR="00B872FD">
          <w:rPr>
            <w:noProof/>
            <w:webHidden/>
          </w:rPr>
          <w:tab/>
        </w:r>
        <w:r w:rsidR="00B872FD">
          <w:rPr>
            <w:noProof/>
            <w:webHidden/>
          </w:rPr>
          <w:fldChar w:fldCharType="begin"/>
        </w:r>
        <w:r w:rsidR="00B872FD">
          <w:rPr>
            <w:noProof/>
            <w:webHidden/>
          </w:rPr>
          <w:instrText xml:space="preserve"> PAGEREF _Toc5035132 \h </w:instrText>
        </w:r>
        <w:r w:rsidR="00B872FD">
          <w:rPr>
            <w:noProof/>
            <w:webHidden/>
          </w:rPr>
        </w:r>
        <w:r w:rsidR="00B872FD">
          <w:rPr>
            <w:noProof/>
            <w:webHidden/>
          </w:rPr>
          <w:fldChar w:fldCharType="separate"/>
        </w:r>
        <w:r w:rsidR="00B872FD">
          <w:rPr>
            <w:noProof/>
            <w:webHidden/>
          </w:rPr>
          <w:t>15</w:t>
        </w:r>
        <w:r w:rsidR="00B872FD">
          <w:rPr>
            <w:noProof/>
            <w:webHidden/>
          </w:rPr>
          <w:fldChar w:fldCharType="end"/>
        </w:r>
      </w:hyperlink>
    </w:p>
    <w:p w14:paraId="201F0BF5" w14:textId="410BD5A8" w:rsidR="00B872FD" w:rsidRDefault="00D70AA0">
      <w:pPr>
        <w:pStyle w:val="TableofFigures"/>
        <w:tabs>
          <w:tab w:val="right" w:leader="dot" w:pos="9350"/>
        </w:tabs>
        <w:rPr>
          <w:rFonts w:asciiTheme="minorHAnsi" w:hAnsiTheme="minorHAnsi"/>
          <w:noProof/>
          <w:color w:val="auto"/>
          <w:lang w:eastAsia="en-US"/>
        </w:rPr>
      </w:pPr>
      <w:hyperlink w:anchor="_Toc5035133" w:history="1">
        <w:r w:rsidR="00B872FD" w:rsidRPr="00BD1FC9">
          <w:rPr>
            <w:rStyle w:val="Hyperlink"/>
            <w:noProof/>
          </w:rPr>
          <w:t>Table 1.4 Space and Water Heating - DH adoption and impact in 2014 and 2060 in IEA ETP scenarios</w:t>
        </w:r>
        <w:r w:rsidR="00B872FD">
          <w:rPr>
            <w:noProof/>
            <w:webHidden/>
          </w:rPr>
          <w:tab/>
        </w:r>
        <w:r w:rsidR="00B872FD">
          <w:rPr>
            <w:noProof/>
            <w:webHidden/>
          </w:rPr>
          <w:fldChar w:fldCharType="begin"/>
        </w:r>
        <w:r w:rsidR="00B872FD">
          <w:rPr>
            <w:noProof/>
            <w:webHidden/>
          </w:rPr>
          <w:instrText xml:space="preserve"> PAGEREF _Toc5035133 \h </w:instrText>
        </w:r>
        <w:r w:rsidR="00B872FD">
          <w:rPr>
            <w:noProof/>
            <w:webHidden/>
          </w:rPr>
        </w:r>
        <w:r w:rsidR="00B872FD">
          <w:rPr>
            <w:noProof/>
            <w:webHidden/>
          </w:rPr>
          <w:fldChar w:fldCharType="separate"/>
        </w:r>
        <w:r w:rsidR="00B872FD">
          <w:rPr>
            <w:noProof/>
            <w:webHidden/>
          </w:rPr>
          <w:t>19</w:t>
        </w:r>
        <w:r w:rsidR="00B872FD">
          <w:rPr>
            <w:noProof/>
            <w:webHidden/>
          </w:rPr>
          <w:fldChar w:fldCharType="end"/>
        </w:r>
      </w:hyperlink>
    </w:p>
    <w:p w14:paraId="621A717F" w14:textId="18CE938F" w:rsidR="00B872FD" w:rsidRDefault="00D70AA0">
      <w:pPr>
        <w:pStyle w:val="TableofFigures"/>
        <w:tabs>
          <w:tab w:val="right" w:leader="dot" w:pos="9350"/>
        </w:tabs>
        <w:rPr>
          <w:rFonts w:asciiTheme="minorHAnsi" w:hAnsiTheme="minorHAnsi"/>
          <w:noProof/>
          <w:color w:val="auto"/>
          <w:lang w:eastAsia="en-US"/>
        </w:rPr>
      </w:pPr>
      <w:hyperlink w:anchor="_Toc5035134" w:history="1">
        <w:r w:rsidR="00B872FD" w:rsidRPr="00BD1FC9">
          <w:rPr>
            <w:rStyle w:val="Hyperlink"/>
            <w:noProof/>
          </w:rPr>
          <w:t>Table 1.5 Space Heating - DH adoption and impact in 2014 and 2060 in IEA ETP scenarios</w:t>
        </w:r>
        <w:r w:rsidR="00B872FD">
          <w:rPr>
            <w:noProof/>
            <w:webHidden/>
          </w:rPr>
          <w:tab/>
        </w:r>
        <w:r w:rsidR="00B872FD">
          <w:rPr>
            <w:noProof/>
            <w:webHidden/>
          </w:rPr>
          <w:fldChar w:fldCharType="begin"/>
        </w:r>
        <w:r w:rsidR="00B872FD">
          <w:rPr>
            <w:noProof/>
            <w:webHidden/>
          </w:rPr>
          <w:instrText xml:space="preserve"> PAGEREF _Toc5035134 \h </w:instrText>
        </w:r>
        <w:r w:rsidR="00B872FD">
          <w:rPr>
            <w:noProof/>
            <w:webHidden/>
          </w:rPr>
        </w:r>
        <w:r w:rsidR="00B872FD">
          <w:rPr>
            <w:noProof/>
            <w:webHidden/>
          </w:rPr>
          <w:fldChar w:fldCharType="separate"/>
        </w:r>
        <w:r w:rsidR="00B872FD">
          <w:rPr>
            <w:noProof/>
            <w:webHidden/>
          </w:rPr>
          <w:t>20</w:t>
        </w:r>
        <w:r w:rsidR="00B872FD">
          <w:rPr>
            <w:noProof/>
            <w:webHidden/>
          </w:rPr>
          <w:fldChar w:fldCharType="end"/>
        </w:r>
      </w:hyperlink>
    </w:p>
    <w:p w14:paraId="2B80F785" w14:textId="43483D6A" w:rsidR="00B872FD" w:rsidRDefault="00D70AA0">
      <w:pPr>
        <w:pStyle w:val="TableofFigures"/>
        <w:tabs>
          <w:tab w:val="right" w:leader="dot" w:pos="9350"/>
        </w:tabs>
        <w:rPr>
          <w:rFonts w:asciiTheme="minorHAnsi" w:hAnsiTheme="minorHAnsi"/>
          <w:noProof/>
          <w:color w:val="auto"/>
          <w:lang w:eastAsia="en-US"/>
        </w:rPr>
      </w:pPr>
      <w:hyperlink w:anchor="_Toc5035135" w:history="1">
        <w:r w:rsidR="00B872FD" w:rsidRPr="00BD1FC9">
          <w:rPr>
            <w:rStyle w:val="Hyperlink"/>
            <w:noProof/>
          </w:rPr>
          <w:t>Table 1.6 District Heating adoption potential in the literature</w:t>
        </w:r>
        <w:r w:rsidR="00B872FD">
          <w:rPr>
            <w:noProof/>
            <w:webHidden/>
          </w:rPr>
          <w:tab/>
        </w:r>
        <w:r w:rsidR="00B872FD">
          <w:rPr>
            <w:noProof/>
            <w:webHidden/>
          </w:rPr>
          <w:fldChar w:fldCharType="begin"/>
        </w:r>
        <w:r w:rsidR="00B872FD">
          <w:rPr>
            <w:noProof/>
            <w:webHidden/>
          </w:rPr>
          <w:instrText xml:space="preserve"> PAGEREF _Toc5035135 \h </w:instrText>
        </w:r>
        <w:r w:rsidR="00B872FD">
          <w:rPr>
            <w:noProof/>
            <w:webHidden/>
          </w:rPr>
        </w:r>
        <w:r w:rsidR="00B872FD">
          <w:rPr>
            <w:noProof/>
            <w:webHidden/>
          </w:rPr>
          <w:fldChar w:fldCharType="separate"/>
        </w:r>
        <w:r w:rsidR="00B872FD">
          <w:rPr>
            <w:noProof/>
            <w:webHidden/>
          </w:rPr>
          <w:t>23</w:t>
        </w:r>
        <w:r w:rsidR="00B872FD">
          <w:rPr>
            <w:noProof/>
            <w:webHidden/>
          </w:rPr>
          <w:fldChar w:fldCharType="end"/>
        </w:r>
      </w:hyperlink>
    </w:p>
    <w:p w14:paraId="0DA46FC1" w14:textId="20BB15D2" w:rsidR="00B872FD" w:rsidRDefault="00D70AA0">
      <w:pPr>
        <w:pStyle w:val="TableofFigures"/>
        <w:tabs>
          <w:tab w:val="right" w:leader="dot" w:pos="9350"/>
        </w:tabs>
        <w:rPr>
          <w:rFonts w:asciiTheme="minorHAnsi" w:hAnsiTheme="minorHAnsi"/>
          <w:noProof/>
          <w:color w:val="auto"/>
          <w:lang w:eastAsia="en-US"/>
        </w:rPr>
      </w:pPr>
      <w:hyperlink w:anchor="_Toc5035136" w:history="1">
        <w:r w:rsidR="00B872FD" w:rsidRPr="00BD1FC9">
          <w:rPr>
            <w:rStyle w:val="Hyperlink"/>
            <w:noProof/>
          </w:rPr>
          <w:t>Table 1.7 District Heating Technology Comparison</w:t>
        </w:r>
        <w:r w:rsidR="00B872FD">
          <w:rPr>
            <w:noProof/>
            <w:webHidden/>
          </w:rPr>
          <w:tab/>
        </w:r>
        <w:r w:rsidR="00B872FD">
          <w:rPr>
            <w:noProof/>
            <w:webHidden/>
          </w:rPr>
          <w:fldChar w:fldCharType="begin"/>
        </w:r>
        <w:r w:rsidR="00B872FD">
          <w:rPr>
            <w:noProof/>
            <w:webHidden/>
          </w:rPr>
          <w:instrText xml:space="preserve"> PAGEREF _Toc5035136 \h </w:instrText>
        </w:r>
        <w:r w:rsidR="00B872FD">
          <w:rPr>
            <w:noProof/>
            <w:webHidden/>
          </w:rPr>
        </w:r>
        <w:r w:rsidR="00B872FD">
          <w:rPr>
            <w:noProof/>
            <w:webHidden/>
          </w:rPr>
          <w:fldChar w:fldCharType="separate"/>
        </w:r>
        <w:r w:rsidR="00B872FD">
          <w:rPr>
            <w:noProof/>
            <w:webHidden/>
          </w:rPr>
          <w:t>27</w:t>
        </w:r>
        <w:r w:rsidR="00B872FD">
          <w:rPr>
            <w:noProof/>
            <w:webHidden/>
          </w:rPr>
          <w:fldChar w:fldCharType="end"/>
        </w:r>
      </w:hyperlink>
    </w:p>
    <w:p w14:paraId="785FE8B2" w14:textId="01C5E90A" w:rsidR="00B872FD" w:rsidRDefault="00D70AA0">
      <w:pPr>
        <w:pStyle w:val="TableofFigures"/>
        <w:tabs>
          <w:tab w:val="right" w:leader="dot" w:pos="9350"/>
        </w:tabs>
        <w:rPr>
          <w:rFonts w:asciiTheme="minorHAnsi" w:hAnsiTheme="minorHAnsi"/>
          <w:noProof/>
          <w:color w:val="auto"/>
          <w:lang w:eastAsia="en-US"/>
        </w:rPr>
      </w:pPr>
      <w:hyperlink w:anchor="_Toc5035137" w:history="1">
        <w:r w:rsidR="00B872FD" w:rsidRPr="00BD1FC9">
          <w:rPr>
            <w:rStyle w:val="Hyperlink"/>
            <w:noProof/>
          </w:rPr>
          <w:t>Table 1.8 Ratings key</w:t>
        </w:r>
        <w:r w:rsidR="00B872FD">
          <w:rPr>
            <w:noProof/>
            <w:webHidden/>
          </w:rPr>
          <w:tab/>
        </w:r>
        <w:r w:rsidR="00B872FD">
          <w:rPr>
            <w:noProof/>
            <w:webHidden/>
          </w:rPr>
          <w:fldChar w:fldCharType="begin"/>
        </w:r>
        <w:r w:rsidR="00B872FD">
          <w:rPr>
            <w:noProof/>
            <w:webHidden/>
          </w:rPr>
          <w:instrText xml:space="preserve"> PAGEREF _Toc5035137 \h </w:instrText>
        </w:r>
        <w:r w:rsidR="00B872FD">
          <w:rPr>
            <w:noProof/>
            <w:webHidden/>
          </w:rPr>
        </w:r>
        <w:r w:rsidR="00B872FD">
          <w:rPr>
            <w:noProof/>
            <w:webHidden/>
          </w:rPr>
          <w:fldChar w:fldCharType="separate"/>
        </w:r>
        <w:r w:rsidR="00B872FD">
          <w:rPr>
            <w:noProof/>
            <w:webHidden/>
          </w:rPr>
          <w:t>27</w:t>
        </w:r>
        <w:r w:rsidR="00B872FD">
          <w:rPr>
            <w:noProof/>
            <w:webHidden/>
          </w:rPr>
          <w:fldChar w:fldCharType="end"/>
        </w:r>
      </w:hyperlink>
    </w:p>
    <w:p w14:paraId="126EED9A" w14:textId="7FEDDD16" w:rsidR="00B872FD" w:rsidRDefault="00D70AA0">
      <w:pPr>
        <w:pStyle w:val="TableofFigures"/>
        <w:tabs>
          <w:tab w:val="right" w:leader="dot" w:pos="9350"/>
        </w:tabs>
        <w:rPr>
          <w:rFonts w:asciiTheme="minorHAnsi" w:hAnsiTheme="minorHAnsi"/>
          <w:noProof/>
          <w:color w:val="auto"/>
          <w:lang w:eastAsia="en-US"/>
        </w:rPr>
      </w:pPr>
      <w:hyperlink w:anchor="_Toc5035138" w:history="1">
        <w:r w:rsidR="00B872FD" w:rsidRPr="00BD1FC9">
          <w:rPr>
            <w:rStyle w:val="Hyperlink"/>
            <w:noProof/>
          </w:rPr>
          <w:t>Table 2.1 District Heating modeling approach</w:t>
        </w:r>
        <w:r w:rsidR="00B872FD">
          <w:rPr>
            <w:noProof/>
            <w:webHidden/>
          </w:rPr>
          <w:tab/>
        </w:r>
        <w:r w:rsidR="00B872FD">
          <w:rPr>
            <w:noProof/>
            <w:webHidden/>
          </w:rPr>
          <w:fldChar w:fldCharType="begin"/>
        </w:r>
        <w:r w:rsidR="00B872FD">
          <w:rPr>
            <w:noProof/>
            <w:webHidden/>
          </w:rPr>
          <w:instrText xml:space="preserve"> PAGEREF _Toc5035138 \h </w:instrText>
        </w:r>
        <w:r w:rsidR="00B872FD">
          <w:rPr>
            <w:noProof/>
            <w:webHidden/>
          </w:rPr>
        </w:r>
        <w:r w:rsidR="00B872FD">
          <w:rPr>
            <w:noProof/>
            <w:webHidden/>
          </w:rPr>
          <w:fldChar w:fldCharType="separate"/>
        </w:r>
        <w:r w:rsidR="00B872FD">
          <w:rPr>
            <w:noProof/>
            <w:webHidden/>
          </w:rPr>
          <w:t>29</w:t>
        </w:r>
        <w:r w:rsidR="00B872FD">
          <w:rPr>
            <w:noProof/>
            <w:webHidden/>
          </w:rPr>
          <w:fldChar w:fldCharType="end"/>
        </w:r>
      </w:hyperlink>
    </w:p>
    <w:p w14:paraId="449DE704" w14:textId="092E4A68" w:rsidR="00B872FD" w:rsidRDefault="00D70AA0">
      <w:pPr>
        <w:pStyle w:val="TableofFigures"/>
        <w:tabs>
          <w:tab w:val="right" w:leader="dot" w:pos="9350"/>
        </w:tabs>
        <w:rPr>
          <w:rFonts w:asciiTheme="minorHAnsi" w:hAnsiTheme="minorHAnsi"/>
          <w:noProof/>
          <w:color w:val="auto"/>
          <w:lang w:eastAsia="en-US"/>
        </w:rPr>
      </w:pPr>
      <w:hyperlink w:anchor="_Toc5035139" w:history="1">
        <w:r w:rsidR="00B872FD" w:rsidRPr="00BD1FC9">
          <w:rPr>
            <w:rStyle w:val="Hyperlink"/>
            <w:noProof/>
          </w:rPr>
          <w:t xml:space="preserve">Table 2.2 Key Data Sources Used </w:t>
        </w:r>
        <w:r w:rsidR="00B872FD">
          <w:rPr>
            <w:noProof/>
            <w:webHidden/>
          </w:rPr>
          <w:tab/>
        </w:r>
        <w:r w:rsidR="00B872FD">
          <w:rPr>
            <w:noProof/>
            <w:webHidden/>
          </w:rPr>
          <w:fldChar w:fldCharType="begin"/>
        </w:r>
        <w:r w:rsidR="00B872FD">
          <w:rPr>
            <w:noProof/>
            <w:webHidden/>
          </w:rPr>
          <w:instrText xml:space="preserve"> PAGEREF _Toc5035139 \h </w:instrText>
        </w:r>
        <w:r w:rsidR="00B872FD">
          <w:rPr>
            <w:noProof/>
            <w:webHidden/>
          </w:rPr>
        </w:r>
        <w:r w:rsidR="00B872FD">
          <w:rPr>
            <w:noProof/>
            <w:webHidden/>
          </w:rPr>
          <w:fldChar w:fldCharType="separate"/>
        </w:r>
        <w:r w:rsidR="00B872FD">
          <w:rPr>
            <w:noProof/>
            <w:webHidden/>
          </w:rPr>
          <w:t>31</w:t>
        </w:r>
        <w:r w:rsidR="00B872FD">
          <w:rPr>
            <w:noProof/>
            <w:webHidden/>
          </w:rPr>
          <w:fldChar w:fldCharType="end"/>
        </w:r>
      </w:hyperlink>
    </w:p>
    <w:p w14:paraId="78B45586" w14:textId="207EF083" w:rsidR="00B872FD" w:rsidRDefault="00D70AA0">
      <w:pPr>
        <w:pStyle w:val="TableofFigures"/>
        <w:tabs>
          <w:tab w:val="right" w:leader="dot" w:pos="9350"/>
        </w:tabs>
        <w:rPr>
          <w:rFonts w:asciiTheme="minorHAnsi" w:hAnsiTheme="minorHAnsi"/>
          <w:noProof/>
          <w:color w:val="auto"/>
          <w:lang w:eastAsia="en-US"/>
        </w:rPr>
      </w:pPr>
      <w:hyperlink w:anchor="_Toc5035140" w:history="1">
        <w:r w:rsidR="00B872FD" w:rsidRPr="00BD1FC9">
          <w:rPr>
            <w:rStyle w:val="Hyperlink"/>
            <w:noProof/>
          </w:rPr>
          <w:t>Table 2.3 2014 Space Heating Final and Delivered Energy TAM</w:t>
        </w:r>
        <w:r w:rsidR="00B872FD">
          <w:rPr>
            <w:noProof/>
            <w:webHidden/>
          </w:rPr>
          <w:tab/>
        </w:r>
        <w:r w:rsidR="00B872FD">
          <w:rPr>
            <w:noProof/>
            <w:webHidden/>
          </w:rPr>
          <w:fldChar w:fldCharType="begin"/>
        </w:r>
        <w:r w:rsidR="00B872FD">
          <w:rPr>
            <w:noProof/>
            <w:webHidden/>
          </w:rPr>
          <w:instrText xml:space="preserve"> PAGEREF _Toc5035140 \h </w:instrText>
        </w:r>
        <w:r w:rsidR="00B872FD">
          <w:rPr>
            <w:noProof/>
            <w:webHidden/>
          </w:rPr>
        </w:r>
        <w:r w:rsidR="00B872FD">
          <w:rPr>
            <w:noProof/>
            <w:webHidden/>
          </w:rPr>
          <w:fldChar w:fldCharType="separate"/>
        </w:r>
        <w:r w:rsidR="00B872FD">
          <w:rPr>
            <w:noProof/>
            <w:webHidden/>
          </w:rPr>
          <w:t>32</w:t>
        </w:r>
        <w:r w:rsidR="00B872FD">
          <w:rPr>
            <w:noProof/>
            <w:webHidden/>
          </w:rPr>
          <w:fldChar w:fldCharType="end"/>
        </w:r>
      </w:hyperlink>
    </w:p>
    <w:p w14:paraId="3941E40D" w14:textId="76DC8502" w:rsidR="00B872FD" w:rsidRDefault="00D70AA0">
      <w:pPr>
        <w:pStyle w:val="TableofFigures"/>
        <w:tabs>
          <w:tab w:val="right" w:leader="dot" w:pos="9350"/>
        </w:tabs>
        <w:rPr>
          <w:rFonts w:asciiTheme="minorHAnsi" w:hAnsiTheme="minorHAnsi"/>
          <w:noProof/>
          <w:color w:val="auto"/>
          <w:lang w:eastAsia="en-US"/>
        </w:rPr>
      </w:pPr>
      <w:hyperlink w:anchor="_Toc5035141" w:history="1">
        <w:r w:rsidR="00B872FD" w:rsidRPr="00BD1FC9">
          <w:rPr>
            <w:rStyle w:val="Hyperlink"/>
            <w:noProof/>
          </w:rPr>
          <w:t>Table 2.4 Drawdown Delivered Energy TAM Compared with IEA ETP Scenarios</w:t>
        </w:r>
        <w:r w:rsidR="00B872FD">
          <w:rPr>
            <w:noProof/>
            <w:webHidden/>
          </w:rPr>
          <w:tab/>
        </w:r>
        <w:r w:rsidR="00B872FD">
          <w:rPr>
            <w:noProof/>
            <w:webHidden/>
          </w:rPr>
          <w:fldChar w:fldCharType="begin"/>
        </w:r>
        <w:r w:rsidR="00B872FD">
          <w:rPr>
            <w:noProof/>
            <w:webHidden/>
          </w:rPr>
          <w:instrText xml:space="preserve"> PAGEREF _Toc5035141 \h </w:instrText>
        </w:r>
        <w:r w:rsidR="00B872FD">
          <w:rPr>
            <w:noProof/>
            <w:webHidden/>
          </w:rPr>
        </w:r>
        <w:r w:rsidR="00B872FD">
          <w:rPr>
            <w:noProof/>
            <w:webHidden/>
          </w:rPr>
          <w:fldChar w:fldCharType="separate"/>
        </w:r>
        <w:r w:rsidR="00B872FD">
          <w:rPr>
            <w:noProof/>
            <w:webHidden/>
          </w:rPr>
          <w:t>33</w:t>
        </w:r>
        <w:r w:rsidR="00B872FD">
          <w:rPr>
            <w:noProof/>
            <w:webHidden/>
          </w:rPr>
          <w:fldChar w:fldCharType="end"/>
        </w:r>
      </w:hyperlink>
    </w:p>
    <w:p w14:paraId="2FD68FA1" w14:textId="402FB58F" w:rsidR="00B872FD" w:rsidRDefault="00D70AA0">
      <w:pPr>
        <w:pStyle w:val="TableofFigures"/>
        <w:tabs>
          <w:tab w:val="right" w:leader="dot" w:pos="9350"/>
        </w:tabs>
        <w:rPr>
          <w:rFonts w:asciiTheme="minorHAnsi" w:hAnsiTheme="minorHAnsi"/>
          <w:noProof/>
          <w:color w:val="auto"/>
          <w:lang w:eastAsia="en-US"/>
        </w:rPr>
      </w:pPr>
      <w:hyperlink w:anchor="_Toc5035142" w:history="1">
        <w:r w:rsidR="00B872FD" w:rsidRPr="00BD1FC9">
          <w:rPr>
            <w:rStyle w:val="Hyperlink"/>
            <w:noProof/>
          </w:rPr>
          <w:t>Table 2.5 Renewable District Heating (RDH) Delivered Energy Adoption Scenarios</w:t>
        </w:r>
        <w:r w:rsidR="00B872FD">
          <w:rPr>
            <w:noProof/>
            <w:webHidden/>
          </w:rPr>
          <w:tab/>
        </w:r>
        <w:r w:rsidR="00B872FD">
          <w:rPr>
            <w:noProof/>
            <w:webHidden/>
          </w:rPr>
          <w:fldChar w:fldCharType="begin"/>
        </w:r>
        <w:r w:rsidR="00B872FD">
          <w:rPr>
            <w:noProof/>
            <w:webHidden/>
          </w:rPr>
          <w:instrText xml:space="preserve"> PAGEREF _Toc5035142 \h </w:instrText>
        </w:r>
        <w:r w:rsidR="00B872FD">
          <w:rPr>
            <w:noProof/>
            <w:webHidden/>
          </w:rPr>
        </w:r>
        <w:r w:rsidR="00B872FD">
          <w:rPr>
            <w:noProof/>
            <w:webHidden/>
          </w:rPr>
          <w:fldChar w:fldCharType="separate"/>
        </w:r>
        <w:r w:rsidR="00B872FD">
          <w:rPr>
            <w:noProof/>
            <w:webHidden/>
          </w:rPr>
          <w:t>38</w:t>
        </w:r>
        <w:r w:rsidR="00B872FD">
          <w:rPr>
            <w:noProof/>
            <w:webHidden/>
          </w:rPr>
          <w:fldChar w:fldCharType="end"/>
        </w:r>
      </w:hyperlink>
    </w:p>
    <w:p w14:paraId="5550E336" w14:textId="72767622" w:rsidR="00B872FD" w:rsidRDefault="00D70AA0">
      <w:pPr>
        <w:pStyle w:val="TableofFigures"/>
        <w:tabs>
          <w:tab w:val="right" w:leader="dot" w:pos="9350"/>
        </w:tabs>
        <w:rPr>
          <w:rFonts w:asciiTheme="minorHAnsi" w:hAnsiTheme="minorHAnsi"/>
          <w:noProof/>
          <w:color w:val="auto"/>
          <w:lang w:eastAsia="en-US"/>
        </w:rPr>
      </w:pPr>
      <w:hyperlink w:anchor="_Toc5035143" w:history="1">
        <w:r w:rsidR="00B872FD" w:rsidRPr="00BD1FC9">
          <w:rPr>
            <w:rStyle w:val="Hyperlink"/>
            <w:noProof/>
          </w:rPr>
          <w:t>Table 2.6 Climate Inputs</w:t>
        </w:r>
        <w:r w:rsidR="00B872FD">
          <w:rPr>
            <w:noProof/>
            <w:webHidden/>
          </w:rPr>
          <w:tab/>
        </w:r>
        <w:r w:rsidR="00B872FD">
          <w:rPr>
            <w:noProof/>
            <w:webHidden/>
          </w:rPr>
          <w:fldChar w:fldCharType="begin"/>
        </w:r>
        <w:r w:rsidR="00B872FD">
          <w:rPr>
            <w:noProof/>
            <w:webHidden/>
          </w:rPr>
          <w:instrText xml:space="preserve"> PAGEREF _Toc5035143 \h </w:instrText>
        </w:r>
        <w:r w:rsidR="00B872FD">
          <w:rPr>
            <w:noProof/>
            <w:webHidden/>
          </w:rPr>
        </w:r>
        <w:r w:rsidR="00B872FD">
          <w:rPr>
            <w:noProof/>
            <w:webHidden/>
          </w:rPr>
          <w:fldChar w:fldCharType="separate"/>
        </w:r>
        <w:r w:rsidR="00B872FD">
          <w:rPr>
            <w:noProof/>
            <w:webHidden/>
          </w:rPr>
          <w:t>40</w:t>
        </w:r>
        <w:r w:rsidR="00B872FD">
          <w:rPr>
            <w:noProof/>
            <w:webHidden/>
          </w:rPr>
          <w:fldChar w:fldCharType="end"/>
        </w:r>
      </w:hyperlink>
    </w:p>
    <w:p w14:paraId="1B2972A6" w14:textId="1E6E86D5" w:rsidR="00B872FD" w:rsidRDefault="00D70AA0">
      <w:pPr>
        <w:pStyle w:val="TableofFigures"/>
        <w:tabs>
          <w:tab w:val="right" w:leader="dot" w:pos="9350"/>
        </w:tabs>
        <w:rPr>
          <w:rFonts w:asciiTheme="minorHAnsi" w:hAnsiTheme="minorHAnsi"/>
          <w:noProof/>
          <w:color w:val="auto"/>
          <w:lang w:eastAsia="en-US"/>
        </w:rPr>
      </w:pPr>
      <w:hyperlink w:anchor="_Toc5035144" w:history="1">
        <w:r w:rsidR="00B872FD" w:rsidRPr="00BD1FC9">
          <w:rPr>
            <w:rStyle w:val="Hyperlink"/>
            <w:noProof/>
          </w:rPr>
          <w:t>Table 2.7 Financial Inputs for Conventional Technology:  In-Building HVAC</w:t>
        </w:r>
        <w:r w:rsidR="00B872FD">
          <w:rPr>
            <w:noProof/>
            <w:webHidden/>
          </w:rPr>
          <w:tab/>
        </w:r>
        <w:r w:rsidR="00B872FD">
          <w:rPr>
            <w:noProof/>
            <w:webHidden/>
          </w:rPr>
          <w:fldChar w:fldCharType="begin"/>
        </w:r>
        <w:r w:rsidR="00B872FD">
          <w:rPr>
            <w:noProof/>
            <w:webHidden/>
          </w:rPr>
          <w:instrText xml:space="preserve"> PAGEREF _Toc5035144 \h </w:instrText>
        </w:r>
        <w:r w:rsidR="00B872FD">
          <w:rPr>
            <w:noProof/>
            <w:webHidden/>
          </w:rPr>
        </w:r>
        <w:r w:rsidR="00B872FD">
          <w:rPr>
            <w:noProof/>
            <w:webHidden/>
          </w:rPr>
          <w:fldChar w:fldCharType="separate"/>
        </w:r>
        <w:r w:rsidR="00B872FD">
          <w:rPr>
            <w:noProof/>
            <w:webHidden/>
          </w:rPr>
          <w:t>41</w:t>
        </w:r>
        <w:r w:rsidR="00B872FD">
          <w:rPr>
            <w:noProof/>
            <w:webHidden/>
          </w:rPr>
          <w:fldChar w:fldCharType="end"/>
        </w:r>
      </w:hyperlink>
    </w:p>
    <w:p w14:paraId="20201097" w14:textId="5022A546" w:rsidR="00B872FD" w:rsidRDefault="00D70AA0">
      <w:pPr>
        <w:pStyle w:val="TableofFigures"/>
        <w:tabs>
          <w:tab w:val="right" w:leader="dot" w:pos="9350"/>
        </w:tabs>
        <w:rPr>
          <w:rFonts w:asciiTheme="minorHAnsi" w:hAnsiTheme="minorHAnsi"/>
          <w:noProof/>
          <w:color w:val="auto"/>
          <w:lang w:eastAsia="en-US"/>
        </w:rPr>
      </w:pPr>
      <w:hyperlink w:anchor="_Toc5035145" w:history="1">
        <w:r w:rsidR="00B872FD" w:rsidRPr="00BD1FC9">
          <w:rPr>
            <w:rStyle w:val="Hyperlink"/>
            <w:noProof/>
          </w:rPr>
          <w:t>Table 2.8 Financial Inputs for the Solution Technology:  Renewable District Heating</w:t>
        </w:r>
        <w:r w:rsidR="00B872FD">
          <w:rPr>
            <w:noProof/>
            <w:webHidden/>
          </w:rPr>
          <w:tab/>
        </w:r>
        <w:r w:rsidR="00B872FD">
          <w:rPr>
            <w:noProof/>
            <w:webHidden/>
          </w:rPr>
          <w:fldChar w:fldCharType="begin"/>
        </w:r>
        <w:r w:rsidR="00B872FD">
          <w:rPr>
            <w:noProof/>
            <w:webHidden/>
          </w:rPr>
          <w:instrText xml:space="preserve"> PAGEREF _Toc5035145 \h </w:instrText>
        </w:r>
        <w:r w:rsidR="00B872FD">
          <w:rPr>
            <w:noProof/>
            <w:webHidden/>
          </w:rPr>
        </w:r>
        <w:r w:rsidR="00B872FD">
          <w:rPr>
            <w:noProof/>
            <w:webHidden/>
          </w:rPr>
          <w:fldChar w:fldCharType="separate"/>
        </w:r>
        <w:r w:rsidR="00B872FD">
          <w:rPr>
            <w:noProof/>
            <w:webHidden/>
          </w:rPr>
          <w:t>42</w:t>
        </w:r>
        <w:r w:rsidR="00B872FD">
          <w:rPr>
            <w:noProof/>
            <w:webHidden/>
          </w:rPr>
          <w:fldChar w:fldCharType="end"/>
        </w:r>
      </w:hyperlink>
    </w:p>
    <w:p w14:paraId="092932DF" w14:textId="3EE8F9D9" w:rsidR="00B872FD" w:rsidRDefault="00D70AA0">
      <w:pPr>
        <w:pStyle w:val="TableofFigures"/>
        <w:tabs>
          <w:tab w:val="right" w:leader="dot" w:pos="9350"/>
        </w:tabs>
        <w:rPr>
          <w:rFonts w:asciiTheme="minorHAnsi" w:hAnsiTheme="minorHAnsi"/>
          <w:noProof/>
          <w:color w:val="auto"/>
          <w:lang w:eastAsia="en-US"/>
        </w:rPr>
      </w:pPr>
      <w:hyperlink w:anchor="_Toc5035146" w:history="1">
        <w:r w:rsidR="00B872FD" w:rsidRPr="00BD1FC9">
          <w:rPr>
            <w:rStyle w:val="Hyperlink"/>
            <w:noProof/>
          </w:rPr>
          <w:t>Table 2.9 Technical model inputs for Energy Consumption</w:t>
        </w:r>
        <w:r w:rsidR="00B872FD">
          <w:rPr>
            <w:noProof/>
            <w:webHidden/>
          </w:rPr>
          <w:tab/>
        </w:r>
        <w:r w:rsidR="00B872FD">
          <w:rPr>
            <w:noProof/>
            <w:webHidden/>
          </w:rPr>
          <w:fldChar w:fldCharType="begin"/>
        </w:r>
        <w:r w:rsidR="00B872FD">
          <w:rPr>
            <w:noProof/>
            <w:webHidden/>
          </w:rPr>
          <w:instrText xml:space="preserve"> PAGEREF _Toc5035146 \h </w:instrText>
        </w:r>
        <w:r w:rsidR="00B872FD">
          <w:rPr>
            <w:noProof/>
            <w:webHidden/>
          </w:rPr>
        </w:r>
        <w:r w:rsidR="00B872FD">
          <w:rPr>
            <w:noProof/>
            <w:webHidden/>
          </w:rPr>
          <w:fldChar w:fldCharType="separate"/>
        </w:r>
        <w:r w:rsidR="00B872FD">
          <w:rPr>
            <w:noProof/>
            <w:webHidden/>
          </w:rPr>
          <w:t>43</w:t>
        </w:r>
        <w:r w:rsidR="00B872FD">
          <w:rPr>
            <w:noProof/>
            <w:webHidden/>
          </w:rPr>
          <w:fldChar w:fldCharType="end"/>
        </w:r>
      </w:hyperlink>
    </w:p>
    <w:p w14:paraId="0C914977" w14:textId="32AA529D" w:rsidR="00B872FD" w:rsidRDefault="00D70AA0">
      <w:pPr>
        <w:pStyle w:val="TableofFigures"/>
        <w:tabs>
          <w:tab w:val="right" w:leader="dot" w:pos="9350"/>
        </w:tabs>
        <w:rPr>
          <w:rFonts w:asciiTheme="minorHAnsi" w:hAnsiTheme="minorHAnsi"/>
          <w:noProof/>
          <w:color w:val="auto"/>
          <w:lang w:eastAsia="en-US"/>
        </w:rPr>
      </w:pPr>
      <w:hyperlink w:anchor="_Toc5035147" w:history="1">
        <w:r w:rsidR="00B872FD" w:rsidRPr="00BD1FC9">
          <w:rPr>
            <w:rStyle w:val="Hyperlink"/>
            <w:noProof/>
          </w:rPr>
          <w:t>Table 2.10 Technical Model Inputs for Usage and Lifetime</w:t>
        </w:r>
        <w:r w:rsidR="00B872FD">
          <w:rPr>
            <w:noProof/>
            <w:webHidden/>
          </w:rPr>
          <w:tab/>
        </w:r>
        <w:r w:rsidR="00B872FD">
          <w:rPr>
            <w:noProof/>
            <w:webHidden/>
          </w:rPr>
          <w:fldChar w:fldCharType="begin"/>
        </w:r>
        <w:r w:rsidR="00B872FD">
          <w:rPr>
            <w:noProof/>
            <w:webHidden/>
          </w:rPr>
          <w:instrText xml:space="preserve"> PAGEREF _Toc5035147 \h </w:instrText>
        </w:r>
        <w:r w:rsidR="00B872FD">
          <w:rPr>
            <w:noProof/>
            <w:webHidden/>
          </w:rPr>
        </w:r>
        <w:r w:rsidR="00B872FD">
          <w:rPr>
            <w:noProof/>
            <w:webHidden/>
          </w:rPr>
          <w:fldChar w:fldCharType="separate"/>
        </w:r>
        <w:r w:rsidR="00B872FD">
          <w:rPr>
            <w:noProof/>
            <w:webHidden/>
          </w:rPr>
          <w:t>44</w:t>
        </w:r>
        <w:r w:rsidR="00B872FD">
          <w:rPr>
            <w:noProof/>
            <w:webHidden/>
          </w:rPr>
          <w:fldChar w:fldCharType="end"/>
        </w:r>
      </w:hyperlink>
    </w:p>
    <w:p w14:paraId="3CBC1367" w14:textId="31F77390" w:rsidR="00B872FD" w:rsidRDefault="00D70AA0">
      <w:pPr>
        <w:pStyle w:val="TableofFigures"/>
        <w:tabs>
          <w:tab w:val="right" w:leader="dot" w:pos="9350"/>
        </w:tabs>
        <w:rPr>
          <w:rFonts w:asciiTheme="minorHAnsi" w:hAnsiTheme="minorHAnsi"/>
          <w:noProof/>
          <w:color w:val="auto"/>
          <w:lang w:eastAsia="en-US"/>
        </w:rPr>
      </w:pPr>
      <w:hyperlink w:anchor="_Toc5035148" w:history="1">
        <w:r w:rsidR="00B872FD" w:rsidRPr="00BD1FC9">
          <w:rPr>
            <w:rStyle w:val="Hyperlink"/>
            <w:noProof/>
          </w:rPr>
          <w:t>Table 3.1 World Adoption of the Solution</w:t>
        </w:r>
        <w:r w:rsidR="00B872FD">
          <w:rPr>
            <w:noProof/>
            <w:webHidden/>
          </w:rPr>
          <w:tab/>
        </w:r>
        <w:r w:rsidR="00B872FD">
          <w:rPr>
            <w:noProof/>
            <w:webHidden/>
          </w:rPr>
          <w:fldChar w:fldCharType="begin"/>
        </w:r>
        <w:r w:rsidR="00B872FD">
          <w:rPr>
            <w:noProof/>
            <w:webHidden/>
          </w:rPr>
          <w:instrText xml:space="preserve"> PAGEREF _Toc5035148 \h </w:instrText>
        </w:r>
        <w:r w:rsidR="00B872FD">
          <w:rPr>
            <w:noProof/>
            <w:webHidden/>
          </w:rPr>
        </w:r>
        <w:r w:rsidR="00B872FD">
          <w:rPr>
            <w:noProof/>
            <w:webHidden/>
          </w:rPr>
          <w:fldChar w:fldCharType="separate"/>
        </w:r>
        <w:r w:rsidR="00B872FD">
          <w:rPr>
            <w:noProof/>
            <w:webHidden/>
          </w:rPr>
          <w:t>48</w:t>
        </w:r>
        <w:r w:rsidR="00B872FD">
          <w:rPr>
            <w:noProof/>
            <w:webHidden/>
          </w:rPr>
          <w:fldChar w:fldCharType="end"/>
        </w:r>
      </w:hyperlink>
    </w:p>
    <w:p w14:paraId="1641209A" w14:textId="10F4EACD" w:rsidR="00B872FD" w:rsidRDefault="00D70AA0">
      <w:pPr>
        <w:pStyle w:val="TableofFigures"/>
        <w:tabs>
          <w:tab w:val="right" w:leader="dot" w:pos="9350"/>
        </w:tabs>
        <w:rPr>
          <w:rFonts w:asciiTheme="minorHAnsi" w:hAnsiTheme="minorHAnsi"/>
          <w:noProof/>
          <w:color w:val="auto"/>
          <w:lang w:eastAsia="en-US"/>
        </w:rPr>
      </w:pPr>
      <w:hyperlink w:anchor="_Toc5035149" w:history="1">
        <w:r w:rsidR="00B872FD" w:rsidRPr="00BD1FC9">
          <w:rPr>
            <w:rStyle w:val="Hyperlink"/>
            <w:noProof/>
          </w:rPr>
          <w:t>Table 3.2 Climate Impacts</w:t>
        </w:r>
        <w:r w:rsidR="00B872FD">
          <w:rPr>
            <w:noProof/>
            <w:webHidden/>
          </w:rPr>
          <w:tab/>
        </w:r>
        <w:r w:rsidR="00B872FD">
          <w:rPr>
            <w:noProof/>
            <w:webHidden/>
          </w:rPr>
          <w:fldChar w:fldCharType="begin"/>
        </w:r>
        <w:r w:rsidR="00B872FD">
          <w:rPr>
            <w:noProof/>
            <w:webHidden/>
          </w:rPr>
          <w:instrText xml:space="preserve"> PAGEREF _Toc5035149 \h </w:instrText>
        </w:r>
        <w:r w:rsidR="00B872FD">
          <w:rPr>
            <w:noProof/>
            <w:webHidden/>
          </w:rPr>
        </w:r>
        <w:r w:rsidR="00B872FD">
          <w:rPr>
            <w:noProof/>
            <w:webHidden/>
          </w:rPr>
          <w:fldChar w:fldCharType="separate"/>
        </w:r>
        <w:r w:rsidR="00B872FD">
          <w:rPr>
            <w:noProof/>
            <w:webHidden/>
          </w:rPr>
          <w:t>50</w:t>
        </w:r>
        <w:r w:rsidR="00B872FD">
          <w:rPr>
            <w:noProof/>
            <w:webHidden/>
          </w:rPr>
          <w:fldChar w:fldCharType="end"/>
        </w:r>
      </w:hyperlink>
    </w:p>
    <w:p w14:paraId="5B8C60AD" w14:textId="7158E488" w:rsidR="00B872FD" w:rsidRDefault="00D70AA0">
      <w:pPr>
        <w:pStyle w:val="TableofFigures"/>
        <w:tabs>
          <w:tab w:val="right" w:leader="dot" w:pos="9350"/>
        </w:tabs>
        <w:rPr>
          <w:rFonts w:asciiTheme="minorHAnsi" w:hAnsiTheme="minorHAnsi"/>
          <w:noProof/>
          <w:color w:val="auto"/>
          <w:lang w:eastAsia="en-US"/>
        </w:rPr>
      </w:pPr>
      <w:hyperlink w:anchor="_Toc5035150" w:history="1">
        <w:r w:rsidR="00B872FD" w:rsidRPr="00BD1FC9">
          <w:rPr>
            <w:rStyle w:val="Hyperlink"/>
            <w:noProof/>
          </w:rPr>
          <w:t>Table 3.3 Impacts on Atmospheric Concentrations of CO</w:t>
        </w:r>
        <w:r w:rsidR="00B872FD" w:rsidRPr="00BD1FC9">
          <w:rPr>
            <w:rStyle w:val="Hyperlink"/>
            <w:noProof/>
            <w:vertAlign w:val="subscript"/>
          </w:rPr>
          <w:t>2</w:t>
        </w:r>
        <w:r w:rsidR="00B872FD" w:rsidRPr="00BD1FC9">
          <w:rPr>
            <w:rStyle w:val="Hyperlink"/>
            <w:noProof/>
          </w:rPr>
          <w:t>-eq</w:t>
        </w:r>
        <w:r w:rsidR="00B872FD">
          <w:rPr>
            <w:noProof/>
            <w:webHidden/>
          </w:rPr>
          <w:tab/>
        </w:r>
        <w:r w:rsidR="00B872FD">
          <w:rPr>
            <w:noProof/>
            <w:webHidden/>
          </w:rPr>
          <w:fldChar w:fldCharType="begin"/>
        </w:r>
        <w:r w:rsidR="00B872FD">
          <w:rPr>
            <w:noProof/>
            <w:webHidden/>
          </w:rPr>
          <w:instrText xml:space="preserve"> PAGEREF _Toc5035150 \h </w:instrText>
        </w:r>
        <w:r w:rsidR="00B872FD">
          <w:rPr>
            <w:noProof/>
            <w:webHidden/>
          </w:rPr>
        </w:r>
        <w:r w:rsidR="00B872FD">
          <w:rPr>
            <w:noProof/>
            <w:webHidden/>
          </w:rPr>
          <w:fldChar w:fldCharType="separate"/>
        </w:r>
        <w:r w:rsidR="00B872FD">
          <w:rPr>
            <w:noProof/>
            <w:webHidden/>
          </w:rPr>
          <w:t>50</w:t>
        </w:r>
        <w:r w:rsidR="00B872FD">
          <w:rPr>
            <w:noProof/>
            <w:webHidden/>
          </w:rPr>
          <w:fldChar w:fldCharType="end"/>
        </w:r>
      </w:hyperlink>
    </w:p>
    <w:p w14:paraId="3365B78C" w14:textId="35DB6B07" w:rsidR="00B872FD" w:rsidRDefault="00D70AA0">
      <w:pPr>
        <w:pStyle w:val="TableofFigures"/>
        <w:tabs>
          <w:tab w:val="right" w:leader="dot" w:pos="9350"/>
        </w:tabs>
        <w:rPr>
          <w:rFonts w:asciiTheme="minorHAnsi" w:hAnsiTheme="minorHAnsi"/>
          <w:noProof/>
          <w:color w:val="auto"/>
          <w:lang w:eastAsia="en-US"/>
        </w:rPr>
      </w:pPr>
      <w:hyperlink w:anchor="_Toc5035151" w:history="1">
        <w:r w:rsidR="00B872FD" w:rsidRPr="00BD1FC9">
          <w:rPr>
            <w:rStyle w:val="Hyperlink"/>
            <w:noProof/>
          </w:rPr>
          <w:t>Table 3.4. Financial Impacts</w:t>
        </w:r>
        <w:r w:rsidR="00B872FD">
          <w:rPr>
            <w:noProof/>
            <w:webHidden/>
          </w:rPr>
          <w:tab/>
        </w:r>
        <w:r w:rsidR="00B872FD">
          <w:rPr>
            <w:noProof/>
            <w:webHidden/>
          </w:rPr>
          <w:fldChar w:fldCharType="begin"/>
        </w:r>
        <w:r w:rsidR="00B872FD">
          <w:rPr>
            <w:noProof/>
            <w:webHidden/>
          </w:rPr>
          <w:instrText xml:space="preserve"> PAGEREF _Toc5035151 \h </w:instrText>
        </w:r>
        <w:r w:rsidR="00B872FD">
          <w:rPr>
            <w:noProof/>
            <w:webHidden/>
          </w:rPr>
        </w:r>
        <w:r w:rsidR="00B872FD">
          <w:rPr>
            <w:noProof/>
            <w:webHidden/>
          </w:rPr>
          <w:fldChar w:fldCharType="separate"/>
        </w:r>
        <w:r w:rsidR="00B872FD">
          <w:rPr>
            <w:noProof/>
            <w:webHidden/>
          </w:rPr>
          <w:t>52</w:t>
        </w:r>
        <w:r w:rsidR="00B872FD">
          <w:rPr>
            <w:noProof/>
            <w:webHidden/>
          </w:rPr>
          <w:fldChar w:fldCharType="end"/>
        </w:r>
      </w:hyperlink>
    </w:p>
    <w:p w14:paraId="603F4282" w14:textId="0B61684F" w:rsidR="00B872FD" w:rsidRDefault="00D70AA0">
      <w:pPr>
        <w:pStyle w:val="TableofFigures"/>
        <w:tabs>
          <w:tab w:val="right" w:leader="dot" w:pos="9350"/>
        </w:tabs>
        <w:rPr>
          <w:rFonts w:asciiTheme="minorHAnsi" w:hAnsiTheme="minorHAnsi"/>
          <w:noProof/>
          <w:color w:val="auto"/>
          <w:lang w:eastAsia="en-US"/>
        </w:rPr>
      </w:pPr>
      <w:hyperlink w:anchor="_Toc5035152" w:history="1">
        <w:r w:rsidR="00B872FD" w:rsidRPr="00BD1FC9">
          <w:rPr>
            <w:rStyle w:val="Hyperlink"/>
            <w:noProof/>
          </w:rPr>
          <w:t>Table 4.1 Benchmarks</w:t>
        </w:r>
        <w:r w:rsidR="00B872FD">
          <w:rPr>
            <w:noProof/>
            <w:webHidden/>
          </w:rPr>
          <w:tab/>
        </w:r>
        <w:r w:rsidR="00B872FD">
          <w:rPr>
            <w:noProof/>
            <w:webHidden/>
          </w:rPr>
          <w:fldChar w:fldCharType="begin"/>
        </w:r>
        <w:r w:rsidR="00B872FD">
          <w:rPr>
            <w:noProof/>
            <w:webHidden/>
          </w:rPr>
          <w:instrText xml:space="preserve"> PAGEREF _Toc5035152 \h </w:instrText>
        </w:r>
        <w:r w:rsidR="00B872FD">
          <w:rPr>
            <w:noProof/>
            <w:webHidden/>
          </w:rPr>
        </w:r>
        <w:r w:rsidR="00B872FD">
          <w:rPr>
            <w:noProof/>
            <w:webHidden/>
          </w:rPr>
          <w:fldChar w:fldCharType="separate"/>
        </w:r>
        <w:r w:rsidR="00B872FD">
          <w:rPr>
            <w:noProof/>
            <w:webHidden/>
          </w:rPr>
          <w:t>55</w:t>
        </w:r>
        <w:r w:rsidR="00B872FD">
          <w:rPr>
            <w:noProof/>
            <w:webHidden/>
          </w:rPr>
          <w:fldChar w:fldCharType="end"/>
        </w:r>
      </w:hyperlink>
    </w:p>
    <w:p w14:paraId="59531BD3" w14:textId="4FF6C34F" w:rsidR="006A4A08" w:rsidRPr="007B03B6" w:rsidRDefault="006A4A08" w:rsidP="003A0234">
      <w:r w:rsidRPr="007B03B6">
        <w:fldChar w:fldCharType="end"/>
      </w:r>
    </w:p>
    <w:p w14:paraId="4825AD3F" w14:textId="40954F23" w:rsidR="00640665" w:rsidRPr="007B03B6" w:rsidRDefault="00640665" w:rsidP="00EB247F">
      <w:pPr>
        <w:rPr>
          <w:rFonts w:asciiTheme="majorHAnsi" w:eastAsiaTheme="majorEastAsia" w:hAnsiTheme="majorHAnsi" w:cstheme="majorBidi"/>
          <w:b/>
          <w:bCs/>
          <w:smallCaps/>
          <w:sz w:val="36"/>
          <w:szCs w:val="36"/>
        </w:rPr>
      </w:pPr>
      <w:r w:rsidRPr="007B03B6">
        <w:br w:type="page"/>
      </w:r>
    </w:p>
    <w:p w14:paraId="314CD877" w14:textId="18542965" w:rsidR="00FA6897" w:rsidRPr="007B03B6" w:rsidRDefault="2D56E7D4" w:rsidP="00982FC7">
      <w:pPr>
        <w:pStyle w:val="Heading1"/>
        <w:numPr>
          <w:ilvl w:val="0"/>
          <w:numId w:val="0"/>
        </w:numPr>
        <w:ind w:left="720"/>
      </w:pPr>
      <w:bookmarkStart w:id="2" w:name="_Toc18306515"/>
      <w:r w:rsidRPr="007B03B6">
        <w:lastRenderedPageBreak/>
        <w:t>Acronyms and Symbols Used</w:t>
      </w:r>
      <w:bookmarkEnd w:id="2"/>
      <w:r w:rsidR="00DB12E5">
        <w:t xml:space="preserve"> </w:t>
      </w:r>
    </w:p>
    <w:p w14:paraId="2B0BD48E" w14:textId="77777777" w:rsidR="00FB5B9B" w:rsidRPr="00DB12E5" w:rsidRDefault="00FB5B9B" w:rsidP="00FB5B9B">
      <w:pPr>
        <w:pStyle w:val="ListParagraph"/>
        <w:numPr>
          <w:ilvl w:val="0"/>
          <w:numId w:val="9"/>
        </w:numPr>
      </w:pPr>
      <w:r w:rsidRPr="00DB12E5">
        <w:t>B2DS – 2 degree C Scenario (IEA ETP 2017)</w:t>
      </w:r>
    </w:p>
    <w:p w14:paraId="26BBC151" w14:textId="77777777" w:rsidR="00DB12E5" w:rsidRDefault="00DB12E5" w:rsidP="00FB5B9B">
      <w:pPr>
        <w:pStyle w:val="ListParagraph"/>
        <w:numPr>
          <w:ilvl w:val="0"/>
          <w:numId w:val="9"/>
        </w:numPr>
      </w:pPr>
      <w:r>
        <w:t>CCS – Carbon capture and storage</w:t>
      </w:r>
    </w:p>
    <w:p w14:paraId="2A88542C" w14:textId="0BF40537" w:rsidR="00FB5B9B" w:rsidRPr="00DB12E5" w:rsidRDefault="00FB5B9B" w:rsidP="00FB5B9B">
      <w:pPr>
        <w:pStyle w:val="ListParagraph"/>
        <w:numPr>
          <w:ilvl w:val="0"/>
          <w:numId w:val="9"/>
        </w:numPr>
      </w:pPr>
      <w:r w:rsidRPr="00DB12E5">
        <w:t>CHP – Combined Heat and Power</w:t>
      </w:r>
    </w:p>
    <w:p w14:paraId="4B11DFF2" w14:textId="77777777" w:rsidR="00FB5B9B" w:rsidRPr="00DB12E5" w:rsidRDefault="00FB5B9B" w:rsidP="00FB5B9B">
      <w:pPr>
        <w:pStyle w:val="ListParagraph"/>
        <w:numPr>
          <w:ilvl w:val="0"/>
          <w:numId w:val="9"/>
        </w:numPr>
      </w:pPr>
      <w:r w:rsidRPr="00DB12E5">
        <w:t>DH – District Heating</w:t>
      </w:r>
    </w:p>
    <w:p w14:paraId="7FE60966" w14:textId="77777777" w:rsidR="00FB5B9B" w:rsidRPr="00DB12E5" w:rsidRDefault="00FB5B9B" w:rsidP="00FB5B9B">
      <w:pPr>
        <w:pStyle w:val="ListParagraph"/>
        <w:numPr>
          <w:ilvl w:val="0"/>
          <w:numId w:val="9"/>
        </w:numPr>
      </w:pPr>
      <w:r w:rsidRPr="00DB12E5">
        <w:t>DOE – US Department of Energy</w:t>
      </w:r>
    </w:p>
    <w:p w14:paraId="4642F2E5" w14:textId="77777777" w:rsidR="00FB5B9B" w:rsidRPr="00DB12E5" w:rsidRDefault="00FB5B9B" w:rsidP="00FB5B9B">
      <w:pPr>
        <w:pStyle w:val="ListParagraph"/>
        <w:numPr>
          <w:ilvl w:val="0"/>
          <w:numId w:val="9"/>
        </w:numPr>
      </w:pPr>
      <w:r w:rsidRPr="00DB12E5">
        <w:t>EIA – Energy Information Agency (US DOE)</w:t>
      </w:r>
    </w:p>
    <w:p w14:paraId="1D22B587" w14:textId="77777777" w:rsidR="00DB12E5" w:rsidRDefault="00DB12E5" w:rsidP="00FB5B9B">
      <w:pPr>
        <w:pStyle w:val="ListParagraph"/>
        <w:numPr>
          <w:ilvl w:val="0"/>
          <w:numId w:val="9"/>
        </w:numPr>
      </w:pPr>
      <w:r>
        <w:t>ESTAP – Energy Technology Systems Analysis Program</w:t>
      </w:r>
    </w:p>
    <w:p w14:paraId="116D13AF" w14:textId="7DDB07F7" w:rsidR="00FB5B9B" w:rsidRPr="00DB12E5" w:rsidRDefault="00FB5B9B" w:rsidP="00FB5B9B">
      <w:pPr>
        <w:pStyle w:val="ListParagraph"/>
        <w:numPr>
          <w:ilvl w:val="0"/>
          <w:numId w:val="9"/>
        </w:numPr>
      </w:pPr>
      <w:r w:rsidRPr="00DB12E5">
        <w:t xml:space="preserve">GHG – </w:t>
      </w:r>
      <w:r w:rsidR="00F907CA">
        <w:t>G</w:t>
      </w:r>
      <w:r w:rsidRPr="00DB12E5">
        <w:t>reenhouse gas</w:t>
      </w:r>
    </w:p>
    <w:p w14:paraId="74595C41" w14:textId="77777777" w:rsidR="00DB12E5" w:rsidRDefault="00DB12E5" w:rsidP="00FB5B9B">
      <w:pPr>
        <w:pStyle w:val="ListParagraph"/>
        <w:numPr>
          <w:ilvl w:val="0"/>
          <w:numId w:val="9"/>
        </w:numPr>
      </w:pPr>
      <w:r>
        <w:t>GIS – Geographical information system</w:t>
      </w:r>
    </w:p>
    <w:p w14:paraId="25058620" w14:textId="77EC172D" w:rsidR="00FB5B9B" w:rsidRPr="00DB12E5" w:rsidRDefault="00FB5B9B" w:rsidP="00FB5B9B">
      <w:pPr>
        <w:pStyle w:val="ListParagraph"/>
        <w:numPr>
          <w:ilvl w:val="0"/>
          <w:numId w:val="9"/>
        </w:numPr>
      </w:pPr>
      <w:r w:rsidRPr="00DB12E5">
        <w:t xml:space="preserve">GWP – </w:t>
      </w:r>
      <w:r w:rsidR="00F907CA">
        <w:t>G</w:t>
      </w:r>
      <w:r w:rsidRPr="00DB12E5">
        <w:t>lobal warming potential</w:t>
      </w:r>
    </w:p>
    <w:p w14:paraId="3B8DAB6E" w14:textId="77777777" w:rsidR="00DB12E5" w:rsidRDefault="00DB12E5" w:rsidP="00FB5B9B">
      <w:pPr>
        <w:pStyle w:val="ListParagraph"/>
        <w:numPr>
          <w:ilvl w:val="0"/>
          <w:numId w:val="9"/>
        </w:numPr>
      </w:pPr>
      <w:r>
        <w:t>HRE – Heat Roadmap Europe</w:t>
      </w:r>
    </w:p>
    <w:p w14:paraId="57099918" w14:textId="27EB4D65" w:rsidR="00FB5B9B" w:rsidRPr="00DB12E5" w:rsidRDefault="00FB5B9B" w:rsidP="00FB5B9B">
      <w:pPr>
        <w:pStyle w:val="ListParagraph"/>
        <w:numPr>
          <w:ilvl w:val="0"/>
          <w:numId w:val="9"/>
        </w:numPr>
      </w:pPr>
      <w:r w:rsidRPr="00DB12E5">
        <w:t xml:space="preserve">HVAC – </w:t>
      </w:r>
      <w:r w:rsidR="00F907CA">
        <w:t>H</w:t>
      </w:r>
      <w:r w:rsidRPr="00DB12E5">
        <w:t>eating, ventilating and air conditioning</w:t>
      </w:r>
    </w:p>
    <w:p w14:paraId="23E4458E" w14:textId="77777777" w:rsidR="00FB5B9B" w:rsidRPr="00DB12E5" w:rsidRDefault="00FB5B9B" w:rsidP="00FB5B9B">
      <w:pPr>
        <w:pStyle w:val="ListParagraph"/>
        <w:numPr>
          <w:ilvl w:val="0"/>
          <w:numId w:val="9"/>
        </w:numPr>
      </w:pPr>
      <w:r w:rsidRPr="00DB12E5">
        <w:t>IEA – International Energy Agency</w:t>
      </w:r>
    </w:p>
    <w:p w14:paraId="76463671" w14:textId="77777777" w:rsidR="00FB5B9B" w:rsidRPr="00DB12E5" w:rsidRDefault="00FB5B9B" w:rsidP="00FB5B9B">
      <w:pPr>
        <w:pStyle w:val="ListParagraph"/>
        <w:numPr>
          <w:ilvl w:val="0"/>
          <w:numId w:val="9"/>
        </w:numPr>
      </w:pPr>
      <w:r w:rsidRPr="00DB12E5">
        <w:t>IEA ETP – International Energy Agency Energy Technology Perspectives Report</w:t>
      </w:r>
    </w:p>
    <w:p w14:paraId="149FCB55" w14:textId="6E283B42" w:rsidR="00DB12E5" w:rsidRDefault="00DB12E5" w:rsidP="00FB5B9B">
      <w:pPr>
        <w:pStyle w:val="ListParagraph"/>
        <w:numPr>
          <w:ilvl w:val="0"/>
          <w:numId w:val="9"/>
        </w:numPr>
      </w:pPr>
      <w:r>
        <w:t xml:space="preserve">IEA WEB – </w:t>
      </w:r>
      <w:r w:rsidRPr="00DB12E5">
        <w:t>International Energy Agency</w:t>
      </w:r>
      <w:r>
        <w:t xml:space="preserve"> World Energy Balances</w:t>
      </w:r>
    </w:p>
    <w:p w14:paraId="7EA39617" w14:textId="514828E9" w:rsidR="00FB5B9B" w:rsidRPr="00DB12E5" w:rsidRDefault="00FB5B9B" w:rsidP="00FB5B9B">
      <w:pPr>
        <w:pStyle w:val="ListParagraph"/>
        <w:numPr>
          <w:ilvl w:val="0"/>
          <w:numId w:val="9"/>
        </w:numPr>
      </w:pPr>
      <w:r w:rsidRPr="00DB12E5">
        <w:t>IPCC – Intergovernmental Panel on Climate Change</w:t>
      </w:r>
    </w:p>
    <w:p w14:paraId="0F90164B" w14:textId="718679AC" w:rsidR="00DB12E5" w:rsidRDefault="00DB12E5" w:rsidP="00FB5B9B">
      <w:pPr>
        <w:pStyle w:val="ListParagraph"/>
        <w:numPr>
          <w:ilvl w:val="0"/>
          <w:numId w:val="9"/>
        </w:numPr>
      </w:pPr>
      <w:r>
        <w:t>IRENA – International Renewable Energy Agency</w:t>
      </w:r>
    </w:p>
    <w:p w14:paraId="64C1F919" w14:textId="19C53B91" w:rsidR="00FB5B9B" w:rsidRPr="00DB12E5" w:rsidRDefault="00FB5B9B" w:rsidP="00FB5B9B">
      <w:pPr>
        <w:pStyle w:val="ListParagraph"/>
        <w:numPr>
          <w:ilvl w:val="0"/>
          <w:numId w:val="9"/>
        </w:numPr>
      </w:pPr>
      <w:r w:rsidRPr="00DB12E5">
        <w:t xml:space="preserve">kW </w:t>
      </w:r>
      <w:r w:rsidR="00DE7B13">
        <w:t>–</w:t>
      </w:r>
      <w:r w:rsidRPr="00DB12E5">
        <w:t xml:space="preserve"> kilowatt</w:t>
      </w:r>
      <w:r w:rsidR="00DE7B13">
        <w:t xml:space="preserve"> </w:t>
      </w:r>
    </w:p>
    <w:p w14:paraId="007E20F5" w14:textId="77777777" w:rsidR="00FB5B9B" w:rsidRPr="00DB12E5" w:rsidRDefault="00FB5B9B" w:rsidP="00FB5B9B">
      <w:pPr>
        <w:pStyle w:val="ListParagraph"/>
        <w:numPr>
          <w:ilvl w:val="0"/>
          <w:numId w:val="9"/>
        </w:numPr>
      </w:pPr>
      <w:r w:rsidRPr="00DB12E5">
        <w:t>kWh – kilowatt hour</w:t>
      </w:r>
    </w:p>
    <w:p w14:paraId="3751B97D" w14:textId="77777777" w:rsidR="00DB12E5" w:rsidRDefault="00DB12E5" w:rsidP="00FB5B9B">
      <w:pPr>
        <w:pStyle w:val="ListParagraph"/>
        <w:numPr>
          <w:ilvl w:val="0"/>
          <w:numId w:val="9"/>
        </w:numPr>
      </w:pPr>
      <w:r>
        <w:t>LBNL – Lawrence Berkeley National Laboratory</w:t>
      </w:r>
    </w:p>
    <w:p w14:paraId="4A9DA362" w14:textId="5545D377" w:rsidR="00DB12E5" w:rsidRDefault="00DB12E5" w:rsidP="00FB5B9B">
      <w:pPr>
        <w:pStyle w:val="ListParagraph"/>
        <w:numPr>
          <w:ilvl w:val="0"/>
          <w:numId w:val="9"/>
        </w:numPr>
      </w:pPr>
      <w:r>
        <w:t>MSW – Municipal solid waste</w:t>
      </w:r>
    </w:p>
    <w:p w14:paraId="3205C767" w14:textId="1E54D3B1" w:rsidR="00FB5B9B" w:rsidRPr="00DB12E5" w:rsidRDefault="00FB5B9B" w:rsidP="00FB5B9B">
      <w:pPr>
        <w:pStyle w:val="ListParagraph"/>
        <w:numPr>
          <w:ilvl w:val="0"/>
          <w:numId w:val="9"/>
        </w:numPr>
      </w:pPr>
      <w:r w:rsidRPr="00DB12E5">
        <w:t xml:space="preserve">NPV – </w:t>
      </w:r>
      <w:r w:rsidR="00F907CA">
        <w:t>N</w:t>
      </w:r>
      <w:r w:rsidRPr="00DB12E5">
        <w:t>et present value</w:t>
      </w:r>
    </w:p>
    <w:p w14:paraId="22BF8037" w14:textId="77777777" w:rsidR="00FB5B9B" w:rsidRPr="00DB12E5" w:rsidRDefault="00FB5B9B" w:rsidP="00FB5B9B">
      <w:pPr>
        <w:pStyle w:val="ListParagraph"/>
        <w:numPr>
          <w:ilvl w:val="0"/>
          <w:numId w:val="9"/>
        </w:numPr>
      </w:pPr>
      <w:r w:rsidRPr="00DB12E5">
        <w:t>PDS – Project Drawdown Scenario</w:t>
      </w:r>
    </w:p>
    <w:p w14:paraId="1C80B1E8" w14:textId="77777777" w:rsidR="00FB5B9B" w:rsidRPr="00DB12E5" w:rsidRDefault="00FB5B9B" w:rsidP="00FB5B9B">
      <w:pPr>
        <w:pStyle w:val="ListParagraph"/>
        <w:numPr>
          <w:ilvl w:val="0"/>
          <w:numId w:val="9"/>
        </w:numPr>
      </w:pPr>
      <w:r w:rsidRPr="00DB12E5">
        <w:t>RDH – Renewable District Heating</w:t>
      </w:r>
    </w:p>
    <w:p w14:paraId="27A6753E" w14:textId="1035DE76" w:rsidR="00FB5B9B" w:rsidRPr="00DB12E5" w:rsidRDefault="00FB5B9B" w:rsidP="00FB5B9B">
      <w:pPr>
        <w:pStyle w:val="ListParagraph"/>
        <w:numPr>
          <w:ilvl w:val="0"/>
          <w:numId w:val="9"/>
        </w:numPr>
      </w:pPr>
      <w:r w:rsidRPr="00DB12E5">
        <w:t>REF – Project Drawdown Reference Scenario</w:t>
      </w:r>
    </w:p>
    <w:p w14:paraId="37EC90A5" w14:textId="77777777" w:rsidR="00FB5B9B" w:rsidRPr="00DB12E5" w:rsidRDefault="00FB5B9B" w:rsidP="00FB5B9B">
      <w:pPr>
        <w:pStyle w:val="ListParagraph"/>
        <w:numPr>
          <w:ilvl w:val="0"/>
          <w:numId w:val="9"/>
        </w:numPr>
      </w:pPr>
      <w:r w:rsidRPr="00DB12E5">
        <w:t>RTS – Reference Technology Scenario (IEA ETP 2017)</w:t>
      </w:r>
    </w:p>
    <w:p w14:paraId="26B8EE4A" w14:textId="2C1537DE" w:rsidR="00FB5B9B" w:rsidRPr="00DB12E5" w:rsidRDefault="00FB5B9B" w:rsidP="00FB5B9B">
      <w:pPr>
        <w:pStyle w:val="ListParagraph"/>
        <w:numPr>
          <w:ilvl w:val="0"/>
          <w:numId w:val="9"/>
        </w:numPr>
      </w:pPr>
      <w:r w:rsidRPr="00DB12E5">
        <w:t xml:space="preserve">TAM – </w:t>
      </w:r>
      <w:r w:rsidR="00F907CA">
        <w:t>T</w:t>
      </w:r>
      <w:r w:rsidRPr="00DB12E5">
        <w:t>otal available market</w:t>
      </w:r>
    </w:p>
    <w:p w14:paraId="1F9A520B" w14:textId="0C4C5056" w:rsidR="00FB5B9B" w:rsidRPr="00DB12E5" w:rsidRDefault="00FB5B9B" w:rsidP="00FB5B9B">
      <w:pPr>
        <w:pStyle w:val="ListParagraph"/>
        <w:numPr>
          <w:ilvl w:val="0"/>
          <w:numId w:val="9"/>
        </w:numPr>
      </w:pPr>
      <w:r w:rsidRPr="00DB12E5">
        <w:t xml:space="preserve">TW – </w:t>
      </w:r>
      <w:r w:rsidR="00F907CA">
        <w:t>T</w:t>
      </w:r>
      <w:r w:rsidRPr="00DB12E5">
        <w:t>erawatt</w:t>
      </w:r>
    </w:p>
    <w:p w14:paraId="7E4A3C92" w14:textId="1EE5ECA2" w:rsidR="00FB5B9B" w:rsidRPr="00DB12E5" w:rsidRDefault="00FB5B9B" w:rsidP="00FB5B9B">
      <w:pPr>
        <w:pStyle w:val="ListParagraph"/>
        <w:numPr>
          <w:ilvl w:val="0"/>
          <w:numId w:val="9"/>
        </w:numPr>
      </w:pPr>
      <w:proofErr w:type="spellStart"/>
      <w:r w:rsidRPr="00DB12E5">
        <w:t>TWh</w:t>
      </w:r>
      <w:proofErr w:type="spellEnd"/>
      <w:r w:rsidRPr="00DB12E5">
        <w:t xml:space="preserve"> – </w:t>
      </w:r>
      <w:r w:rsidR="00F907CA">
        <w:t>T</w:t>
      </w:r>
      <w:r w:rsidRPr="00DB12E5">
        <w:t>erawatt hour</w:t>
      </w:r>
    </w:p>
    <w:p w14:paraId="01029F4F" w14:textId="77777777" w:rsidR="00FB5B9B" w:rsidRPr="00DB12E5" w:rsidRDefault="00FB5B9B" w:rsidP="00FB5B9B">
      <w:pPr>
        <w:pStyle w:val="ListParagraph"/>
        <w:numPr>
          <w:ilvl w:val="0"/>
          <w:numId w:val="9"/>
        </w:numPr>
      </w:pPr>
      <w:r w:rsidRPr="00DB12E5">
        <w:t>2DS – 2 degrees C Scenario (IEA ETP 2017)</w:t>
      </w:r>
    </w:p>
    <w:p w14:paraId="4B1B66E8" w14:textId="13173871" w:rsidR="00FB5B9B" w:rsidRPr="00DB12E5" w:rsidRDefault="00DB12E5" w:rsidP="00FB5B9B">
      <w:pPr>
        <w:pStyle w:val="ListParagraph"/>
        <w:numPr>
          <w:ilvl w:val="0"/>
          <w:numId w:val="9"/>
        </w:numPr>
      </w:pPr>
      <w:r>
        <w:t>WTE – Waste to energy</w:t>
      </w:r>
    </w:p>
    <w:p w14:paraId="58911834" w14:textId="2ADFA271" w:rsidR="00F52595" w:rsidRPr="007B03B6" w:rsidRDefault="551A77D0" w:rsidP="00982FC7">
      <w:pPr>
        <w:pStyle w:val="Heading1"/>
        <w:numPr>
          <w:ilvl w:val="0"/>
          <w:numId w:val="0"/>
        </w:numPr>
      </w:pPr>
      <w:bookmarkStart w:id="3" w:name="_Toc18306516"/>
      <w:r w:rsidRPr="007B03B6">
        <w:lastRenderedPageBreak/>
        <w:t>Executive Summary</w:t>
      </w:r>
      <w:bookmarkEnd w:id="3"/>
      <w:r w:rsidR="00952C40">
        <w:t xml:space="preserve"> </w:t>
      </w:r>
    </w:p>
    <w:p w14:paraId="5C945984" w14:textId="69A7E894" w:rsidR="00D852DE" w:rsidRPr="00601B5A" w:rsidRDefault="00524363" w:rsidP="00982FC7">
      <w:r w:rsidRPr="00601B5A">
        <w:t>Globally, the building and construction sectors emit 39% of all energy-related CO</w:t>
      </w:r>
      <w:ins w:id="4" w:author="Catherine Foster" w:date="2020-04-13T19:34:00Z">
        <w:r w:rsidR="00F907CA">
          <w:rPr>
            <w:vertAlign w:val="subscript"/>
          </w:rPr>
          <w:t>2</w:t>
        </w:r>
      </w:ins>
      <w:r w:rsidRPr="00601B5A">
        <w:t xml:space="preserve"> and consume 36% of the world’s annual energy. There is</w:t>
      </w:r>
      <w:ins w:id="5" w:author="Catherine Foster" w:date="2020-04-13T19:36:00Z">
        <w:r w:rsidR="00F907CA">
          <w:t>,</w:t>
        </w:r>
      </w:ins>
      <w:r w:rsidRPr="00601B5A">
        <w:t xml:space="preserve"> therefore</w:t>
      </w:r>
      <w:ins w:id="6" w:author="Catherine Foster" w:date="2020-04-13T19:36:00Z">
        <w:r w:rsidR="00F907CA">
          <w:t>,</w:t>
        </w:r>
      </w:ins>
      <w:r w:rsidRPr="00601B5A">
        <w:t xml:space="preserve"> an </w:t>
      </w:r>
      <w:r w:rsidR="0054564C" w:rsidRPr="00601B5A">
        <w:t>a</w:t>
      </w:r>
      <w:r w:rsidRPr="00601B5A">
        <w:t>cute need for solutio</w:t>
      </w:r>
      <w:r w:rsidR="0054564C" w:rsidRPr="00601B5A">
        <w:t>ns to reduce building energy consumption and emission</w:t>
      </w:r>
      <w:r w:rsidR="00776AB5">
        <w:t>s</w:t>
      </w:r>
      <w:r w:rsidR="0054564C" w:rsidRPr="00601B5A">
        <w:t xml:space="preserve"> across building energy end-uses. </w:t>
      </w:r>
    </w:p>
    <w:p w14:paraId="6DCC7C61" w14:textId="207034DB" w:rsidR="00D852DE" w:rsidRDefault="00AF4DB5" w:rsidP="00D852DE">
      <w:r>
        <w:t xml:space="preserve">Renewable </w:t>
      </w:r>
      <w:r w:rsidR="00D852DE">
        <w:t>District Heating (</w:t>
      </w:r>
      <w:r>
        <w:t>R</w:t>
      </w:r>
      <w:r w:rsidR="00D852DE">
        <w:t xml:space="preserve">DH) offers unique potential for reducing GHG emissions by replacing individual fossil-fueled </w:t>
      </w:r>
      <w:r w:rsidR="00CB3E34">
        <w:t>in-building space heating equipment</w:t>
      </w:r>
      <w:r w:rsidR="00D852DE">
        <w:t xml:space="preserve"> </w:t>
      </w:r>
      <w:r w:rsidR="00CB3E34">
        <w:t xml:space="preserve">with a community-based </w:t>
      </w:r>
      <w:r w:rsidR="00D852DE">
        <w:t xml:space="preserve">system </w:t>
      </w:r>
      <w:r w:rsidR="00CB3E34">
        <w:t>using</w:t>
      </w:r>
      <w:r w:rsidR="00D852DE">
        <w:t xml:space="preserve"> local renewable energy resources that are not accessible to individual buildings. </w:t>
      </w:r>
    </w:p>
    <w:p w14:paraId="36FED64E" w14:textId="1CC06C3C" w:rsidR="00D852DE" w:rsidRDefault="00601B5A" w:rsidP="00D852DE">
      <w:r>
        <w:t xml:space="preserve">Thus, </w:t>
      </w:r>
      <w:r w:rsidR="00AF4DB5">
        <w:t>RDH provides</w:t>
      </w:r>
      <w:r w:rsidR="00D852DE">
        <w:t xml:space="preserve"> an important path for reducing GHG emissions in one of the world’s largest and most carbon-intensive energy sectors – </w:t>
      </w:r>
      <w:r w:rsidR="00D852DE" w:rsidRPr="00EC0A2F">
        <w:t>building space heating.  Widely ad</w:t>
      </w:r>
      <w:r w:rsidR="00373B09" w:rsidRPr="00EC0A2F">
        <w:t>opted</w:t>
      </w:r>
      <w:r w:rsidR="00B67BDE" w:rsidRPr="00EC0A2F">
        <w:t>, beyond its current 2% adoption</w:t>
      </w:r>
      <w:r w:rsidR="00373B09" w:rsidRPr="00EC0A2F">
        <w:t>, RDH could provide over</w:t>
      </w:r>
      <w:r w:rsidR="00D852DE" w:rsidRPr="00EC0A2F">
        <w:t xml:space="preserve"> 20% of building space heating delivered energy by 2060. </w:t>
      </w:r>
      <w:del w:id="7" w:author="Catherine Foster" w:date="2020-04-13T19:36:00Z">
        <w:r w:rsidR="00D852DE" w:rsidRPr="00EC0A2F" w:rsidDel="00F907CA">
          <w:delText xml:space="preserve"> </w:delText>
        </w:r>
      </w:del>
      <w:r w:rsidR="00D852DE" w:rsidRPr="00EC0A2F">
        <w:t xml:space="preserve">The result, detailed in Project Drawdown </w:t>
      </w:r>
      <w:r w:rsidR="00EC0A2F" w:rsidRPr="00EC0A2F">
        <w:t>“</w:t>
      </w:r>
      <w:r w:rsidR="00EC0A2F" w:rsidRPr="00EC0A2F">
        <w:rPr>
          <w:i/>
        </w:rPr>
        <w:t>Drawdown</w:t>
      </w:r>
      <w:r w:rsidR="00EC0A2F" w:rsidRPr="00EC0A2F">
        <w:t>”</w:t>
      </w:r>
      <w:r w:rsidR="00D852DE" w:rsidRPr="00EC0A2F">
        <w:t xml:space="preserve"> Scenario, would be a reduction of </w:t>
      </w:r>
      <w:r w:rsidR="00D27ADA">
        <w:t>9.8</w:t>
      </w:r>
      <w:r w:rsidR="00D852DE" w:rsidRPr="00EC0A2F">
        <w:t xml:space="preserve"> Gt of 2020-2050 CO</w:t>
      </w:r>
      <w:r w:rsidR="00D852DE" w:rsidRPr="00EC0A2F">
        <w:rPr>
          <w:vertAlign w:val="subscript"/>
        </w:rPr>
        <w:t>2</w:t>
      </w:r>
      <w:r w:rsidR="00D852DE" w:rsidRPr="00EC0A2F">
        <w:t xml:space="preserve"> emissions compared with </w:t>
      </w:r>
      <w:r w:rsidR="00AB06D8" w:rsidRPr="00EC0A2F">
        <w:t>the</w:t>
      </w:r>
      <w:r w:rsidR="00D852DE" w:rsidRPr="00EC0A2F">
        <w:t xml:space="preserve"> Reference Scenario.  This would reduce atmospheric GHG concentration by 0</w:t>
      </w:r>
      <w:r w:rsidR="00945575" w:rsidRPr="00EC0A2F">
        <w:t>.</w:t>
      </w:r>
      <w:r w:rsidR="00D27ADA">
        <w:t>83</w:t>
      </w:r>
      <w:r w:rsidR="00D852DE" w:rsidRPr="00EC0A2F">
        <w:t xml:space="preserve"> PPM CO</w:t>
      </w:r>
      <w:r w:rsidR="00D852DE" w:rsidRPr="00EC0A2F">
        <w:rPr>
          <w:vertAlign w:val="subscript"/>
        </w:rPr>
        <w:t>2</w:t>
      </w:r>
      <w:r w:rsidR="00D852DE" w:rsidRPr="00EC0A2F">
        <w:t>-equivalent in 2050.  Lifetime operat</w:t>
      </w:r>
      <w:r w:rsidR="00945575" w:rsidRPr="00EC0A2F">
        <w:t>ing cost savings would total $2.</w:t>
      </w:r>
      <w:r w:rsidR="00D27ADA">
        <w:t>4</w:t>
      </w:r>
      <w:r w:rsidR="00D852DE" w:rsidRPr="00EC0A2F">
        <w:t>T from 2020 to 2050, with a lifeti</w:t>
      </w:r>
      <w:r w:rsidR="00945575" w:rsidRPr="00EC0A2F">
        <w:t>me cash flow savings NPV of $0.</w:t>
      </w:r>
      <w:r w:rsidR="00D27ADA">
        <w:t>28</w:t>
      </w:r>
      <w:r w:rsidR="00D852DE" w:rsidRPr="00EC0A2F">
        <w:t>T.  Applying</w:t>
      </w:r>
      <w:r w:rsidR="00D852DE">
        <w:t xml:space="preserve"> RDH to building water heating </w:t>
      </w:r>
      <w:r w:rsidR="00F25CFF">
        <w:t xml:space="preserve">could </w:t>
      </w:r>
      <w:r w:rsidR="00D852DE">
        <w:t xml:space="preserve">deliver similar scale benefits.  </w:t>
      </w:r>
    </w:p>
    <w:p w14:paraId="0DD21F4A" w14:textId="7C11F4CD" w:rsidR="00F521F9" w:rsidRDefault="00E1318F" w:rsidP="00D852DE">
      <w:commentRangeStart w:id="8"/>
      <w:r>
        <w:t>But t</w:t>
      </w:r>
      <w:r w:rsidR="00F521F9">
        <w:t xml:space="preserve">oday, </w:t>
      </w:r>
      <w:commentRangeEnd w:id="8"/>
      <w:r w:rsidR="00F907CA">
        <w:rPr>
          <w:rStyle w:val="CommentReference"/>
        </w:rPr>
        <w:commentReference w:id="8"/>
      </w:r>
      <w:r w:rsidR="00F521F9">
        <w:t xml:space="preserve">fossil fuel provides over 90% of all DH energy.  And RDH faces key challenges and barriers:  </w:t>
      </w:r>
    </w:p>
    <w:p w14:paraId="761A46D0" w14:textId="77777777" w:rsidR="001D12D3" w:rsidRPr="004F5FB0" w:rsidRDefault="001D12D3" w:rsidP="001D12D3">
      <w:pPr>
        <w:pStyle w:val="ListParagraph"/>
        <w:numPr>
          <w:ilvl w:val="0"/>
          <w:numId w:val="51"/>
        </w:numPr>
      </w:pPr>
      <w:r>
        <w:t>Competition from low-cost CO</w:t>
      </w:r>
      <w:r w:rsidRPr="00F61989">
        <w:rPr>
          <w:vertAlign w:val="subscript"/>
        </w:rPr>
        <w:t>2</w:t>
      </w:r>
      <w:r>
        <w:t xml:space="preserve">-emitting fossil fuels and from high-efficiency HVAC equipment.  </w:t>
      </w:r>
    </w:p>
    <w:p w14:paraId="124EA661" w14:textId="40CFA425" w:rsidR="00D852DE" w:rsidRDefault="001D12D3" w:rsidP="00F521F9">
      <w:pPr>
        <w:pStyle w:val="ListParagraph"/>
        <w:numPr>
          <w:ilvl w:val="0"/>
          <w:numId w:val="51"/>
        </w:numPr>
      </w:pPr>
      <w:r>
        <w:t>Limitation of District Heating</w:t>
      </w:r>
      <w:r w:rsidR="00AF4DB5">
        <w:t xml:space="preserve"> to high</w:t>
      </w:r>
      <w:r>
        <w:t xml:space="preserve"> </w:t>
      </w:r>
      <w:r w:rsidR="00F521F9">
        <w:t>energy</w:t>
      </w:r>
      <w:r w:rsidR="00AF4DB5">
        <w:t xml:space="preserve">-density urban areas.  </w:t>
      </w:r>
    </w:p>
    <w:p w14:paraId="566BF48D" w14:textId="52FC7CBC" w:rsidR="00D852DE" w:rsidRDefault="00D852DE" w:rsidP="00D852DE">
      <w:pPr>
        <w:pStyle w:val="ListParagraph"/>
        <w:numPr>
          <w:ilvl w:val="0"/>
          <w:numId w:val="47"/>
        </w:numPr>
      </w:pPr>
      <w:r>
        <w:t xml:space="preserve">High first cost and need for a community energy “utility” </w:t>
      </w:r>
      <w:r w:rsidR="001D12D3">
        <w:t>requiring in-ground installation</w:t>
      </w:r>
      <w:r>
        <w:t xml:space="preserve">.  </w:t>
      </w:r>
    </w:p>
    <w:p w14:paraId="2725B6BB" w14:textId="4DB7105B" w:rsidR="001D12D3" w:rsidRPr="00C94651" w:rsidRDefault="00D852DE" w:rsidP="00C94651">
      <w:pPr>
        <w:pStyle w:val="ListParagraph"/>
        <w:numPr>
          <w:ilvl w:val="0"/>
          <w:numId w:val="45"/>
        </w:numPr>
      </w:pPr>
      <w:r w:rsidRPr="00C94651">
        <w:t>Shrinking</w:t>
      </w:r>
      <w:r w:rsidR="001D12D3" w:rsidRPr="00C94651">
        <w:t xml:space="preserve"> space heating loads, decreasing energy density, </w:t>
      </w:r>
      <w:r w:rsidRPr="00C94651">
        <w:t xml:space="preserve">as building thermal envelopes improve.  </w:t>
      </w:r>
    </w:p>
    <w:p w14:paraId="1E16BD63" w14:textId="6F7534FE" w:rsidR="00D852DE" w:rsidRDefault="00D852DE" w:rsidP="00D852DE">
      <w:pPr>
        <w:pStyle w:val="ListParagraph"/>
        <w:numPr>
          <w:ilvl w:val="0"/>
          <w:numId w:val="45"/>
        </w:numPr>
      </w:pPr>
      <w:r>
        <w:t>Need for coordination with other energy resources</w:t>
      </w:r>
      <w:r w:rsidR="00AF4DB5">
        <w:t xml:space="preserve">, especially with the electrical grid and with municipally-controlled energy resources, such as </w:t>
      </w:r>
      <w:r>
        <w:t xml:space="preserve">municipal solid waste.  </w:t>
      </w:r>
    </w:p>
    <w:p w14:paraId="696C51D5" w14:textId="1437CC2A" w:rsidR="00D852DE" w:rsidRPr="00F61989" w:rsidRDefault="00F907CA" w:rsidP="00D852DE">
      <w:ins w:id="9" w:author="Catherine Foster" w:date="2020-04-13T19:38:00Z">
        <w:r>
          <w:t>Despite these challenges</w:t>
        </w:r>
      </w:ins>
      <w:del w:id="10" w:author="Catherine Foster" w:date="2020-04-13T19:38:00Z">
        <w:r w:rsidR="00F521F9" w:rsidDel="00F907CA">
          <w:delText>However</w:delText>
        </w:r>
      </w:del>
      <w:r w:rsidR="00F521F9">
        <w:t xml:space="preserve">, Scandinavian experience over the last 40 years </w:t>
      </w:r>
      <w:r w:rsidR="00F5342D">
        <w:t xml:space="preserve">clearly </w:t>
      </w:r>
      <w:r w:rsidR="00F521F9">
        <w:t>demonstrates</w:t>
      </w:r>
      <w:r w:rsidR="00F5342D">
        <w:t xml:space="preserve"> that </w:t>
      </w:r>
      <w:r w:rsidR="00F521F9">
        <w:t xml:space="preserve">it is possible to </w:t>
      </w:r>
      <w:r w:rsidR="00F5342D">
        <w:t xml:space="preserve">economically </w:t>
      </w:r>
      <w:r w:rsidR="00F521F9">
        <w:t>convert DH networks to renewable energy.  And “high-density” is not a fixed number; the threshold for DH application can be expanded through innovation</w:t>
      </w:r>
      <w:del w:id="11" w:author="Catherine Foster" w:date="2020-04-13T19:39:00Z">
        <w:r w:rsidR="00F521F9" w:rsidDel="00F907CA">
          <w:delText>,</w:delText>
        </w:r>
      </w:del>
      <w:r w:rsidR="00F521F9">
        <w:t xml:space="preserve"> and suitable energy strategy and policy</w:t>
      </w:r>
      <w:r w:rsidR="00F5342D">
        <w:t xml:space="preserve">.  </w:t>
      </w:r>
      <w:r w:rsidR="00D852DE" w:rsidRPr="00F61989">
        <w:t>K</w:t>
      </w:r>
      <w:r w:rsidR="00AF4DB5">
        <w:t xml:space="preserve">ey success factors </w:t>
      </w:r>
      <w:r w:rsidR="00D852DE" w:rsidRPr="00F61989">
        <w:t xml:space="preserve">needed to </w:t>
      </w:r>
      <w:r w:rsidR="00F5342D">
        <w:t>realize the unique potential of</w:t>
      </w:r>
      <w:r w:rsidR="00D852DE">
        <w:t xml:space="preserve"> Renewable District Heating</w:t>
      </w:r>
      <w:r w:rsidR="00D852DE" w:rsidRPr="00F61989">
        <w:t xml:space="preserve"> include:    </w:t>
      </w:r>
    </w:p>
    <w:p w14:paraId="31BCC4C4" w14:textId="414E46D4" w:rsidR="00D852DE" w:rsidRDefault="00D852DE" w:rsidP="00AF4DB5">
      <w:pPr>
        <w:pStyle w:val="ListParagraph"/>
        <w:numPr>
          <w:ilvl w:val="0"/>
          <w:numId w:val="48"/>
        </w:numPr>
      </w:pPr>
      <w:r>
        <w:t xml:space="preserve">Integrated energy strategy and </w:t>
      </w:r>
      <w:r w:rsidR="00AF4DB5">
        <w:t xml:space="preserve">government </w:t>
      </w:r>
      <w:r>
        <w:t xml:space="preserve">policies </w:t>
      </w:r>
      <w:r w:rsidR="00AF4DB5">
        <w:t xml:space="preserve">on energy consumption and GHG emissions.  </w:t>
      </w:r>
    </w:p>
    <w:p w14:paraId="5941125B" w14:textId="77777777" w:rsidR="00982FC7" w:rsidRDefault="00D852DE" w:rsidP="00982FC7">
      <w:pPr>
        <w:pStyle w:val="ListParagraph"/>
        <w:numPr>
          <w:ilvl w:val="0"/>
          <w:numId w:val="48"/>
        </w:numPr>
      </w:pPr>
      <w:r>
        <w:t>High energy density heating load</w:t>
      </w:r>
      <w:r w:rsidR="00E81C50">
        <w:t>s, depending on the policies that are implemented</w:t>
      </w:r>
      <w:r>
        <w:t xml:space="preserve">.  </w:t>
      </w:r>
    </w:p>
    <w:p w14:paraId="4A1AA0C2" w14:textId="5523CB74" w:rsidR="00982FC7" w:rsidRDefault="00D852DE" w:rsidP="00982FC7">
      <w:pPr>
        <w:pStyle w:val="ListParagraph"/>
        <w:numPr>
          <w:ilvl w:val="0"/>
          <w:numId w:val="48"/>
        </w:numPr>
      </w:pPr>
      <w:r>
        <w:lastRenderedPageBreak/>
        <w:t xml:space="preserve">Ongoing Renewable District Heating technological innovation and </w:t>
      </w:r>
      <w:r w:rsidR="00AF4DB5">
        <w:t>implementation, especially a</w:t>
      </w:r>
      <w:r>
        <w:t>dvancement of low-temperature (~50C) distribution networks</w:t>
      </w:r>
      <w:r w:rsidR="00F521F9">
        <w:t xml:space="preserve">, </w:t>
      </w:r>
      <w:r>
        <w:t>CHP plants based on municipal solid waste and biomass</w:t>
      </w:r>
      <w:r w:rsidR="00F521F9">
        <w:t xml:space="preserve">, and </w:t>
      </w:r>
      <w:r>
        <w:t xml:space="preserve">central heat pump-boosted “ambient energy” sources.  </w:t>
      </w:r>
    </w:p>
    <w:p w14:paraId="34916870" w14:textId="31D16BA0" w:rsidR="00E815C8" w:rsidRDefault="551A77D0" w:rsidP="00982FC7">
      <w:pPr>
        <w:pStyle w:val="Heading1"/>
      </w:pPr>
      <w:bookmarkStart w:id="12" w:name="_Toc18306517"/>
      <w:r w:rsidRPr="007B03B6">
        <w:t>Literature Review</w:t>
      </w:r>
      <w:bookmarkEnd w:id="12"/>
    </w:p>
    <w:p w14:paraId="01A824A0" w14:textId="7AE26E72" w:rsidR="00223E65" w:rsidRPr="00945C46" w:rsidRDefault="00885021" w:rsidP="00885021">
      <w:pPr>
        <w:rPr>
          <w:bCs/>
          <w:color w:val="FF0000"/>
        </w:rPr>
      </w:pPr>
      <w:r w:rsidRPr="00143F08">
        <w:t xml:space="preserve">Globally, the buildings sector is </w:t>
      </w:r>
      <w:r w:rsidR="00B1666B" w:rsidRPr="00143F08">
        <w:t xml:space="preserve">one of </w:t>
      </w:r>
      <w:r w:rsidRPr="00143F08">
        <w:t>the largest end-use sector</w:t>
      </w:r>
      <w:r w:rsidR="00B1666B" w:rsidRPr="00143F08">
        <w:t>s</w:t>
      </w:r>
      <w:r w:rsidRPr="00143F08">
        <w:t xml:space="preserve">, accounting for </w:t>
      </w:r>
      <w:r w:rsidR="001233CF" w:rsidRPr="00143F08">
        <w:t>3</w:t>
      </w:r>
      <w:r w:rsidR="00983B0D" w:rsidRPr="00143F08">
        <w:t>0</w:t>
      </w:r>
      <w:r w:rsidRPr="00143F08">
        <w:t xml:space="preserve">% of global </w:t>
      </w:r>
      <w:r w:rsidR="00B1666B" w:rsidRPr="00143F08">
        <w:t xml:space="preserve">final </w:t>
      </w:r>
      <w:r w:rsidRPr="00143F08">
        <w:t>energy usage</w:t>
      </w:r>
      <w:r w:rsidR="00983B0D" w:rsidRPr="00143F08">
        <w:t>.</w:t>
      </w:r>
      <w:r w:rsidRPr="00143F08">
        <w:t xml:space="preserve"> </w:t>
      </w:r>
      <w:r w:rsidR="00B1666B" w:rsidRPr="00143F08">
        <w:t>Including building construction increases this to 36%. These two together account for 39% of energy-related CO</w:t>
      </w:r>
      <w:r w:rsidR="00B1666B" w:rsidRPr="00143F08">
        <w:rPr>
          <w:vertAlign w:val="subscript"/>
        </w:rPr>
        <w:t>2</w:t>
      </w:r>
      <w:r w:rsidR="00B1666B" w:rsidRPr="00143F08">
        <w:t xml:space="preserve"> emissions</w:t>
      </w:r>
      <w:r w:rsidR="00D32B8C">
        <w:t xml:space="preserve"> (UN Environment &amp; IEA, 2017)</w:t>
      </w:r>
      <w:r w:rsidR="00B1666B" w:rsidRPr="00143F08">
        <w:t xml:space="preserve">. </w:t>
      </w:r>
      <w:r w:rsidRPr="00143F08">
        <w:t xml:space="preserve">Thus, the global building </w:t>
      </w:r>
      <w:r w:rsidRPr="006C4933">
        <w:t xml:space="preserve">sector needs innovative technologies and approaches to reduce energy consumption while ensuring building operations are not affected. </w:t>
      </w:r>
      <w:r w:rsidR="00D50288" w:rsidRPr="006C4933">
        <w:t xml:space="preserve">Breaking down the building sector by energy end-use gives us an idea of where the potentials lie. </w:t>
      </w:r>
      <w:r w:rsidR="00983B0D" w:rsidRPr="006C4933">
        <w:t>Space heating consume</w:t>
      </w:r>
      <w:r w:rsidR="00143F08" w:rsidRPr="006C4933">
        <w:t>d</w:t>
      </w:r>
      <w:r w:rsidR="00983B0D" w:rsidRPr="006C4933">
        <w:t xml:space="preserve"> </w:t>
      </w:r>
      <w:r w:rsidR="00F07E0C" w:rsidRPr="006C4933">
        <w:t>32</w:t>
      </w:r>
      <w:r w:rsidR="00983B0D" w:rsidRPr="006C4933">
        <w:t xml:space="preserve">% of </w:t>
      </w:r>
      <w:r w:rsidR="00143F08" w:rsidRPr="006C4933">
        <w:t>final</w:t>
      </w:r>
      <w:r w:rsidR="00983B0D" w:rsidRPr="006C4933">
        <w:t xml:space="preserve"> building energy</w:t>
      </w:r>
      <w:r w:rsidR="00143F08" w:rsidRPr="006C4933">
        <w:t xml:space="preserve"> in 2014. The other top </w:t>
      </w:r>
      <w:r w:rsidR="00143F08" w:rsidRPr="00945C46">
        <w:t xml:space="preserve">uses </w:t>
      </w:r>
      <w:ins w:id="13" w:author="Catherine Foster" w:date="2020-04-13T19:40:00Z">
        <w:r w:rsidR="00F907CA">
          <w:t>were</w:t>
        </w:r>
      </w:ins>
      <w:del w:id="14" w:author="Catherine Foster" w:date="2020-04-13T19:40:00Z">
        <w:r w:rsidR="00143F08" w:rsidRPr="00945C46" w:rsidDel="00F907CA">
          <w:delText>are</w:delText>
        </w:r>
      </w:del>
      <w:r w:rsidR="00143F08" w:rsidRPr="00945C46">
        <w:t xml:space="preserve"> cooking energy (22%), water heating (19%), appliances and equipment (16%), and lighting (6%)</w:t>
      </w:r>
      <w:r w:rsidR="00D32B8C">
        <w:t xml:space="preserve"> (IEA, 2017)</w:t>
      </w:r>
      <w:r w:rsidR="00143F08" w:rsidRPr="00945C46">
        <w:t>.</w:t>
      </w:r>
      <w:r w:rsidR="00983B0D" w:rsidRPr="00945C46">
        <w:fldChar w:fldCharType="begin"/>
      </w:r>
      <w:r w:rsidR="00983B0D" w:rsidRPr="00945C46">
        <w:instrText xml:space="preserve"> ADDIN ZOTERO_TEMP </w:instrText>
      </w:r>
      <w:r w:rsidR="00983B0D" w:rsidRPr="00945C46">
        <w:fldChar w:fldCharType="end"/>
      </w:r>
      <w:r w:rsidR="00983B0D" w:rsidRPr="00945C46">
        <w:t xml:space="preserve"> </w:t>
      </w:r>
      <w:r w:rsidR="00945C46" w:rsidRPr="00945C46">
        <w:t>Clearly there are many opportunities across the building sector for energy efficiency. Space and water heating energy is affected by windows, walls</w:t>
      </w:r>
      <w:ins w:id="15" w:author="Catherine Foster" w:date="2020-04-13T19:41:00Z">
        <w:r w:rsidR="00F907CA">
          <w:t>,</w:t>
        </w:r>
      </w:ins>
      <w:r w:rsidR="00945C46" w:rsidRPr="00945C46">
        <w:t xml:space="preserve"> and heat source</w:t>
      </w:r>
      <w:ins w:id="16" w:author="Catherine Foster" w:date="2020-04-13T19:41:00Z">
        <w:r w:rsidR="00F907CA">
          <w:t>;</w:t>
        </w:r>
      </w:ins>
      <w:del w:id="17" w:author="Catherine Foster" w:date="2020-04-13T19:41:00Z">
        <w:r w:rsidR="00945C46" w:rsidRPr="00945C46" w:rsidDel="00F907CA">
          <w:delText>,</w:delText>
        </w:r>
      </w:del>
      <w:r w:rsidR="00945C46" w:rsidRPr="00945C46">
        <w:t xml:space="preserve"> cooking energy is affected by source and cooking technology</w:t>
      </w:r>
      <w:del w:id="18" w:author="Catherine Foster" w:date="2020-04-13T19:41:00Z">
        <w:r w:rsidR="00945C46" w:rsidRPr="00945C46" w:rsidDel="00F907CA">
          <w:delText>,</w:delText>
        </w:r>
      </w:del>
      <w:ins w:id="19" w:author="Catherine Foster" w:date="2020-04-13T19:41:00Z">
        <w:r w:rsidR="00F907CA">
          <w:t xml:space="preserve">; </w:t>
        </w:r>
      </w:ins>
      <w:del w:id="20" w:author="Catherine Foster" w:date="2020-04-13T19:41:00Z">
        <w:r w:rsidR="00945C46" w:rsidRPr="00945C46" w:rsidDel="00F907CA">
          <w:delText xml:space="preserve"> </w:delText>
        </w:r>
      </w:del>
      <w:r w:rsidR="00945C46" w:rsidRPr="00945C46">
        <w:t>appliance energy by appliance efficiency and use</w:t>
      </w:r>
      <w:ins w:id="21" w:author="Catherine Foster" w:date="2020-04-13T19:41:00Z">
        <w:r w:rsidR="00F907CA">
          <w:t xml:space="preserve">; </w:t>
        </w:r>
      </w:ins>
      <w:del w:id="22" w:author="Catherine Foster" w:date="2020-04-13T19:41:00Z">
        <w:r w:rsidR="00945C46" w:rsidRPr="00945C46" w:rsidDel="00F907CA">
          <w:delText xml:space="preserve">, </w:delText>
        </w:r>
      </w:del>
      <w:r w:rsidR="00945C46" w:rsidRPr="00945C46">
        <w:t>and lighting</w:t>
      </w:r>
      <w:del w:id="23" w:author="Catherine Foster" w:date="2020-04-13T19:41:00Z">
        <w:r w:rsidR="00945C46" w:rsidRPr="00945C46" w:rsidDel="00F907CA">
          <w:delText xml:space="preserve"> is affected</w:delText>
        </w:r>
      </w:del>
      <w:r w:rsidR="00945C46" w:rsidRPr="00945C46">
        <w:t xml:space="preserve"> by light technology and use. </w:t>
      </w:r>
    </w:p>
    <w:p w14:paraId="05406D4C" w14:textId="7D42985B" w:rsidR="006A4A08" w:rsidRPr="007B03B6" w:rsidRDefault="551A77D0" w:rsidP="00EB247F">
      <w:pPr>
        <w:pStyle w:val="Heading2"/>
      </w:pPr>
      <w:bookmarkStart w:id="24" w:name="_Toc18306518"/>
      <w:r w:rsidRPr="007B03B6">
        <w:t xml:space="preserve">State of </w:t>
      </w:r>
      <w:r w:rsidR="00160420" w:rsidRPr="007B03B6">
        <w:t>District Heating</w:t>
      </w:r>
      <w:bookmarkEnd w:id="24"/>
    </w:p>
    <w:p w14:paraId="580EA9C5" w14:textId="77777777" w:rsidR="000715A4" w:rsidRDefault="000715A4" w:rsidP="00F25CFF">
      <w:pPr>
        <w:pStyle w:val="Heading3"/>
      </w:pPr>
      <w:bookmarkStart w:id="25" w:name="_Toc18306519"/>
      <w:r>
        <w:t>What is District Heating?</w:t>
      </w:r>
      <w:bookmarkEnd w:id="25"/>
    </w:p>
    <w:p w14:paraId="1B1CC1E2" w14:textId="4ECBDE13" w:rsidR="008C12F4" w:rsidRDefault="002C3BF0" w:rsidP="000B360E">
      <w:r>
        <w:t xml:space="preserve">District Heating (DH) is a </w:t>
      </w:r>
      <w:r w:rsidR="008C12F4">
        <w:t xml:space="preserve">community-scale space-heating </w:t>
      </w:r>
      <w:r>
        <w:t xml:space="preserve">system </w:t>
      </w:r>
      <w:r w:rsidR="008C12F4">
        <w:t>that uses</w:t>
      </w:r>
      <w:r>
        <w:t xml:space="preserve"> local fuel or h</w:t>
      </w:r>
      <w:r w:rsidR="008C12F4">
        <w:t xml:space="preserve">eat resources </w:t>
      </w:r>
      <w:r w:rsidR="000B360E">
        <w:t>that would otherwise be wasted, delivered by a distribution network of pi</w:t>
      </w:r>
      <w:r w:rsidR="008C12F4">
        <w:t xml:space="preserve">pes, to heat buildings </w:t>
      </w:r>
      <w:r w:rsidR="000B360E">
        <w:t>(</w:t>
      </w:r>
      <w:commentRangeStart w:id="26"/>
      <w:r w:rsidR="008C12F4">
        <w:t>Werner, International review of district heating and cooling</w:t>
      </w:r>
      <w:r w:rsidR="000B360E">
        <w:t>, 2017</w:t>
      </w:r>
      <w:r w:rsidR="008C12F4">
        <w:t>, p. 618</w:t>
      </w:r>
      <w:commentRangeEnd w:id="26"/>
      <w:r w:rsidR="00F907CA">
        <w:rPr>
          <w:rStyle w:val="CommentReference"/>
        </w:rPr>
        <w:commentReference w:id="26"/>
      </w:r>
      <w:r w:rsidR="000B360E">
        <w:t xml:space="preserve">).  </w:t>
      </w:r>
      <w:r w:rsidR="008C12F4">
        <w:t>To</w:t>
      </w:r>
      <w:r w:rsidR="00C45E26">
        <w:t xml:space="preserve"> establish and</w:t>
      </w:r>
      <w:r w:rsidR="008C12F4">
        <w:t xml:space="preserve"> operate a DH system, a community </w:t>
      </w:r>
      <w:r w:rsidR="008C12F4" w:rsidRPr="00DB73A3">
        <w:t>needs to procure</w:t>
      </w:r>
      <w:r w:rsidR="008C12F4">
        <w:t xml:space="preserve"> </w:t>
      </w:r>
      <w:r w:rsidR="00216EC6">
        <w:t xml:space="preserve">suitable heat </w:t>
      </w:r>
      <w:r w:rsidR="00C45E26">
        <w:t xml:space="preserve">sources, build and operate the distribution network, and install heat exchangers in each building served. </w:t>
      </w:r>
      <w:del w:id="27" w:author="Catherine Foster" w:date="2020-04-13T19:42:00Z">
        <w:r w:rsidR="00C45E26" w:rsidDel="00F907CA">
          <w:delText xml:space="preserve"> </w:delText>
        </w:r>
      </w:del>
      <w:r w:rsidR="00C45E26">
        <w:t xml:space="preserve">Implicit is </w:t>
      </w:r>
      <w:r w:rsidR="00672CAE">
        <w:t xml:space="preserve">long-term </w:t>
      </w:r>
      <w:r w:rsidR="00C45E26">
        <w:t xml:space="preserve">commitment of </w:t>
      </w:r>
      <w:r w:rsidR="00DB73A3">
        <w:t>community-scale</w:t>
      </w:r>
      <w:r w:rsidR="00C45E26">
        <w:t xml:space="preserve"> heat resources and </w:t>
      </w:r>
      <w:r w:rsidR="00DB73A3">
        <w:t>for</w:t>
      </w:r>
      <w:r w:rsidR="00C45E26">
        <w:t xml:space="preserve"> building owners to purchase heat from the DH system.</w:t>
      </w:r>
      <w:del w:id="28" w:author="Catherine Foster" w:date="2020-04-13T19:42:00Z">
        <w:r w:rsidR="00C45E26" w:rsidDel="00F907CA">
          <w:delText xml:space="preserve"> </w:delText>
        </w:r>
      </w:del>
      <w:ins w:id="29" w:author="Catherine Foster" w:date="2020-04-13T19:42:00Z">
        <w:r w:rsidR="00F907CA">
          <w:t xml:space="preserve"> </w:t>
        </w:r>
      </w:ins>
      <w:del w:id="30" w:author="Catherine Foster" w:date="2020-04-13T19:42:00Z">
        <w:r w:rsidR="00C45E26" w:rsidDel="00F907CA">
          <w:delText xml:space="preserve"> </w:delText>
        </w:r>
      </w:del>
      <w:r w:rsidR="00DB73A3">
        <w:t>So, government involvement is essential (</w:t>
      </w:r>
      <w:r w:rsidR="00672CAE">
        <w:t>unless</w:t>
      </w:r>
      <w:r w:rsidR="00DB73A3">
        <w:t xml:space="preserve"> the system </w:t>
      </w:r>
      <w:r w:rsidR="00672CAE">
        <w:t>has</w:t>
      </w:r>
      <w:r w:rsidR="00DB73A3">
        <w:t xml:space="preserve"> a single</w:t>
      </w:r>
      <w:r w:rsidR="00DE71F8">
        <w:t xml:space="preserve"> private</w:t>
      </w:r>
      <w:r w:rsidR="00DB73A3">
        <w:t xml:space="preserve"> owner</w:t>
      </w:r>
      <w:r w:rsidR="00DE71F8">
        <w:t xml:space="preserve">, such as a university campus, hospital complex, or large industrial plant).  </w:t>
      </w:r>
    </w:p>
    <w:p w14:paraId="1DB89AEE" w14:textId="37961667" w:rsidR="000715A4" w:rsidRDefault="000715A4" w:rsidP="00557966">
      <w:pPr>
        <w:pStyle w:val="Heading3"/>
      </w:pPr>
      <w:bookmarkStart w:id="31" w:name="_Toc18306520"/>
      <w:r>
        <w:t>Potential</w:t>
      </w:r>
      <w:r w:rsidR="00822168">
        <w:t xml:space="preserve"> Impact</w:t>
      </w:r>
      <w:r>
        <w:t xml:space="preserve"> of District Heating</w:t>
      </w:r>
      <w:bookmarkEnd w:id="31"/>
    </w:p>
    <w:p w14:paraId="52D2EE25" w14:textId="4E1C6B6F" w:rsidR="006A6197" w:rsidRDefault="00CE6645" w:rsidP="000B360E">
      <w:r>
        <w:t xml:space="preserve">District heating </w:t>
      </w:r>
      <w:r w:rsidR="00C45E26">
        <w:t>offer</w:t>
      </w:r>
      <w:r>
        <w:t>s</w:t>
      </w:r>
      <w:r w:rsidR="00C45E26">
        <w:t xml:space="preserve"> unique potential for reducing GHG emissions</w:t>
      </w:r>
      <w:r w:rsidR="00672CAE">
        <w:t xml:space="preserve"> by </w:t>
      </w:r>
      <w:r w:rsidR="008B2EC5">
        <w:t xml:space="preserve">replacing individual fossil-fueled boilers and furnaces, and fossil-generated electric heat, with available local </w:t>
      </w:r>
      <w:r>
        <w:t xml:space="preserve">heat resources that are not well-suited for, or not available to, individual buildings.  </w:t>
      </w:r>
      <w:r w:rsidR="006A6197">
        <w:t>These</w:t>
      </w:r>
      <w:r>
        <w:t xml:space="preserve"> include</w:t>
      </w:r>
      <w:r w:rsidR="006A6197">
        <w:t xml:space="preserve">:  </w:t>
      </w:r>
    </w:p>
    <w:p w14:paraId="39D6E2E6" w14:textId="2985AE1F" w:rsidR="0008159E" w:rsidRDefault="001E27D3" w:rsidP="006F4CCF">
      <w:pPr>
        <w:pStyle w:val="ListParagraph"/>
        <w:numPr>
          <w:ilvl w:val="0"/>
          <w:numId w:val="18"/>
        </w:numPr>
      </w:pPr>
      <w:r>
        <w:lastRenderedPageBreak/>
        <w:t>“</w:t>
      </w:r>
      <w:r w:rsidR="006A6197">
        <w:t>R</w:t>
      </w:r>
      <w:r>
        <w:t>ecycled</w:t>
      </w:r>
      <w:r w:rsidR="00CE6645">
        <w:t xml:space="preserve"> heat</w:t>
      </w:r>
      <w:r>
        <w:t>”</w:t>
      </w:r>
      <w:r w:rsidR="00CE6645">
        <w:t>, such as reject heat from</w:t>
      </w:r>
      <w:r w:rsidR="00CE6645" w:rsidRPr="00CE6645">
        <w:t xml:space="preserve"> </w:t>
      </w:r>
      <w:r w:rsidR="00CE6645">
        <w:t xml:space="preserve">combined heat and power (CHP) </w:t>
      </w:r>
      <w:r w:rsidR="006A6197">
        <w:t>(</w:t>
      </w:r>
      <w:r w:rsidR="00CE6645">
        <w:t>cogeneration</w:t>
      </w:r>
      <w:r w:rsidR="006A6197">
        <w:t>)</w:t>
      </w:r>
      <w:r w:rsidR="00CE6645">
        <w:t xml:space="preserve"> plants, </w:t>
      </w:r>
      <w:r w:rsidR="0008159E">
        <w:t>whi</w:t>
      </w:r>
      <w:r w:rsidR="00E517E8">
        <w:t xml:space="preserve">ch may be fired by fossil fuel </w:t>
      </w:r>
      <w:r w:rsidR="0008159E">
        <w:t>or biomass</w:t>
      </w:r>
      <w:ins w:id="32" w:author="Catherine Foster" w:date="2020-04-13T19:43:00Z">
        <w:r w:rsidR="006F6E53">
          <w:t>.</w:t>
        </w:r>
      </w:ins>
    </w:p>
    <w:p w14:paraId="42D53EE4" w14:textId="4F6BCF65" w:rsidR="006A6197" w:rsidRDefault="0008159E" w:rsidP="006F4CCF">
      <w:pPr>
        <w:pStyle w:val="ListParagraph"/>
        <w:numPr>
          <w:ilvl w:val="0"/>
          <w:numId w:val="18"/>
        </w:numPr>
      </w:pPr>
      <w:r>
        <w:t xml:space="preserve">Recycled heat from waste-to-energy (WTE) plants </w:t>
      </w:r>
      <w:r w:rsidR="006A6197">
        <w:t xml:space="preserve">or from </w:t>
      </w:r>
      <w:r w:rsidR="00CE6645">
        <w:t>industrial process heat</w:t>
      </w:r>
      <w:r w:rsidR="006A6197">
        <w:t xml:space="preserve">.  </w:t>
      </w:r>
    </w:p>
    <w:p w14:paraId="74591A18" w14:textId="6F427D2F" w:rsidR="00880FDE" w:rsidRDefault="006A6197" w:rsidP="006F4CCF">
      <w:pPr>
        <w:pStyle w:val="ListParagraph"/>
        <w:numPr>
          <w:ilvl w:val="0"/>
          <w:numId w:val="18"/>
        </w:numPr>
      </w:pPr>
      <w:r>
        <w:t>R</w:t>
      </w:r>
      <w:r w:rsidR="00CE6645">
        <w:t xml:space="preserve">enewable heat resources, such as </w:t>
      </w:r>
      <w:r w:rsidR="00672CAE">
        <w:t xml:space="preserve">biomass, geothermal, </w:t>
      </w:r>
      <w:r w:rsidR="00880FDE">
        <w:t>and large-scale solar thermal energy</w:t>
      </w:r>
      <w:r w:rsidR="00E517E8">
        <w:t xml:space="preserve">.  </w:t>
      </w:r>
    </w:p>
    <w:p w14:paraId="2D23892D" w14:textId="129CB72A" w:rsidR="006A6197" w:rsidRDefault="00880FDE" w:rsidP="006F4CCF">
      <w:pPr>
        <w:pStyle w:val="ListParagraph"/>
        <w:numPr>
          <w:ilvl w:val="0"/>
          <w:numId w:val="18"/>
        </w:numPr>
      </w:pPr>
      <w:r>
        <w:t>“A</w:t>
      </w:r>
      <w:r w:rsidR="00672CAE">
        <w:t xml:space="preserve">mbient heat” </w:t>
      </w:r>
      <w:r w:rsidR="00CE6645">
        <w:t>from sewage</w:t>
      </w:r>
      <w:r w:rsidR="003F27FC">
        <w:t xml:space="preserve"> waste streams</w:t>
      </w:r>
      <w:r w:rsidR="00CE6645">
        <w:t>, rivers</w:t>
      </w:r>
      <w:r w:rsidR="00E85C01">
        <w:t>,</w:t>
      </w:r>
      <w:r w:rsidR="00CE6645">
        <w:t xml:space="preserve"> and oceans</w:t>
      </w:r>
      <w:r w:rsidR="00E85C01">
        <w:t>,</w:t>
      </w:r>
      <w:r w:rsidR="00CE6645">
        <w:t xml:space="preserve"> thermally </w:t>
      </w:r>
      <w:r w:rsidR="00672CAE">
        <w:t xml:space="preserve">upgraded </w:t>
      </w:r>
      <w:r w:rsidR="00CE6645">
        <w:t>by</w:t>
      </w:r>
      <w:r w:rsidR="00672CAE">
        <w:t xml:space="preserve"> central heat pumps.  </w:t>
      </w:r>
    </w:p>
    <w:p w14:paraId="6663DFA7" w14:textId="0658FCEF" w:rsidR="00CB5149" w:rsidRDefault="00CE6645" w:rsidP="00557966">
      <w:del w:id="33" w:author="Catherine Foster" w:date="2020-04-13T19:43:00Z">
        <w:r w:rsidDel="006F6E53">
          <w:delText xml:space="preserve">So, </w:delText>
        </w:r>
      </w:del>
      <w:ins w:id="34" w:author="Catherine Foster" w:date="2020-04-13T19:43:00Z">
        <w:r w:rsidR="006F6E53">
          <w:t>B</w:t>
        </w:r>
      </w:ins>
      <w:del w:id="35" w:author="Catherine Foster" w:date="2020-04-13T19:43:00Z">
        <w:r w:rsidR="002213D6" w:rsidDel="006F6E53">
          <w:delText>b</w:delText>
        </w:r>
      </w:del>
      <w:r w:rsidR="002213D6">
        <w:t xml:space="preserve">y utilizing </w:t>
      </w:r>
      <w:r w:rsidR="008A0087">
        <w:t>local</w:t>
      </w:r>
      <w:r w:rsidR="002213D6">
        <w:t xml:space="preserve"> energy resources</w:t>
      </w:r>
      <w:r w:rsidR="008A0087">
        <w:t xml:space="preserve"> that </w:t>
      </w:r>
      <w:r w:rsidR="00E85C01">
        <w:t xml:space="preserve">would </w:t>
      </w:r>
      <w:r w:rsidR="008A0087">
        <w:t>otherwise be wasted</w:t>
      </w:r>
      <w:r w:rsidR="002213D6">
        <w:t xml:space="preserve">, </w:t>
      </w:r>
      <w:r>
        <w:t xml:space="preserve">DH systems </w:t>
      </w:r>
      <w:r w:rsidR="008A0087">
        <w:t>have</w:t>
      </w:r>
      <w:r>
        <w:t xml:space="preserve"> </w:t>
      </w:r>
      <w:r w:rsidR="008A0087">
        <w:t xml:space="preserve">a unique </w:t>
      </w:r>
      <w:r>
        <w:t>“economy of scope”</w:t>
      </w:r>
      <w:r w:rsidR="008A0087">
        <w:t xml:space="preserve"> niche</w:t>
      </w:r>
      <w:r>
        <w:t xml:space="preserve"> </w:t>
      </w:r>
      <w:r w:rsidR="008A0087">
        <w:t>among</w:t>
      </w:r>
      <w:r w:rsidR="003E6F0A">
        <w:t xml:space="preserve"> energy system</w:t>
      </w:r>
      <w:r w:rsidR="008A0087">
        <w:t>s</w:t>
      </w:r>
      <w:r>
        <w:t xml:space="preserve"> (ibid)</w:t>
      </w:r>
      <w:r w:rsidR="00E85C01">
        <w:t>, and</w:t>
      </w:r>
      <w:ins w:id="36" w:author="Catherine Foster" w:date="2020-04-13T19:43:00Z">
        <w:r w:rsidR="006F6E53">
          <w:t>,</w:t>
        </w:r>
      </w:ins>
      <w:r w:rsidR="00E85C01">
        <w:t xml:space="preserve"> thus</w:t>
      </w:r>
      <w:ins w:id="37" w:author="Catherine Foster" w:date="2020-04-13T19:43:00Z">
        <w:r w:rsidR="006F6E53">
          <w:t>,</w:t>
        </w:r>
      </w:ins>
      <w:r w:rsidR="00E85C01">
        <w:t xml:space="preserve"> offer </w:t>
      </w:r>
      <w:r w:rsidR="000E0452">
        <w:t xml:space="preserve">unique </w:t>
      </w:r>
      <w:r w:rsidR="00463C5F">
        <w:t xml:space="preserve">future </w:t>
      </w:r>
      <w:r w:rsidR="00E85C01">
        <w:t>potential – in the right circumstances as delineated below – as a low</w:t>
      </w:r>
      <w:r w:rsidR="003E6F0A">
        <w:t xml:space="preserve">-cost space heating solution </w:t>
      </w:r>
      <w:r w:rsidR="00463C5F">
        <w:t>that significantly</w:t>
      </w:r>
      <w:r w:rsidR="00E85C01">
        <w:t xml:space="preserve"> reduc</w:t>
      </w:r>
      <w:r w:rsidR="00463C5F">
        <w:t xml:space="preserve">es </w:t>
      </w:r>
      <w:r w:rsidR="00E85C01">
        <w:t>GHG emissions</w:t>
      </w:r>
      <w:ins w:id="38" w:author="Catherine Foster" w:date="2020-04-13T19:43:00Z">
        <w:r w:rsidR="006F6E53">
          <w:t xml:space="preserve"> </w:t>
        </w:r>
      </w:ins>
      <w:del w:id="39" w:author="Catherine Foster" w:date="2020-04-13T19:43:00Z">
        <w:r w:rsidR="003E6F0A" w:rsidDel="006F6E53">
          <w:delText xml:space="preserve">. </w:delText>
        </w:r>
      </w:del>
      <w:r w:rsidR="00E85C01">
        <w:t>(</w:t>
      </w:r>
      <w:r w:rsidR="003E6F0A">
        <w:t xml:space="preserve">Connolly, 2014).  </w:t>
      </w:r>
    </w:p>
    <w:p w14:paraId="40153166" w14:textId="77777777" w:rsidR="000715A4" w:rsidRDefault="000715A4" w:rsidP="00557966">
      <w:pPr>
        <w:pStyle w:val="Heading3"/>
      </w:pPr>
      <w:bookmarkStart w:id="40" w:name="_Toc18306521"/>
      <w:r>
        <w:t>District Heating Evolution – Past, Present and Future</w:t>
      </w:r>
      <w:bookmarkEnd w:id="40"/>
    </w:p>
    <w:p w14:paraId="6B28754B" w14:textId="1F962D0D" w:rsidR="00D501BB" w:rsidRDefault="006100B5" w:rsidP="000B360E">
      <w:r>
        <w:t>Although the</w:t>
      </w:r>
      <w:r w:rsidR="00332366">
        <w:t xml:space="preserve"> basic concept of district heating has not changed in over 100 years, </w:t>
      </w:r>
      <w:r>
        <w:t>the</w:t>
      </w:r>
      <w:r w:rsidR="00332366">
        <w:t xml:space="preserve"> </w:t>
      </w:r>
      <w:r w:rsidR="00184150">
        <w:t>drivers</w:t>
      </w:r>
      <w:r w:rsidR="001A1801">
        <w:t xml:space="preserve"> for district heating and </w:t>
      </w:r>
      <w:r w:rsidR="00332366">
        <w:t xml:space="preserve">best-practice implementation </w:t>
      </w:r>
      <w:r w:rsidR="001A1801">
        <w:t>have</w:t>
      </w:r>
      <w:r w:rsidR="00332366">
        <w:t xml:space="preserve"> evolved, especially over the last few decades as GHG emissions reduction has become a </w:t>
      </w:r>
      <w:r w:rsidR="001A1801">
        <w:t xml:space="preserve">top driver.  </w:t>
      </w:r>
      <w:r w:rsidR="00033A98">
        <w:fldChar w:fldCharType="begin"/>
      </w:r>
      <w:r w:rsidR="00033A98">
        <w:instrText xml:space="preserve"> REF _Ref4603216 \h </w:instrText>
      </w:r>
      <w:r w:rsidR="00033A98">
        <w:fldChar w:fldCharType="separate"/>
      </w:r>
      <w:r w:rsidR="00B872FD">
        <w:t xml:space="preserve">Table </w:t>
      </w:r>
      <w:r w:rsidR="00B872FD">
        <w:rPr>
          <w:noProof/>
        </w:rPr>
        <w:t>1</w:t>
      </w:r>
      <w:r w:rsidR="00B872FD">
        <w:t>.</w:t>
      </w:r>
      <w:r w:rsidR="00B872FD">
        <w:rPr>
          <w:noProof/>
        </w:rPr>
        <w:t>1</w:t>
      </w:r>
      <w:r w:rsidR="00033A98">
        <w:fldChar w:fldCharType="end"/>
      </w:r>
      <w:r w:rsidR="00033A98">
        <w:t xml:space="preserve"> </w:t>
      </w:r>
      <w:r w:rsidR="001A1801">
        <w:t>summarizes the four “generations</w:t>
      </w:r>
      <w:r w:rsidR="00184150">
        <w:t xml:space="preserve">” of district heating systems: </w:t>
      </w:r>
      <w:r w:rsidR="00D832F5">
        <w:t xml:space="preserve"> </w:t>
      </w:r>
    </w:p>
    <w:p w14:paraId="3EC17BBB" w14:textId="5E028AB8" w:rsidR="001A1801" w:rsidRPr="00D501BB" w:rsidRDefault="00D501BB" w:rsidP="00557966">
      <w:pPr>
        <w:pStyle w:val="Caption"/>
        <w:jc w:val="center"/>
      </w:pPr>
      <w:bookmarkStart w:id="41" w:name="_Ref4603216"/>
      <w:bookmarkStart w:id="42" w:name="_Toc5035130"/>
      <w:r>
        <w:t xml:space="preserve">Table </w:t>
      </w:r>
      <w:r w:rsidR="00B10C01">
        <w:rPr>
          <w:noProof/>
        </w:rPr>
        <w:fldChar w:fldCharType="begin"/>
      </w:r>
      <w:r w:rsidR="00B10C01">
        <w:rPr>
          <w:noProof/>
        </w:rPr>
        <w:instrText xml:space="preserve"> STYLEREF 1 \s </w:instrText>
      </w:r>
      <w:r w:rsidR="00B10C01">
        <w:rPr>
          <w:noProof/>
        </w:rPr>
        <w:fldChar w:fldCharType="separate"/>
      </w:r>
      <w:r w:rsidR="00B872FD">
        <w:rPr>
          <w:noProof/>
        </w:rPr>
        <w:t>1</w:t>
      </w:r>
      <w:r w:rsidR="00B10C01">
        <w:rPr>
          <w:noProof/>
        </w:rPr>
        <w:fldChar w:fldCharType="end"/>
      </w:r>
      <w:r w:rsidR="00B553BA">
        <w:t>.</w:t>
      </w:r>
      <w:r w:rsidR="00B10C01">
        <w:rPr>
          <w:noProof/>
        </w:rPr>
        <w:fldChar w:fldCharType="begin"/>
      </w:r>
      <w:r w:rsidR="00B10C01">
        <w:rPr>
          <w:noProof/>
        </w:rPr>
        <w:instrText xml:space="preserve"> SEQ Table \* ARABIC \s 1 </w:instrText>
      </w:r>
      <w:r w:rsidR="00B10C01">
        <w:rPr>
          <w:noProof/>
        </w:rPr>
        <w:fldChar w:fldCharType="separate"/>
      </w:r>
      <w:r w:rsidR="00B872FD">
        <w:rPr>
          <w:noProof/>
        </w:rPr>
        <w:t>1</w:t>
      </w:r>
      <w:r w:rsidR="00B10C01">
        <w:rPr>
          <w:noProof/>
        </w:rPr>
        <w:fldChar w:fldCharType="end"/>
      </w:r>
      <w:bookmarkEnd w:id="41"/>
      <w:r>
        <w:t xml:space="preserve"> District Heating evolution and drivers</w:t>
      </w:r>
      <w:bookmarkEnd w:id="42"/>
    </w:p>
    <w:tbl>
      <w:tblPr>
        <w:tblStyle w:val="TableGrid"/>
        <w:tblW w:w="9923" w:type="dxa"/>
        <w:jc w:val="center"/>
        <w:tblLook w:val="04A0" w:firstRow="1" w:lastRow="0" w:firstColumn="1" w:lastColumn="0" w:noHBand="0" w:noVBand="1"/>
      </w:tblPr>
      <w:tblGrid>
        <w:gridCol w:w="1183"/>
        <w:gridCol w:w="1810"/>
        <w:gridCol w:w="1812"/>
        <w:gridCol w:w="1326"/>
        <w:gridCol w:w="1138"/>
        <w:gridCol w:w="1327"/>
        <w:gridCol w:w="1327"/>
      </w:tblGrid>
      <w:tr w:rsidR="00033A98" w:rsidRPr="007B03B6" w14:paraId="0FF6B6A9" w14:textId="1C660306" w:rsidTr="00557966">
        <w:trPr>
          <w:cantSplit/>
          <w:trHeight w:val="810"/>
          <w:tblHeader/>
          <w:jc w:val="center"/>
        </w:trPr>
        <w:tc>
          <w:tcPr>
            <w:tcW w:w="1183" w:type="dxa"/>
            <w:shd w:val="clear" w:color="auto" w:fill="4F81BD" w:themeFill="accent1"/>
            <w:vAlign w:val="center"/>
          </w:tcPr>
          <w:p w14:paraId="1FB497EB" w14:textId="64BA9B44" w:rsidR="00CB5149" w:rsidRPr="007B03B6" w:rsidRDefault="00CB5149" w:rsidP="00E517E8">
            <w:pPr>
              <w:spacing w:line="240" w:lineRule="auto"/>
              <w:jc w:val="left"/>
              <w:rPr>
                <w:rFonts w:cstheme="minorHAnsi"/>
                <w:b/>
                <w:bCs/>
                <w:color w:val="FFFFFF" w:themeColor="background1"/>
                <w:sz w:val="20"/>
                <w:szCs w:val="20"/>
              </w:rPr>
            </w:pPr>
            <w:r>
              <w:rPr>
                <w:rFonts w:cstheme="minorHAnsi"/>
                <w:b/>
                <w:bCs/>
                <w:color w:val="FFFFFF" w:themeColor="background1"/>
                <w:sz w:val="20"/>
                <w:szCs w:val="20"/>
              </w:rPr>
              <w:t>Generation</w:t>
            </w:r>
          </w:p>
        </w:tc>
        <w:tc>
          <w:tcPr>
            <w:tcW w:w="1810" w:type="dxa"/>
            <w:shd w:val="clear" w:color="auto" w:fill="4F81BD" w:themeFill="accent1"/>
            <w:vAlign w:val="center"/>
          </w:tcPr>
          <w:p w14:paraId="08D176B1" w14:textId="70FF19DB" w:rsidR="00CB5149" w:rsidRDefault="00CB5149" w:rsidP="00CB5149">
            <w:pPr>
              <w:spacing w:line="240" w:lineRule="auto"/>
              <w:jc w:val="center"/>
              <w:rPr>
                <w:b/>
                <w:bCs/>
                <w:color w:val="FFFFFF" w:themeColor="background1"/>
                <w:sz w:val="20"/>
                <w:szCs w:val="20"/>
              </w:rPr>
            </w:pPr>
            <w:r>
              <w:rPr>
                <w:b/>
                <w:bCs/>
                <w:color w:val="FFFFFF" w:themeColor="background1"/>
                <w:sz w:val="20"/>
                <w:szCs w:val="20"/>
              </w:rPr>
              <w:t>Driving Issues</w:t>
            </w:r>
          </w:p>
        </w:tc>
        <w:tc>
          <w:tcPr>
            <w:tcW w:w="1812" w:type="dxa"/>
            <w:shd w:val="clear" w:color="auto" w:fill="4F81BD" w:themeFill="accent1"/>
            <w:vAlign w:val="center"/>
          </w:tcPr>
          <w:p w14:paraId="1E7066D4" w14:textId="517FF0C8" w:rsidR="00CB5149" w:rsidRDefault="00CB5149" w:rsidP="00CB5149">
            <w:pPr>
              <w:spacing w:line="240" w:lineRule="auto"/>
              <w:jc w:val="center"/>
              <w:rPr>
                <w:b/>
                <w:bCs/>
                <w:color w:val="FFFFFF" w:themeColor="background1"/>
                <w:sz w:val="20"/>
                <w:szCs w:val="20"/>
              </w:rPr>
            </w:pPr>
            <w:r>
              <w:rPr>
                <w:b/>
                <w:bCs/>
                <w:color w:val="FFFFFF" w:themeColor="background1"/>
                <w:sz w:val="20"/>
                <w:szCs w:val="20"/>
              </w:rPr>
              <w:t>Character</w:t>
            </w:r>
          </w:p>
        </w:tc>
        <w:tc>
          <w:tcPr>
            <w:tcW w:w="1326" w:type="dxa"/>
            <w:shd w:val="clear" w:color="auto" w:fill="4F81BD" w:themeFill="accent1"/>
            <w:vAlign w:val="center"/>
          </w:tcPr>
          <w:p w14:paraId="1EB8A343" w14:textId="0A1D3B16" w:rsidR="00CB5149" w:rsidRDefault="00CB5149" w:rsidP="00CB5149">
            <w:pPr>
              <w:spacing w:line="240" w:lineRule="auto"/>
              <w:jc w:val="center"/>
              <w:rPr>
                <w:b/>
                <w:bCs/>
                <w:color w:val="FFFFFF" w:themeColor="background1"/>
                <w:sz w:val="20"/>
                <w:szCs w:val="20"/>
              </w:rPr>
            </w:pPr>
            <w:r>
              <w:rPr>
                <w:b/>
                <w:bCs/>
                <w:color w:val="FFFFFF" w:themeColor="background1"/>
                <w:sz w:val="20"/>
                <w:szCs w:val="20"/>
              </w:rPr>
              <w:t>Heat Source</w:t>
            </w:r>
          </w:p>
        </w:tc>
        <w:tc>
          <w:tcPr>
            <w:tcW w:w="1138" w:type="dxa"/>
            <w:shd w:val="clear" w:color="auto" w:fill="4F81BD" w:themeFill="accent1"/>
          </w:tcPr>
          <w:p w14:paraId="4032CE9C" w14:textId="0F03C566" w:rsidR="00CB5149" w:rsidRDefault="00CB5149" w:rsidP="001A1801">
            <w:pPr>
              <w:spacing w:line="240" w:lineRule="auto"/>
              <w:jc w:val="center"/>
              <w:rPr>
                <w:b/>
                <w:bCs/>
                <w:color w:val="FFFFFF" w:themeColor="background1"/>
                <w:sz w:val="20"/>
                <w:szCs w:val="20"/>
              </w:rPr>
            </w:pPr>
            <w:r>
              <w:rPr>
                <w:b/>
                <w:bCs/>
                <w:color w:val="FFFFFF" w:themeColor="background1"/>
                <w:sz w:val="20"/>
                <w:szCs w:val="20"/>
              </w:rPr>
              <w:t>Heat Supply Vector</w:t>
            </w:r>
          </w:p>
        </w:tc>
        <w:tc>
          <w:tcPr>
            <w:tcW w:w="1327" w:type="dxa"/>
            <w:shd w:val="clear" w:color="auto" w:fill="4F81BD" w:themeFill="accent1"/>
            <w:vAlign w:val="center"/>
          </w:tcPr>
          <w:p w14:paraId="51579BF6" w14:textId="6D93AB6A" w:rsidR="00CB5149" w:rsidRDefault="00CB5149" w:rsidP="001A1801">
            <w:pPr>
              <w:spacing w:line="240" w:lineRule="auto"/>
              <w:jc w:val="center"/>
              <w:rPr>
                <w:b/>
                <w:bCs/>
                <w:color w:val="FFFFFF" w:themeColor="background1"/>
                <w:sz w:val="20"/>
                <w:szCs w:val="20"/>
              </w:rPr>
            </w:pPr>
            <w:r>
              <w:rPr>
                <w:b/>
                <w:bCs/>
                <w:color w:val="FFFFFF" w:themeColor="background1"/>
                <w:sz w:val="20"/>
                <w:szCs w:val="20"/>
              </w:rPr>
              <w:t>Supply Temperature (C)</w:t>
            </w:r>
          </w:p>
        </w:tc>
        <w:tc>
          <w:tcPr>
            <w:tcW w:w="1327" w:type="dxa"/>
            <w:shd w:val="clear" w:color="auto" w:fill="4F81BD" w:themeFill="accent1"/>
          </w:tcPr>
          <w:p w14:paraId="5777F34F" w14:textId="255605CB" w:rsidR="00CB5149" w:rsidRDefault="00CB5149" w:rsidP="001A1801">
            <w:pPr>
              <w:spacing w:line="240" w:lineRule="auto"/>
              <w:jc w:val="center"/>
              <w:rPr>
                <w:b/>
                <w:bCs/>
                <w:color w:val="FFFFFF" w:themeColor="background1"/>
                <w:sz w:val="20"/>
                <w:szCs w:val="20"/>
              </w:rPr>
            </w:pPr>
            <w:r>
              <w:rPr>
                <w:b/>
                <w:bCs/>
                <w:color w:val="FFFFFF" w:themeColor="background1"/>
                <w:sz w:val="20"/>
                <w:szCs w:val="20"/>
              </w:rPr>
              <w:t>Return Temperature (C)</w:t>
            </w:r>
          </w:p>
        </w:tc>
      </w:tr>
      <w:tr w:rsidR="00033A98" w:rsidRPr="007B03B6" w14:paraId="042D9134" w14:textId="50695FB8" w:rsidTr="00557966">
        <w:trPr>
          <w:cantSplit/>
          <w:trHeight w:val="511"/>
          <w:jc w:val="center"/>
        </w:trPr>
        <w:tc>
          <w:tcPr>
            <w:tcW w:w="1183" w:type="dxa"/>
            <w:vAlign w:val="center"/>
          </w:tcPr>
          <w:p w14:paraId="0329556D" w14:textId="3DA8DDA2" w:rsidR="00CB5149" w:rsidRPr="007B03B6" w:rsidRDefault="00CB5149" w:rsidP="00E517E8">
            <w:pPr>
              <w:spacing w:after="0" w:line="240" w:lineRule="auto"/>
              <w:jc w:val="left"/>
              <w:rPr>
                <w:sz w:val="20"/>
                <w:szCs w:val="20"/>
              </w:rPr>
            </w:pPr>
            <w:r>
              <w:rPr>
                <w:sz w:val="20"/>
                <w:szCs w:val="20"/>
              </w:rPr>
              <w:t>1</w:t>
            </w:r>
            <w:r w:rsidR="00DB531A" w:rsidRPr="00DB531A">
              <w:rPr>
                <w:sz w:val="20"/>
                <w:szCs w:val="20"/>
                <w:vertAlign w:val="superscript"/>
              </w:rPr>
              <w:t>st</w:t>
            </w:r>
            <w:r w:rsidR="00DB531A">
              <w:rPr>
                <w:sz w:val="20"/>
                <w:szCs w:val="20"/>
              </w:rPr>
              <w:t xml:space="preserve"> Generation</w:t>
            </w:r>
            <w:r>
              <w:rPr>
                <w:sz w:val="20"/>
                <w:szCs w:val="20"/>
              </w:rPr>
              <w:t xml:space="preserve"> (1880-1930)</w:t>
            </w:r>
          </w:p>
        </w:tc>
        <w:tc>
          <w:tcPr>
            <w:tcW w:w="1810" w:type="dxa"/>
            <w:vAlign w:val="center"/>
          </w:tcPr>
          <w:p w14:paraId="63579747" w14:textId="71618495" w:rsidR="00CB5149" w:rsidRDefault="00CB5149">
            <w:pPr>
              <w:spacing w:after="0" w:line="240" w:lineRule="auto"/>
              <w:jc w:val="left"/>
              <w:rPr>
                <w:rFonts w:cstheme="minorHAnsi"/>
                <w:bCs/>
                <w:sz w:val="20"/>
                <w:szCs w:val="20"/>
              </w:rPr>
              <w:pPrChange w:id="43" w:author="Catherine Foster" w:date="2020-04-13T19:44:00Z">
                <w:pPr>
                  <w:spacing w:after="0" w:line="240" w:lineRule="auto"/>
                  <w:jc w:val="center"/>
                </w:pPr>
              </w:pPrChange>
            </w:pPr>
            <w:r>
              <w:rPr>
                <w:rFonts w:cstheme="minorHAnsi"/>
                <w:bCs/>
                <w:sz w:val="20"/>
                <w:szCs w:val="20"/>
              </w:rPr>
              <w:t xml:space="preserve">First DH </w:t>
            </w:r>
            <w:r w:rsidR="00F16EC8">
              <w:rPr>
                <w:rFonts w:cstheme="minorHAnsi"/>
                <w:bCs/>
                <w:sz w:val="20"/>
                <w:szCs w:val="20"/>
              </w:rPr>
              <w:t>“best-available” technology</w:t>
            </w:r>
            <w:r>
              <w:rPr>
                <w:rFonts w:cstheme="minorHAnsi"/>
                <w:bCs/>
                <w:sz w:val="20"/>
                <w:szCs w:val="20"/>
              </w:rPr>
              <w:t xml:space="preserve"> based on </w:t>
            </w:r>
            <w:proofErr w:type="spellStart"/>
            <w:r>
              <w:rPr>
                <w:rFonts w:cstheme="minorHAnsi"/>
                <w:bCs/>
                <w:sz w:val="20"/>
                <w:szCs w:val="20"/>
              </w:rPr>
              <w:t>Birdsill</w:t>
            </w:r>
            <w:proofErr w:type="spellEnd"/>
            <w:r>
              <w:rPr>
                <w:rFonts w:cstheme="minorHAnsi"/>
                <w:bCs/>
                <w:sz w:val="20"/>
                <w:szCs w:val="20"/>
              </w:rPr>
              <w:t xml:space="preserve"> Holly designs</w:t>
            </w:r>
          </w:p>
        </w:tc>
        <w:tc>
          <w:tcPr>
            <w:tcW w:w="1812" w:type="dxa"/>
            <w:vAlign w:val="center"/>
          </w:tcPr>
          <w:p w14:paraId="1123B040" w14:textId="1241495D" w:rsidR="00CB5149" w:rsidRDefault="00CB5149">
            <w:pPr>
              <w:spacing w:after="0" w:line="240" w:lineRule="auto"/>
              <w:jc w:val="left"/>
              <w:rPr>
                <w:rFonts w:cstheme="minorHAnsi"/>
                <w:bCs/>
                <w:sz w:val="20"/>
                <w:szCs w:val="20"/>
              </w:rPr>
              <w:pPrChange w:id="44" w:author="Catherine Foster" w:date="2020-04-13T19:44:00Z">
                <w:pPr>
                  <w:spacing w:after="0" w:line="240" w:lineRule="auto"/>
                  <w:jc w:val="center"/>
                </w:pPr>
              </w:pPrChange>
            </w:pPr>
            <w:r>
              <w:rPr>
                <w:rFonts w:cstheme="minorHAnsi"/>
                <w:bCs/>
                <w:sz w:val="20"/>
                <w:szCs w:val="20"/>
              </w:rPr>
              <w:t>Fossil-fueled boilers; steam system with steam pipes, condensate return</w:t>
            </w:r>
          </w:p>
        </w:tc>
        <w:tc>
          <w:tcPr>
            <w:tcW w:w="1326" w:type="dxa"/>
            <w:vAlign w:val="center"/>
          </w:tcPr>
          <w:p w14:paraId="617508F2" w14:textId="59259075" w:rsidR="00CB5149" w:rsidRPr="007B03B6" w:rsidRDefault="00CB5149" w:rsidP="00E517E8">
            <w:pPr>
              <w:spacing w:after="0" w:line="240" w:lineRule="auto"/>
              <w:jc w:val="center"/>
              <w:rPr>
                <w:rFonts w:cstheme="minorHAnsi"/>
                <w:bCs/>
                <w:sz w:val="20"/>
                <w:szCs w:val="20"/>
              </w:rPr>
            </w:pPr>
            <w:r>
              <w:rPr>
                <w:rFonts w:cstheme="minorHAnsi"/>
                <w:bCs/>
                <w:sz w:val="20"/>
                <w:szCs w:val="20"/>
              </w:rPr>
              <w:t>Coal</w:t>
            </w:r>
          </w:p>
        </w:tc>
        <w:tc>
          <w:tcPr>
            <w:tcW w:w="1138" w:type="dxa"/>
            <w:vAlign w:val="center"/>
          </w:tcPr>
          <w:p w14:paraId="7D2AA999" w14:textId="49EDF453" w:rsidR="00CB5149" w:rsidRPr="007B03B6" w:rsidRDefault="00CB5149" w:rsidP="00E517E8">
            <w:pPr>
              <w:spacing w:after="0" w:line="240" w:lineRule="auto"/>
              <w:jc w:val="center"/>
              <w:rPr>
                <w:rFonts w:cstheme="minorHAnsi"/>
                <w:bCs/>
                <w:sz w:val="20"/>
                <w:szCs w:val="20"/>
              </w:rPr>
            </w:pPr>
            <w:r>
              <w:rPr>
                <w:rFonts w:cstheme="minorHAnsi"/>
                <w:bCs/>
                <w:sz w:val="20"/>
                <w:szCs w:val="20"/>
              </w:rPr>
              <w:t>Steam</w:t>
            </w:r>
          </w:p>
        </w:tc>
        <w:tc>
          <w:tcPr>
            <w:tcW w:w="1327" w:type="dxa"/>
            <w:vAlign w:val="center"/>
          </w:tcPr>
          <w:p w14:paraId="0C74DD37" w14:textId="48C2FA34" w:rsidR="00CB5149" w:rsidRPr="007B03B6" w:rsidRDefault="00CB5149" w:rsidP="00E517E8">
            <w:pPr>
              <w:spacing w:after="0" w:line="240" w:lineRule="auto"/>
              <w:jc w:val="center"/>
              <w:rPr>
                <w:rFonts w:cstheme="minorHAnsi"/>
                <w:bCs/>
                <w:sz w:val="20"/>
                <w:szCs w:val="20"/>
              </w:rPr>
            </w:pPr>
            <w:r>
              <w:rPr>
                <w:rFonts w:cstheme="minorHAnsi"/>
                <w:bCs/>
                <w:sz w:val="20"/>
                <w:szCs w:val="20"/>
              </w:rPr>
              <w:t>215</w:t>
            </w:r>
          </w:p>
        </w:tc>
        <w:tc>
          <w:tcPr>
            <w:tcW w:w="1327" w:type="dxa"/>
            <w:vAlign w:val="center"/>
          </w:tcPr>
          <w:p w14:paraId="252A622E" w14:textId="7B0585DD" w:rsidR="00CB5149" w:rsidRPr="007B03B6" w:rsidRDefault="00CB5149" w:rsidP="00E517E8">
            <w:pPr>
              <w:spacing w:after="0" w:line="240" w:lineRule="auto"/>
              <w:jc w:val="center"/>
              <w:rPr>
                <w:rFonts w:cstheme="minorHAnsi"/>
                <w:bCs/>
                <w:sz w:val="20"/>
                <w:szCs w:val="20"/>
              </w:rPr>
            </w:pPr>
            <w:r>
              <w:rPr>
                <w:rFonts w:cstheme="minorHAnsi"/>
                <w:bCs/>
                <w:sz w:val="20"/>
                <w:szCs w:val="20"/>
              </w:rPr>
              <w:t>200</w:t>
            </w:r>
          </w:p>
        </w:tc>
      </w:tr>
      <w:tr w:rsidR="00033A98" w:rsidRPr="007B03B6" w14:paraId="028701DA" w14:textId="77777777" w:rsidTr="00557966">
        <w:trPr>
          <w:cantSplit/>
          <w:trHeight w:val="511"/>
          <w:jc w:val="center"/>
        </w:trPr>
        <w:tc>
          <w:tcPr>
            <w:tcW w:w="1183" w:type="dxa"/>
            <w:vAlign w:val="center"/>
          </w:tcPr>
          <w:p w14:paraId="7CCA9BCD" w14:textId="71B821C1" w:rsidR="00CB5149" w:rsidRPr="007B03B6" w:rsidRDefault="00CB5149" w:rsidP="00E517E8">
            <w:pPr>
              <w:spacing w:after="0" w:line="240" w:lineRule="auto"/>
              <w:jc w:val="left"/>
              <w:rPr>
                <w:sz w:val="20"/>
                <w:szCs w:val="20"/>
              </w:rPr>
            </w:pPr>
            <w:r>
              <w:rPr>
                <w:sz w:val="20"/>
                <w:szCs w:val="20"/>
              </w:rPr>
              <w:t>2</w:t>
            </w:r>
            <w:r w:rsidR="00DB531A" w:rsidRPr="00DB531A">
              <w:rPr>
                <w:sz w:val="20"/>
                <w:szCs w:val="20"/>
                <w:vertAlign w:val="superscript"/>
              </w:rPr>
              <w:t>nd</w:t>
            </w:r>
            <w:r w:rsidR="00DB531A">
              <w:rPr>
                <w:sz w:val="20"/>
                <w:szCs w:val="20"/>
              </w:rPr>
              <w:t xml:space="preserve"> Generation</w:t>
            </w:r>
            <w:r>
              <w:rPr>
                <w:sz w:val="20"/>
                <w:szCs w:val="20"/>
              </w:rPr>
              <w:t xml:space="preserve"> (1930-1980)</w:t>
            </w:r>
          </w:p>
        </w:tc>
        <w:tc>
          <w:tcPr>
            <w:tcW w:w="1810" w:type="dxa"/>
            <w:vAlign w:val="center"/>
          </w:tcPr>
          <w:p w14:paraId="438A445E" w14:textId="5AA058C0" w:rsidR="00CB5149" w:rsidRDefault="00F16EC8">
            <w:pPr>
              <w:spacing w:after="0" w:line="240" w:lineRule="auto"/>
              <w:jc w:val="left"/>
              <w:rPr>
                <w:rFonts w:cstheme="minorHAnsi"/>
                <w:bCs/>
                <w:sz w:val="20"/>
                <w:szCs w:val="20"/>
              </w:rPr>
              <w:pPrChange w:id="45" w:author="Catherine Foster" w:date="2020-04-13T19:44:00Z">
                <w:pPr>
                  <w:spacing w:after="0" w:line="240" w:lineRule="auto"/>
                  <w:jc w:val="center"/>
                </w:pPr>
              </w:pPrChange>
            </w:pPr>
            <w:r>
              <w:rPr>
                <w:rFonts w:cstheme="minorHAnsi"/>
                <w:bCs/>
                <w:sz w:val="20"/>
                <w:szCs w:val="20"/>
              </w:rPr>
              <w:t>First European commercial systems; best-available technology</w:t>
            </w:r>
          </w:p>
        </w:tc>
        <w:tc>
          <w:tcPr>
            <w:tcW w:w="1812" w:type="dxa"/>
            <w:vAlign w:val="center"/>
          </w:tcPr>
          <w:p w14:paraId="5D7AF707" w14:textId="352C7979" w:rsidR="00CB5149" w:rsidRDefault="00CB5149">
            <w:pPr>
              <w:spacing w:after="0" w:line="240" w:lineRule="auto"/>
              <w:jc w:val="left"/>
              <w:rPr>
                <w:rFonts w:cstheme="minorHAnsi"/>
                <w:bCs/>
                <w:sz w:val="20"/>
                <w:szCs w:val="20"/>
              </w:rPr>
              <w:pPrChange w:id="46" w:author="Catherine Foster" w:date="2020-04-13T19:44:00Z">
                <w:pPr>
                  <w:spacing w:after="0" w:line="240" w:lineRule="auto"/>
                  <w:jc w:val="center"/>
                </w:pPr>
              </w:pPrChange>
            </w:pPr>
            <w:r>
              <w:rPr>
                <w:rFonts w:cstheme="minorHAnsi"/>
                <w:bCs/>
                <w:sz w:val="20"/>
                <w:szCs w:val="20"/>
              </w:rPr>
              <w:t>Large “build on site” stations</w:t>
            </w:r>
            <w:r w:rsidR="00F16EC8">
              <w:rPr>
                <w:rFonts w:cstheme="minorHAnsi"/>
                <w:bCs/>
                <w:sz w:val="20"/>
                <w:szCs w:val="20"/>
              </w:rPr>
              <w:t>; boilers and co-generation</w:t>
            </w:r>
          </w:p>
        </w:tc>
        <w:tc>
          <w:tcPr>
            <w:tcW w:w="1326" w:type="dxa"/>
            <w:vAlign w:val="center"/>
          </w:tcPr>
          <w:p w14:paraId="03C8062E" w14:textId="212D2F44" w:rsidR="00CB5149" w:rsidRPr="007B03B6" w:rsidRDefault="00CB5149" w:rsidP="00E517E8">
            <w:pPr>
              <w:spacing w:after="0" w:line="240" w:lineRule="auto"/>
              <w:jc w:val="center"/>
              <w:rPr>
                <w:rFonts w:cstheme="minorHAnsi"/>
                <w:bCs/>
                <w:sz w:val="20"/>
                <w:szCs w:val="20"/>
              </w:rPr>
            </w:pPr>
            <w:r>
              <w:rPr>
                <w:rFonts w:cstheme="minorHAnsi"/>
                <w:bCs/>
                <w:sz w:val="20"/>
                <w:szCs w:val="20"/>
              </w:rPr>
              <w:t>Coal, natural gas, oil</w:t>
            </w:r>
          </w:p>
        </w:tc>
        <w:tc>
          <w:tcPr>
            <w:tcW w:w="1138" w:type="dxa"/>
            <w:vAlign w:val="center"/>
          </w:tcPr>
          <w:p w14:paraId="2BA1CC2F" w14:textId="1C20B9C7" w:rsidR="00CB5149" w:rsidRPr="007B03B6" w:rsidRDefault="00CB5149" w:rsidP="00E517E8">
            <w:pPr>
              <w:spacing w:after="0" w:line="240" w:lineRule="auto"/>
              <w:jc w:val="center"/>
              <w:rPr>
                <w:rFonts w:cstheme="minorHAnsi"/>
                <w:bCs/>
                <w:sz w:val="20"/>
                <w:szCs w:val="20"/>
              </w:rPr>
            </w:pPr>
            <w:r>
              <w:rPr>
                <w:rFonts w:cstheme="minorHAnsi"/>
                <w:bCs/>
                <w:sz w:val="20"/>
                <w:szCs w:val="20"/>
              </w:rPr>
              <w:t>Pressurized hot water</w:t>
            </w:r>
          </w:p>
        </w:tc>
        <w:tc>
          <w:tcPr>
            <w:tcW w:w="1327" w:type="dxa"/>
            <w:vAlign w:val="center"/>
          </w:tcPr>
          <w:p w14:paraId="7922E6C3" w14:textId="1DED5B7C" w:rsidR="00CB5149" w:rsidRPr="007B03B6" w:rsidRDefault="00CB5149" w:rsidP="00E517E8">
            <w:pPr>
              <w:spacing w:after="0" w:line="240" w:lineRule="auto"/>
              <w:jc w:val="center"/>
              <w:rPr>
                <w:rFonts w:cstheme="minorHAnsi"/>
                <w:bCs/>
                <w:sz w:val="20"/>
                <w:szCs w:val="20"/>
              </w:rPr>
            </w:pPr>
            <w:r>
              <w:rPr>
                <w:rFonts w:cstheme="minorHAnsi"/>
                <w:bCs/>
                <w:sz w:val="20"/>
                <w:szCs w:val="20"/>
              </w:rPr>
              <w:t>120</w:t>
            </w:r>
          </w:p>
        </w:tc>
        <w:tc>
          <w:tcPr>
            <w:tcW w:w="1327" w:type="dxa"/>
            <w:vAlign w:val="center"/>
          </w:tcPr>
          <w:p w14:paraId="4AFBAFD0" w14:textId="35DB629D" w:rsidR="00CB5149" w:rsidRPr="007B03B6" w:rsidRDefault="00CB5149" w:rsidP="00E517E8">
            <w:pPr>
              <w:spacing w:after="0" w:line="240" w:lineRule="auto"/>
              <w:jc w:val="center"/>
              <w:rPr>
                <w:rFonts w:cstheme="minorHAnsi"/>
                <w:bCs/>
                <w:sz w:val="20"/>
                <w:szCs w:val="20"/>
              </w:rPr>
            </w:pPr>
            <w:r>
              <w:rPr>
                <w:rFonts w:cstheme="minorHAnsi"/>
                <w:bCs/>
                <w:sz w:val="20"/>
                <w:szCs w:val="20"/>
              </w:rPr>
              <w:t>70</w:t>
            </w:r>
          </w:p>
        </w:tc>
      </w:tr>
      <w:tr w:rsidR="00033A98" w:rsidRPr="00BB23B8" w14:paraId="109D996A" w14:textId="77777777" w:rsidTr="00557966">
        <w:trPr>
          <w:cantSplit/>
          <w:trHeight w:val="32"/>
          <w:jc w:val="center"/>
        </w:trPr>
        <w:tc>
          <w:tcPr>
            <w:tcW w:w="1183" w:type="dxa"/>
            <w:vAlign w:val="center"/>
          </w:tcPr>
          <w:p w14:paraId="2F2822B5" w14:textId="0B13FC8F" w:rsidR="00CB5149" w:rsidRPr="007B03B6" w:rsidRDefault="00CB5149" w:rsidP="00E517E8">
            <w:pPr>
              <w:spacing w:after="0" w:line="240" w:lineRule="auto"/>
              <w:jc w:val="left"/>
              <w:rPr>
                <w:sz w:val="20"/>
                <w:szCs w:val="20"/>
              </w:rPr>
            </w:pPr>
            <w:r>
              <w:rPr>
                <w:sz w:val="20"/>
                <w:szCs w:val="20"/>
              </w:rPr>
              <w:t>3</w:t>
            </w:r>
            <w:r w:rsidR="00DB531A" w:rsidRPr="00DB531A">
              <w:rPr>
                <w:sz w:val="20"/>
                <w:szCs w:val="20"/>
                <w:vertAlign w:val="superscript"/>
              </w:rPr>
              <w:t>rd</w:t>
            </w:r>
            <w:r w:rsidR="00DB531A">
              <w:rPr>
                <w:sz w:val="20"/>
                <w:szCs w:val="20"/>
              </w:rPr>
              <w:t xml:space="preserve"> Generation</w:t>
            </w:r>
            <w:r>
              <w:rPr>
                <w:sz w:val="20"/>
                <w:szCs w:val="20"/>
              </w:rPr>
              <w:t xml:space="preserve"> (1980-2020)</w:t>
            </w:r>
          </w:p>
        </w:tc>
        <w:tc>
          <w:tcPr>
            <w:tcW w:w="1810" w:type="dxa"/>
            <w:vAlign w:val="center"/>
          </w:tcPr>
          <w:p w14:paraId="4A97F9D3" w14:textId="2C4DE80E" w:rsidR="00CB5149" w:rsidRPr="00BB23B8" w:rsidRDefault="00F16EC8">
            <w:pPr>
              <w:spacing w:after="0" w:line="240" w:lineRule="auto"/>
              <w:jc w:val="left"/>
              <w:rPr>
                <w:rFonts w:cstheme="minorHAnsi"/>
                <w:bCs/>
                <w:sz w:val="20"/>
                <w:szCs w:val="20"/>
              </w:rPr>
              <w:pPrChange w:id="47" w:author="Catherine Foster" w:date="2020-04-13T19:44:00Z">
                <w:pPr>
                  <w:spacing w:after="0" w:line="240" w:lineRule="auto"/>
                  <w:jc w:val="center"/>
                </w:pPr>
              </w:pPrChange>
            </w:pPr>
            <w:r>
              <w:rPr>
                <w:rFonts w:cstheme="minorHAnsi"/>
                <w:bCs/>
                <w:sz w:val="20"/>
                <w:szCs w:val="20"/>
              </w:rPr>
              <w:t>International oil crisis; energy independence</w:t>
            </w:r>
          </w:p>
        </w:tc>
        <w:tc>
          <w:tcPr>
            <w:tcW w:w="1812" w:type="dxa"/>
            <w:vAlign w:val="center"/>
          </w:tcPr>
          <w:p w14:paraId="78A2C235" w14:textId="470A0EF7" w:rsidR="00CB5149" w:rsidRPr="00BB23B8" w:rsidRDefault="005A6A2D">
            <w:pPr>
              <w:spacing w:after="0" w:line="240" w:lineRule="auto"/>
              <w:jc w:val="left"/>
              <w:rPr>
                <w:rFonts w:cstheme="minorHAnsi"/>
                <w:bCs/>
                <w:sz w:val="20"/>
                <w:szCs w:val="20"/>
              </w:rPr>
              <w:pPrChange w:id="48" w:author="Catherine Foster" w:date="2020-04-13T19:44:00Z">
                <w:pPr>
                  <w:spacing w:after="0" w:line="240" w:lineRule="auto"/>
                  <w:jc w:val="center"/>
                </w:pPr>
              </w:pPrChange>
            </w:pPr>
            <w:r>
              <w:rPr>
                <w:rFonts w:cstheme="minorHAnsi"/>
                <w:bCs/>
                <w:sz w:val="20"/>
                <w:szCs w:val="20"/>
              </w:rPr>
              <w:t>“Scandinavian system</w:t>
            </w:r>
            <w:r w:rsidR="00E517E8">
              <w:rPr>
                <w:rFonts w:cstheme="minorHAnsi"/>
                <w:bCs/>
                <w:sz w:val="20"/>
                <w:szCs w:val="20"/>
              </w:rPr>
              <w:t>”</w:t>
            </w:r>
            <w:r>
              <w:rPr>
                <w:rFonts w:cstheme="minorHAnsi"/>
                <w:bCs/>
                <w:sz w:val="20"/>
                <w:szCs w:val="20"/>
              </w:rPr>
              <w:t>; p</w:t>
            </w:r>
            <w:r w:rsidR="00CB5149">
              <w:rPr>
                <w:rFonts w:cstheme="minorHAnsi"/>
                <w:bCs/>
                <w:sz w:val="20"/>
                <w:szCs w:val="20"/>
              </w:rPr>
              <w:t>re-insulated pipes; industrialized compact substations</w:t>
            </w:r>
          </w:p>
        </w:tc>
        <w:tc>
          <w:tcPr>
            <w:tcW w:w="1326" w:type="dxa"/>
            <w:vAlign w:val="center"/>
          </w:tcPr>
          <w:p w14:paraId="31C8334D" w14:textId="6513226C" w:rsidR="00CB5149" w:rsidRPr="00BB23B8" w:rsidRDefault="005A6A2D" w:rsidP="00E517E8">
            <w:pPr>
              <w:spacing w:after="0" w:line="240" w:lineRule="auto"/>
              <w:jc w:val="center"/>
              <w:rPr>
                <w:rFonts w:cstheme="minorHAnsi"/>
                <w:bCs/>
                <w:sz w:val="20"/>
                <w:szCs w:val="20"/>
              </w:rPr>
            </w:pPr>
            <w:r>
              <w:rPr>
                <w:rFonts w:cstheme="minorHAnsi"/>
                <w:bCs/>
                <w:sz w:val="20"/>
                <w:szCs w:val="20"/>
              </w:rPr>
              <w:t>Increased use of biomass and industrial “waste heat”</w:t>
            </w:r>
          </w:p>
        </w:tc>
        <w:tc>
          <w:tcPr>
            <w:tcW w:w="1138" w:type="dxa"/>
            <w:vAlign w:val="center"/>
          </w:tcPr>
          <w:p w14:paraId="6864D7A1" w14:textId="2EDD0853" w:rsidR="00CB5149" w:rsidRPr="00BB23B8" w:rsidRDefault="00CB5149" w:rsidP="00E517E8">
            <w:pPr>
              <w:spacing w:after="0" w:line="240" w:lineRule="auto"/>
              <w:jc w:val="center"/>
              <w:rPr>
                <w:rFonts w:cstheme="minorHAnsi"/>
                <w:bCs/>
                <w:sz w:val="20"/>
                <w:szCs w:val="20"/>
              </w:rPr>
            </w:pPr>
            <w:r>
              <w:rPr>
                <w:rFonts w:cstheme="minorHAnsi"/>
                <w:bCs/>
                <w:sz w:val="20"/>
                <w:szCs w:val="20"/>
              </w:rPr>
              <w:t>Hot water</w:t>
            </w:r>
          </w:p>
        </w:tc>
        <w:tc>
          <w:tcPr>
            <w:tcW w:w="1327" w:type="dxa"/>
            <w:vAlign w:val="center"/>
          </w:tcPr>
          <w:p w14:paraId="7FB12057" w14:textId="3C62EE36" w:rsidR="00CB5149" w:rsidRPr="00BB23B8" w:rsidRDefault="00CB5149" w:rsidP="00E517E8">
            <w:pPr>
              <w:spacing w:after="0" w:line="240" w:lineRule="auto"/>
              <w:jc w:val="center"/>
              <w:rPr>
                <w:rFonts w:cstheme="minorHAnsi"/>
                <w:bCs/>
                <w:sz w:val="20"/>
                <w:szCs w:val="20"/>
              </w:rPr>
            </w:pPr>
            <w:r>
              <w:rPr>
                <w:rFonts w:cstheme="minorHAnsi"/>
                <w:bCs/>
                <w:sz w:val="20"/>
                <w:szCs w:val="20"/>
              </w:rPr>
              <w:t>90</w:t>
            </w:r>
          </w:p>
        </w:tc>
        <w:tc>
          <w:tcPr>
            <w:tcW w:w="1327" w:type="dxa"/>
            <w:vAlign w:val="center"/>
          </w:tcPr>
          <w:p w14:paraId="4932962D" w14:textId="3A596AE7" w:rsidR="00CB5149" w:rsidRPr="00BB23B8" w:rsidRDefault="00CB5149" w:rsidP="00E517E8">
            <w:pPr>
              <w:spacing w:after="0" w:line="240" w:lineRule="auto"/>
              <w:jc w:val="center"/>
              <w:rPr>
                <w:rFonts w:cstheme="minorHAnsi"/>
                <w:bCs/>
                <w:sz w:val="20"/>
                <w:szCs w:val="20"/>
              </w:rPr>
            </w:pPr>
            <w:r>
              <w:rPr>
                <w:rFonts w:cstheme="minorHAnsi"/>
                <w:bCs/>
                <w:sz w:val="20"/>
                <w:szCs w:val="20"/>
              </w:rPr>
              <w:t>40</w:t>
            </w:r>
          </w:p>
        </w:tc>
      </w:tr>
      <w:tr w:rsidR="00033A98" w:rsidRPr="00BB23B8" w14:paraId="1C363DD4" w14:textId="4F0217D0" w:rsidTr="00557966">
        <w:trPr>
          <w:cantSplit/>
          <w:trHeight w:val="32"/>
          <w:jc w:val="center"/>
        </w:trPr>
        <w:tc>
          <w:tcPr>
            <w:tcW w:w="1183" w:type="dxa"/>
            <w:vAlign w:val="center"/>
          </w:tcPr>
          <w:p w14:paraId="632819E8" w14:textId="7F511E53" w:rsidR="00CB5149" w:rsidRPr="007B03B6" w:rsidRDefault="00CB5149" w:rsidP="00E517E8">
            <w:pPr>
              <w:spacing w:after="0" w:line="240" w:lineRule="auto"/>
              <w:jc w:val="left"/>
              <w:rPr>
                <w:sz w:val="20"/>
                <w:szCs w:val="20"/>
              </w:rPr>
            </w:pPr>
            <w:r>
              <w:rPr>
                <w:sz w:val="20"/>
                <w:szCs w:val="20"/>
              </w:rPr>
              <w:lastRenderedPageBreak/>
              <w:t>4</w:t>
            </w:r>
            <w:r w:rsidR="00DB531A" w:rsidRPr="00DB531A">
              <w:rPr>
                <w:sz w:val="20"/>
                <w:szCs w:val="20"/>
                <w:vertAlign w:val="superscript"/>
              </w:rPr>
              <w:t>th</w:t>
            </w:r>
            <w:r w:rsidR="00DB531A">
              <w:rPr>
                <w:sz w:val="20"/>
                <w:szCs w:val="20"/>
              </w:rPr>
              <w:t xml:space="preserve"> Generation</w:t>
            </w:r>
            <w:r>
              <w:rPr>
                <w:sz w:val="20"/>
                <w:szCs w:val="20"/>
              </w:rPr>
              <w:t xml:space="preserve"> (2020-2050)</w:t>
            </w:r>
            <w:r w:rsidR="005A6A2D">
              <w:rPr>
                <w:sz w:val="20"/>
                <w:szCs w:val="20"/>
              </w:rPr>
              <w:t xml:space="preserve"> [proposed]</w:t>
            </w:r>
          </w:p>
        </w:tc>
        <w:tc>
          <w:tcPr>
            <w:tcW w:w="1810" w:type="dxa"/>
            <w:vAlign w:val="center"/>
          </w:tcPr>
          <w:p w14:paraId="1F448C30" w14:textId="77647CC2" w:rsidR="00CB5149" w:rsidRPr="00BB23B8" w:rsidRDefault="005A6A2D">
            <w:pPr>
              <w:spacing w:after="0" w:line="240" w:lineRule="auto"/>
              <w:jc w:val="left"/>
              <w:rPr>
                <w:rFonts w:cstheme="minorHAnsi"/>
                <w:bCs/>
                <w:sz w:val="20"/>
                <w:szCs w:val="20"/>
              </w:rPr>
              <w:pPrChange w:id="49" w:author="Catherine Foster" w:date="2020-04-13T19:46:00Z">
                <w:pPr>
                  <w:spacing w:after="0" w:line="240" w:lineRule="auto"/>
                  <w:jc w:val="center"/>
                </w:pPr>
              </w:pPrChange>
            </w:pPr>
            <w:r>
              <w:rPr>
                <w:rFonts w:cstheme="minorHAnsi"/>
                <w:bCs/>
                <w:sz w:val="20"/>
                <w:szCs w:val="20"/>
              </w:rPr>
              <w:t>Reducing CO</w:t>
            </w:r>
            <w:r w:rsidRPr="009D5E48">
              <w:rPr>
                <w:rFonts w:cstheme="minorHAnsi"/>
                <w:bCs/>
                <w:sz w:val="20"/>
                <w:szCs w:val="20"/>
                <w:vertAlign w:val="subscript"/>
              </w:rPr>
              <w:t>2</w:t>
            </w:r>
            <w:r>
              <w:rPr>
                <w:rFonts w:cstheme="minorHAnsi"/>
                <w:bCs/>
                <w:sz w:val="20"/>
                <w:szCs w:val="20"/>
              </w:rPr>
              <w:t xml:space="preserve"> emissions to address change; leveraging networking and building envelope advances</w:t>
            </w:r>
          </w:p>
        </w:tc>
        <w:tc>
          <w:tcPr>
            <w:tcW w:w="1812" w:type="dxa"/>
            <w:vAlign w:val="center"/>
          </w:tcPr>
          <w:p w14:paraId="2AA9EE84" w14:textId="2087F9C3" w:rsidR="00CB5149" w:rsidRPr="00BB23B8" w:rsidRDefault="00CB5149">
            <w:pPr>
              <w:spacing w:after="0" w:line="240" w:lineRule="auto"/>
              <w:jc w:val="left"/>
              <w:rPr>
                <w:rFonts w:cstheme="minorHAnsi"/>
                <w:bCs/>
                <w:sz w:val="20"/>
                <w:szCs w:val="20"/>
              </w:rPr>
              <w:pPrChange w:id="50" w:author="Catherine Foster" w:date="2020-04-13T19:46:00Z">
                <w:pPr>
                  <w:spacing w:after="0" w:line="240" w:lineRule="auto"/>
                  <w:jc w:val="center"/>
                </w:pPr>
              </w:pPrChange>
            </w:pPr>
            <w:r>
              <w:rPr>
                <w:rFonts w:cstheme="minorHAnsi"/>
                <w:bCs/>
                <w:sz w:val="20"/>
                <w:szCs w:val="20"/>
              </w:rPr>
              <w:t>Low energy demand; “smart energy” management of sources, distribution and consumption</w:t>
            </w:r>
          </w:p>
        </w:tc>
        <w:tc>
          <w:tcPr>
            <w:tcW w:w="1326" w:type="dxa"/>
            <w:vAlign w:val="center"/>
          </w:tcPr>
          <w:p w14:paraId="2D258BBD" w14:textId="5471C911" w:rsidR="00CB5149" w:rsidRPr="00BB23B8" w:rsidRDefault="005A6A2D" w:rsidP="00E517E8">
            <w:pPr>
              <w:spacing w:after="0" w:line="240" w:lineRule="auto"/>
              <w:jc w:val="center"/>
              <w:rPr>
                <w:rFonts w:cstheme="minorHAnsi"/>
                <w:bCs/>
                <w:sz w:val="20"/>
                <w:szCs w:val="20"/>
              </w:rPr>
            </w:pPr>
            <w:r>
              <w:rPr>
                <w:rFonts w:cstheme="minorHAnsi"/>
                <w:bCs/>
                <w:sz w:val="20"/>
                <w:szCs w:val="20"/>
              </w:rPr>
              <w:t xml:space="preserve">Increased use of renewable energy, “recycled heat”, </w:t>
            </w:r>
            <w:r w:rsidR="00941959">
              <w:rPr>
                <w:rFonts w:cstheme="minorHAnsi"/>
                <w:bCs/>
                <w:sz w:val="20"/>
                <w:szCs w:val="20"/>
              </w:rPr>
              <w:t>and</w:t>
            </w:r>
            <w:r>
              <w:rPr>
                <w:rFonts w:cstheme="minorHAnsi"/>
                <w:bCs/>
                <w:sz w:val="20"/>
                <w:szCs w:val="20"/>
              </w:rPr>
              <w:t xml:space="preserve"> “ambient heat” resources</w:t>
            </w:r>
          </w:p>
        </w:tc>
        <w:tc>
          <w:tcPr>
            <w:tcW w:w="1138" w:type="dxa"/>
            <w:vAlign w:val="center"/>
          </w:tcPr>
          <w:p w14:paraId="29FFCB4E" w14:textId="7095349C" w:rsidR="00CB5149" w:rsidRPr="00BB23B8" w:rsidRDefault="00CB5149" w:rsidP="00E517E8">
            <w:pPr>
              <w:spacing w:after="0" w:line="240" w:lineRule="auto"/>
              <w:jc w:val="center"/>
              <w:rPr>
                <w:rFonts w:cstheme="minorHAnsi"/>
                <w:bCs/>
                <w:sz w:val="20"/>
                <w:szCs w:val="20"/>
              </w:rPr>
            </w:pPr>
            <w:r>
              <w:rPr>
                <w:rFonts w:cstheme="minorHAnsi"/>
                <w:bCs/>
                <w:sz w:val="20"/>
                <w:szCs w:val="20"/>
              </w:rPr>
              <w:t>Warm water</w:t>
            </w:r>
          </w:p>
        </w:tc>
        <w:tc>
          <w:tcPr>
            <w:tcW w:w="1327" w:type="dxa"/>
            <w:vAlign w:val="center"/>
          </w:tcPr>
          <w:p w14:paraId="0086FF60" w14:textId="2EBB78C2" w:rsidR="00CB5149" w:rsidRPr="00BB23B8" w:rsidRDefault="00CB5149" w:rsidP="00E517E8">
            <w:pPr>
              <w:spacing w:after="0" w:line="240" w:lineRule="auto"/>
              <w:jc w:val="center"/>
              <w:rPr>
                <w:rFonts w:cstheme="minorHAnsi"/>
                <w:bCs/>
                <w:sz w:val="20"/>
                <w:szCs w:val="20"/>
              </w:rPr>
            </w:pPr>
            <w:r>
              <w:rPr>
                <w:rFonts w:cstheme="minorHAnsi"/>
                <w:bCs/>
                <w:sz w:val="20"/>
                <w:szCs w:val="20"/>
              </w:rPr>
              <w:t>50</w:t>
            </w:r>
            <w:r w:rsidR="00F16EC8">
              <w:rPr>
                <w:rFonts w:cstheme="minorHAnsi"/>
                <w:bCs/>
                <w:sz w:val="20"/>
                <w:szCs w:val="20"/>
              </w:rPr>
              <w:t xml:space="preserve"> to 70</w:t>
            </w:r>
          </w:p>
        </w:tc>
        <w:tc>
          <w:tcPr>
            <w:tcW w:w="1327" w:type="dxa"/>
            <w:vAlign w:val="center"/>
          </w:tcPr>
          <w:p w14:paraId="710705BC" w14:textId="2D548127" w:rsidR="00CB5149" w:rsidRPr="00BB23B8" w:rsidRDefault="00F16EC8" w:rsidP="00E517E8">
            <w:pPr>
              <w:spacing w:after="0" w:line="240" w:lineRule="auto"/>
              <w:jc w:val="center"/>
              <w:rPr>
                <w:rFonts w:cstheme="minorHAnsi"/>
                <w:bCs/>
                <w:sz w:val="20"/>
                <w:szCs w:val="20"/>
              </w:rPr>
            </w:pPr>
            <w:r>
              <w:rPr>
                <w:rFonts w:cstheme="minorHAnsi"/>
                <w:bCs/>
                <w:sz w:val="20"/>
                <w:szCs w:val="20"/>
              </w:rPr>
              <w:t>20 to 40</w:t>
            </w:r>
          </w:p>
        </w:tc>
      </w:tr>
    </w:tbl>
    <w:p w14:paraId="2765A7A1" w14:textId="3CF152B1" w:rsidR="00D501BB" w:rsidRPr="006F6E53" w:rsidRDefault="00D832F5" w:rsidP="00D832F5">
      <w:pPr>
        <w:pStyle w:val="NoSpacing"/>
        <w:rPr>
          <w:rFonts w:ascii="Times New Roman" w:hAnsi="Times New Roman" w:cs="Times New Roman"/>
          <w:rPrChange w:id="51" w:author="Catherine Foster" w:date="2020-04-13T19:46:00Z">
            <w:rPr/>
          </w:rPrChange>
        </w:rPr>
      </w:pPr>
      <w:r w:rsidRPr="006F6E53">
        <w:rPr>
          <w:rFonts w:ascii="Times New Roman" w:hAnsi="Times New Roman" w:cs="Times New Roman"/>
          <w:rPrChange w:id="52" w:author="Catherine Foster" w:date="2020-04-13T19:46:00Z">
            <w:rPr/>
          </w:rPrChange>
        </w:rPr>
        <w:t xml:space="preserve">(Source:  Lund, 2014; </w:t>
      </w:r>
      <w:proofErr w:type="spellStart"/>
      <w:r w:rsidRPr="006F6E53">
        <w:rPr>
          <w:rFonts w:ascii="Times New Roman" w:hAnsi="Times New Roman" w:cs="Times New Roman"/>
          <w:rPrChange w:id="53" w:author="Catherine Foster" w:date="2020-04-13T19:46:00Z">
            <w:rPr/>
          </w:rPrChange>
        </w:rPr>
        <w:t>Averfalk</w:t>
      </w:r>
      <w:proofErr w:type="spellEnd"/>
      <w:r w:rsidRPr="006F6E53">
        <w:rPr>
          <w:rFonts w:ascii="Times New Roman" w:hAnsi="Times New Roman" w:cs="Times New Roman"/>
          <w:rPrChange w:id="54" w:author="Catherine Foster" w:date="2020-04-13T19:46:00Z">
            <w:rPr/>
          </w:rPrChange>
        </w:rPr>
        <w:t xml:space="preserve">, 2017; Lund, 2018)  </w:t>
      </w:r>
    </w:p>
    <w:p w14:paraId="7E2860D6" w14:textId="77777777" w:rsidR="00D832F5" w:rsidRDefault="00D832F5" w:rsidP="00D832F5">
      <w:pPr>
        <w:pStyle w:val="NoSpacing"/>
      </w:pPr>
    </w:p>
    <w:p w14:paraId="28B9FD8B" w14:textId="07D56670" w:rsidR="000544E4" w:rsidRDefault="00184150" w:rsidP="000B360E">
      <w:r>
        <w:t xml:space="preserve">As </w:t>
      </w:r>
      <w:r w:rsidR="00033A98">
        <w:fldChar w:fldCharType="begin"/>
      </w:r>
      <w:r w:rsidR="00033A98">
        <w:instrText xml:space="preserve"> REF _Ref4603216 \h </w:instrText>
      </w:r>
      <w:r w:rsidR="00033A98">
        <w:fldChar w:fldCharType="separate"/>
      </w:r>
      <w:r w:rsidR="00B872FD">
        <w:t xml:space="preserve">Table </w:t>
      </w:r>
      <w:r w:rsidR="00B872FD">
        <w:rPr>
          <w:noProof/>
        </w:rPr>
        <w:t>1</w:t>
      </w:r>
      <w:r w:rsidR="00B872FD">
        <w:t>.</w:t>
      </w:r>
      <w:r w:rsidR="00B872FD">
        <w:rPr>
          <w:noProof/>
        </w:rPr>
        <w:t>1</w:t>
      </w:r>
      <w:r w:rsidR="00033A98">
        <w:fldChar w:fldCharType="end"/>
      </w:r>
      <w:r w:rsidR="00033A98">
        <w:t xml:space="preserve"> </w:t>
      </w:r>
      <w:r>
        <w:t xml:space="preserve">illustrates, </w:t>
      </w:r>
      <w:r w:rsidR="00E517E8">
        <w:t xml:space="preserve">from 1880 until today, </w:t>
      </w:r>
      <w:r>
        <w:t>the</w:t>
      </w:r>
      <w:r w:rsidR="00FE4347">
        <w:t xml:space="preserve"> top energy</w:t>
      </w:r>
      <w:r>
        <w:t xml:space="preserve"> issues </w:t>
      </w:r>
      <w:r w:rsidR="00FE4347">
        <w:t>of the day have driven</w:t>
      </w:r>
      <w:r>
        <w:t xml:space="preserve"> District Heating</w:t>
      </w:r>
      <w:r w:rsidR="00E517E8">
        <w:t xml:space="preserve"> evolution</w:t>
      </w:r>
      <w:r w:rsidR="00FE4347">
        <w:t xml:space="preserve">. </w:t>
      </w:r>
      <w:del w:id="55" w:author="Catherine Foster" w:date="2020-04-13T19:47:00Z">
        <w:r w:rsidR="00FE4347" w:rsidDel="006F6E53">
          <w:delText xml:space="preserve"> </w:delText>
        </w:r>
      </w:del>
      <w:r w:rsidR="00FE4347">
        <w:t>The initial challenge, typical of 1</w:t>
      </w:r>
      <w:r w:rsidR="00FE4347" w:rsidRPr="00FE4347">
        <w:rPr>
          <w:vertAlign w:val="superscript"/>
        </w:rPr>
        <w:t>st</w:t>
      </w:r>
      <w:r w:rsidR="00FE4347">
        <w:t xml:space="preserve"> and 2</w:t>
      </w:r>
      <w:r w:rsidR="00FE4347" w:rsidRPr="00FE4347">
        <w:rPr>
          <w:vertAlign w:val="superscript"/>
        </w:rPr>
        <w:t>nd</w:t>
      </w:r>
      <w:r w:rsidR="00FE4347">
        <w:t xml:space="preserve"> Generation DH</w:t>
      </w:r>
      <w:r w:rsidR="00E517E8">
        <w:t>,</w:t>
      </w:r>
      <w:r w:rsidR="00FE4347">
        <w:t xml:space="preserve"> was</w:t>
      </w:r>
      <w:r>
        <w:t xml:space="preserve"> simply </w:t>
      </w:r>
      <w:r w:rsidR="00CA1EB8">
        <w:t>utilizing</w:t>
      </w:r>
      <w:r>
        <w:t xml:space="preserve"> the best </w:t>
      </w:r>
      <w:r w:rsidR="000544E4">
        <w:t xml:space="preserve">heat generation and delivery </w:t>
      </w:r>
      <w:r>
        <w:t>technology available</w:t>
      </w:r>
      <w:r w:rsidR="00FE4347">
        <w:t>.</w:t>
      </w:r>
      <w:del w:id="56" w:author="Catherine Foster" w:date="2020-04-13T19:47:00Z">
        <w:r w:rsidR="00FE4347" w:rsidDel="006F6E53">
          <w:delText xml:space="preserve"> </w:delText>
        </w:r>
      </w:del>
      <w:r w:rsidR="00FE4347">
        <w:t xml:space="preserve"> In the 1970s the focus changed – especially in oil-short Scandinavia – which developed 3</w:t>
      </w:r>
      <w:r w:rsidR="00FE4347" w:rsidRPr="00FE4347">
        <w:rPr>
          <w:vertAlign w:val="superscript"/>
        </w:rPr>
        <w:t>rd</w:t>
      </w:r>
      <w:r w:rsidR="00FE4347">
        <w:t xml:space="preserve"> Generation DH to address</w:t>
      </w:r>
      <w:r>
        <w:t xml:space="preserve"> </w:t>
      </w:r>
      <w:r w:rsidR="00FE4347">
        <w:t>the international oil crisis. And today, proposed 4</w:t>
      </w:r>
      <w:r w:rsidR="00FE4347" w:rsidRPr="00FE4347">
        <w:rPr>
          <w:vertAlign w:val="superscript"/>
        </w:rPr>
        <w:t>th</w:t>
      </w:r>
      <w:r w:rsidR="00FE4347">
        <w:t xml:space="preserve"> generation DH systems </w:t>
      </w:r>
      <w:r w:rsidR="000544E4">
        <w:t>seek to address</w:t>
      </w:r>
      <w:r w:rsidR="00FE4347">
        <w:t xml:space="preserve"> </w:t>
      </w:r>
      <w:r>
        <w:t xml:space="preserve">climate change </w:t>
      </w:r>
      <w:r w:rsidR="000544E4">
        <w:t>by reducing</w:t>
      </w:r>
      <w:r>
        <w:t xml:space="preserve"> GHG emissions</w:t>
      </w:r>
      <w:r w:rsidR="000544E4">
        <w:t xml:space="preserve"> dramatically</w:t>
      </w:r>
      <w:r>
        <w:t xml:space="preserve">.  </w:t>
      </w:r>
    </w:p>
    <w:p w14:paraId="4AF8420A" w14:textId="4A1605DF" w:rsidR="000544E4" w:rsidRDefault="00184150" w:rsidP="000B360E">
      <w:r>
        <w:t>DH heat sources have evolved correspondingly</w:t>
      </w:r>
      <w:r w:rsidR="000544E4">
        <w:t xml:space="preserve">, at least in Europe. </w:t>
      </w:r>
      <w:del w:id="57" w:author="Catherine Foster" w:date="2020-04-13T19:48:00Z">
        <w:r w:rsidR="000544E4" w:rsidDel="006F6E53">
          <w:delText xml:space="preserve"> </w:delText>
        </w:r>
      </w:del>
      <w:r w:rsidR="000544E4">
        <w:t>1</w:t>
      </w:r>
      <w:r w:rsidR="000544E4" w:rsidRPr="000544E4">
        <w:rPr>
          <w:vertAlign w:val="superscript"/>
        </w:rPr>
        <w:t>st</w:t>
      </w:r>
      <w:r w:rsidR="000544E4">
        <w:t xml:space="preserve"> Generation DH systems</w:t>
      </w:r>
      <w:r>
        <w:t xml:space="preserve"> </w:t>
      </w:r>
      <w:r w:rsidR="000544E4">
        <w:t>were based on</w:t>
      </w:r>
      <w:r>
        <w:t xml:space="preserve"> fossil-fueled boiler</w:t>
      </w:r>
      <w:r w:rsidR="000544E4">
        <w:t xml:space="preserve">s. </w:t>
      </w:r>
      <w:del w:id="58" w:author="Catherine Foster" w:date="2020-04-13T19:48:00Z">
        <w:r w:rsidR="000544E4" w:rsidDel="006F6E53">
          <w:delText xml:space="preserve"> </w:delText>
        </w:r>
      </w:del>
      <w:r w:rsidR="000544E4">
        <w:t>2</w:t>
      </w:r>
      <w:r w:rsidR="000544E4" w:rsidRPr="000544E4">
        <w:rPr>
          <w:vertAlign w:val="superscript"/>
        </w:rPr>
        <w:t>nd</w:t>
      </w:r>
      <w:r w:rsidR="000544E4">
        <w:t xml:space="preserve"> Generation DH</w:t>
      </w:r>
      <w:r>
        <w:t xml:space="preserve"> </w:t>
      </w:r>
      <w:r w:rsidR="000544E4">
        <w:t>systems increasingly used</w:t>
      </w:r>
      <w:r>
        <w:t xml:space="preserve"> </w:t>
      </w:r>
      <w:r w:rsidR="000544E4">
        <w:t>more energy-efficient</w:t>
      </w:r>
      <w:r w:rsidR="00FC5316">
        <w:t>, less-polluting</w:t>
      </w:r>
      <w:r w:rsidR="000544E4">
        <w:t xml:space="preserve"> </w:t>
      </w:r>
      <w:r>
        <w:t>CHP systems</w:t>
      </w:r>
      <w:r w:rsidR="000544E4">
        <w:t>, still fired by fossil fuel,</w:t>
      </w:r>
      <w:r w:rsidR="00376153">
        <w:t xml:space="preserve"> </w:t>
      </w:r>
      <w:r w:rsidR="000544E4">
        <w:t>to provide</w:t>
      </w:r>
      <w:r w:rsidR="00376153">
        <w:t xml:space="preserve"> both electricity and heat</w:t>
      </w:r>
      <w:r w:rsidR="000544E4">
        <w:t xml:space="preserve">. </w:t>
      </w:r>
      <w:del w:id="59" w:author="Catherine Foster" w:date="2020-04-13T19:48:00Z">
        <w:r w:rsidR="000544E4" w:rsidDel="006F6E53">
          <w:delText xml:space="preserve"> </w:delText>
        </w:r>
      </w:del>
      <w:r w:rsidR="000544E4">
        <w:t>3</w:t>
      </w:r>
      <w:r w:rsidR="000544E4">
        <w:rPr>
          <w:vertAlign w:val="superscript"/>
        </w:rPr>
        <w:t xml:space="preserve">rd </w:t>
      </w:r>
      <w:r w:rsidR="000544E4">
        <w:t>Generation DH, spawned in oil-poor but forest-rich Sweden</w:t>
      </w:r>
      <w:r w:rsidR="007962C6">
        <w:t xml:space="preserve">, and other Scandinavian countries, </w:t>
      </w:r>
      <w:r w:rsidR="000544E4">
        <w:t>in response to the oil crisis of the 1970s,</w:t>
      </w:r>
      <w:r>
        <w:t xml:space="preserve"> </w:t>
      </w:r>
      <w:r w:rsidR="000544E4">
        <w:t>increased the adoption of CHP and shifted the primary fuel increasingly to biomass and</w:t>
      </w:r>
      <w:r>
        <w:t xml:space="preserve"> local “waste heat”</w:t>
      </w:r>
      <w:r w:rsidR="007962C6">
        <w:t xml:space="preserve"> of various types</w:t>
      </w:r>
      <w:del w:id="60" w:author="Catherine Foster" w:date="2020-04-13T19:48:00Z">
        <w:r w:rsidR="007962C6" w:rsidDel="006F6E53">
          <w:delText>.</w:delText>
        </w:r>
      </w:del>
      <w:r w:rsidR="007962C6">
        <w:t xml:space="preserve"> (Ericsson and Werner, 2016)</w:t>
      </w:r>
      <w:ins w:id="61" w:author="Catherine Foster" w:date="2020-04-13T19:48:00Z">
        <w:r w:rsidR="006F6E53">
          <w:t>.</w:t>
        </w:r>
      </w:ins>
    </w:p>
    <w:p w14:paraId="219F7F92" w14:textId="1EAE7661" w:rsidR="00376153" w:rsidRDefault="00CA1EB8" w:rsidP="000B360E">
      <w:r>
        <w:t>By contrast, DH heat sources</w:t>
      </w:r>
      <w:r w:rsidR="000544E4">
        <w:t xml:space="preserve"> in </w:t>
      </w:r>
      <w:r w:rsidR="00376153">
        <w:t xml:space="preserve">Russia </w:t>
      </w:r>
      <w:r w:rsidR="000544E4">
        <w:t xml:space="preserve">and China, </w:t>
      </w:r>
      <w:r w:rsidR="007D5B7B">
        <w:t>even today, are</w:t>
      </w:r>
      <w:r w:rsidR="000544E4">
        <w:t xml:space="preserve"> roughly </w:t>
      </w:r>
      <w:r w:rsidR="007D5B7B">
        <w:t xml:space="preserve">a </w:t>
      </w:r>
      <w:r w:rsidR="000544E4">
        <w:t xml:space="preserve">50/50 mix of boilers and CHP generators.  </w:t>
      </w:r>
      <w:r w:rsidR="007D5B7B">
        <w:t xml:space="preserve">Russia fires its DH systems predominately with natural gas and, </w:t>
      </w:r>
      <w:r w:rsidR="006100B5">
        <w:t>as of 2010</w:t>
      </w:r>
      <w:r w:rsidR="007D5B7B">
        <w:t>, coal-fired boilers and CHP plants provided</w:t>
      </w:r>
      <w:r w:rsidR="006100B5">
        <w:t xml:space="preserve"> over 90% of northern China’s DH supply</w:t>
      </w:r>
      <w:ins w:id="62" w:author="Catherine Foster" w:date="2020-04-13T19:49:00Z">
        <w:r w:rsidR="006F6E53">
          <w:t xml:space="preserve"> </w:t>
        </w:r>
      </w:ins>
      <w:del w:id="63" w:author="Catherine Foster" w:date="2020-04-13T19:49:00Z">
        <w:r w:rsidR="006100B5" w:rsidDel="006F6E53">
          <w:delText xml:space="preserve">. </w:delText>
        </w:r>
      </w:del>
      <w:r w:rsidR="006100B5">
        <w:t>(</w:t>
      </w:r>
      <w:r w:rsidR="007D5B7B">
        <w:t xml:space="preserve">Werner, 2017; </w:t>
      </w:r>
      <w:r w:rsidR="006100B5">
        <w:t>Gong &amp; Werner, 2014, p.30)</w:t>
      </w:r>
      <w:ins w:id="64" w:author="Catherine Foster" w:date="2020-04-13T19:49:00Z">
        <w:r w:rsidR="006F6E53">
          <w:t>.</w:t>
        </w:r>
      </w:ins>
      <w:del w:id="65" w:author="Catherine Foster" w:date="2020-04-13T19:49:00Z">
        <w:r w:rsidR="007D5B7B" w:rsidDel="006F6E53">
          <w:delText xml:space="preserve">  </w:delText>
        </w:r>
      </w:del>
    </w:p>
    <w:p w14:paraId="43D8FC7E" w14:textId="7842985F" w:rsidR="00492389" w:rsidRDefault="007D5B7B" w:rsidP="000B360E">
      <w:r>
        <w:t xml:space="preserve">The distribution network, the </w:t>
      </w:r>
      <w:r w:rsidR="00492389">
        <w:t>number-one</w:t>
      </w:r>
      <w:r>
        <w:t xml:space="preserve"> differentiator of DH in comparison to individual building space heating, has likewise evolved.  To cut costs and </w:t>
      </w:r>
      <w:r w:rsidR="00492389">
        <w:t xml:space="preserve">reduce distribution piping </w:t>
      </w:r>
      <w:r>
        <w:t>thermal losse</w:t>
      </w:r>
      <w:r w:rsidR="00492389">
        <w:t xml:space="preserve">s, supply temperatures </w:t>
      </w:r>
      <w:r>
        <w:t>have dropped</w:t>
      </w:r>
      <w:r w:rsidR="00184150">
        <w:t xml:space="preserve"> </w:t>
      </w:r>
      <w:r>
        <w:t xml:space="preserve">over the years </w:t>
      </w:r>
      <w:r w:rsidR="00184150">
        <w:t>from</w:t>
      </w:r>
      <w:r w:rsidR="00FE4347">
        <w:t xml:space="preserve"> 200+C steam in early systems</w:t>
      </w:r>
      <w:r w:rsidR="007962C6">
        <w:t>,</w:t>
      </w:r>
      <w:r w:rsidR="00FE4347">
        <w:t xml:space="preserve"> to 90C hot water in 3</w:t>
      </w:r>
      <w:r w:rsidR="00FE4347" w:rsidRPr="00FE4347">
        <w:rPr>
          <w:vertAlign w:val="superscript"/>
        </w:rPr>
        <w:t>rd</w:t>
      </w:r>
      <w:r w:rsidR="00FE4347">
        <w:t xml:space="preserve"> </w:t>
      </w:r>
      <w:r w:rsidR="00376153">
        <w:t>Gen</w:t>
      </w:r>
      <w:r w:rsidR="00492389">
        <w:t>eration systems.</w:t>
      </w:r>
      <w:ins w:id="66" w:author="Catherine Foster" w:date="2020-04-13T19:49:00Z">
        <w:r w:rsidR="006F6E53">
          <w:t xml:space="preserve"> </w:t>
        </w:r>
      </w:ins>
      <w:del w:id="67" w:author="Catherine Foster" w:date="2020-04-13T19:49:00Z">
        <w:r w:rsidR="00492389" w:rsidDel="006F6E53">
          <w:delText xml:space="preserve">  </w:delText>
        </w:r>
      </w:del>
      <w:r w:rsidR="00492389">
        <w:t xml:space="preserve">Modern distribution networks also incorporate </w:t>
      </w:r>
      <w:r w:rsidR="007962C6">
        <w:t xml:space="preserve">cost-cutting </w:t>
      </w:r>
      <w:r w:rsidR="00492389">
        <w:t xml:space="preserve">design and manufacturing efficiencies, such as </w:t>
      </w:r>
      <w:del w:id="68" w:author="Catherine Foster" w:date="2020-04-13T19:49:00Z">
        <w:r w:rsidR="00492389" w:rsidDel="006F6E53">
          <w:delText>pre-fabricated</w:delText>
        </w:r>
      </w:del>
      <w:ins w:id="69" w:author="Catherine Foster" w:date="2020-04-13T19:49:00Z">
        <w:r w:rsidR="006F6E53">
          <w:t>prefabricated</w:t>
        </w:r>
      </w:ins>
      <w:r w:rsidR="00492389">
        <w:t>, pre-insulated piping</w:t>
      </w:r>
      <w:ins w:id="70" w:author="Catherine Foster" w:date="2020-04-13T19:49:00Z">
        <w:r w:rsidR="006F6E53">
          <w:t>,</w:t>
        </w:r>
      </w:ins>
      <w:r w:rsidR="00492389">
        <w:t xml:space="preserve"> and </w:t>
      </w:r>
      <w:del w:id="71" w:author="Catherine Foster" w:date="2020-04-13T19:49:00Z">
        <w:r w:rsidR="00492389" w:rsidDel="006F6E53">
          <w:delText>pre-fabricated</w:delText>
        </w:r>
      </w:del>
      <w:ins w:id="72" w:author="Catherine Foster" w:date="2020-04-13T19:49:00Z">
        <w:r w:rsidR="006F6E53">
          <w:t>prefabricated</w:t>
        </w:r>
      </w:ins>
      <w:r w:rsidR="00492389">
        <w:t xml:space="preserve"> substations.  </w:t>
      </w:r>
    </w:p>
    <w:p w14:paraId="0F2952D9" w14:textId="740F561C" w:rsidR="00FE4347" w:rsidRDefault="00AF6D13" w:rsidP="000B360E">
      <w:r>
        <w:t>Proposed 4</w:t>
      </w:r>
      <w:r w:rsidRPr="00AF6D13">
        <w:rPr>
          <w:vertAlign w:val="superscript"/>
        </w:rPr>
        <w:t>th</w:t>
      </w:r>
      <w:r>
        <w:t xml:space="preserve"> Generation</w:t>
      </w:r>
      <w:r w:rsidR="00202283">
        <w:t xml:space="preserve"> District Heating, which </w:t>
      </w:r>
      <w:r>
        <w:t>represent</w:t>
      </w:r>
      <w:ins w:id="73" w:author="Catherine Foster" w:date="2020-04-13T19:50:00Z">
        <w:r w:rsidR="006F6E53">
          <w:t>s</w:t>
        </w:r>
      </w:ins>
      <w:r>
        <w:t xml:space="preserve"> both a continuation of and a depar</w:t>
      </w:r>
      <w:r w:rsidR="00202283">
        <w:t xml:space="preserve">ture from this long evolution, </w:t>
      </w:r>
      <w:r w:rsidR="008A45A7">
        <w:t>seek</w:t>
      </w:r>
      <w:r w:rsidR="00812D1E">
        <w:t>s</w:t>
      </w:r>
      <w:r w:rsidR="008A45A7">
        <w:t xml:space="preserve"> to </w:t>
      </w:r>
      <w:r w:rsidR="00202283">
        <w:t>connect</w:t>
      </w:r>
      <w:r w:rsidR="008A45A7">
        <w:t xml:space="preserve"> increasingly diverse and fluctuating </w:t>
      </w:r>
      <w:r w:rsidR="00202283">
        <w:t xml:space="preserve">renewable and waste heat energy sources with increasingly energy-efficient buildings. </w:t>
      </w:r>
      <w:del w:id="74" w:author="Catherine Foster" w:date="2020-04-13T19:50:00Z">
        <w:r w:rsidR="00202283" w:rsidDel="006F6E53">
          <w:delText xml:space="preserve"> </w:delText>
        </w:r>
      </w:del>
      <w:r w:rsidR="00202283">
        <w:t>Advocating</w:t>
      </w:r>
      <w:r w:rsidR="008A45A7">
        <w:t xml:space="preserve"> supply temperatures as low as </w:t>
      </w:r>
      <w:r w:rsidR="008A45A7">
        <w:lastRenderedPageBreak/>
        <w:t>50C</w:t>
      </w:r>
      <w:r w:rsidR="00202283">
        <w:t xml:space="preserve"> </w:t>
      </w:r>
      <w:r w:rsidR="008A45A7">
        <w:t>with return temperatures as low as 20C, 4</w:t>
      </w:r>
      <w:r w:rsidR="008A45A7" w:rsidRPr="008A45A7">
        <w:rPr>
          <w:vertAlign w:val="superscript"/>
        </w:rPr>
        <w:t>th</w:t>
      </w:r>
      <w:r w:rsidR="008A45A7">
        <w:t xml:space="preserve"> Generation DH </w:t>
      </w:r>
      <w:r w:rsidR="00202283">
        <w:t>backers seek to address several key success factors</w:t>
      </w:r>
      <w:r w:rsidR="008A45A7">
        <w:t xml:space="preserve">: </w:t>
      </w:r>
      <w:commentRangeStart w:id="75"/>
      <w:r w:rsidR="008A45A7">
        <w:t>(Lund, 2018)</w:t>
      </w:r>
      <w:commentRangeEnd w:id="75"/>
      <w:r w:rsidR="006F6E53">
        <w:rPr>
          <w:rStyle w:val="CommentReference"/>
        </w:rPr>
        <w:commentReference w:id="75"/>
      </w:r>
    </w:p>
    <w:p w14:paraId="74D1CA49" w14:textId="1A3C960E" w:rsidR="008A45A7" w:rsidRDefault="008A45A7" w:rsidP="006F4CCF">
      <w:pPr>
        <w:pStyle w:val="ListParagraph"/>
        <w:numPr>
          <w:ilvl w:val="0"/>
          <w:numId w:val="19"/>
        </w:numPr>
      </w:pPr>
      <w:r>
        <w:t>Serve the needs for space heating (and water heating) of increasingly energy-efficient buildings</w:t>
      </w:r>
      <w:ins w:id="76" w:author="Catherine Foster" w:date="2020-04-13T19:50:00Z">
        <w:r w:rsidR="006F6E53">
          <w:t>.</w:t>
        </w:r>
      </w:ins>
    </w:p>
    <w:p w14:paraId="075BB3B4" w14:textId="2CCE20AC" w:rsidR="008A45A7" w:rsidRDefault="008A45A7" w:rsidP="006F4CCF">
      <w:pPr>
        <w:pStyle w:val="ListParagraph"/>
        <w:numPr>
          <w:ilvl w:val="0"/>
          <w:numId w:val="19"/>
        </w:numPr>
      </w:pPr>
      <w:r>
        <w:t>Distribute heat with low grid losses</w:t>
      </w:r>
      <w:ins w:id="77" w:author="Catherine Foster" w:date="2020-04-13T19:50:00Z">
        <w:r w:rsidR="006F6E53">
          <w:t>.</w:t>
        </w:r>
      </w:ins>
    </w:p>
    <w:p w14:paraId="402BCC1E" w14:textId="3230AAE6" w:rsidR="00B05A8B" w:rsidRDefault="008A45A7" w:rsidP="006F4CCF">
      <w:pPr>
        <w:pStyle w:val="ListParagraph"/>
        <w:numPr>
          <w:ilvl w:val="0"/>
          <w:numId w:val="19"/>
        </w:numPr>
      </w:pPr>
      <w:r>
        <w:t>Recycle heat from</w:t>
      </w:r>
      <w:r w:rsidR="00B05A8B">
        <w:t xml:space="preserve"> a range of</w:t>
      </w:r>
      <w:r>
        <w:t xml:space="preserve"> </w:t>
      </w:r>
      <w:proofErr w:type="gramStart"/>
      <w:r>
        <w:t>low-temperature</w:t>
      </w:r>
      <w:proofErr w:type="gramEnd"/>
      <w:r>
        <w:t xml:space="preserve"> </w:t>
      </w:r>
      <w:r w:rsidR="00B05A8B">
        <w:t>“waste heat” and “ambient heat” sources</w:t>
      </w:r>
      <w:ins w:id="78" w:author="Catherine Foster" w:date="2020-04-13T19:51:00Z">
        <w:r w:rsidR="006F6E53">
          <w:t>.</w:t>
        </w:r>
      </w:ins>
    </w:p>
    <w:p w14:paraId="6409B630" w14:textId="51B0B0ED" w:rsidR="008A45A7" w:rsidRDefault="00B05A8B" w:rsidP="006F4CCF">
      <w:pPr>
        <w:pStyle w:val="ListParagraph"/>
        <w:numPr>
          <w:ilvl w:val="0"/>
          <w:numId w:val="19"/>
        </w:numPr>
      </w:pPr>
      <w:r>
        <w:t>I</w:t>
      </w:r>
      <w:r w:rsidR="008A45A7">
        <w:t>ntegrate renewable sources such as solar and geothermal</w:t>
      </w:r>
      <w:ins w:id="79" w:author="Catherine Foster" w:date="2020-04-13T19:51:00Z">
        <w:r w:rsidR="006F6E53">
          <w:t>.</w:t>
        </w:r>
      </w:ins>
    </w:p>
    <w:p w14:paraId="6E667EC9" w14:textId="4B26AD98" w:rsidR="008A45A7" w:rsidRDefault="008A45A7" w:rsidP="006F4CCF">
      <w:pPr>
        <w:pStyle w:val="ListParagraph"/>
        <w:numPr>
          <w:ilvl w:val="0"/>
          <w:numId w:val="19"/>
        </w:numPr>
      </w:pPr>
      <w:r>
        <w:t xml:space="preserve">Operate </w:t>
      </w:r>
      <w:r w:rsidR="00B05A8B">
        <w:t>as part of</w:t>
      </w:r>
      <w:r>
        <w:t xml:space="preserve"> a “smart energy system” in order to </w:t>
      </w:r>
      <w:r w:rsidR="00B05A8B">
        <w:t xml:space="preserve">seamlessly </w:t>
      </w:r>
      <w:r>
        <w:t xml:space="preserve">integrate fluctuating renewable energy sources (supply side) </w:t>
      </w:r>
      <w:r w:rsidR="00E517E8">
        <w:t>while addressing</w:t>
      </w:r>
      <w:r w:rsidR="00B05A8B">
        <w:t xml:space="preserve"> building energy conservation</w:t>
      </w:r>
      <w:ins w:id="80" w:author="Catherine Foster" w:date="2020-04-13T19:51:00Z">
        <w:r w:rsidR="006F6E53">
          <w:t>.</w:t>
        </w:r>
      </w:ins>
    </w:p>
    <w:p w14:paraId="3ABE5F53" w14:textId="4F7CC8CA" w:rsidR="00B05A8B" w:rsidRDefault="00B05A8B" w:rsidP="006F4CCF">
      <w:pPr>
        <w:pStyle w:val="ListParagraph"/>
        <w:numPr>
          <w:ilvl w:val="0"/>
          <w:numId w:val="19"/>
        </w:numPr>
      </w:pPr>
      <w:r>
        <w:t xml:space="preserve">Ensure that the requisite planning, incentive structures, and strategic investments needed to deliver future sustainable energy systems are in place.  </w:t>
      </w:r>
    </w:p>
    <w:p w14:paraId="30B64FE4" w14:textId="7FE13ECE" w:rsidR="000715A4" w:rsidRDefault="000715A4" w:rsidP="00557966">
      <w:pPr>
        <w:pStyle w:val="Heading3"/>
      </w:pPr>
      <w:bookmarkStart w:id="81" w:name="_Toc18306522"/>
      <w:r>
        <w:t>Key Success Factors</w:t>
      </w:r>
      <w:bookmarkEnd w:id="81"/>
    </w:p>
    <w:p w14:paraId="3E528C68" w14:textId="594137FA" w:rsidR="000715A4" w:rsidRDefault="00AB06D8" w:rsidP="000B360E">
      <w:r>
        <w:t>S</w:t>
      </w:r>
      <w:r w:rsidR="00FF519D">
        <w:t xml:space="preserve">pecific success factors </w:t>
      </w:r>
      <w:r>
        <w:t xml:space="preserve">will be addressed </w:t>
      </w:r>
      <w:r w:rsidR="00000D60">
        <w:t>with</w:t>
      </w:r>
      <w:r w:rsidR="00FF519D">
        <w:t xml:space="preserve">in the context of </w:t>
      </w:r>
      <w:r w:rsidR="005F1F86">
        <w:t xml:space="preserve">two national </w:t>
      </w:r>
      <w:r w:rsidR="00FF519D">
        <w:t>case examples</w:t>
      </w:r>
      <w:r w:rsidR="00000D60">
        <w:t xml:space="preserve"> in “Current Adoption” below.  But several broad success factors are apparent:  </w:t>
      </w:r>
    </w:p>
    <w:p w14:paraId="726ED971" w14:textId="3EF43EAD" w:rsidR="001C3FE7" w:rsidRDefault="002369AD" w:rsidP="006F4CCF">
      <w:pPr>
        <w:pStyle w:val="ListParagraph"/>
        <w:numPr>
          <w:ilvl w:val="0"/>
          <w:numId w:val="22"/>
        </w:numPr>
      </w:pPr>
      <w:r w:rsidRPr="002369AD">
        <w:rPr>
          <w:b/>
        </w:rPr>
        <w:t>Government</w:t>
      </w:r>
      <w:r w:rsidR="00FF519D">
        <w:rPr>
          <w:b/>
        </w:rPr>
        <w:t xml:space="preserve"> strategy and</w:t>
      </w:r>
      <w:r w:rsidRPr="002369AD">
        <w:rPr>
          <w:b/>
        </w:rPr>
        <w:t xml:space="preserve"> </w:t>
      </w:r>
      <w:r w:rsidR="005220D4">
        <w:rPr>
          <w:b/>
        </w:rPr>
        <w:t>policy</w:t>
      </w:r>
      <w:r w:rsidRPr="002369AD">
        <w:rPr>
          <w:b/>
        </w:rPr>
        <w:t>.</w:t>
      </w:r>
      <w:r>
        <w:t xml:space="preserve">  </w:t>
      </w:r>
      <w:r w:rsidR="001C3FE7">
        <w:t xml:space="preserve">Preeminently, </w:t>
      </w:r>
      <w:r w:rsidR="00BF5088">
        <w:t>most</w:t>
      </w:r>
      <w:r w:rsidR="001C3FE7">
        <w:t xml:space="preserve"> major public DH system</w:t>
      </w:r>
      <w:r w:rsidR="00BF5088">
        <w:t>s in the world have</w:t>
      </w:r>
      <w:r w:rsidR="001C3FE7">
        <w:t xml:space="preserve"> had strong government</w:t>
      </w:r>
      <w:r w:rsidR="00C5211C">
        <w:t xml:space="preserve"> </w:t>
      </w:r>
      <w:r w:rsidR="00BF5088">
        <w:t xml:space="preserve">energy strategy, backed by DH </w:t>
      </w:r>
      <w:r w:rsidR="00C5211C">
        <w:t>mandates and customer</w:t>
      </w:r>
      <w:r w:rsidR="00EA637F">
        <w:t xml:space="preserve"> incentives</w:t>
      </w:r>
      <w:r w:rsidR="00BF5088">
        <w:t>,</w:t>
      </w:r>
      <w:r w:rsidR="00EA637F">
        <w:t xml:space="preserve"> to guarantee a </w:t>
      </w:r>
      <w:r w:rsidR="00C5211C">
        <w:t>heating load</w:t>
      </w:r>
      <w:r w:rsidR="00EA637F">
        <w:t xml:space="preserve">, </w:t>
      </w:r>
      <w:r>
        <w:t>back</w:t>
      </w:r>
      <w:r w:rsidR="00EA637F">
        <w:t xml:space="preserve"> creditworthiness</w:t>
      </w:r>
      <w:r w:rsidR="00C5211C">
        <w:t xml:space="preserve"> of the network</w:t>
      </w:r>
      <w:r w:rsidR="00EA637F">
        <w:t>,</w:t>
      </w:r>
      <w:r w:rsidR="00E25A84">
        <w:t xml:space="preserve"> and to</w:t>
      </w:r>
      <w:r w:rsidR="00EA637F">
        <w:t xml:space="preserve"> provide access to ene</w:t>
      </w:r>
      <w:r w:rsidR="00E25A84">
        <w:t>rgy resources and rights of way</w:t>
      </w:r>
      <w:r w:rsidR="00EA637F">
        <w:t>.</w:t>
      </w:r>
      <w:r>
        <w:t xml:space="preserve">  </w:t>
      </w:r>
      <w:r w:rsidR="00BF5088">
        <w:t>Government also sets taxes, and</w:t>
      </w:r>
      <w:ins w:id="82" w:author="Catherine Foster" w:date="2020-04-13T19:52:00Z">
        <w:r w:rsidR="006F6E53">
          <w:t>,</w:t>
        </w:r>
      </w:ins>
      <w:r w:rsidR="00BF5088">
        <w:t xml:space="preserve"> in many cases</w:t>
      </w:r>
      <w:ins w:id="83" w:author="Catherine Foster" w:date="2020-04-13T19:52:00Z">
        <w:r w:rsidR="006F6E53">
          <w:t>,</w:t>
        </w:r>
      </w:ins>
      <w:r w:rsidR="00BF5088">
        <w:t xml:space="preserve"> prices, of competing fossil fuels, as well as renewable incentives and overall energy policy.  </w:t>
      </w:r>
      <w:r w:rsidR="00C5211C">
        <w:t xml:space="preserve">So, clearly the “agency level” for District Heating is the “Community” which </w:t>
      </w:r>
      <w:r w:rsidR="005F1F86">
        <w:t>must</w:t>
      </w:r>
      <w:r w:rsidR="00C5211C">
        <w:t xml:space="preserve"> create the district, obtain and guarantee financing, and get </w:t>
      </w:r>
      <w:r w:rsidR="005F1F86">
        <w:t>local stakeholders</w:t>
      </w:r>
      <w:r w:rsidR="00C5211C">
        <w:t xml:space="preserve"> on board that DH is the right path.  </w:t>
      </w:r>
      <w:r w:rsidR="00BF5088">
        <w:t xml:space="preserve">The supportive policies of Sweden, Denmark, and other Scandinavian countries for DH from the 1970s until today have been a decisive factor in making those countries DH leaders.  </w:t>
      </w:r>
    </w:p>
    <w:p w14:paraId="6CB1E803" w14:textId="07136D38" w:rsidR="00000D60" w:rsidRDefault="002369AD" w:rsidP="00F26B97">
      <w:pPr>
        <w:pStyle w:val="ListParagraph"/>
        <w:numPr>
          <w:ilvl w:val="0"/>
          <w:numId w:val="21"/>
        </w:numPr>
      </w:pPr>
      <w:r w:rsidRPr="00FF519D">
        <w:rPr>
          <w:b/>
        </w:rPr>
        <w:t>High energy density</w:t>
      </w:r>
      <w:r w:rsidR="00FF519D" w:rsidRPr="00FF519D">
        <w:rPr>
          <w:b/>
        </w:rPr>
        <w:t xml:space="preserve"> heating load</w:t>
      </w:r>
      <w:r w:rsidRPr="00FF519D">
        <w:rPr>
          <w:b/>
        </w:rPr>
        <w:t>.</w:t>
      </w:r>
      <w:r>
        <w:t xml:space="preserve">  </w:t>
      </w:r>
      <w:r w:rsidR="00993309">
        <w:t xml:space="preserve">Because of the cost of distribution piping, District Heating is most economical where it can </w:t>
      </w:r>
      <w:r w:rsidR="00CE1230">
        <w:t xml:space="preserve">sell the most energy for a given capital investment. </w:t>
      </w:r>
      <w:del w:id="84" w:author="Catherine Foster" w:date="2020-04-13T19:52:00Z">
        <w:r w:rsidR="00CE1230" w:rsidDel="006F6E53">
          <w:delText xml:space="preserve"> </w:delText>
        </w:r>
      </w:del>
      <w:proofErr w:type="gramStart"/>
      <w:r w:rsidR="00CE1230">
        <w:t>Thus</w:t>
      </w:r>
      <w:proofErr w:type="gramEnd"/>
      <w:r w:rsidR="00CE1230">
        <w:t xml:space="preserve"> the DH focus on dense urban centers in cold climates. </w:t>
      </w:r>
      <w:del w:id="85" w:author="Catherine Foster" w:date="2020-04-13T19:52:00Z">
        <w:r w:rsidR="00CE1230" w:rsidDel="006F6E53">
          <w:delText xml:space="preserve"> </w:delText>
        </w:r>
      </w:del>
      <w:r w:rsidR="00CE1230">
        <w:t>The minimum energy density</w:t>
      </w:r>
      <w:r w:rsidR="00993309">
        <w:t xml:space="preserve"> </w:t>
      </w:r>
      <w:r w:rsidR="00CE1230">
        <w:t xml:space="preserve">at which a DH system can be commercially viable </w:t>
      </w:r>
      <w:r w:rsidR="00993309">
        <w:t xml:space="preserve">has been characterized in terms of load per unit </w:t>
      </w:r>
      <w:r w:rsidR="00CE1230">
        <w:t xml:space="preserve">distribution </w:t>
      </w:r>
      <w:r w:rsidR="00993309">
        <w:t>piping</w:t>
      </w:r>
      <w:r w:rsidR="00CE1230">
        <w:t xml:space="preserve"> length</w:t>
      </w:r>
      <w:r w:rsidR="00993309">
        <w:t xml:space="preserve">, with a </w:t>
      </w:r>
      <w:r w:rsidR="00CE1230">
        <w:t>rule-of-thumb</w:t>
      </w:r>
      <w:r w:rsidR="00993309">
        <w:t xml:space="preserve"> threshold being a linear heat density of 2.5 MWh/</w:t>
      </w:r>
      <w:r w:rsidR="00993309" w:rsidRPr="00993309">
        <w:t>m</w:t>
      </w:r>
      <w:del w:id="86" w:author="Catherine Foster" w:date="2020-04-13T19:53:00Z">
        <w:r w:rsidR="00993309" w:rsidDel="009A2DD5">
          <w:delText>.</w:delText>
        </w:r>
      </w:del>
      <w:r w:rsidR="00993309">
        <w:t xml:space="preserve"> (</w:t>
      </w:r>
      <w:r w:rsidR="00CE1230">
        <w:t xml:space="preserve">e.g., </w:t>
      </w:r>
      <w:proofErr w:type="spellStart"/>
      <w:r w:rsidR="00993309" w:rsidRPr="00993309">
        <w:t>B</w:t>
      </w:r>
      <w:r w:rsidR="00F26B97" w:rsidRPr="00F26B97">
        <w:t>ü</w:t>
      </w:r>
      <w:r w:rsidR="00993309" w:rsidRPr="00993309">
        <w:t>chele</w:t>
      </w:r>
      <w:proofErr w:type="spellEnd"/>
      <w:r w:rsidR="00F26B97">
        <w:t xml:space="preserve"> et al</w:t>
      </w:r>
      <w:r w:rsidR="00993309">
        <w:t>, 2016)</w:t>
      </w:r>
      <w:ins w:id="87" w:author="Catherine Foster" w:date="2020-04-13T19:53:00Z">
        <w:r w:rsidR="009A2DD5">
          <w:t>.</w:t>
        </w:r>
      </w:ins>
      <w:del w:id="88" w:author="Catherine Foster" w:date="2020-04-13T19:53:00Z">
        <w:r w:rsidR="00993309" w:rsidDel="009A2DD5">
          <w:delText xml:space="preserve"> </w:delText>
        </w:r>
      </w:del>
      <w:r w:rsidR="00993309">
        <w:t xml:space="preserve"> It is increasingly common to characterize DH load suitability, using geographical information system (GIS) mapping, in terms of area-based e</w:t>
      </w:r>
      <w:r w:rsidR="00BF2F49">
        <w:t xml:space="preserve">nergy density. </w:t>
      </w:r>
      <w:del w:id="89" w:author="Catherine Foster" w:date="2020-04-13T19:53:00Z">
        <w:r w:rsidR="00BF2F49" w:rsidDel="009A2DD5">
          <w:delText xml:space="preserve"> </w:delText>
        </w:r>
      </w:del>
      <w:r w:rsidR="00BF2F49">
        <w:t xml:space="preserve">Using this approach, </w:t>
      </w:r>
      <w:r w:rsidR="00413ED6">
        <w:t>Connolly found that a</w:t>
      </w:r>
      <w:r w:rsidR="00BF2F49">
        <w:t xml:space="preserve"> thermal density of about 4 GWh/km</w:t>
      </w:r>
      <w:r w:rsidR="00BF2F49" w:rsidRPr="00BF2F49">
        <w:rPr>
          <w:vertAlign w:val="superscript"/>
        </w:rPr>
        <w:t>2</w:t>
      </w:r>
      <w:r w:rsidR="00BF2F49">
        <w:t xml:space="preserve"> (15 TJ/km</w:t>
      </w:r>
      <w:r w:rsidR="00BF2F49" w:rsidRPr="00BF2F49">
        <w:rPr>
          <w:vertAlign w:val="superscript"/>
        </w:rPr>
        <w:t>2</w:t>
      </w:r>
      <w:r w:rsidR="00BF2F49">
        <w:t>) corresponded pretty well with actual Danish DH networks</w:t>
      </w:r>
      <w:del w:id="90" w:author="Catherine Foster" w:date="2020-04-13T19:53:00Z">
        <w:r w:rsidR="00BF2F49" w:rsidDel="009A2DD5">
          <w:delText>.</w:delText>
        </w:r>
      </w:del>
      <w:r w:rsidR="00BF2F49">
        <w:t xml:space="preserve"> (Connolly, 2014)</w:t>
      </w:r>
      <w:ins w:id="91" w:author="Catherine Foster" w:date="2020-04-13T19:53:00Z">
        <w:r w:rsidR="009A2DD5">
          <w:t>.</w:t>
        </w:r>
      </w:ins>
      <w:r w:rsidR="00BF2F49">
        <w:t xml:space="preserve"> </w:t>
      </w:r>
      <w:del w:id="92" w:author="Catherine Foster" w:date="2020-04-13T19:53:00Z">
        <w:r w:rsidR="00BF2F49" w:rsidDel="009A2DD5">
          <w:delText xml:space="preserve"> </w:delText>
        </w:r>
      </w:del>
      <w:r w:rsidR="00413ED6">
        <w:t xml:space="preserve">This is probably a reasonable figure for District Heating </w:t>
      </w:r>
      <w:r w:rsidR="00CE1230" w:rsidRPr="00CE1230">
        <w:rPr>
          <w:i/>
        </w:rPr>
        <w:t>theoretical</w:t>
      </w:r>
      <w:r w:rsidR="00CE1230">
        <w:t xml:space="preserve"> </w:t>
      </w:r>
      <w:proofErr w:type="gramStart"/>
      <w:r w:rsidR="00413ED6" w:rsidRPr="00413ED6">
        <w:rPr>
          <w:i/>
        </w:rPr>
        <w:t>potential</w:t>
      </w:r>
      <w:r w:rsidR="00413ED6">
        <w:t>, but</w:t>
      </w:r>
      <w:proofErr w:type="gramEnd"/>
      <w:r w:rsidR="00413ED6">
        <w:t xml:space="preserve"> defining the heat density threshold </w:t>
      </w:r>
      <w:r w:rsidR="00413ED6">
        <w:lastRenderedPageBreak/>
        <w:t>for a real DH system must take into account the country-specific market incentives.  Thus, a heat density threshold of around 6 to 14 GWh/km</w:t>
      </w:r>
      <w:r w:rsidR="00413ED6" w:rsidRPr="00413ED6">
        <w:rPr>
          <w:vertAlign w:val="superscript"/>
        </w:rPr>
        <w:t>2</w:t>
      </w:r>
      <w:r w:rsidR="00413ED6">
        <w:t xml:space="preserve"> (20 to 50 MJ/m</w:t>
      </w:r>
      <w:r w:rsidR="00413ED6" w:rsidRPr="00413ED6">
        <w:rPr>
          <w:vertAlign w:val="superscript"/>
        </w:rPr>
        <w:t>2</w:t>
      </w:r>
      <w:r w:rsidR="00413ED6">
        <w:t>) makes sense for countries such as Sweden and Denmark with strong DH mandates, but</w:t>
      </w:r>
      <w:ins w:id="93" w:author="Catherine Foster" w:date="2020-04-13T19:54:00Z">
        <w:r w:rsidR="009A2DD5">
          <w:t>,</w:t>
        </w:r>
      </w:ins>
      <w:r w:rsidR="00413ED6">
        <w:t xml:space="preserve"> </w:t>
      </w:r>
      <w:r w:rsidR="003B34AB">
        <w:t>to be economical</w:t>
      </w:r>
      <w:ins w:id="94" w:author="Catherine Foster" w:date="2020-04-13T19:54:00Z">
        <w:r w:rsidR="009A2DD5">
          <w:t>,</w:t>
        </w:r>
      </w:ins>
      <w:r w:rsidR="003B34AB">
        <w:t xml:space="preserve"> </w:t>
      </w:r>
      <w:r w:rsidR="00413ED6">
        <w:t>DH systems face much higher energy</w:t>
      </w:r>
      <w:r w:rsidR="003B34AB">
        <w:t xml:space="preserve"> density </w:t>
      </w:r>
      <w:r w:rsidR="00413ED6">
        <w:t>thresholds in countries</w:t>
      </w:r>
      <w:r w:rsidR="005F1F86">
        <w:t>, such as Germany or the US,</w:t>
      </w:r>
      <w:r w:rsidR="00413ED6">
        <w:t xml:space="preserve"> with fewer incentives and mandates</w:t>
      </w:r>
      <w:ins w:id="95" w:author="Catherine Foster" w:date="2020-04-13T19:54:00Z">
        <w:r w:rsidR="009A2DD5">
          <w:t xml:space="preserve"> </w:t>
        </w:r>
      </w:ins>
      <w:del w:id="96" w:author="Catherine Foster" w:date="2020-04-13T19:54:00Z">
        <w:r w:rsidR="003B34AB" w:rsidDel="009A2DD5">
          <w:delText xml:space="preserve">. </w:delText>
        </w:r>
      </w:del>
      <w:r w:rsidR="003B34AB">
        <w:t>(Werner, personal communication, 2019)</w:t>
      </w:r>
      <w:ins w:id="97" w:author="Catherine Foster" w:date="2020-04-13T19:54:00Z">
        <w:r w:rsidR="009A2DD5">
          <w:t>.</w:t>
        </w:r>
      </w:ins>
      <w:r w:rsidR="003B34AB">
        <w:t xml:space="preserve">  </w:t>
      </w:r>
    </w:p>
    <w:p w14:paraId="5F4A7125" w14:textId="5C60816C" w:rsidR="00FC4C24" w:rsidRDefault="00C5211C" w:rsidP="00FC4C24">
      <w:pPr>
        <w:pStyle w:val="ListParagraph"/>
        <w:numPr>
          <w:ilvl w:val="0"/>
          <w:numId w:val="21"/>
        </w:numPr>
      </w:pPr>
      <w:r w:rsidRPr="00FC4C24">
        <w:rPr>
          <w:b/>
        </w:rPr>
        <w:t>Integrated and sustainable energy strategy.</w:t>
      </w:r>
      <w:r>
        <w:t xml:space="preserve">  </w:t>
      </w:r>
      <w:r w:rsidR="00BF5088">
        <w:t>Energy strategy</w:t>
      </w:r>
      <w:r w:rsidR="001D770F">
        <w:t xml:space="preserve"> is increasingly critical for District Heating success. </w:t>
      </w:r>
      <w:del w:id="98" w:author="Catherine Foster" w:date="2020-04-13T19:54:00Z">
        <w:r w:rsidR="001D770F" w:rsidDel="009A2DD5">
          <w:delText xml:space="preserve"> </w:delText>
        </w:r>
      </w:del>
      <w:r w:rsidR="001D770F">
        <w:t>Early 1</w:t>
      </w:r>
      <w:r w:rsidR="001D770F" w:rsidRPr="00FC4C24">
        <w:rPr>
          <w:vertAlign w:val="superscript"/>
        </w:rPr>
        <w:t>st</w:t>
      </w:r>
      <w:r w:rsidR="001D770F">
        <w:t xml:space="preserve"> and 2</w:t>
      </w:r>
      <w:r w:rsidR="001D770F" w:rsidRPr="00FC4C24">
        <w:rPr>
          <w:vertAlign w:val="superscript"/>
        </w:rPr>
        <w:t>nd</w:t>
      </w:r>
      <w:r w:rsidR="001D770F">
        <w:t xml:space="preserve"> Generation DH systems were essentially community-scale fossil-fueled boilers that operated autonomously. </w:t>
      </w:r>
      <w:del w:id="99" w:author="Catherine Foster" w:date="2020-04-13T19:54:00Z">
        <w:r w:rsidR="001D770F" w:rsidDel="009A2DD5">
          <w:delText xml:space="preserve"> </w:delText>
        </w:r>
      </w:del>
      <w:r w:rsidR="001D770F">
        <w:t>But modern 3</w:t>
      </w:r>
      <w:r w:rsidR="001D770F" w:rsidRPr="00FC4C24">
        <w:rPr>
          <w:vertAlign w:val="superscript"/>
        </w:rPr>
        <w:t>rd</w:t>
      </w:r>
      <w:r w:rsidR="001D770F">
        <w:t xml:space="preserve"> and proposed 4</w:t>
      </w:r>
      <w:r w:rsidR="001D770F" w:rsidRPr="00FC4C24">
        <w:rPr>
          <w:vertAlign w:val="superscript"/>
        </w:rPr>
        <w:t>th</w:t>
      </w:r>
      <w:r w:rsidR="001D770F">
        <w:t xml:space="preserve"> Generation DH systems are, by their nature, integrally networked into the larger energy grid.  Using biomass and industrial “waste heat”, for example</w:t>
      </w:r>
      <w:r w:rsidR="004F5D51">
        <w:t>,</w:t>
      </w:r>
      <w:r w:rsidR="001D770F">
        <w:t xml:space="preserve"> requires coordination, mandates</w:t>
      </w:r>
      <w:ins w:id="100" w:author="Catherine Foster" w:date="2020-04-13T19:54:00Z">
        <w:r w:rsidR="009A2DD5">
          <w:t>,</w:t>
        </w:r>
      </w:ins>
      <w:r w:rsidR="001D770F">
        <w:t xml:space="preserve"> and incentives to </w:t>
      </w:r>
      <w:r w:rsidR="004F5D51">
        <w:t xml:space="preserve">energy providers to </w:t>
      </w:r>
      <w:r w:rsidR="001D770F">
        <w:t>ensure energy availability.  For CHP to be an economical source of district heat requires at least a regional-scale decision to use co</w:t>
      </w:r>
      <w:r w:rsidR="003F1581">
        <w:t>-</w:t>
      </w:r>
      <w:r w:rsidR="001D770F">
        <w:t xml:space="preserve">generators as an integral part of the </w:t>
      </w:r>
      <w:r w:rsidR="001D770F" w:rsidRPr="00FC4C24">
        <w:rPr>
          <w:i/>
        </w:rPr>
        <w:t>electrical</w:t>
      </w:r>
      <w:r w:rsidR="001D770F">
        <w:t xml:space="preserve"> grid. </w:t>
      </w:r>
      <w:del w:id="101" w:author="Catherine Foster" w:date="2020-04-13T19:55:00Z">
        <w:r w:rsidR="001D770F" w:rsidDel="009A2DD5">
          <w:delText xml:space="preserve"> </w:delText>
        </w:r>
      </w:del>
      <w:r w:rsidR="004F5D51">
        <w:t xml:space="preserve">And there are opportunities for </w:t>
      </w:r>
      <w:r w:rsidR="005F1F86">
        <w:t xml:space="preserve">grid-level </w:t>
      </w:r>
      <w:r w:rsidR="004F5D51">
        <w:t>savings, for example</w:t>
      </w:r>
      <w:r w:rsidR="00FC4C24">
        <w:t xml:space="preserve">, </w:t>
      </w:r>
      <w:ins w:id="102" w:author="Catherine Foster" w:date="2020-04-13T19:55:00Z">
        <w:r w:rsidR="009A2DD5">
          <w:t xml:space="preserve">by </w:t>
        </w:r>
      </w:ins>
      <w:r w:rsidR="004F5D51">
        <w:t>not upgrading natural gas dis</w:t>
      </w:r>
      <w:r w:rsidR="00FC4C24">
        <w:t>tribut</w:t>
      </w:r>
      <w:r w:rsidR="004F5D51">
        <w:t xml:space="preserve">ion networks where district heat is available. </w:t>
      </w:r>
      <w:del w:id="103" w:author="Catherine Foster" w:date="2020-04-13T19:55:00Z">
        <w:r w:rsidR="004F5D51" w:rsidDel="009A2DD5">
          <w:delText xml:space="preserve"> </w:delText>
        </w:r>
      </w:del>
      <w:r w:rsidR="00FC4C24">
        <w:t>For 4</w:t>
      </w:r>
      <w:r w:rsidR="00FC4C24" w:rsidRPr="00FC4C24">
        <w:rPr>
          <w:vertAlign w:val="superscript"/>
        </w:rPr>
        <w:t>th</w:t>
      </w:r>
      <w:r w:rsidR="00FC4C24">
        <w:t xml:space="preserve"> Generation DH to succeed, the need and promise of integration is even greater.</w:t>
      </w:r>
      <w:del w:id="104" w:author="Catherine Foster" w:date="2020-04-13T19:55:00Z">
        <w:r w:rsidR="00FC4C24" w:rsidDel="009A2DD5">
          <w:delText xml:space="preserve"> </w:delText>
        </w:r>
      </w:del>
      <w:r w:rsidR="00FC4C24">
        <w:t xml:space="preserve"> 4</w:t>
      </w:r>
      <w:r w:rsidR="00FC4C24" w:rsidRPr="00FC4C24">
        <w:rPr>
          <w:vertAlign w:val="superscript"/>
        </w:rPr>
        <w:t>th</w:t>
      </w:r>
      <w:r w:rsidR="00FC4C24">
        <w:t xml:space="preserve"> Generation DH will coordinate in real time with smart grids on the supply side and smart buildings for demand. </w:t>
      </w:r>
      <w:del w:id="105" w:author="Catherine Foster" w:date="2020-04-13T19:55:00Z">
        <w:r w:rsidR="00FC4C24" w:rsidDel="009A2DD5">
          <w:delText xml:space="preserve"> </w:delText>
        </w:r>
      </w:del>
      <w:r w:rsidR="00FC4C24">
        <w:t>And to reduce CO</w:t>
      </w:r>
      <w:r w:rsidR="00FC4C24" w:rsidRPr="009D5E48">
        <w:rPr>
          <w:vertAlign w:val="subscript"/>
        </w:rPr>
        <w:t>2</w:t>
      </w:r>
      <w:r w:rsidR="00FC4C24">
        <w:t xml:space="preserve"> emissions, 4</w:t>
      </w:r>
      <w:r w:rsidR="00FC4C24" w:rsidRPr="00FC4C24">
        <w:rPr>
          <w:vertAlign w:val="superscript"/>
        </w:rPr>
        <w:t>th</w:t>
      </w:r>
      <w:r w:rsidR="00FC4C24">
        <w:t xml:space="preserve"> Generation DH systems will need to access large-scale renewable resources, such as bioenergy, solar thermal, and geothermal plants, as well as community-scale “ambient energy” resources, including sewage waste streams, rivers, lakes, and oceans, that can be </w:t>
      </w:r>
      <w:r w:rsidR="002C30AD">
        <w:t>upgraded</w:t>
      </w:r>
      <w:r w:rsidR="00FC4C24">
        <w:t xml:space="preserve"> using central heat pumps.  </w:t>
      </w:r>
    </w:p>
    <w:p w14:paraId="61498413" w14:textId="08CCB825" w:rsidR="00F048AF" w:rsidRPr="007B03B6" w:rsidRDefault="00F048AF" w:rsidP="00FB2C53">
      <w:pPr>
        <w:pStyle w:val="Heading2"/>
      </w:pPr>
      <w:bookmarkStart w:id="106" w:name="_Toc18306523"/>
      <w:r w:rsidRPr="007B03B6">
        <w:t>Adoption Path</w:t>
      </w:r>
      <w:bookmarkEnd w:id="106"/>
    </w:p>
    <w:p w14:paraId="2DE714B4" w14:textId="08A5A811" w:rsidR="00F048AF" w:rsidRDefault="00F048AF" w:rsidP="005F1DEB">
      <w:pPr>
        <w:pStyle w:val="Heading3"/>
      </w:pPr>
      <w:bookmarkStart w:id="107" w:name="_Toc18306524"/>
      <w:r w:rsidRPr="007B03B6">
        <w:t>Current Adoption</w:t>
      </w:r>
      <w:bookmarkEnd w:id="107"/>
    </w:p>
    <w:p w14:paraId="7E8EE757" w14:textId="7131DF75" w:rsidR="00DD4E11" w:rsidRDefault="00DD4E11" w:rsidP="00DD4E11">
      <w:pPr>
        <w:pStyle w:val="Heading4"/>
      </w:pPr>
      <w:r>
        <w:t>Current District Heating Adoption and Carbon Intensity</w:t>
      </w:r>
    </w:p>
    <w:p w14:paraId="59B1AB42" w14:textId="2217A3E0" w:rsidR="00D501BB" w:rsidRDefault="00AC0657" w:rsidP="00CA1EB8">
      <w:r>
        <w:t>Today’s District Heating reality is far from realizing the</w:t>
      </w:r>
      <w:r w:rsidR="00CA1EB8">
        <w:t xml:space="preserve"> future potential of District Heating </w:t>
      </w:r>
      <w:r w:rsidR="00B16ED1">
        <w:t>to deliver economical space heating and reduced GHG emissions</w:t>
      </w:r>
      <w:r w:rsidR="00CA1EB8">
        <w:t>.</w:t>
      </w:r>
      <w:del w:id="108" w:author="Catherine Foster" w:date="2020-04-13T19:56:00Z">
        <w:r w:rsidR="00CA1EB8" w:rsidDel="009A2DD5">
          <w:delText xml:space="preserve"> </w:delText>
        </w:r>
      </w:del>
      <w:r w:rsidR="00CA1EB8">
        <w:t xml:space="preserve"> In 2014,</w:t>
      </w:r>
      <w:r w:rsidR="00D501BB">
        <w:t xml:space="preserve"> as </w:t>
      </w:r>
      <w:r w:rsidR="00BC641B">
        <w:fldChar w:fldCharType="begin"/>
      </w:r>
      <w:r w:rsidR="00BC641B">
        <w:instrText xml:space="preserve"> REF _Ref4607583 \h </w:instrText>
      </w:r>
      <w:r w:rsidR="00BC641B">
        <w:fldChar w:fldCharType="separate"/>
      </w:r>
      <w:r w:rsidR="00B872FD">
        <w:t xml:space="preserve">Table </w:t>
      </w:r>
      <w:r w:rsidR="00B872FD">
        <w:rPr>
          <w:noProof/>
        </w:rPr>
        <w:t>1</w:t>
      </w:r>
      <w:r w:rsidR="00B872FD">
        <w:t>.</w:t>
      </w:r>
      <w:r w:rsidR="00B872FD">
        <w:rPr>
          <w:noProof/>
        </w:rPr>
        <w:t>2</w:t>
      </w:r>
      <w:r w:rsidR="00BC641B">
        <w:fldChar w:fldCharType="end"/>
      </w:r>
      <w:r w:rsidR="00BC641B">
        <w:t xml:space="preserve"> </w:t>
      </w:r>
      <w:r w:rsidR="00D501BB">
        <w:t>illustrates,</w:t>
      </w:r>
      <w:r w:rsidR="00CA1EB8">
        <w:t xml:space="preserve"> approximately 80,000 DH systems worldwide sold roughly 1,400 TWh of heat for building space heating. </w:t>
      </w:r>
      <w:del w:id="109" w:author="Catherine Foster" w:date="2020-04-13T19:56:00Z">
        <w:r w:rsidR="00CA1EB8" w:rsidDel="009A2DD5">
          <w:delText xml:space="preserve"> </w:delText>
        </w:r>
      </w:del>
      <w:r w:rsidR="00CA1EB8">
        <w:t>Worldwide, this represented about 11% of all installed heating equipment, and 16% of the overall space heating delivered energy of 9,100 TWh (13% of building space heating final energy)</w:t>
      </w:r>
      <w:del w:id="110" w:author="Catherine Foster" w:date="2020-04-13T19:56:00Z">
        <w:r w:rsidR="00CA1EB8" w:rsidDel="009A2DD5">
          <w:delText>.</w:delText>
        </w:r>
      </w:del>
      <w:r w:rsidR="00CA1EB8">
        <w:t xml:space="preserve"> (Werner, 2017; IEA ETP 2017; Drawdown calculation)</w:t>
      </w:r>
      <w:ins w:id="111" w:author="Catherine Foster" w:date="2020-04-13T19:56:00Z">
        <w:r w:rsidR="009A2DD5">
          <w:t>.</w:t>
        </w:r>
      </w:ins>
      <w:del w:id="112" w:author="Catherine Foster" w:date="2020-04-13T19:56:00Z">
        <w:r w:rsidR="00CA1EB8" w:rsidDel="009A2DD5">
          <w:delText xml:space="preserve">  </w:delText>
        </w:r>
      </w:del>
    </w:p>
    <w:p w14:paraId="36017398" w14:textId="2132328E" w:rsidR="00033A98" w:rsidRDefault="00033A98" w:rsidP="00557966">
      <w:pPr>
        <w:pStyle w:val="Caption"/>
        <w:keepNext/>
        <w:jc w:val="center"/>
      </w:pPr>
      <w:bookmarkStart w:id="113" w:name="_Ref4607583"/>
      <w:bookmarkStart w:id="114" w:name="_Toc5035131"/>
      <w:r>
        <w:lastRenderedPageBreak/>
        <w:t xml:space="preserve">Table </w:t>
      </w:r>
      <w:r w:rsidR="00B10C01">
        <w:rPr>
          <w:noProof/>
        </w:rPr>
        <w:fldChar w:fldCharType="begin"/>
      </w:r>
      <w:r w:rsidR="00B10C01">
        <w:rPr>
          <w:noProof/>
        </w:rPr>
        <w:instrText xml:space="preserve"> STYLEREF 1 \s </w:instrText>
      </w:r>
      <w:r w:rsidR="00B10C01">
        <w:rPr>
          <w:noProof/>
        </w:rPr>
        <w:fldChar w:fldCharType="separate"/>
      </w:r>
      <w:r w:rsidR="00B872FD">
        <w:rPr>
          <w:noProof/>
        </w:rPr>
        <w:t>1</w:t>
      </w:r>
      <w:r w:rsidR="00B10C01">
        <w:rPr>
          <w:noProof/>
        </w:rPr>
        <w:fldChar w:fldCharType="end"/>
      </w:r>
      <w:r w:rsidR="00B553BA">
        <w:t>.</w:t>
      </w:r>
      <w:r w:rsidR="00B10C01">
        <w:rPr>
          <w:noProof/>
        </w:rPr>
        <w:fldChar w:fldCharType="begin"/>
      </w:r>
      <w:r w:rsidR="00B10C01">
        <w:rPr>
          <w:noProof/>
        </w:rPr>
        <w:instrText xml:space="preserve"> SEQ Table \* ARABIC \s 1 </w:instrText>
      </w:r>
      <w:r w:rsidR="00B10C01">
        <w:rPr>
          <w:noProof/>
        </w:rPr>
        <w:fldChar w:fldCharType="separate"/>
      </w:r>
      <w:r w:rsidR="00B872FD">
        <w:rPr>
          <w:noProof/>
        </w:rPr>
        <w:t>2</w:t>
      </w:r>
      <w:r w:rsidR="00B10C01">
        <w:rPr>
          <w:noProof/>
        </w:rPr>
        <w:fldChar w:fldCharType="end"/>
      </w:r>
      <w:bookmarkEnd w:id="113"/>
      <w:r>
        <w:t xml:space="preserve"> </w:t>
      </w:r>
      <w:r w:rsidRPr="00545EAB">
        <w:t>District Heating adoption and carbon intensity in selected regions and countries</w:t>
      </w:r>
      <w:bookmarkEnd w:id="114"/>
    </w:p>
    <w:tbl>
      <w:tblPr>
        <w:tblStyle w:val="MediumGrid3-Accent5"/>
        <w:tblW w:w="8568" w:type="dxa"/>
        <w:jc w:val="center"/>
        <w:tblLook w:val="04A0" w:firstRow="1" w:lastRow="0" w:firstColumn="1" w:lastColumn="0" w:noHBand="0" w:noVBand="1"/>
      </w:tblPr>
      <w:tblGrid>
        <w:gridCol w:w="2285"/>
        <w:gridCol w:w="2047"/>
        <w:gridCol w:w="1926"/>
        <w:gridCol w:w="2310"/>
      </w:tblGrid>
      <w:tr w:rsidR="00606905" w:rsidRPr="00606905" w14:paraId="35FCEDF7" w14:textId="77777777" w:rsidTr="002742CE">
        <w:trPr>
          <w:cnfStyle w:val="100000000000" w:firstRow="1" w:lastRow="0" w:firstColumn="0" w:lastColumn="0" w:oddVBand="0" w:evenVBand="0" w:oddHBand="0"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2285"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4B3017D0" w14:textId="77777777" w:rsidR="00D501BB" w:rsidRPr="00557966" w:rsidRDefault="00D501BB" w:rsidP="00557966">
            <w:pPr>
              <w:spacing w:line="240" w:lineRule="auto"/>
              <w:jc w:val="center"/>
              <w:rPr>
                <w:rFonts w:cstheme="minorHAnsi"/>
                <w:color w:val="FFFFFF" w:themeColor="background1"/>
                <w:sz w:val="20"/>
                <w:szCs w:val="20"/>
                <w:lang w:eastAsia="zh-CN"/>
              </w:rPr>
            </w:pPr>
            <w:r w:rsidRPr="00557966">
              <w:rPr>
                <w:rFonts w:cstheme="minorHAnsi"/>
                <w:color w:val="FFFFFF" w:themeColor="background1"/>
                <w:sz w:val="20"/>
                <w:szCs w:val="20"/>
                <w:lang w:eastAsia="zh-CN"/>
              </w:rPr>
              <w:t>Region / Country</w:t>
            </w:r>
          </w:p>
        </w:tc>
        <w:tc>
          <w:tcPr>
            <w:tcW w:w="2047"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0F0E6F51" w14:textId="07485B22" w:rsidR="00D501BB" w:rsidRPr="00557966" w:rsidRDefault="00D501BB" w:rsidP="00557966">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 xml:space="preserve">District Heating </w:t>
            </w:r>
            <w:r w:rsidR="00450C6C" w:rsidRPr="00557966">
              <w:rPr>
                <w:rFonts w:cstheme="minorHAnsi"/>
                <w:color w:val="FFFFFF" w:themeColor="background1"/>
                <w:sz w:val="20"/>
                <w:szCs w:val="20"/>
                <w:lang w:eastAsia="zh-CN"/>
              </w:rPr>
              <w:t xml:space="preserve">Building </w:t>
            </w:r>
            <w:r w:rsidRPr="00557966">
              <w:rPr>
                <w:rFonts w:cstheme="minorHAnsi"/>
                <w:color w:val="FFFFFF" w:themeColor="background1"/>
                <w:sz w:val="20"/>
                <w:szCs w:val="20"/>
                <w:lang w:eastAsia="zh-CN"/>
              </w:rPr>
              <w:t>Final Energy</w:t>
            </w:r>
            <w:r w:rsidR="002367F2" w:rsidRPr="00557966">
              <w:rPr>
                <w:rFonts w:cstheme="minorHAnsi"/>
                <w:color w:val="FFFFFF" w:themeColor="background1"/>
                <w:sz w:val="20"/>
                <w:szCs w:val="20"/>
                <w:lang w:eastAsia="zh-CN"/>
              </w:rPr>
              <w:t>*</w:t>
            </w:r>
            <w:r w:rsidRPr="00557966">
              <w:rPr>
                <w:rFonts w:cstheme="minorHAnsi"/>
                <w:color w:val="FFFFFF" w:themeColor="background1"/>
                <w:sz w:val="20"/>
                <w:szCs w:val="20"/>
                <w:lang w:eastAsia="zh-CN"/>
              </w:rPr>
              <w:t xml:space="preserve"> (TWh)</w:t>
            </w:r>
          </w:p>
        </w:tc>
        <w:tc>
          <w:tcPr>
            <w:tcW w:w="1926"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37D1275B" w14:textId="77777777" w:rsidR="00D501BB" w:rsidRPr="00557966" w:rsidRDefault="00D501BB" w:rsidP="00557966">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District Heating Share of Space Heating TAM (%)</w:t>
            </w:r>
          </w:p>
        </w:tc>
        <w:tc>
          <w:tcPr>
            <w:tcW w:w="2310"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6DDF98FC" w14:textId="77777777" w:rsidR="00D501BB" w:rsidRPr="00557966" w:rsidRDefault="00D501BB" w:rsidP="00557966">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Carbon Intensity (g CO2 / MJ heat delivered)</w:t>
            </w:r>
          </w:p>
        </w:tc>
      </w:tr>
      <w:tr w:rsidR="00450C6C" w:rsidRPr="00033A98" w14:paraId="7B12C656" w14:textId="77777777" w:rsidTr="0055796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85" w:type="dxa"/>
            <w:tcBorders>
              <w:top w:val="single" w:sz="4" w:space="0" w:color="auto"/>
              <w:left w:val="single" w:sz="4" w:space="0" w:color="auto"/>
              <w:bottom w:val="single" w:sz="4" w:space="0" w:color="auto"/>
              <w:right w:val="single" w:sz="4" w:space="0" w:color="auto"/>
            </w:tcBorders>
            <w:shd w:val="clear" w:color="auto" w:fill="auto"/>
            <w:noWrap/>
            <w:hideMark/>
          </w:tcPr>
          <w:p w14:paraId="4341DE4B" w14:textId="77777777" w:rsidR="00D501BB" w:rsidRPr="00557966" w:rsidRDefault="00D501BB" w:rsidP="000E3650">
            <w:pPr>
              <w:spacing w:after="0" w:line="240" w:lineRule="auto"/>
              <w:jc w:val="left"/>
              <w:rPr>
                <w:b w:val="0"/>
                <w:color w:val="auto"/>
                <w:sz w:val="20"/>
                <w:szCs w:val="20"/>
                <w:lang w:eastAsia="zh-CN"/>
              </w:rPr>
            </w:pPr>
            <w:r w:rsidRPr="00557966">
              <w:rPr>
                <w:color w:val="auto"/>
                <w:sz w:val="20"/>
                <w:szCs w:val="20"/>
                <w:lang w:eastAsia="zh-CN"/>
              </w:rPr>
              <w:t>World</w:t>
            </w:r>
          </w:p>
        </w:tc>
        <w:tc>
          <w:tcPr>
            <w:tcW w:w="2047" w:type="dxa"/>
            <w:tcBorders>
              <w:top w:val="single" w:sz="4" w:space="0" w:color="auto"/>
              <w:left w:val="single" w:sz="4" w:space="0" w:color="auto"/>
              <w:bottom w:val="single" w:sz="4" w:space="0" w:color="auto"/>
              <w:right w:val="single" w:sz="4" w:space="0" w:color="auto"/>
            </w:tcBorders>
            <w:shd w:val="clear" w:color="auto" w:fill="auto"/>
            <w:noWrap/>
            <w:hideMark/>
          </w:tcPr>
          <w:p w14:paraId="50F9BA9D" w14:textId="54A60207" w:rsidR="00D501BB" w:rsidRPr="00557966" w:rsidRDefault="00D501BB" w:rsidP="005F1DE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1</w:t>
            </w:r>
            <w:r w:rsidR="00033A98">
              <w:rPr>
                <w:sz w:val="20"/>
                <w:szCs w:val="20"/>
                <w:lang w:eastAsia="zh-CN"/>
              </w:rPr>
              <w:t>,</w:t>
            </w:r>
            <w:r w:rsidRPr="00557966">
              <w:rPr>
                <w:color w:val="auto"/>
                <w:sz w:val="20"/>
                <w:szCs w:val="20"/>
                <w:lang w:eastAsia="zh-CN"/>
              </w:rPr>
              <w:t>449</w:t>
            </w:r>
          </w:p>
        </w:tc>
        <w:tc>
          <w:tcPr>
            <w:tcW w:w="1926" w:type="dxa"/>
            <w:tcBorders>
              <w:top w:val="single" w:sz="4" w:space="0" w:color="auto"/>
              <w:left w:val="single" w:sz="4" w:space="0" w:color="auto"/>
              <w:bottom w:val="single" w:sz="4" w:space="0" w:color="auto"/>
              <w:right w:val="single" w:sz="4" w:space="0" w:color="auto"/>
            </w:tcBorders>
            <w:shd w:val="clear" w:color="auto" w:fill="auto"/>
            <w:noWrap/>
            <w:hideMark/>
          </w:tcPr>
          <w:p w14:paraId="1778EAEF" w14:textId="77777777" w:rsidR="00D501BB" w:rsidRPr="00557966" w:rsidRDefault="00D501BB" w:rsidP="005F1DE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13</w:t>
            </w:r>
            <w:del w:id="115" w:author="Catherine Foster" w:date="2020-04-13T19:57:00Z">
              <w:r w:rsidRPr="00557966" w:rsidDel="009A2DD5">
                <w:rPr>
                  <w:color w:val="auto"/>
                  <w:sz w:val="20"/>
                  <w:szCs w:val="20"/>
                  <w:lang w:eastAsia="zh-CN"/>
                </w:rPr>
                <w:delText>%</w:delText>
              </w:r>
            </w:del>
          </w:p>
        </w:tc>
        <w:tc>
          <w:tcPr>
            <w:tcW w:w="2310" w:type="dxa"/>
            <w:tcBorders>
              <w:top w:val="single" w:sz="4" w:space="0" w:color="auto"/>
              <w:left w:val="single" w:sz="4" w:space="0" w:color="auto"/>
              <w:bottom w:val="single" w:sz="4" w:space="0" w:color="auto"/>
              <w:right w:val="single" w:sz="4" w:space="0" w:color="auto"/>
            </w:tcBorders>
            <w:shd w:val="clear" w:color="auto" w:fill="auto"/>
            <w:noWrap/>
            <w:hideMark/>
          </w:tcPr>
          <w:p w14:paraId="14D99AC2" w14:textId="77777777" w:rsidR="00D501BB" w:rsidRPr="00557966" w:rsidRDefault="00D501BB" w:rsidP="005F1DE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52</w:t>
            </w:r>
          </w:p>
        </w:tc>
      </w:tr>
      <w:tr w:rsidR="00450C6C" w:rsidRPr="00033A98" w14:paraId="5551AB65" w14:textId="77777777" w:rsidTr="00557966">
        <w:trPr>
          <w:trHeight w:val="300"/>
          <w:jc w:val="center"/>
        </w:trPr>
        <w:tc>
          <w:tcPr>
            <w:cnfStyle w:val="001000000000" w:firstRow="0" w:lastRow="0" w:firstColumn="1" w:lastColumn="0" w:oddVBand="0" w:evenVBand="0" w:oddHBand="0" w:evenHBand="0" w:firstRowFirstColumn="0" w:firstRowLastColumn="0" w:lastRowFirstColumn="0" w:lastRowLastColumn="0"/>
            <w:tcW w:w="2285" w:type="dxa"/>
            <w:tcBorders>
              <w:top w:val="single" w:sz="4" w:space="0" w:color="auto"/>
              <w:left w:val="single" w:sz="4" w:space="0" w:color="auto"/>
              <w:bottom w:val="single" w:sz="4" w:space="0" w:color="auto"/>
              <w:right w:val="single" w:sz="4" w:space="0" w:color="auto"/>
            </w:tcBorders>
            <w:shd w:val="clear" w:color="auto" w:fill="auto"/>
            <w:noWrap/>
            <w:hideMark/>
          </w:tcPr>
          <w:p w14:paraId="1A4FC47C" w14:textId="77777777" w:rsidR="00D501BB" w:rsidRPr="00557966" w:rsidRDefault="00D501BB" w:rsidP="000E3650">
            <w:pPr>
              <w:spacing w:after="0" w:line="240" w:lineRule="auto"/>
              <w:jc w:val="left"/>
              <w:rPr>
                <w:b w:val="0"/>
                <w:color w:val="auto"/>
                <w:sz w:val="20"/>
                <w:szCs w:val="20"/>
                <w:lang w:eastAsia="zh-CN"/>
              </w:rPr>
            </w:pPr>
            <w:r w:rsidRPr="00557966">
              <w:rPr>
                <w:color w:val="auto"/>
                <w:sz w:val="20"/>
                <w:szCs w:val="20"/>
                <w:lang w:eastAsia="zh-CN"/>
              </w:rPr>
              <w:t>European Union</w:t>
            </w:r>
          </w:p>
        </w:tc>
        <w:tc>
          <w:tcPr>
            <w:tcW w:w="2047" w:type="dxa"/>
            <w:tcBorders>
              <w:top w:val="single" w:sz="4" w:space="0" w:color="auto"/>
              <w:left w:val="single" w:sz="4" w:space="0" w:color="auto"/>
              <w:bottom w:val="single" w:sz="4" w:space="0" w:color="auto"/>
              <w:right w:val="single" w:sz="4" w:space="0" w:color="auto"/>
            </w:tcBorders>
            <w:shd w:val="clear" w:color="auto" w:fill="auto"/>
            <w:noWrap/>
            <w:hideMark/>
          </w:tcPr>
          <w:p w14:paraId="01318A77" w14:textId="5A296B27" w:rsidR="00D501BB" w:rsidRPr="00557966" w:rsidRDefault="00D501BB" w:rsidP="005F1DEB">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356</w:t>
            </w:r>
          </w:p>
        </w:tc>
        <w:tc>
          <w:tcPr>
            <w:tcW w:w="1926" w:type="dxa"/>
            <w:tcBorders>
              <w:top w:val="single" w:sz="4" w:space="0" w:color="auto"/>
              <w:left w:val="single" w:sz="4" w:space="0" w:color="auto"/>
              <w:bottom w:val="single" w:sz="4" w:space="0" w:color="auto"/>
              <w:right w:val="single" w:sz="4" w:space="0" w:color="auto"/>
            </w:tcBorders>
            <w:shd w:val="clear" w:color="auto" w:fill="auto"/>
            <w:noWrap/>
            <w:hideMark/>
          </w:tcPr>
          <w:p w14:paraId="64999A4C" w14:textId="77777777" w:rsidR="00D501BB" w:rsidRPr="00557966" w:rsidRDefault="00D501BB" w:rsidP="005F1DEB">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12</w:t>
            </w:r>
            <w:del w:id="116" w:author="Catherine Foster" w:date="2020-04-13T19:58:00Z">
              <w:r w:rsidRPr="00557966" w:rsidDel="009A2DD5">
                <w:rPr>
                  <w:color w:val="auto"/>
                  <w:sz w:val="20"/>
                  <w:szCs w:val="20"/>
                  <w:lang w:eastAsia="zh-CN"/>
                </w:rPr>
                <w:delText>%</w:delText>
              </w:r>
            </w:del>
          </w:p>
        </w:tc>
        <w:tc>
          <w:tcPr>
            <w:tcW w:w="2310" w:type="dxa"/>
            <w:tcBorders>
              <w:top w:val="single" w:sz="4" w:space="0" w:color="auto"/>
              <w:left w:val="single" w:sz="4" w:space="0" w:color="auto"/>
              <w:bottom w:val="single" w:sz="4" w:space="0" w:color="auto"/>
              <w:right w:val="single" w:sz="4" w:space="0" w:color="auto"/>
            </w:tcBorders>
            <w:shd w:val="clear" w:color="auto" w:fill="auto"/>
            <w:noWrap/>
            <w:hideMark/>
          </w:tcPr>
          <w:p w14:paraId="73C12FBF" w14:textId="77777777" w:rsidR="00D501BB" w:rsidRPr="00557966" w:rsidRDefault="00D501BB" w:rsidP="005F1DEB">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31</w:t>
            </w:r>
          </w:p>
        </w:tc>
      </w:tr>
      <w:tr w:rsidR="00450C6C" w:rsidRPr="00033A98" w14:paraId="7311CF04" w14:textId="77777777" w:rsidTr="0055796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85" w:type="dxa"/>
            <w:tcBorders>
              <w:top w:val="single" w:sz="4" w:space="0" w:color="auto"/>
              <w:left w:val="single" w:sz="4" w:space="0" w:color="auto"/>
              <w:bottom w:val="single" w:sz="4" w:space="0" w:color="auto"/>
              <w:right w:val="single" w:sz="4" w:space="0" w:color="auto"/>
            </w:tcBorders>
            <w:shd w:val="clear" w:color="auto" w:fill="auto"/>
            <w:noWrap/>
            <w:hideMark/>
          </w:tcPr>
          <w:p w14:paraId="39292905" w14:textId="77777777" w:rsidR="00D501BB" w:rsidRPr="00557966" w:rsidRDefault="00D501BB" w:rsidP="000E3650">
            <w:pPr>
              <w:spacing w:after="0" w:line="240" w:lineRule="auto"/>
              <w:jc w:val="left"/>
              <w:rPr>
                <w:b w:val="0"/>
                <w:color w:val="auto"/>
                <w:sz w:val="20"/>
                <w:szCs w:val="20"/>
                <w:lang w:eastAsia="zh-CN"/>
              </w:rPr>
            </w:pPr>
            <w:r w:rsidRPr="00557966">
              <w:rPr>
                <w:color w:val="auto"/>
                <w:sz w:val="20"/>
                <w:szCs w:val="20"/>
                <w:lang w:eastAsia="zh-CN"/>
              </w:rPr>
              <w:t>China</w:t>
            </w:r>
          </w:p>
        </w:tc>
        <w:tc>
          <w:tcPr>
            <w:tcW w:w="2047" w:type="dxa"/>
            <w:tcBorders>
              <w:top w:val="single" w:sz="4" w:space="0" w:color="auto"/>
              <w:left w:val="single" w:sz="4" w:space="0" w:color="auto"/>
              <w:bottom w:val="single" w:sz="4" w:space="0" w:color="auto"/>
              <w:right w:val="single" w:sz="4" w:space="0" w:color="auto"/>
            </w:tcBorders>
            <w:shd w:val="clear" w:color="auto" w:fill="auto"/>
            <w:noWrap/>
            <w:hideMark/>
          </w:tcPr>
          <w:p w14:paraId="7B176ACC" w14:textId="0200AA1D" w:rsidR="00D501BB" w:rsidRPr="00557966" w:rsidRDefault="00D501BB" w:rsidP="005F1DE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322</w:t>
            </w:r>
          </w:p>
        </w:tc>
        <w:tc>
          <w:tcPr>
            <w:tcW w:w="1926" w:type="dxa"/>
            <w:tcBorders>
              <w:top w:val="single" w:sz="4" w:space="0" w:color="auto"/>
              <w:left w:val="single" w:sz="4" w:space="0" w:color="auto"/>
              <w:bottom w:val="single" w:sz="4" w:space="0" w:color="auto"/>
              <w:right w:val="single" w:sz="4" w:space="0" w:color="auto"/>
            </w:tcBorders>
            <w:shd w:val="clear" w:color="auto" w:fill="auto"/>
            <w:noWrap/>
            <w:hideMark/>
          </w:tcPr>
          <w:p w14:paraId="4C6906F9" w14:textId="1B58BB17" w:rsidR="00D501BB" w:rsidRPr="00557966" w:rsidRDefault="00D501BB" w:rsidP="005F1DE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19</w:t>
            </w:r>
            <w:del w:id="117" w:author="Catherine Foster" w:date="2020-04-13T19:58:00Z">
              <w:r w:rsidRPr="00557966" w:rsidDel="009A2DD5">
                <w:rPr>
                  <w:color w:val="auto"/>
                  <w:sz w:val="20"/>
                  <w:szCs w:val="20"/>
                  <w:lang w:eastAsia="zh-CN"/>
                </w:rPr>
                <w:delText>%</w:delText>
              </w:r>
            </w:del>
            <w:r w:rsidR="000B51B8" w:rsidRPr="00557966">
              <w:rPr>
                <w:color w:val="auto"/>
                <w:sz w:val="20"/>
                <w:szCs w:val="20"/>
                <w:lang w:eastAsia="zh-CN"/>
              </w:rPr>
              <w:t xml:space="preserve"> (80% of N. China)</w:t>
            </w:r>
          </w:p>
        </w:tc>
        <w:tc>
          <w:tcPr>
            <w:tcW w:w="2310" w:type="dxa"/>
            <w:tcBorders>
              <w:top w:val="single" w:sz="4" w:space="0" w:color="auto"/>
              <w:left w:val="single" w:sz="4" w:space="0" w:color="auto"/>
              <w:bottom w:val="single" w:sz="4" w:space="0" w:color="auto"/>
              <w:right w:val="single" w:sz="4" w:space="0" w:color="auto"/>
            </w:tcBorders>
            <w:shd w:val="clear" w:color="auto" w:fill="auto"/>
            <w:noWrap/>
            <w:hideMark/>
          </w:tcPr>
          <w:p w14:paraId="743D69D4" w14:textId="77777777" w:rsidR="00D501BB" w:rsidRPr="00557966" w:rsidRDefault="00D501BB" w:rsidP="005F1DE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85</w:t>
            </w:r>
          </w:p>
        </w:tc>
      </w:tr>
      <w:tr w:rsidR="00450C6C" w:rsidRPr="00033A98" w14:paraId="514E5C03" w14:textId="77777777" w:rsidTr="00557966">
        <w:trPr>
          <w:trHeight w:val="300"/>
          <w:jc w:val="center"/>
        </w:trPr>
        <w:tc>
          <w:tcPr>
            <w:cnfStyle w:val="001000000000" w:firstRow="0" w:lastRow="0" w:firstColumn="1" w:lastColumn="0" w:oddVBand="0" w:evenVBand="0" w:oddHBand="0" w:evenHBand="0" w:firstRowFirstColumn="0" w:firstRowLastColumn="0" w:lastRowFirstColumn="0" w:lastRowLastColumn="0"/>
            <w:tcW w:w="2285" w:type="dxa"/>
            <w:tcBorders>
              <w:top w:val="single" w:sz="4" w:space="0" w:color="auto"/>
              <w:left w:val="single" w:sz="4" w:space="0" w:color="auto"/>
              <w:bottom w:val="single" w:sz="4" w:space="0" w:color="auto"/>
              <w:right w:val="single" w:sz="4" w:space="0" w:color="auto"/>
            </w:tcBorders>
            <w:shd w:val="clear" w:color="auto" w:fill="auto"/>
            <w:noWrap/>
            <w:hideMark/>
          </w:tcPr>
          <w:p w14:paraId="0D3FC6F7" w14:textId="77777777" w:rsidR="00D501BB" w:rsidRPr="00557966" w:rsidRDefault="00D501BB" w:rsidP="000E3650">
            <w:pPr>
              <w:spacing w:after="0" w:line="240" w:lineRule="auto"/>
              <w:jc w:val="left"/>
              <w:rPr>
                <w:b w:val="0"/>
                <w:color w:val="auto"/>
                <w:sz w:val="20"/>
                <w:szCs w:val="20"/>
                <w:lang w:eastAsia="zh-CN"/>
              </w:rPr>
            </w:pPr>
            <w:r w:rsidRPr="00557966">
              <w:rPr>
                <w:color w:val="auto"/>
                <w:sz w:val="20"/>
                <w:szCs w:val="20"/>
                <w:lang w:eastAsia="zh-CN"/>
              </w:rPr>
              <w:t>Russia</w:t>
            </w:r>
          </w:p>
        </w:tc>
        <w:tc>
          <w:tcPr>
            <w:tcW w:w="2047" w:type="dxa"/>
            <w:tcBorders>
              <w:top w:val="single" w:sz="4" w:space="0" w:color="auto"/>
              <w:left w:val="single" w:sz="4" w:space="0" w:color="auto"/>
              <w:bottom w:val="single" w:sz="4" w:space="0" w:color="auto"/>
              <w:right w:val="single" w:sz="4" w:space="0" w:color="auto"/>
            </w:tcBorders>
            <w:shd w:val="clear" w:color="auto" w:fill="auto"/>
            <w:noWrap/>
            <w:hideMark/>
          </w:tcPr>
          <w:p w14:paraId="62C0A49B" w14:textId="6E8AC012" w:rsidR="00D501BB" w:rsidRPr="00557966" w:rsidRDefault="00D501BB" w:rsidP="005F1DEB">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811</w:t>
            </w:r>
          </w:p>
        </w:tc>
        <w:tc>
          <w:tcPr>
            <w:tcW w:w="1926" w:type="dxa"/>
            <w:tcBorders>
              <w:top w:val="single" w:sz="4" w:space="0" w:color="auto"/>
              <w:left w:val="single" w:sz="4" w:space="0" w:color="auto"/>
              <w:bottom w:val="single" w:sz="4" w:space="0" w:color="auto"/>
              <w:right w:val="single" w:sz="4" w:space="0" w:color="auto"/>
            </w:tcBorders>
            <w:shd w:val="clear" w:color="auto" w:fill="auto"/>
            <w:noWrap/>
            <w:hideMark/>
          </w:tcPr>
          <w:p w14:paraId="1377B4F7" w14:textId="77777777" w:rsidR="00D501BB" w:rsidRPr="00557966" w:rsidRDefault="00D501BB" w:rsidP="005F1DEB">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72</w:t>
            </w:r>
            <w:del w:id="118" w:author="Catherine Foster" w:date="2020-04-13T19:58:00Z">
              <w:r w:rsidRPr="00557966" w:rsidDel="009A2DD5">
                <w:rPr>
                  <w:color w:val="auto"/>
                  <w:sz w:val="20"/>
                  <w:szCs w:val="20"/>
                  <w:lang w:eastAsia="zh-CN"/>
                </w:rPr>
                <w:delText>%</w:delText>
              </w:r>
            </w:del>
          </w:p>
        </w:tc>
        <w:tc>
          <w:tcPr>
            <w:tcW w:w="2310" w:type="dxa"/>
            <w:tcBorders>
              <w:top w:val="single" w:sz="4" w:space="0" w:color="auto"/>
              <w:left w:val="single" w:sz="4" w:space="0" w:color="auto"/>
              <w:bottom w:val="single" w:sz="4" w:space="0" w:color="auto"/>
              <w:right w:val="single" w:sz="4" w:space="0" w:color="auto"/>
            </w:tcBorders>
            <w:shd w:val="clear" w:color="auto" w:fill="auto"/>
            <w:noWrap/>
            <w:hideMark/>
          </w:tcPr>
          <w:p w14:paraId="7266155C" w14:textId="77777777" w:rsidR="00D501BB" w:rsidRPr="00557966" w:rsidRDefault="00D501BB" w:rsidP="005F1DEB">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46</w:t>
            </w:r>
          </w:p>
        </w:tc>
      </w:tr>
      <w:tr w:rsidR="00450C6C" w:rsidRPr="00033A98" w14:paraId="2C1D3460" w14:textId="77777777" w:rsidTr="0055796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85" w:type="dxa"/>
            <w:tcBorders>
              <w:top w:val="single" w:sz="4" w:space="0" w:color="auto"/>
              <w:left w:val="single" w:sz="4" w:space="0" w:color="auto"/>
              <w:bottom w:val="single" w:sz="4" w:space="0" w:color="auto"/>
              <w:right w:val="single" w:sz="4" w:space="0" w:color="auto"/>
            </w:tcBorders>
            <w:shd w:val="clear" w:color="auto" w:fill="auto"/>
            <w:noWrap/>
            <w:hideMark/>
          </w:tcPr>
          <w:p w14:paraId="462CC704" w14:textId="77777777" w:rsidR="00D501BB" w:rsidRPr="00557966" w:rsidRDefault="00D501BB" w:rsidP="000E3650">
            <w:pPr>
              <w:spacing w:after="0" w:line="240" w:lineRule="auto"/>
              <w:jc w:val="left"/>
              <w:rPr>
                <w:b w:val="0"/>
                <w:color w:val="auto"/>
                <w:sz w:val="20"/>
                <w:szCs w:val="20"/>
                <w:lang w:eastAsia="zh-CN"/>
              </w:rPr>
            </w:pPr>
            <w:r w:rsidRPr="00557966">
              <w:rPr>
                <w:color w:val="auto"/>
                <w:sz w:val="20"/>
                <w:szCs w:val="20"/>
                <w:lang w:eastAsia="zh-CN"/>
              </w:rPr>
              <w:t>USA</w:t>
            </w:r>
          </w:p>
        </w:tc>
        <w:tc>
          <w:tcPr>
            <w:tcW w:w="2047" w:type="dxa"/>
            <w:tcBorders>
              <w:top w:val="single" w:sz="4" w:space="0" w:color="auto"/>
              <w:left w:val="single" w:sz="4" w:space="0" w:color="auto"/>
              <w:bottom w:val="single" w:sz="4" w:space="0" w:color="auto"/>
              <w:right w:val="single" w:sz="4" w:space="0" w:color="auto"/>
            </w:tcBorders>
            <w:shd w:val="clear" w:color="auto" w:fill="auto"/>
            <w:noWrap/>
            <w:hideMark/>
          </w:tcPr>
          <w:p w14:paraId="3EDBBBD2" w14:textId="5BF772D1" w:rsidR="00D501BB" w:rsidRPr="00557966" w:rsidRDefault="00D501BB" w:rsidP="005F1DE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17</w:t>
            </w:r>
          </w:p>
        </w:tc>
        <w:tc>
          <w:tcPr>
            <w:tcW w:w="1926" w:type="dxa"/>
            <w:tcBorders>
              <w:top w:val="single" w:sz="4" w:space="0" w:color="auto"/>
              <w:left w:val="single" w:sz="4" w:space="0" w:color="auto"/>
              <w:bottom w:val="single" w:sz="4" w:space="0" w:color="auto"/>
              <w:right w:val="single" w:sz="4" w:space="0" w:color="auto"/>
            </w:tcBorders>
            <w:shd w:val="clear" w:color="auto" w:fill="auto"/>
            <w:noWrap/>
            <w:hideMark/>
          </w:tcPr>
          <w:p w14:paraId="0EC13930" w14:textId="77777777" w:rsidR="00D501BB" w:rsidRPr="00557966" w:rsidRDefault="00D501BB" w:rsidP="005F1DE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1</w:t>
            </w:r>
            <w:del w:id="119" w:author="Catherine Foster" w:date="2020-04-13T19:58:00Z">
              <w:r w:rsidRPr="00557966" w:rsidDel="009A2DD5">
                <w:rPr>
                  <w:color w:val="auto"/>
                  <w:sz w:val="20"/>
                  <w:szCs w:val="20"/>
                  <w:lang w:eastAsia="zh-CN"/>
                </w:rPr>
                <w:delText>%</w:delText>
              </w:r>
            </w:del>
          </w:p>
        </w:tc>
        <w:tc>
          <w:tcPr>
            <w:tcW w:w="2310" w:type="dxa"/>
            <w:tcBorders>
              <w:top w:val="single" w:sz="4" w:space="0" w:color="auto"/>
              <w:left w:val="single" w:sz="4" w:space="0" w:color="auto"/>
              <w:bottom w:val="single" w:sz="4" w:space="0" w:color="auto"/>
              <w:right w:val="single" w:sz="4" w:space="0" w:color="auto"/>
            </w:tcBorders>
            <w:shd w:val="clear" w:color="auto" w:fill="auto"/>
            <w:noWrap/>
            <w:hideMark/>
          </w:tcPr>
          <w:p w14:paraId="25BBAE5F" w14:textId="77777777" w:rsidR="00D501BB" w:rsidRPr="00557966" w:rsidRDefault="00D501BB" w:rsidP="005F1DE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N/A</w:t>
            </w:r>
          </w:p>
        </w:tc>
      </w:tr>
      <w:tr w:rsidR="002742CE" w:rsidRPr="00033A98" w14:paraId="662F6406" w14:textId="77777777" w:rsidTr="00557966">
        <w:trPr>
          <w:trHeight w:val="300"/>
          <w:jc w:val="center"/>
        </w:trPr>
        <w:tc>
          <w:tcPr>
            <w:cnfStyle w:val="001000000000" w:firstRow="0" w:lastRow="0" w:firstColumn="1" w:lastColumn="0" w:oddVBand="0" w:evenVBand="0" w:oddHBand="0" w:evenHBand="0" w:firstRowFirstColumn="0" w:firstRowLastColumn="0" w:lastRowFirstColumn="0" w:lastRowLastColumn="0"/>
            <w:tcW w:w="2285" w:type="dxa"/>
            <w:tcBorders>
              <w:top w:val="single" w:sz="4" w:space="0" w:color="auto"/>
              <w:left w:val="single" w:sz="4" w:space="0" w:color="auto"/>
              <w:bottom w:val="single" w:sz="4" w:space="0" w:color="auto"/>
              <w:right w:val="single" w:sz="4" w:space="0" w:color="auto"/>
            </w:tcBorders>
            <w:shd w:val="clear" w:color="auto" w:fill="auto"/>
            <w:noWrap/>
            <w:hideMark/>
          </w:tcPr>
          <w:p w14:paraId="776F13C0" w14:textId="77777777" w:rsidR="002742CE" w:rsidRPr="00557966" w:rsidRDefault="002742CE" w:rsidP="002742CE">
            <w:pPr>
              <w:spacing w:after="0" w:line="240" w:lineRule="auto"/>
              <w:jc w:val="left"/>
              <w:rPr>
                <w:b w:val="0"/>
                <w:color w:val="auto"/>
                <w:sz w:val="20"/>
                <w:szCs w:val="20"/>
                <w:lang w:eastAsia="zh-CN"/>
              </w:rPr>
            </w:pPr>
            <w:r w:rsidRPr="00557966">
              <w:rPr>
                <w:color w:val="auto"/>
                <w:sz w:val="20"/>
                <w:szCs w:val="20"/>
                <w:lang w:eastAsia="zh-CN"/>
              </w:rPr>
              <w:t>Sweden</w:t>
            </w:r>
          </w:p>
        </w:tc>
        <w:tc>
          <w:tcPr>
            <w:tcW w:w="2047" w:type="dxa"/>
            <w:tcBorders>
              <w:top w:val="single" w:sz="4" w:space="0" w:color="auto"/>
              <w:left w:val="single" w:sz="4" w:space="0" w:color="auto"/>
              <w:bottom w:val="single" w:sz="4" w:space="0" w:color="auto"/>
              <w:right w:val="single" w:sz="4" w:space="0" w:color="auto"/>
            </w:tcBorders>
            <w:shd w:val="clear" w:color="auto" w:fill="auto"/>
            <w:noWrap/>
            <w:hideMark/>
          </w:tcPr>
          <w:p w14:paraId="7B559486" w14:textId="1A7AA9C1" w:rsidR="002742CE" w:rsidRPr="00557966" w:rsidRDefault="002742CE" w:rsidP="002742CE">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E96662">
              <w:rPr>
                <w:sz w:val="20"/>
                <w:szCs w:val="20"/>
                <w:lang w:eastAsia="zh-CN"/>
              </w:rPr>
              <w:t>N/A</w:t>
            </w:r>
          </w:p>
        </w:tc>
        <w:tc>
          <w:tcPr>
            <w:tcW w:w="1926" w:type="dxa"/>
            <w:tcBorders>
              <w:top w:val="single" w:sz="4" w:space="0" w:color="auto"/>
              <w:left w:val="single" w:sz="4" w:space="0" w:color="auto"/>
              <w:bottom w:val="single" w:sz="4" w:space="0" w:color="auto"/>
              <w:right w:val="single" w:sz="4" w:space="0" w:color="auto"/>
            </w:tcBorders>
            <w:shd w:val="clear" w:color="auto" w:fill="auto"/>
            <w:noWrap/>
            <w:hideMark/>
          </w:tcPr>
          <w:p w14:paraId="1D2FC88D" w14:textId="1E449FD7" w:rsidR="002742CE" w:rsidRPr="00557966" w:rsidRDefault="002742CE" w:rsidP="002742CE">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52</w:t>
            </w:r>
            <w:del w:id="120" w:author="Catherine Foster" w:date="2020-04-13T19:58:00Z">
              <w:r w:rsidRPr="00557966" w:rsidDel="009A2DD5">
                <w:rPr>
                  <w:color w:val="auto"/>
                  <w:sz w:val="20"/>
                  <w:szCs w:val="20"/>
                  <w:lang w:eastAsia="zh-CN"/>
                </w:rPr>
                <w:delText>%</w:delText>
              </w:r>
            </w:del>
            <w:r w:rsidRPr="00557966">
              <w:rPr>
                <w:color w:val="auto"/>
                <w:sz w:val="20"/>
                <w:szCs w:val="20"/>
                <w:lang w:eastAsia="zh-CN"/>
              </w:rPr>
              <w:t>**</w:t>
            </w:r>
          </w:p>
        </w:tc>
        <w:tc>
          <w:tcPr>
            <w:tcW w:w="2310" w:type="dxa"/>
            <w:tcBorders>
              <w:top w:val="single" w:sz="4" w:space="0" w:color="auto"/>
              <w:left w:val="single" w:sz="4" w:space="0" w:color="auto"/>
              <w:bottom w:val="single" w:sz="4" w:space="0" w:color="auto"/>
              <w:right w:val="single" w:sz="4" w:space="0" w:color="auto"/>
            </w:tcBorders>
            <w:shd w:val="clear" w:color="auto" w:fill="auto"/>
            <w:noWrap/>
            <w:hideMark/>
          </w:tcPr>
          <w:p w14:paraId="4D2D840A" w14:textId="77777777" w:rsidR="002742CE" w:rsidRPr="00557966" w:rsidRDefault="002742CE" w:rsidP="002742CE">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3</w:t>
            </w:r>
          </w:p>
        </w:tc>
      </w:tr>
      <w:tr w:rsidR="002742CE" w:rsidRPr="00033A98" w14:paraId="358634DD" w14:textId="77777777" w:rsidTr="0055796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85" w:type="dxa"/>
            <w:tcBorders>
              <w:top w:val="single" w:sz="4" w:space="0" w:color="auto"/>
              <w:left w:val="single" w:sz="4" w:space="0" w:color="auto"/>
              <w:bottom w:val="single" w:sz="4" w:space="0" w:color="auto"/>
              <w:right w:val="single" w:sz="4" w:space="0" w:color="auto"/>
            </w:tcBorders>
            <w:shd w:val="clear" w:color="auto" w:fill="auto"/>
            <w:noWrap/>
            <w:hideMark/>
          </w:tcPr>
          <w:p w14:paraId="431D25B4" w14:textId="415481A9" w:rsidR="002742CE" w:rsidRPr="00557966" w:rsidRDefault="002742CE" w:rsidP="002742CE">
            <w:pPr>
              <w:spacing w:after="0" w:line="240" w:lineRule="auto"/>
              <w:jc w:val="left"/>
              <w:rPr>
                <w:b w:val="0"/>
                <w:color w:val="auto"/>
                <w:sz w:val="20"/>
                <w:szCs w:val="20"/>
                <w:lang w:eastAsia="zh-CN"/>
              </w:rPr>
            </w:pPr>
            <w:r w:rsidRPr="00557966">
              <w:rPr>
                <w:color w:val="auto"/>
                <w:sz w:val="20"/>
                <w:szCs w:val="20"/>
                <w:lang w:eastAsia="zh-CN"/>
              </w:rPr>
              <w:t>Denmark</w:t>
            </w:r>
          </w:p>
        </w:tc>
        <w:tc>
          <w:tcPr>
            <w:tcW w:w="2047" w:type="dxa"/>
            <w:tcBorders>
              <w:top w:val="single" w:sz="4" w:space="0" w:color="auto"/>
              <w:left w:val="single" w:sz="4" w:space="0" w:color="auto"/>
              <w:bottom w:val="single" w:sz="4" w:space="0" w:color="auto"/>
              <w:right w:val="single" w:sz="4" w:space="0" w:color="auto"/>
            </w:tcBorders>
            <w:shd w:val="clear" w:color="auto" w:fill="auto"/>
            <w:noWrap/>
            <w:hideMark/>
          </w:tcPr>
          <w:p w14:paraId="503C36F7" w14:textId="6ECF1A2A" w:rsidR="002742CE" w:rsidRPr="00557966" w:rsidRDefault="002742CE" w:rsidP="002742C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E96662">
              <w:rPr>
                <w:sz w:val="20"/>
                <w:szCs w:val="20"/>
                <w:lang w:eastAsia="zh-CN"/>
              </w:rPr>
              <w:t>N/A</w:t>
            </w:r>
          </w:p>
        </w:tc>
        <w:tc>
          <w:tcPr>
            <w:tcW w:w="1926" w:type="dxa"/>
            <w:tcBorders>
              <w:top w:val="single" w:sz="4" w:space="0" w:color="auto"/>
              <w:left w:val="single" w:sz="4" w:space="0" w:color="auto"/>
              <w:bottom w:val="single" w:sz="4" w:space="0" w:color="auto"/>
              <w:right w:val="single" w:sz="4" w:space="0" w:color="auto"/>
            </w:tcBorders>
            <w:shd w:val="clear" w:color="auto" w:fill="auto"/>
            <w:noWrap/>
            <w:hideMark/>
          </w:tcPr>
          <w:p w14:paraId="311593FF" w14:textId="49B4C3B6" w:rsidR="002742CE" w:rsidRPr="00557966" w:rsidRDefault="002742CE" w:rsidP="002742C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63</w:t>
            </w:r>
            <w:del w:id="121" w:author="Catherine Foster" w:date="2020-04-13T19:58:00Z">
              <w:r w:rsidRPr="00557966" w:rsidDel="009A2DD5">
                <w:rPr>
                  <w:color w:val="auto"/>
                  <w:sz w:val="20"/>
                  <w:szCs w:val="20"/>
                  <w:lang w:eastAsia="zh-CN"/>
                </w:rPr>
                <w:delText>%</w:delText>
              </w:r>
            </w:del>
            <w:r w:rsidRPr="00557966">
              <w:rPr>
                <w:color w:val="auto"/>
                <w:sz w:val="20"/>
                <w:szCs w:val="20"/>
                <w:lang w:eastAsia="zh-CN"/>
              </w:rPr>
              <w:t>**</w:t>
            </w:r>
          </w:p>
        </w:tc>
        <w:tc>
          <w:tcPr>
            <w:tcW w:w="2310" w:type="dxa"/>
            <w:tcBorders>
              <w:top w:val="single" w:sz="4" w:space="0" w:color="auto"/>
              <w:left w:val="single" w:sz="4" w:space="0" w:color="auto"/>
              <w:bottom w:val="single" w:sz="4" w:space="0" w:color="auto"/>
              <w:right w:val="single" w:sz="4" w:space="0" w:color="auto"/>
            </w:tcBorders>
            <w:shd w:val="clear" w:color="auto" w:fill="auto"/>
            <w:noWrap/>
            <w:hideMark/>
          </w:tcPr>
          <w:p w14:paraId="23DB778D" w14:textId="77777777" w:rsidR="002742CE" w:rsidRPr="00557966" w:rsidRDefault="002742CE" w:rsidP="002742C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N/A</w:t>
            </w:r>
          </w:p>
        </w:tc>
      </w:tr>
    </w:tbl>
    <w:p w14:paraId="1003F5FF" w14:textId="05A9539B" w:rsidR="00D501BB" w:rsidRPr="009A2DD5" w:rsidRDefault="002367F2" w:rsidP="00D832F5">
      <w:pPr>
        <w:pStyle w:val="NoSpacing"/>
        <w:rPr>
          <w:rFonts w:ascii="Times New Roman" w:hAnsi="Times New Roman" w:cs="Times New Roman"/>
          <w:rPrChange w:id="122" w:author="Catherine Foster" w:date="2020-04-13T19:58:00Z">
            <w:rPr/>
          </w:rPrChange>
        </w:rPr>
      </w:pPr>
      <w:commentRangeStart w:id="123"/>
      <w:r w:rsidRPr="009A2DD5">
        <w:rPr>
          <w:rFonts w:ascii="Times New Roman" w:hAnsi="Times New Roman" w:cs="Times New Roman"/>
          <w:rPrChange w:id="124" w:author="Catherine Foster" w:date="2020-04-13T19:58:00Z">
            <w:rPr/>
          </w:rPrChange>
        </w:rPr>
        <w:t xml:space="preserve">*Building Space Heating Final Energy for World; Space Heating + Water Heating Final Energy for Regions; </w:t>
      </w:r>
      <w:r w:rsidR="00450C6C" w:rsidRPr="009A2DD5">
        <w:rPr>
          <w:rFonts w:ascii="Times New Roman" w:hAnsi="Times New Roman" w:cs="Times New Roman"/>
          <w:rPrChange w:id="125" w:author="Catherine Foster" w:date="2020-04-13T19:58:00Z">
            <w:rPr/>
          </w:rPrChange>
        </w:rPr>
        <w:t>(Source:  IEA ETP, 2017; Werner, 2017)</w:t>
      </w:r>
      <w:r w:rsidR="00F560B7" w:rsidRPr="009A2DD5">
        <w:rPr>
          <w:rFonts w:ascii="Times New Roman" w:hAnsi="Times New Roman" w:cs="Times New Roman"/>
          <w:rPrChange w:id="126" w:author="Catherine Foster" w:date="2020-04-13T19:58:00Z">
            <w:rPr/>
          </w:rPrChange>
        </w:rPr>
        <w:t xml:space="preserve"> (**Source:  IEA ETP, 2016)</w:t>
      </w:r>
      <w:r w:rsidR="0007707D" w:rsidRPr="009A2DD5">
        <w:rPr>
          <w:rFonts w:ascii="Times New Roman" w:hAnsi="Times New Roman" w:cs="Times New Roman"/>
          <w:rPrChange w:id="127" w:author="Catherine Foster" w:date="2020-04-13T19:58:00Z">
            <w:rPr/>
          </w:rPrChange>
        </w:rPr>
        <w:t xml:space="preserve">  </w:t>
      </w:r>
      <w:commentRangeEnd w:id="123"/>
      <w:r w:rsidR="009A2DD5">
        <w:rPr>
          <w:rStyle w:val="CommentReference"/>
          <w:rFonts w:ascii="Times New Roman" w:hAnsi="Times New Roman"/>
          <w:color w:val="000000" w:themeColor="text1"/>
        </w:rPr>
        <w:commentReference w:id="123"/>
      </w:r>
    </w:p>
    <w:p w14:paraId="10FE12EA" w14:textId="77777777" w:rsidR="00D832F5" w:rsidRDefault="00D832F5" w:rsidP="00D832F5">
      <w:pPr>
        <w:pStyle w:val="NoSpacing"/>
      </w:pPr>
    </w:p>
    <w:p w14:paraId="5CDCF85C" w14:textId="5C204999" w:rsidR="00CA1EB8" w:rsidRDefault="00CA1EB8" w:rsidP="00CA1EB8">
      <w:r>
        <w:t xml:space="preserve">Russia, China, </w:t>
      </w:r>
      <w:r w:rsidR="005F1F86">
        <w:t>and the European Union account</w:t>
      </w:r>
      <w:r>
        <w:t xml:space="preserve"> for 85% of </w:t>
      </w:r>
      <w:r w:rsidR="00D501BB">
        <w:t xml:space="preserve">district </w:t>
      </w:r>
      <w:r>
        <w:t xml:space="preserve">heat deliveries. </w:t>
      </w:r>
      <w:del w:id="128" w:author="Catherine Foster" w:date="2020-04-13T19:58:00Z">
        <w:r w:rsidDel="009A2DD5">
          <w:delText xml:space="preserve"> </w:delText>
        </w:r>
      </w:del>
      <w:r>
        <w:t xml:space="preserve">Countries and regions with </w:t>
      </w:r>
      <w:r w:rsidR="00D832F5">
        <w:t>adoption</w:t>
      </w:r>
      <w:r>
        <w:t xml:space="preserve"> rates above 50% include Northern China, Russia, Iceland, Denmark, Sweden, Finland, and</w:t>
      </w:r>
      <w:r w:rsidR="001F3AA8">
        <w:t xml:space="preserve"> Poland. </w:t>
      </w:r>
      <w:del w:id="129" w:author="Catherine Foster" w:date="2020-04-13T19:59:00Z">
        <w:r w:rsidR="001F3AA8" w:rsidDel="009A2DD5">
          <w:delText xml:space="preserve"> </w:delText>
        </w:r>
      </w:del>
      <w:r>
        <w:t>US DH deliveries are under</w:t>
      </w:r>
      <w:r w:rsidR="00D501BB">
        <w:t>-</w:t>
      </w:r>
      <w:r>
        <w:t xml:space="preserve">reported by IEA because many </w:t>
      </w:r>
      <w:r w:rsidR="00D501BB">
        <w:t xml:space="preserve">US </w:t>
      </w:r>
      <w:r>
        <w:t xml:space="preserve">DH systems are owner-operated university campuses, military bases, </w:t>
      </w:r>
      <w:r w:rsidR="001F3AA8">
        <w:t>hospitals and industrial sites</w:t>
      </w:r>
      <w:del w:id="130" w:author="Catherine Foster" w:date="2020-04-13T19:59:00Z">
        <w:r w:rsidR="001F3AA8" w:rsidDel="009A2DD5">
          <w:delText>.</w:delText>
        </w:r>
      </w:del>
      <w:r>
        <w:t xml:space="preserve"> (Werner, 2017; IEA ETP 20</w:t>
      </w:r>
      <w:r w:rsidR="00E601AC">
        <w:t>1</w:t>
      </w:r>
      <w:r>
        <w:t>7)</w:t>
      </w:r>
      <w:ins w:id="131" w:author="Catherine Foster" w:date="2020-04-13T19:59:00Z">
        <w:r w:rsidR="009A2DD5">
          <w:t>.</w:t>
        </w:r>
      </w:ins>
      <w:del w:id="132" w:author="Catherine Foster" w:date="2020-04-13T19:59:00Z">
        <w:r w:rsidDel="009A2DD5">
          <w:delText xml:space="preserve"> </w:delText>
        </w:r>
      </w:del>
      <w:r>
        <w:t xml:space="preserve"> </w:t>
      </w:r>
      <w:r w:rsidR="001F3AA8">
        <w:t>The DH share of US space heating TAM</w:t>
      </w:r>
      <w:r w:rsidR="00707AA3">
        <w:t>, including private systems,</w:t>
      </w:r>
      <w:r w:rsidR="001F3AA8">
        <w:t xml:space="preserve"> is likely ~5%</w:t>
      </w:r>
      <w:del w:id="133" w:author="Catherine Foster" w:date="2020-04-13T19:59:00Z">
        <w:r w:rsidR="001F3AA8" w:rsidDel="009A2DD5">
          <w:delText>.</w:delText>
        </w:r>
      </w:del>
      <w:r w:rsidR="001F3AA8">
        <w:t xml:space="preserve"> (EIA, 2018)</w:t>
      </w:r>
      <w:del w:id="134" w:author="Catherine Foster" w:date="2020-04-13T19:59:00Z">
        <w:r w:rsidR="00BF352E" w:rsidDel="009A2DD5">
          <w:delText xml:space="preserve"> </w:delText>
        </w:r>
      </w:del>
      <w:ins w:id="135" w:author="Catherine Foster" w:date="2020-04-13T19:59:00Z">
        <w:r w:rsidR="009A2DD5">
          <w:t>.</w:t>
        </w:r>
      </w:ins>
      <w:r w:rsidR="00BF352E">
        <w:t xml:space="preserve"> </w:t>
      </w:r>
    </w:p>
    <w:p w14:paraId="53382AA1" w14:textId="626349E3" w:rsidR="00D501BB" w:rsidRDefault="00D501BB" w:rsidP="00D501BB">
      <w:r>
        <w:t xml:space="preserve">Carbon intensity </w:t>
      </w:r>
      <w:r w:rsidR="002367F2">
        <w:t>varies</w:t>
      </w:r>
      <w:r>
        <w:t xml:space="preserve"> greatly among these systems, as </w:t>
      </w:r>
      <w:r w:rsidR="00BC641B">
        <w:fldChar w:fldCharType="begin"/>
      </w:r>
      <w:r w:rsidR="00BC641B">
        <w:instrText xml:space="preserve"> REF _Ref4607583 \h </w:instrText>
      </w:r>
      <w:r w:rsidR="00BC641B">
        <w:fldChar w:fldCharType="separate"/>
      </w:r>
      <w:r w:rsidR="00B872FD">
        <w:t xml:space="preserve">Table </w:t>
      </w:r>
      <w:r w:rsidR="00B872FD">
        <w:rPr>
          <w:noProof/>
        </w:rPr>
        <w:t>1</w:t>
      </w:r>
      <w:r w:rsidR="00B872FD">
        <w:t>.</w:t>
      </w:r>
      <w:r w:rsidR="00B872FD">
        <w:rPr>
          <w:noProof/>
        </w:rPr>
        <w:t>2</w:t>
      </w:r>
      <w:r w:rsidR="00BC641B">
        <w:fldChar w:fldCharType="end"/>
      </w:r>
      <w:r w:rsidR="00BC641B">
        <w:t xml:space="preserve"> </w:t>
      </w:r>
      <w:r>
        <w:t xml:space="preserve">illustrates. </w:t>
      </w:r>
      <w:del w:id="136" w:author="Catherine Foster" w:date="2020-04-13T19:59:00Z">
        <w:r w:rsidDel="009A2DD5">
          <w:delText xml:space="preserve"> </w:delText>
        </w:r>
      </w:del>
      <w:r w:rsidR="00CA1EB8">
        <w:t>Worldwide in 2014, 56% of DH heat supplied was “recycled” and only 9% renewable</w:t>
      </w:r>
      <w:del w:id="137" w:author="Catherine Foster" w:date="2020-04-13T19:59:00Z">
        <w:r w:rsidR="00CA1EB8" w:rsidDel="009A2DD5">
          <w:delText>.</w:delText>
        </w:r>
      </w:del>
      <w:r w:rsidR="00CA1EB8">
        <w:t xml:space="preserve"> (Werner, 2017)</w:t>
      </w:r>
      <w:ins w:id="138" w:author="Catherine Foster" w:date="2020-04-13T19:59:00Z">
        <w:r w:rsidR="009A2DD5">
          <w:t>.</w:t>
        </w:r>
      </w:ins>
      <w:r w:rsidR="00CA1EB8">
        <w:t xml:space="preserve">  In fact</w:t>
      </w:r>
      <w:ins w:id="139" w:author="Catherine Foster" w:date="2020-04-13T19:59:00Z">
        <w:r w:rsidR="009A2DD5">
          <w:t>,</w:t>
        </w:r>
      </w:ins>
      <w:r w:rsidR="00CA1EB8">
        <w:t xml:space="preserve"> in 2014, fossil fuels (natural gas, coal, and oil) comprised 90% of DH primary energy worldwide</w:t>
      </w:r>
      <w:del w:id="140" w:author="Catherine Foster" w:date="2020-04-13T19:59:00Z">
        <w:r w:rsidR="00CA1EB8" w:rsidDel="009A2DD5">
          <w:delText>,</w:delText>
        </w:r>
      </w:del>
      <w:r w:rsidR="00CA1EB8">
        <w:t xml:space="preserve"> and 70% in the European Union. (Werner, 2017</w:t>
      </w:r>
      <w:proofErr w:type="gramStart"/>
      <w:r w:rsidR="00CA1EB8">
        <w:t>)  So</w:t>
      </w:r>
      <w:proofErr w:type="gramEnd"/>
      <w:r w:rsidR="00CA1EB8">
        <w:t xml:space="preserve"> the potential of District Heating to reduce greenhouse gas emissions is far from realized today, especially outside the EU.</w:t>
      </w:r>
      <w:ins w:id="141" w:author="Catherine Foster" w:date="2020-04-13T20:00:00Z">
        <w:r w:rsidR="009A2DD5">
          <w:t xml:space="preserve"> </w:t>
        </w:r>
      </w:ins>
      <w:del w:id="142" w:author="Catherine Foster" w:date="2020-04-13T20:00:00Z">
        <w:r w:rsidR="00C455D9" w:rsidDel="009A2DD5">
          <w:delText xml:space="preserve"> </w:delText>
        </w:r>
      </w:del>
      <w:r>
        <w:t>China’s ver</w:t>
      </w:r>
      <w:r w:rsidR="00450C6C">
        <w:t>y large DH footprint, fueled 90% by coal boilers and CHP plants, has very high CO</w:t>
      </w:r>
      <w:r w:rsidR="00450C6C" w:rsidRPr="009D5E48">
        <w:rPr>
          <w:vertAlign w:val="subscript"/>
        </w:rPr>
        <w:t>2</w:t>
      </w:r>
      <w:r w:rsidR="00450C6C">
        <w:t xml:space="preserve"> emissions and severe pollution.</w:t>
      </w:r>
      <w:ins w:id="143" w:author="Catherine Foster" w:date="2020-04-13T20:00:00Z">
        <w:r w:rsidR="009A2DD5">
          <w:t xml:space="preserve"> </w:t>
        </w:r>
      </w:ins>
      <w:del w:id="144" w:author="Catherine Foster" w:date="2020-04-13T20:00:00Z">
        <w:r w:rsidR="00450C6C" w:rsidDel="009A2DD5">
          <w:delText xml:space="preserve">  </w:delText>
        </w:r>
      </w:del>
      <w:r w:rsidR="00450C6C">
        <w:t>Russia, which fires its DH systems predominately with natural gas, has much lower relative CO</w:t>
      </w:r>
      <w:r w:rsidR="00450C6C" w:rsidRPr="009D5E48">
        <w:rPr>
          <w:vertAlign w:val="subscript"/>
        </w:rPr>
        <w:t>2</w:t>
      </w:r>
      <w:r w:rsidR="00450C6C">
        <w:t xml:space="preserve"> emissions</w:t>
      </w:r>
      <w:del w:id="145" w:author="Catherine Foster" w:date="2020-04-13T20:00:00Z">
        <w:r w:rsidR="00450C6C" w:rsidDel="009A2DD5">
          <w:delText>.</w:delText>
        </w:r>
      </w:del>
      <w:r w:rsidR="00450C6C">
        <w:t xml:space="preserve"> </w:t>
      </w:r>
      <w:del w:id="146" w:author="Catherine Foster" w:date="2020-04-13T20:00:00Z">
        <w:r w:rsidR="00450C6C" w:rsidDel="009A2DD5">
          <w:delText xml:space="preserve"> </w:delText>
        </w:r>
        <w:r w:rsidDel="009A2DD5">
          <w:delText xml:space="preserve"> </w:delText>
        </w:r>
      </w:del>
      <w:r>
        <w:t>(Werner, 2017; Gong &amp; Werner, 2014, p.30)</w:t>
      </w:r>
      <w:ins w:id="147" w:author="Catherine Foster" w:date="2020-04-13T20:00:00Z">
        <w:r w:rsidR="009A2DD5">
          <w:t>.</w:t>
        </w:r>
      </w:ins>
      <w:r>
        <w:t xml:space="preserve">  </w:t>
      </w:r>
    </w:p>
    <w:p w14:paraId="16479552" w14:textId="21567920" w:rsidR="00D501BB" w:rsidRDefault="00DD4E11" w:rsidP="00DD4E11">
      <w:pPr>
        <w:pStyle w:val="Heading4"/>
      </w:pPr>
      <w:r>
        <w:t>Factors Contributing to District Heating Adoption and CO</w:t>
      </w:r>
      <w:r w:rsidRPr="009D5E48">
        <w:rPr>
          <w:vertAlign w:val="subscript"/>
        </w:rPr>
        <w:t>2</w:t>
      </w:r>
      <w:r>
        <w:t xml:space="preserve"> Emissions Reduction</w:t>
      </w:r>
    </w:p>
    <w:p w14:paraId="5A20F4C3" w14:textId="2581306A" w:rsidR="00D501BB" w:rsidRDefault="000E3650" w:rsidP="00CA1EB8">
      <w:r>
        <w:t xml:space="preserve">In order to quantify the factors that have contributed to District Heating adoption – and could contribute to </w:t>
      </w:r>
      <w:r w:rsidR="00BF352E">
        <w:t xml:space="preserve">the growth of </w:t>
      </w:r>
      <w:r>
        <w:t>GHG emission-reducing DH systems in the future</w:t>
      </w:r>
      <w:r w:rsidR="00BF352E">
        <w:t xml:space="preserve"> – </w:t>
      </w:r>
      <w:r>
        <w:t xml:space="preserve">it is valuable to examine some </w:t>
      </w:r>
      <w:r w:rsidR="00120CC2">
        <w:t>contrasting</w:t>
      </w:r>
      <w:r>
        <w:t xml:space="preserve"> district heating cases, the factors that have driven them, and the outcomes they have achieved.</w:t>
      </w:r>
    </w:p>
    <w:p w14:paraId="25FDEBA1" w14:textId="666EE629" w:rsidR="00CA1EB8" w:rsidRDefault="000E3650" w:rsidP="000E3650">
      <w:pPr>
        <w:pStyle w:val="Heading4"/>
      </w:pPr>
      <w:r>
        <w:t>China</w:t>
      </w:r>
      <w:r w:rsidR="00AC0657">
        <w:t xml:space="preserve"> District Heating</w:t>
      </w:r>
    </w:p>
    <w:p w14:paraId="19F95FD1" w14:textId="1C7D6D8A" w:rsidR="005930B5" w:rsidRDefault="000E3650" w:rsidP="000E3650">
      <w:r>
        <w:t xml:space="preserve">Under the </w:t>
      </w:r>
      <w:proofErr w:type="spellStart"/>
      <w:r>
        <w:t>Huai</w:t>
      </w:r>
      <w:proofErr w:type="spellEnd"/>
      <w:r>
        <w:t xml:space="preserve"> River Policy mandate, District Heating in China is limited to the 70% of the mainland north of the </w:t>
      </w:r>
      <w:proofErr w:type="spellStart"/>
      <w:r>
        <w:t>Huai</w:t>
      </w:r>
      <w:proofErr w:type="spellEnd"/>
      <w:r>
        <w:t xml:space="preserve"> River, where DH supplies 80% of building space heating.</w:t>
      </w:r>
      <w:ins w:id="148" w:author="Catherine Foster" w:date="2020-04-16T10:53:00Z">
        <w:r w:rsidR="00B0135E">
          <w:t xml:space="preserve"> </w:t>
        </w:r>
      </w:ins>
      <w:del w:id="149" w:author="Catherine Foster" w:date="2020-04-16T10:53:00Z">
        <w:r w:rsidDel="00B0135E">
          <w:delText xml:space="preserve">  </w:delText>
        </w:r>
      </w:del>
      <w:r>
        <w:t xml:space="preserve">District Heating </w:t>
      </w:r>
      <w:r w:rsidR="00BF352E">
        <w:t>is</w:t>
      </w:r>
      <w:r w:rsidR="005930B5">
        <w:t xml:space="preserve"> </w:t>
      </w:r>
      <w:r w:rsidR="008832E3">
        <w:t>being</w:t>
      </w:r>
      <w:r>
        <w:t xml:space="preserve"> </w:t>
      </w:r>
      <w:r>
        <w:lastRenderedPageBreak/>
        <w:t xml:space="preserve">prohibited south of the </w:t>
      </w:r>
      <w:proofErr w:type="spellStart"/>
      <w:r>
        <w:t>Huai</w:t>
      </w:r>
      <w:proofErr w:type="spellEnd"/>
      <w:r>
        <w:t xml:space="preserve">. </w:t>
      </w:r>
      <w:del w:id="150" w:author="Catherine Foster" w:date="2020-04-16T10:53:00Z">
        <w:r w:rsidDel="00B0135E">
          <w:delText xml:space="preserve"> </w:delText>
        </w:r>
      </w:del>
      <w:r>
        <w:t>With this</w:t>
      </w:r>
      <w:r w:rsidR="005930B5">
        <w:t xml:space="preserve"> mandate</w:t>
      </w:r>
      <w:r w:rsidR="00BF352E">
        <w:t>,</w:t>
      </w:r>
      <w:r w:rsidR="005930B5">
        <w:t xml:space="preserve"> DH in China has grown 1</w:t>
      </w:r>
      <w:r>
        <w:t>5% annually from 277 million m</w:t>
      </w:r>
      <w:r w:rsidRPr="00F44CCB">
        <w:rPr>
          <w:vertAlign w:val="superscript"/>
        </w:rPr>
        <w:t>2</w:t>
      </w:r>
      <w:r>
        <w:t xml:space="preserve"> of building area in 1991 to 4</w:t>
      </w:r>
      <w:r w:rsidR="00033A98">
        <w:t>,</w:t>
      </w:r>
      <w:r>
        <w:t>357 million m</w:t>
      </w:r>
      <w:r w:rsidRPr="00F44CCB">
        <w:rPr>
          <w:vertAlign w:val="superscript"/>
        </w:rPr>
        <w:t>2</w:t>
      </w:r>
      <w:r>
        <w:t xml:space="preserve"> in 2010.  </w:t>
      </w:r>
    </w:p>
    <w:p w14:paraId="68EA36A9" w14:textId="14BAA66B" w:rsidR="000E3650" w:rsidRDefault="000E3650" w:rsidP="000E3650">
      <w:r>
        <w:t xml:space="preserve">Key factors that have shaped China’s DH evolution, </w:t>
      </w:r>
      <w:r w:rsidR="005930B5">
        <w:t xml:space="preserve">and which </w:t>
      </w:r>
      <w:r w:rsidR="0016537B">
        <w:t>will drive</w:t>
      </w:r>
      <w:r>
        <w:t xml:space="preserve"> fut</w:t>
      </w:r>
      <w:r w:rsidR="00B70AAF">
        <w:t>u</w:t>
      </w:r>
      <w:r w:rsidR="005930B5">
        <w:t>re improvements</w:t>
      </w:r>
      <w:ins w:id="151" w:author="Catherine Foster" w:date="2020-04-16T10:53:00Z">
        <w:r w:rsidR="00B0135E">
          <w:t>,</w:t>
        </w:r>
      </w:ins>
      <w:r w:rsidR="005930B5">
        <w:t xml:space="preserve"> include: </w:t>
      </w:r>
      <w:r w:rsidR="00B70AAF">
        <w:t>(</w:t>
      </w:r>
      <w:proofErr w:type="spellStart"/>
      <w:r w:rsidR="00B70AAF">
        <w:t>Xiong</w:t>
      </w:r>
      <w:proofErr w:type="spellEnd"/>
      <w:r w:rsidR="00B70AAF">
        <w:t xml:space="preserve">, 2015; </w:t>
      </w:r>
      <w:proofErr w:type="spellStart"/>
      <w:r w:rsidR="0016537B">
        <w:t>Xilang</w:t>
      </w:r>
      <w:proofErr w:type="spellEnd"/>
      <w:r w:rsidR="0016537B">
        <w:t xml:space="preserve">, 2015; </w:t>
      </w:r>
      <w:r w:rsidR="005930B5">
        <w:t xml:space="preserve">Gong &amp; Werner, 2014)  </w:t>
      </w:r>
    </w:p>
    <w:p w14:paraId="0F5B2F40" w14:textId="13AE04F9" w:rsidR="000E3650" w:rsidRDefault="000E3650" w:rsidP="006F4CCF">
      <w:pPr>
        <w:pStyle w:val="ListParagraph"/>
        <w:numPr>
          <w:ilvl w:val="0"/>
          <w:numId w:val="23"/>
        </w:numPr>
      </w:pPr>
      <w:r w:rsidRPr="000E3650">
        <w:rPr>
          <w:b/>
        </w:rPr>
        <w:t>Shortage of natural gas</w:t>
      </w:r>
      <w:r w:rsidR="005930B5">
        <w:rPr>
          <w:b/>
        </w:rPr>
        <w:t xml:space="preserve"> and</w:t>
      </w:r>
      <w:r w:rsidR="00EE6523">
        <w:rPr>
          <w:b/>
        </w:rPr>
        <w:t xml:space="preserve"> resultant </w:t>
      </w:r>
      <w:r w:rsidR="005930B5">
        <w:rPr>
          <w:b/>
        </w:rPr>
        <w:t>pollution</w:t>
      </w:r>
      <w:r w:rsidRPr="000E3650">
        <w:rPr>
          <w:b/>
        </w:rPr>
        <w:t>.</w:t>
      </w:r>
      <w:r>
        <w:t xml:space="preserve">  </w:t>
      </w:r>
      <w:r w:rsidR="0016537B">
        <w:t>48</w:t>
      </w:r>
      <w:r>
        <w:t xml:space="preserve">% of Chinese DH is sourced from coal-fired boilers; </w:t>
      </w:r>
      <w:r w:rsidR="0016537B">
        <w:t>42</w:t>
      </w:r>
      <w:r>
        <w:t xml:space="preserve">% from coal-fired CHP. </w:t>
      </w:r>
      <w:del w:id="152" w:author="Catherine Foster" w:date="2020-04-16T10:53:00Z">
        <w:r w:rsidDel="00B0135E">
          <w:delText xml:space="preserve"> </w:delText>
        </w:r>
      </w:del>
      <w:r w:rsidR="005930B5">
        <w:t xml:space="preserve">As a result, </w:t>
      </w:r>
      <w:r w:rsidR="00BF352E">
        <w:t>District Heating</w:t>
      </w:r>
      <w:r>
        <w:t xml:space="preserve"> has emerged as the </w:t>
      </w:r>
      <w:r w:rsidR="0016537B">
        <w:t>main</w:t>
      </w:r>
      <w:r>
        <w:t xml:space="preserve"> source of </w:t>
      </w:r>
      <w:commentRangeStart w:id="153"/>
      <w:r>
        <w:t>PM</w:t>
      </w:r>
      <w:commentRangeEnd w:id="153"/>
      <w:r w:rsidR="00B0135E">
        <w:rPr>
          <w:rStyle w:val="CommentReference"/>
        </w:rPr>
        <w:commentReference w:id="153"/>
      </w:r>
      <w:r>
        <w:t xml:space="preserve"> 2.5 pollution in Northern China.  </w:t>
      </w:r>
    </w:p>
    <w:p w14:paraId="5DE24BFB" w14:textId="731CF298" w:rsidR="000E3650" w:rsidRDefault="00F44CCB" w:rsidP="006F4CCF">
      <w:pPr>
        <w:pStyle w:val="ListParagraph"/>
        <w:numPr>
          <w:ilvl w:val="0"/>
          <w:numId w:val="23"/>
        </w:numPr>
      </w:pPr>
      <w:r>
        <w:rPr>
          <w:b/>
        </w:rPr>
        <w:t>Grid integration and utilization</w:t>
      </w:r>
      <w:r w:rsidR="000E3650" w:rsidRPr="00B70AAF">
        <w:rPr>
          <w:b/>
        </w:rPr>
        <w:t xml:space="preserve"> of CHP</w:t>
      </w:r>
      <w:r w:rsidR="00B70AAF">
        <w:rPr>
          <w:b/>
        </w:rPr>
        <w:t xml:space="preserve"> and industrial waste heat</w:t>
      </w:r>
      <w:r w:rsidR="000E3650" w:rsidRPr="00B70AAF">
        <w:rPr>
          <w:b/>
        </w:rPr>
        <w:t>.</w:t>
      </w:r>
      <w:r w:rsidR="000E3650">
        <w:t xml:space="preserve">  Since China’s DH boilers operate at low efficiency, DH </w:t>
      </w:r>
      <w:r w:rsidR="00BF352E">
        <w:t xml:space="preserve">heat supply </w:t>
      </w:r>
      <w:r w:rsidR="000E3650">
        <w:t>could be shifted economically to CHP</w:t>
      </w:r>
      <w:r w:rsidR="00B70AAF">
        <w:t xml:space="preserve"> and industrial waste heat</w:t>
      </w:r>
      <w:r w:rsidR="005930B5">
        <w:t xml:space="preserve"> sources</w:t>
      </w:r>
      <w:r w:rsidR="000E3650">
        <w:t>, reducing overall pollution.</w:t>
      </w:r>
      <w:r w:rsidR="00B70AAF">
        <w:t xml:space="preserve"> </w:t>
      </w:r>
      <w:del w:id="154" w:author="Catherine Foster" w:date="2020-04-16T10:54:00Z">
        <w:r w:rsidR="00B70AAF" w:rsidDel="00B0135E">
          <w:delText xml:space="preserve"> </w:delText>
        </w:r>
      </w:del>
      <w:r w:rsidR="00B70AAF">
        <w:t xml:space="preserve">In fact, if China were able to achieve the same </w:t>
      </w:r>
      <w:r w:rsidR="00BF352E">
        <w:t xml:space="preserve">heat </w:t>
      </w:r>
      <w:r w:rsidR="00B70AAF">
        <w:t xml:space="preserve">recovery efficiency as Sweden, </w:t>
      </w:r>
      <w:r>
        <w:t>such grid infrastructure integration would</w:t>
      </w:r>
      <w:r w:rsidR="00B70AAF">
        <w:t xml:space="preserve"> </w:t>
      </w:r>
      <w:r w:rsidR="0016537B">
        <w:t>deliver</w:t>
      </w:r>
      <w:r w:rsidR="00B70AAF">
        <w:t xml:space="preserve"> 732 TWh of </w:t>
      </w:r>
      <w:r w:rsidR="0016537B">
        <w:t xml:space="preserve">heat with </w:t>
      </w:r>
      <w:r w:rsidR="00B70AAF">
        <w:t>DH by 2030</w:t>
      </w:r>
      <w:ins w:id="155" w:author="Catherine Foster" w:date="2020-04-16T10:54:00Z">
        <w:r w:rsidR="00B0135E">
          <w:t xml:space="preserve"> </w:t>
        </w:r>
      </w:ins>
      <w:del w:id="156" w:author="Catherine Foster" w:date="2020-04-16T10:54:00Z">
        <w:r w:rsidR="00B70AAF" w:rsidDel="00B0135E">
          <w:delText xml:space="preserve">, </w:delText>
        </w:r>
      </w:del>
      <w:r w:rsidR="00B70AAF">
        <w:t xml:space="preserve">and reduce primary energy consumption </w:t>
      </w:r>
      <w:ins w:id="157" w:author="Catherine Foster" w:date="2020-04-16T10:55:00Z">
        <w:r w:rsidR="00B0135E">
          <w:t xml:space="preserve">by </w:t>
        </w:r>
      </w:ins>
      <w:r w:rsidR="00B70AAF">
        <w:t xml:space="preserve">50%. </w:t>
      </w:r>
      <w:del w:id="158" w:author="Catherine Foster" w:date="2020-04-16T10:54:00Z">
        <w:r w:rsidR="00B70AAF" w:rsidDel="00B0135E">
          <w:delText xml:space="preserve"> </w:delText>
        </w:r>
      </w:del>
      <w:r>
        <w:t xml:space="preserve">A related </w:t>
      </w:r>
      <w:r w:rsidR="00BF352E">
        <w:t xml:space="preserve">grid </w:t>
      </w:r>
      <w:r>
        <w:t xml:space="preserve">opportunity is </w:t>
      </w:r>
      <w:r w:rsidR="00EE6523">
        <w:t xml:space="preserve">reducing </w:t>
      </w:r>
      <w:r>
        <w:t>wind energy curtailment</w:t>
      </w:r>
      <w:r w:rsidR="0080165C">
        <w:t xml:space="preserve"> (when turbines are feathered, usually due to inadequate load)</w:t>
      </w:r>
      <w:r>
        <w:t>, now 25%, which could be eliminated by flexible CHP dispatch and heat storage</w:t>
      </w:r>
      <w:r w:rsidR="0080165C">
        <w:t xml:space="preserve"> to better balance energy supply / demand</w:t>
      </w:r>
      <w:r>
        <w:t xml:space="preserve">.  </w:t>
      </w:r>
    </w:p>
    <w:p w14:paraId="2665245E" w14:textId="28BB3156" w:rsidR="005930B5" w:rsidRPr="005930B5" w:rsidRDefault="005930B5" w:rsidP="006F4CCF">
      <w:pPr>
        <w:pStyle w:val="ListParagraph"/>
        <w:numPr>
          <w:ilvl w:val="0"/>
          <w:numId w:val="23"/>
        </w:numPr>
      </w:pPr>
      <w:r>
        <w:rPr>
          <w:b/>
        </w:rPr>
        <w:t>D</w:t>
      </w:r>
      <w:r w:rsidR="0080165C">
        <w:rPr>
          <w:b/>
        </w:rPr>
        <w:t>H d</w:t>
      </w:r>
      <w:r>
        <w:rPr>
          <w:b/>
        </w:rPr>
        <w:t>istribution network improvements</w:t>
      </w:r>
      <w:r w:rsidRPr="005930B5">
        <w:t xml:space="preserve">.  Leaks and thermal losses total ~30% of total heat supply.  </w:t>
      </w:r>
    </w:p>
    <w:p w14:paraId="0AC64F23" w14:textId="1130E7E4" w:rsidR="00B70AAF" w:rsidRDefault="00F44CCB" w:rsidP="006F4CCF">
      <w:pPr>
        <w:pStyle w:val="ListParagraph"/>
        <w:numPr>
          <w:ilvl w:val="0"/>
          <w:numId w:val="23"/>
        </w:numPr>
      </w:pPr>
      <w:r>
        <w:rPr>
          <w:b/>
        </w:rPr>
        <w:t>Policy and m</w:t>
      </w:r>
      <w:r w:rsidR="00B70AAF">
        <w:rPr>
          <w:b/>
        </w:rPr>
        <w:t xml:space="preserve">etering reform.  </w:t>
      </w:r>
      <w:r w:rsidR="00B70AAF" w:rsidRPr="00B70AAF">
        <w:t>Currently</w:t>
      </w:r>
      <w:r>
        <w:t xml:space="preserve"> DH is sold to buildings </w:t>
      </w:r>
      <w:r w:rsidR="00B70AAF" w:rsidRPr="00B70AAF">
        <w:t xml:space="preserve">on a per </w:t>
      </w:r>
      <w:r>
        <w:t>area</w:t>
      </w:r>
      <w:r w:rsidR="005930B5">
        <w:t xml:space="preserve"> basis. </w:t>
      </w:r>
      <w:del w:id="159" w:author="Catherine Foster" w:date="2020-04-16T10:55:00Z">
        <w:r w:rsidR="005930B5" w:rsidDel="00B0135E">
          <w:delText xml:space="preserve"> </w:delText>
        </w:r>
      </w:del>
      <w:r w:rsidR="005930B5">
        <w:t>Building insulation and temperature control are poor,</w:t>
      </w:r>
      <w:r w:rsidR="00B70AAF" w:rsidRPr="00B70AAF">
        <w:t xml:space="preserve"> lead</w:t>
      </w:r>
      <w:r>
        <w:t xml:space="preserve">ing to an estimated 20% waste that could be eliminated by energy-based billing, stricter building energy efficiency standards, and smart controls.  </w:t>
      </w:r>
    </w:p>
    <w:p w14:paraId="6302320D" w14:textId="1A3240F6" w:rsidR="0016537B" w:rsidRDefault="0080165C" w:rsidP="006F4CCF">
      <w:pPr>
        <w:pStyle w:val="ListParagraph"/>
        <w:numPr>
          <w:ilvl w:val="0"/>
          <w:numId w:val="23"/>
        </w:numPr>
      </w:pPr>
      <w:r>
        <w:rPr>
          <w:b/>
        </w:rPr>
        <w:t>Ambient energy heat sources</w:t>
      </w:r>
      <w:r w:rsidR="0016537B">
        <w:rPr>
          <w:b/>
        </w:rPr>
        <w:t>.</w:t>
      </w:r>
      <w:r w:rsidR="0016537B">
        <w:t xml:space="preserve">  Heat pumps and lower-temperature heat delivery represent key potential technical improvement</w:t>
      </w:r>
      <w:r w:rsidR="00F44CCB">
        <w:t xml:space="preserve"> opportunities that would open the door to using low-temperature ambient heat resources, such as sewage waste streams and surface water.  </w:t>
      </w:r>
    </w:p>
    <w:p w14:paraId="4C8E46FA" w14:textId="7CF1C980" w:rsidR="00FD7F1E" w:rsidRDefault="00123C27" w:rsidP="00FD7F1E">
      <w:r>
        <w:t>In summary, driven by government mandate and lack of natural gas, District Heating has been implemented in Northern China on a vast</w:t>
      </w:r>
      <w:r w:rsidR="00D5292D">
        <w:t xml:space="preserve"> scale.</w:t>
      </w:r>
      <w:del w:id="160" w:author="Catherine Foster" w:date="2020-04-16T10:56:00Z">
        <w:r w:rsidR="00D5292D" w:rsidDel="00B0135E">
          <w:delText xml:space="preserve"> </w:delText>
        </w:r>
      </w:del>
      <w:r w:rsidR="00D5292D">
        <w:t xml:space="preserve"> In the past, e</w:t>
      </w:r>
      <w:r>
        <w:t>nergy efficiency and GHG emissions were</w:t>
      </w:r>
      <w:r w:rsidR="00D5292D">
        <w:t xml:space="preserve"> </w:t>
      </w:r>
      <w:r>
        <w:t xml:space="preserve">minor considerations. </w:t>
      </w:r>
      <w:del w:id="161" w:author="Catherine Foster" w:date="2020-04-16T10:56:00Z">
        <w:r w:rsidDel="00B0135E">
          <w:delText xml:space="preserve"> </w:delText>
        </w:r>
      </w:del>
      <w:r>
        <w:t xml:space="preserve">The resulting DH systems are inefficient and highly-polluting. </w:t>
      </w:r>
      <w:del w:id="162" w:author="Catherine Foster" w:date="2020-04-16T10:56:00Z">
        <w:r w:rsidDel="00B0135E">
          <w:delText xml:space="preserve"> </w:delText>
        </w:r>
      </w:del>
      <w:r w:rsidR="00D5292D">
        <w:t>The Chinese government now has identified DH energy consumption and emissions as key priorities</w:t>
      </w:r>
      <w:ins w:id="163" w:author="Catherine Foster" w:date="2020-04-16T10:56:00Z">
        <w:r w:rsidR="00B0135E">
          <w:t xml:space="preserve"> </w:t>
        </w:r>
      </w:ins>
      <w:del w:id="164" w:author="Catherine Foster" w:date="2020-04-16T10:56:00Z">
        <w:r w:rsidR="00D5292D" w:rsidDel="00B0135E">
          <w:delText xml:space="preserve">, </w:delText>
        </w:r>
      </w:del>
      <w:r w:rsidR="00D5292D">
        <w:t xml:space="preserve">and has developed a plan to accelerate refurbishment of its DH network (IEA, 2016).  </w:t>
      </w:r>
      <w:del w:id="165" w:author="Catherine Foster" w:date="2020-04-16T10:56:00Z">
        <w:r w:rsidDel="00B0135E">
          <w:delText xml:space="preserve"> </w:delText>
        </w:r>
      </w:del>
      <w:r w:rsidR="00D5292D">
        <w:t xml:space="preserve">These </w:t>
      </w:r>
      <w:r>
        <w:t xml:space="preserve">technical and policy improvements will require decades to implement.  </w:t>
      </w:r>
    </w:p>
    <w:p w14:paraId="0178D86C" w14:textId="12538004" w:rsidR="00FD7F1E" w:rsidRDefault="00FD7F1E" w:rsidP="00FD7F1E">
      <w:pPr>
        <w:pStyle w:val="Heading4"/>
      </w:pPr>
      <w:r>
        <w:lastRenderedPageBreak/>
        <w:t>Sweden</w:t>
      </w:r>
      <w:r w:rsidR="00DC5B55">
        <w:t xml:space="preserve"> and Scandinavian</w:t>
      </w:r>
      <w:r w:rsidR="00AC0657">
        <w:t xml:space="preserve"> District Heating</w:t>
      </w:r>
    </w:p>
    <w:p w14:paraId="478092A7" w14:textId="50AAE5C6" w:rsidR="00AC0657" w:rsidRDefault="00DC5B55" w:rsidP="00AC0657">
      <w:r>
        <w:t xml:space="preserve">Sweden offers a remarkable example of how successful District Heating can be, both economically and environmentally.  </w:t>
      </w:r>
      <w:r w:rsidR="00BC641B">
        <w:fldChar w:fldCharType="begin"/>
      </w:r>
      <w:r w:rsidR="00BC641B">
        <w:instrText xml:space="preserve"> REF _Ref4607609 \h </w:instrText>
      </w:r>
      <w:r w:rsidR="00BC641B">
        <w:fldChar w:fldCharType="separate"/>
      </w:r>
      <w:r w:rsidR="00B872FD">
        <w:t xml:space="preserve">Table </w:t>
      </w:r>
      <w:r w:rsidR="00B872FD">
        <w:rPr>
          <w:noProof/>
        </w:rPr>
        <w:t>1</w:t>
      </w:r>
      <w:r w:rsidR="00B872FD">
        <w:t>.</w:t>
      </w:r>
      <w:r w:rsidR="00B872FD">
        <w:rPr>
          <w:noProof/>
        </w:rPr>
        <w:t>3</w:t>
      </w:r>
      <w:r w:rsidR="00BC641B">
        <w:fldChar w:fldCharType="end"/>
      </w:r>
      <w:r w:rsidR="00BC641B">
        <w:t xml:space="preserve"> </w:t>
      </w:r>
      <w:r>
        <w:t xml:space="preserve">summarizes key data reflecting the Swedish District Heating evolution.  </w:t>
      </w:r>
    </w:p>
    <w:p w14:paraId="2D8E2D8B" w14:textId="0418B4E8" w:rsidR="00033A98" w:rsidRDefault="00033A98" w:rsidP="00557966">
      <w:pPr>
        <w:pStyle w:val="Caption"/>
        <w:keepNext/>
        <w:jc w:val="center"/>
      </w:pPr>
      <w:bookmarkStart w:id="166" w:name="_Ref4607609"/>
      <w:bookmarkStart w:id="167" w:name="_Toc5035132"/>
      <w:r>
        <w:t xml:space="preserve">Table </w:t>
      </w:r>
      <w:r w:rsidR="00B10C01">
        <w:rPr>
          <w:noProof/>
        </w:rPr>
        <w:fldChar w:fldCharType="begin"/>
      </w:r>
      <w:r w:rsidR="00B10C01">
        <w:rPr>
          <w:noProof/>
        </w:rPr>
        <w:instrText xml:space="preserve"> STYLEREF 1 \s </w:instrText>
      </w:r>
      <w:r w:rsidR="00B10C01">
        <w:rPr>
          <w:noProof/>
        </w:rPr>
        <w:fldChar w:fldCharType="separate"/>
      </w:r>
      <w:r w:rsidR="00B872FD">
        <w:rPr>
          <w:noProof/>
        </w:rPr>
        <w:t>1</w:t>
      </w:r>
      <w:r w:rsidR="00B10C01">
        <w:rPr>
          <w:noProof/>
        </w:rPr>
        <w:fldChar w:fldCharType="end"/>
      </w:r>
      <w:r w:rsidR="00B553BA">
        <w:t>.</w:t>
      </w:r>
      <w:r w:rsidR="00B10C01">
        <w:rPr>
          <w:noProof/>
        </w:rPr>
        <w:fldChar w:fldCharType="begin"/>
      </w:r>
      <w:r w:rsidR="00B10C01">
        <w:rPr>
          <w:noProof/>
        </w:rPr>
        <w:instrText xml:space="preserve"> SEQ Table \* ARABIC \s 1 </w:instrText>
      </w:r>
      <w:r w:rsidR="00B10C01">
        <w:rPr>
          <w:noProof/>
        </w:rPr>
        <w:fldChar w:fldCharType="separate"/>
      </w:r>
      <w:r w:rsidR="00B872FD">
        <w:rPr>
          <w:noProof/>
        </w:rPr>
        <w:t>3</w:t>
      </w:r>
      <w:r w:rsidR="00B10C01">
        <w:rPr>
          <w:noProof/>
        </w:rPr>
        <w:fldChar w:fldCharType="end"/>
      </w:r>
      <w:bookmarkEnd w:id="166"/>
      <w:r>
        <w:t xml:space="preserve"> </w:t>
      </w:r>
      <w:r w:rsidRPr="005F1DE5">
        <w:t>District Heating in Sweden</w:t>
      </w:r>
      <w:bookmarkEnd w:id="167"/>
    </w:p>
    <w:tbl>
      <w:tblPr>
        <w:tblStyle w:val="MediumShading1-Accent5"/>
        <w:tblW w:w="8199" w:type="dxa"/>
        <w:jc w:val="center"/>
        <w:tblLayout w:type="fixed"/>
        <w:tblLook w:val="04A0" w:firstRow="1" w:lastRow="0" w:firstColumn="1" w:lastColumn="0" w:noHBand="0" w:noVBand="1"/>
      </w:tblPr>
      <w:tblGrid>
        <w:gridCol w:w="5181"/>
        <w:gridCol w:w="1524"/>
        <w:gridCol w:w="1494"/>
      </w:tblGrid>
      <w:tr w:rsidR="00606905" w:rsidRPr="00606905" w14:paraId="33577D11" w14:textId="77777777" w:rsidTr="00A931A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181" w:type="dxa"/>
            <w:tcBorders>
              <w:top w:val="single" w:sz="4" w:space="0" w:color="auto"/>
              <w:left w:val="single" w:sz="4" w:space="0" w:color="auto"/>
              <w:bottom w:val="single" w:sz="4" w:space="0" w:color="auto"/>
              <w:right w:val="single" w:sz="4" w:space="0" w:color="auto"/>
            </w:tcBorders>
            <w:shd w:val="clear" w:color="auto" w:fill="4F81BD" w:themeFill="accent1"/>
            <w:noWrap/>
            <w:hideMark/>
          </w:tcPr>
          <w:p w14:paraId="4EE8F053" w14:textId="77777777" w:rsidR="00AC0657" w:rsidRPr="00557966" w:rsidRDefault="00AC0657" w:rsidP="00557966">
            <w:pPr>
              <w:spacing w:line="240" w:lineRule="auto"/>
              <w:jc w:val="center"/>
              <w:rPr>
                <w:rFonts w:cstheme="minorHAnsi"/>
                <w:color w:val="FFFFFF" w:themeColor="background1"/>
                <w:sz w:val="20"/>
                <w:szCs w:val="20"/>
                <w:lang w:eastAsia="zh-CN"/>
              </w:rPr>
            </w:pPr>
            <w:r w:rsidRPr="00557966">
              <w:rPr>
                <w:rFonts w:cstheme="minorHAnsi"/>
                <w:color w:val="FFFFFF" w:themeColor="background1"/>
                <w:sz w:val="20"/>
                <w:szCs w:val="20"/>
                <w:lang w:eastAsia="zh-CN"/>
              </w:rPr>
              <w:t>Issue</w:t>
            </w:r>
          </w:p>
        </w:tc>
        <w:tc>
          <w:tcPr>
            <w:tcW w:w="1524" w:type="dxa"/>
            <w:tcBorders>
              <w:top w:val="single" w:sz="4" w:space="0" w:color="auto"/>
              <w:left w:val="single" w:sz="4" w:space="0" w:color="auto"/>
              <w:bottom w:val="single" w:sz="4" w:space="0" w:color="auto"/>
              <w:right w:val="single" w:sz="4" w:space="0" w:color="auto"/>
            </w:tcBorders>
            <w:shd w:val="clear" w:color="auto" w:fill="4F81BD" w:themeFill="accent1"/>
            <w:noWrap/>
            <w:hideMark/>
          </w:tcPr>
          <w:p w14:paraId="595874AC" w14:textId="77777777" w:rsidR="00AC0657" w:rsidRPr="00557966" w:rsidRDefault="00AC0657" w:rsidP="00557966">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1984</w:t>
            </w:r>
          </w:p>
        </w:tc>
        <w:tc>
          <w:tcPr>
            <w:tcW w:w="1494" w:type="dxa"/>
            <w:tcBorders>
              <w:top w:val="single" w:sz="4" w:space="0" w:color="auto"/>
              <w:left w:val="single" w:sz="4" w:space="0" w:color="auto"/>
              <w:bottom w:val="single" w:sz="4" w:space="0" w:color="auto"/>
              <w:right w:val="single" w:sz="4" w:space="0" w:color="auto"/>
            </w:tcBorders>
            <w:shd w:val="clear" w:color="auto" w:fill="4F81BD" w:themeFill="accent1"/>
            <w:noWrap/>
            <w:hideMark/>
          </w:tcPr>
          <w:p w14:paraId="3180C021" w14:textId="77777777" w:rsidR="00AC0657" w:rsidRPr="00557966" w:rsidRDefault="00AC0657" w:rsidP="00557966">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2014</w:t>
            </w:r>
          </w:p>
        </w:tc>
      </w:tr>
      <w:tr w:rsidR="00EF2647" w:rsidRPr="00033A98" w14:paraId="6ECA0715" w14:textId="77777777" w:rsidTr="0055796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181" w:type="dxa"/>
            <w:tcBorders>
              <w:top w:val="single" w:sz="4" w:space="0" w:color="auto"/>
              <w:left w:val="single" w:sz="4" w:space="0" w:color="auto"/>
              <w:bottom w:val="single" w:sz="4" w:space="0" w:color="auto"/>
              <w:right w:val="single" w:sz="4" w:space="0" w:color="auto"/>
            </w:tcBorders>
            <w:shd w:val="clear" w:color="auto" w:fill="auto"/>
            <w:noWrap/>
            <w:hideMark/>
          </w:tcPr>
          <w:p w14:paraId="3E65CF2A" w14:textId="77777777" w:rsidR="00AC0657" w:rsidRPr="00557966" w:rsidRDefault="00AC0657" w:rsidP="00AC0657">
            <w:pPr>
              <w:spacing w:after="0" w:line="240" w:lineRule="auto"/>
              <w:jc w:val="left"/>
              <w:rPr>
                <w:b w:val="0"/>
                <w:color w:val="auto"/>
                <w:sz w:val="20"/>
                <w:szCs w:val="20"/>
                <w:lang w:eastAsia="zh-CN"/>
              </w:rPr>
            </w:pPr>
            <w:r w:rsidRPr="00557966">
              <w:rPr>
                <w:color w:val="auto"/>
                <w:sz w:val="20"/>
                <w:szCs w:val="20"/>
                <w:lang w:eastAsia="zh-CN"/>
              </w:rPr>
              <w:t xml:space="preserve">Market:  </w:t>
            </w:r>
          </w:p>
        </w:tc>
        <w:tc>
          <w:tcPr>
            <w:tcW w:w="1524" w:type="dxa"/>
            <w:tcBorders>
              <w:top w:val="single" w:sz="4" w:space="0" w:color="auto"/>
              <w:left w:val="single" w:sz="4" w:space="0" w:color="auto"/>
              <w:bottom w:val="single" w:sz="4" w:space="0" w:color="auto"/>
              <w:right w:val="single" w:sz="4" w:space="0" w:color="auto"/>
            </w:tcBorders>
            <w:shd w:val="clear" w:color="auto" w:fill="auto"/>
            <w:noWrap/>
            <w:hideMark/>
          </w:tcPr>
          <w:p w14:paraId="62C95DDD" w14:textId="33240AF4" w:rsidR="00AC0657" w:rsidRPr="00557966" w:rsidRDefault="00AC0657" w:rsidP="00F846F0">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color w:val="auto"/>
                <w:sz w:val="20"/>
                <w:szCs w:val="20"/>
                <w:lang w:eastAsia="zh-CN"/>
              </w:rPr>
            </w:pPr>
          </w:p>
        </w:tc>
        <w:tc>
          <w:tcPr>
            <w:tcW w:w="1494" w:type="dxa"/>
            <w:tcBorders>
              <w:top w:val="single" w:sz="4" w:space="0" w:color="auto"/>
              <w:left w:val="single" w:sz="4" w:space="0" w:color="auto"/>
              <w:bottom w:val="single" w:sz="4" w:space="0" w:color="auto"/>
              <w:right w:val="single" w:sz="4" w:space="0" w:color="auto"/>
            </w:tcBorders>
            <w:shd w:val="clear" w:color="auto" w:fill="auto"/>
            <w:noWrap/>
            <w:hideMark/>
          </w:tcPr>
          <w:p w14:paraId="6222DECB" w14:textId="08C50B6F" w:rsidR="00AC0657" w:rsidRPr="00557966" w:rsidRDefault="00AC0657" w:rsidP="00F846F0">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color w:val="auto"/>
                <w:sz w:val="20"/>
                <w:szCs w:val="20"/>
                <w:lang w:eastAsia="zh-CN"/>
              </w:rPr>
            </w:pPr>
          </w:p>
        </w:tc>
      </w:tr>
      <w:tr w:rsidR="00AC0657" w:rsidRPr="00033A98" w14:paraId="0D922879" w14:textId="77777777" w:rsidTr="00557966">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181" w:type="dxa"/>
            <w:tcBorders>
              <w:top w:val="single" w:sz="4" w:space="0" w:color="auto"/>
              <w:left w:val="single" w:sz="4" w:space="0" w:color="auto"/>
              <w:bottom w:val="single" w:sz="4" w:space="0" w:color="auto"/>
              <w:right w:val="single" w:sz="4" w:space="0" w:color="auto"/>
            </w:tcBorders>
            <w:shd w:val="clear" w:color="auto" w:fill="auto"/>
            <w:noWrap/>
            <w:hideMark/>
          </w:tcPr>
          <w:p w14:paraId="577E9BB3" w14:textId="77777777" w:rsidR="00AC0657" w:rsidRPr="00557966" w:rsidRDefault="00AC0657" w:rsidP="00557966">
            <w:pPr>
              <w:spacing w:after="0" w:line="240" w:lineRule="auto"/>
              <w:ind w:firstLine="360"/>
              <w:jc w:val="left"/>
              <w:rPr>
                <w:b w:val="0"/>
                <w:color w:val="auto"/>
                <w:sz w:val="20"/>
                <w:szCs w:val="20"/>
                <w:lang w:eastAsia="zh-CN"/>
              </w:rPr>
            </w:pPr>
            <w:r w:rsidRPr="00557966">
              <w:rPr>
                <w:color w:val="auto"/>
                <w:sz w:val="20"/>
                <w:szCs w:val="20"/>
                <w:lang w:eastAsia="zh-CN"/>
              </w:rPr>
              <w:t>Market share of building space heating (%)</w:t>
            </w:r>
          </w:p>
        </w:tc>
        <w:tc>
          <w:tcPr>
            <w:tcW w:w="1524" w:type="dxa"/>
            <w:tcBorders>
              <w:top w:val="single" w:sz="4" w:space="0" w:color="auto"/>
              <w:left w:val="single" w:sz="4" w:space="0" w:color="auto"/>
              <w:bottom w:val="single" w:sz="4" w:space="0" w:color="auto"/>
              <w:right w:val="single" w:sz="4" w:space="0" w:color="auto"/>
            </w:tcBorders>
            <w:shd w:val="clear" w:color="auto" w:fill="auto"/>
            <w:noWrap/>
            <w:hideMark/>
          </w:tcPr>
          <w:p w14:paraId="2F281199" w14:textId="77777777" w:rsidR="00AC0657" w:rsidRPr="00557966" w:rsidRDefault="00AC0657" w:rsidP="00F846F0">
            <w:pPr>
              <w:spacing w:after="0" w:line="240" w:lineRule="auto"/>
              <w:jc w:val="center"/>
              <w:cnfStyle w:val="000000010000" w:firstRow="0" w:lastRow="0" w:firstColumn="0" w:lastColumn="0" w:oddVBand="0" w:evenVBand="0" w:oddHBand="0" w:evenHBand="1" w:firstRowFirstColumn="0" w:firstRowLastColumn="0" w:lastRowFirstColumn="0" w:lastRowLastColumn="0"/>
              <w:rPr>
                <w:color w:val="auto"/>
                <w:sz w:val="20"/>
                <w:szCs w:val="20"/>
                <w:lang w:eastAsia="zh-CN"/>
              </w:rPr>
            </w:pPr>
            <w:r w:rsidRPr="00557966">
              <w:rPr>
                <w:color w:val="auto"/>
                <w:sz w:val="20"/>
                <w:szCs w:val="20"/>
                <w:lang w:eastAsia="zh-CN"/>
              </w:rPr>
              <w:t>33%</w:t>
            </w:r>
          </w:p>
        </w:tc>
        <w:tc>
          <w:tcPr>
            <w:tcW w:w="1494" w:type="dxa"/>
            <w:tcBorders>
              <w:top w:val="single" w:sz="4" w:space="0" w:color="auto"/>
              <w:left w:val="single" w:sz="4" w:space="0" w:color="auto"/>
              <w:bottom w:val="single" w:sz="4" w:space="0" w:color="auto"/>
              <w:right w:val="single" w:sz="4" w:space="0" w:color="auto"/>
            </w:tcBorders>
            <w:shd w:val="clear" w:color="auto" w:fill="auto"/>
            <w:noWrap/>
            <w:hideMark/>
          </w:tcPr>
          <w:p w14:paraId="2F37DFD1" w14:textId="77777777" w:rsidR="00AC0657" w:rsidRPr="00557966" w:rsidRDefault="00AC0657" w:rsidP="00F846F0">
            <w:pPr>
              <w:spacing w:after="0" w:line="240" w:lineRule="auto"/>
              <w:jc w:val="center"/>
              <w:cnfStyle w:val="000000010000" w:firstRow="0" w:lastRow="0" w:firstColumn="0" w:lastColumn="0" w:oddVBand="0" w:evenVBand="0" w:oddHBand="0" w:evenHBand="1" w:firstRowFirstColumn="0" w:firstRowLastColumn="0" w:lastRowFirstColumn="0" w:lastRowLastColumn="0"/>
              <w:rPr>
                <w:color w:val="auto"/>
                <w:sz w:val="20"/>
                <w:szCs w:val="20"/>
                <w:lang w:eastAsia="zh-CN"/>
              </w:rPr>
            </w:pPr>
            <w:r w:rsidRPr="00557966">
              <w:rPr>
                <w:color w:val="auto"/>
                <w:sz w:val="20"/>
                <w:szCs w:val="20"/>
                <w:lang w:eastAsia="zh-CN"/>
              </w:rPr>
              <w:t>55%</w:t>
            </w:r>
          </w:p>
        </w:tc>
      </w:tr>
      <w:tr w:rsidR="00EF2647" w:rsidRPr="00033A98" w14:paraId="7336ADB7" w14:textId="77777777" w:rsidTr="0055796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181" w:type="dxa"/>
            <w:tcBorders>
              <w:top w:val="single" w:sz="4" w:space="0" w:color="auto"/>
              <w:left w:val="single" w:sz="4" w:space="0" w:color="auto"/>
              <w:bottom w:val="single" w:sz="4" w:space="0" w:color="auto"/>
              <w:right w:val="single" w:sz="4" w:space="0" w:color="auto"/>
            </w:tcBorders>
            <w:shd w:val="clear" w:color="auto" w:fill="auto"/>
            <w:noWrap/>
            <w:hideMark/>
          </w:tcPr>
          <w:p w14:paraId="3B2771BD" w14:textId="77777777" w:rsidR="00AC0657" w:rsidRPr="00557966" w:rsidRDefault="00AC0657" w:rsidP="00557966">
            <w:pPr>
              <w:spacing w:after="0" w:line="240" w:lineRule="auto"/>
              <w:ind w:firstLine="360"/>
              <w:jc w:val="left"/>
              <w:rPr>
                <w:b w:val="0"/>
                <w:color w:val="auto"/>
                <w:sz w:val="20"/>
                <w:szCs w:val="20"/>
                <w:lang w:eastAsia="zh-CN"/>
              </w:rPr>
            </w:pPr>
            <w:r w:rsidRPr="00557966">
              <w:rPr>
                <w:color w:val="auto"/>
                <w:sz w:val="20"/>
                <w:szCs w:val="20"/>
                <w:lang w:eastAsia="zh-CN"/>
              </w:rPr>
              <w:t>Share:  Multi-family residential (%)</w:t>
            </w:r>
          </w:p>
        </w:tc>
        <w:tc>
          <w:tcPr>
            <w:tcW w:w="1524" w:type="dxa"/>
            <w:tcBorders>
              <w:top w:val="single" w:sz="4" w:space="0" w:color="auto"/>
              <w:left w:val="single" w:sz="4" w:space="0" w:color="auto"/>
              <w:bottom w:val="single" w:sz="4" w:space="0" w:color="auto"/>
              <w:right w:val="single" w:sz="4" w:space="0" w:color="auto"/>
            </w:tcBorders>
            <w:shd w:val="clear" w:color="auto" w:fill="auto"/>
            <w:noWrap/>
            <w:hideMark/>
          </w:tcPr>
          <w:p w14:paraId="734339F2" w14:textId="77777777" w:rsidR="00AC0657" w:rsidRPr="00557966" w:rsidRDefault="00AC0657" w:rsidP="00F846F0">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N/A</w:t>
            </w:r>
          </w:p>
        </w:tc>
        <w:tc>
          <w:tcPr>
            <w:tcW w:w="1494" w:type="dxa"/>
            <w:tcBorders>
              <w:top w:val="single" w:sz="4" w:space="0" w:color="auto"/>
              <w:left w:val="single" w:sz="4" w:space="0" w:color="auto"/>
              <w:bottom w:val="single" w:sz="4" w:space="0" w:color="auto"/>
              <w:right w:val="single" w:sz="4" w:space="0" w:color="auto"/>
            </w:tcBorders>
            <w:shd w:val="clear" w:color="auto" w:fill="auto"/>
            <w:noWrap/>
            <w:hideMark/>
          </w:tcPr>
          <w:p w14:paraId="7512F465" w14:textId="77777777" w:rsidR="00AC0657" w:rsidRPr="00557966" w:rsidRDefault="00AC0657" w:rsidP="00F846F0">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89%</w:t>
            </w:r>
          </w:p>
        </w:tc>
      </w:tr>
      <w:tr w:rsidR="00AC0657" w:rsidRPr="00033A98" w14:paraId="3FAAE0C4" w14:textId="77777777" w:rsidTr="00557966">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181" w:type="dxa"/>
            <w:tcBorders>
              <w:top w:val="single" w:sz="4" w:space="0" w:color="auto"/>
              <w:left w:val="single" w:sz="4" w:space="0" w:color="auto"/>
              <w:bottom w:val="single" w:sz="4" w:space="0" w:color="auto"/>
              <w:right w:val="single" w:sz="4" w:space="0" w:color="auto"/>
            </w:tcBorders>
            <w:shd w:val="clear" w:color="auto" w:fill="auto"/>
            <w:noWrap/>
            <w:hideMark/>
          </w:tcPr>
          <w:p w14:paraId="13B33C65" w14:textId="77777777" w:rsidR="00AC0657" w:rsidRPr="00557966" w:rsidRDefault="00AC0657" w:rsidP="00557966">
            <w:pPr>
              <w:spacing w:after="0" w:line="240" w:lineRule="auto"/>
              <w:ind w:firstLine="360"/>
              <w:jc w:val="left"/>
              <w:rPr>
                <w:b w:val="0"/>
                <w:color w:val="auto"/>
                <w:sz w:val="20"/>
                <w:szCs w:val="20"/>
                <w:lang w:eastAsia="zh-CN"/>
              </w:rPr>
            </w:pPr>
            <w:r w:rsidRPr="00557966">
              <w:rPr>
                <w:color w:val="auto"/>
                <w:sz w:val="20"/>
                <w:szCs w:val="20"/>
                <w:lang w:eastAsia="zh-CN"/>
              </w:rPr>
              <w:t>Share:  Single-family residential (%)</w:t>
            </w:r>
          </w:p>
        </w:tc>
        <w:tc>
          <w:tcPr>
            <w:tcW w:w="1524" w:type="dxa"/>
            <w:tcBorders>
              <w:top w:val="single" w:sz="4" w:space="0" w:color="auto"/>
              <w:left w:val="single" w:sz="4" w:space="0" w:color="auto"/>
              <w:bottom w:val="single" w:sz="4" w:space="0" w:color="auto"/>
              <w:right w:val="single" w:sz="4" w:space="0" w:color="auto"/>
            </w:tcBorders>
            <w:shd w:val="clear" w:color="auto" w:fill="auto"/>
            <w:noWrap/>
            <w:hideMark/>
          </w:tcPr>
          <w:p w14:paraId="5E20AC5B" w14:textId="77777777" w:rsidR="00AC0657" w:rsidRPr="00557966" w:rsidRDefault="00AC0657" w:rsidP="00F846F0">
            <w:pPr>
              <w:spacing w:after="0" w:line="240" w:lineRule="auto"/>
              <w:jc w:val="center"/>
              <w:cnfStyle w:val="000000010000" w:firstRow="0" w:lastRow="0" w:firstColumn="0" w:lastColumn="0" w:oddVBand="0" w:evenVBand="0" w:oddHBand="0" w:evenHBand="1" w:firstRowFirstColumn="0" w:firstRowLastColumn="0" w:lastRowFirstColumn="0" w:lastRowLastColumn="0"/>
              <w:rPr>
                <w:color w:val="auto"/>
                <w:sz w:val="20"/>
                <w:szCs w:val="20"/>
                <w:lang w:eastAsia="zh-CN"/>
              </w:rPr>
            </w:pPr>
            <w:r w:rsidRPr="00557966">
              <w:rPr>
                <w:color w:val="auto"/>
                <w:sz w:val="20"/>
                <w:szCs w:val="20"/>
                <w:lang w:eastAsia="zh-CN"/>
              </w:rPr>
              <w:t>N/A</w:t>
            </w:r>
          </w:p>
        </w:tc>
        <w:tc>
          <w:tcPr>
            <w:tcW w:w="1494" w:type="dxa"/>
            <w:tcBorders>
              <w:top w:val="single" w:sz="4" w:space="0" w:color="auto"/>
              <w:left w:val="single" w:sz="4" w:space="0" w:color="auto"/>
              <w:bottom w:val="single" w:sz="4" w:space="0" w:color="auto"/>
              <w:right w:val="single" w:sz="4" w:space="0" w:color="auto"/>
            </w:tcBorders>
            <w:shd w:val="clear" w:color="auto" w:fill="auto"/>
            <w:noWrap/>
            <w:hideMark/>
          </w:tcPr>
          <w:p w14:paraId="26810BB5" w14:textId="77777777" w:rsidR="00AC0657" w:rsidRPr="00557966" w:rsidRDefault="00AC0657" w:rsidP="00F846F0">
            <w:pPr>
              <w:spacing w:after="0" w:line="240" w:lineRule="auto"/>
              <w:jc w:val="center"/>
              <w:cnfStyle w:val="000000010000" w:firstRow="0" w:lastRow="0" w:firstColumn="0" w:lastColumn="0" w:oddVBand="0" w:evenVBand="0" w:oddHBand="0" w:evenHBand="1" w:firstRowFirstColumn="0" w:firstRowLastColumn="0" w:lastRowFirstColumn="0" w:lastRowLastColumn="0"/>
              <w:rPr>
                <w:color w:val="auto"/>
                <w:sz w:val="20"/>
                <w:szCs w:val="20"/>
                <w:lang w:eastAsia="zh-CN"/>
              </w:rPr>
            </w:pPr>
            <w:r w:rsidRPr="00557966">
              <w:rPr>
                <w:color w:val="auto"/>
                <w:sz w:val="20"/>
                <w:szCs w:val="20"/>
                <w:lang w:eastAsia="zh-CN"/>
              </w:rPr>
              <w:t>17%</w:t>
            </w:r>
          </w:p>
        </w:tc>
      </w:tr>
      <w:tr w:rsidR="00EF2647" w:rsidRPr="00033A98" w14:paraId="4822E374" w14:textId="77777777" w:rsidTr="0055796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181" w:type="dxa"/>
            <w:tcBorders>
              <w:top w:val="single" w:sz="4" w:space="0" w:color="auto"/>
              <w:left w:val="single" w:sz="4" w:space="0" w:color="auto"/>
              <w:bottom w:val="single" w:sz="4" w:space="0" w:color="auto"/>
              <w:right w:val="single" w:sz="4" w:space="0" w:color="auto"/>
            </w:tcBorders>
            <w:shd w:val="clear" w:color="auto" w:fill="auto"/>
            <w:noWrap/>
            <w:hideMark/>
          </w:tcPr>
          <w:p w14:paraId="197D9A05" w14:textId="77777777" w:rsidR="00AC0657" w:rsidRPr="00557966" w:rsidRDefault="00AC0657" w:rsidP="00557966">
            <w:pPr>
              <w:spacing w:after="0" w:line="240" w:lineRule="auto"/>
              <w:ind w:firstLine="360"/>
              <w:jc w:val="left"/>
              <w:rPr>
                <w:b w:val="0"/>
                <w:color w:val="auto"/>
                <w:sz w:val="20"/>
                <w:szCs w:val="20"/>
                <w:lang w:eastAsia="zh-CN"/>
              </w:rPr>
            </w:pPr>
            <w:r w:rsidRPr="00557966">
              <w:rPr>
                <w:color w:val="auto"/>
                <w:sz w:val="20"/>
                <w:szCs w:val="20"/>
                <w:lang w:eastAsia="zh-CN"/>
              </w:rPr>
              <w:t>Share:  Service sector buildings (%)</w:t>
            </w:r>
          </w:p>
        </w:tc>
        <w:tc>
          <w:tcPr>
            <w:tcW w:w="1524" w:type="dxa"/>
            <w:tcBorders>
              <w:top w:val="single" w:sz="4" w:space="0" w:color="auto"/>
              <w:left w:val="single" w:sz="4" w:space="0" w:color="auto"/>
              <w:bottom w:val="single" w:sz="4" w:space="0" w:color="auto"/>
              <w:right w:val="single" w:sz="4" w:space="0" w:color="auto"/>
            </w:tcBorders>
            <w:shd w:val="clear" w:color="auto" w:fill="auto"/>
            <w:noWrap/>
            <w:hideMark/>
          </w:tcPr>
          <w:p w14:paraId="028A6AFE" w14:textId="77777777" w:rsidR="00AC0657" w:rsidRPr="00557966" w:rsidRDefault="00AC0657" w:rsidP="00F846F0">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N/A</w:t>
            </w:r>
          </w:p>
        </w:tc>
        <w:tc>
          <w:tcPr>
            <w:tcW w:w="1494" w:type="dxa"/>
            <w:tcBorders>
              <w:top w:val="single" w:sz="4" w:space="0" w:color="auto"/>
              <w:left w:val="single" w:sz="4" w:space="0" w:color="auto"/>
              <w:bottom w:val="single" w:sz="4" w:space="0" w:color="auto"/>
              <w:right w:val="single" w:sz="4" w:space="0" w:color="auto"/>
            </w:tcBorders>
            <w:shd w:val="clear" w:color="auto" w:fill="auto"/>
            <w:noWrap/>
            <w:hideMark/>
          </w:tcPr>
          <w:p w14:paraId="13373618" w14:textId="77777777" w:rsidR="00AC0657" w:rsidRPr="00557966" w:rsidRDefault="00AC0657" w:rsidP="00F846F0">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80%</w:t>
            </w:r>
          </w:p>
        </w:tc>
      </w:tr>
      <w:tr w:rsidR="00AC0657" w:rsidRPr="00033A98" w14:paraId="4048168F" w14:textId="77777777" w:rsidTr="00557966">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181" w:type="dxa"/>
            <w:tcBorders>
              <w:top w:val="single" w:sz="4" w:space="0" w:color="auto"/>
              <w:left w:val="single" w:sz="4" w:space="0" w:color="auto"/>
              <w:bottom w:val="single" w:sz="4" w:space="0" w:color="auto"/>
              <w:right w:val="single" w:sz="4" w:space="0" w:color="auto"/>
            </w:tcBorders>
            <w:shd w:val="clear" w:color="auto" w:fill="auto"/>
            <w:noWrap/>
            <w:hideMark/>
          </w:tcPr>
          <w:p w14:paraId="7D7CB47A" w14:textId="77777777" w:rsidR="00AC0657" w:rsidRPr="00557966" w:rsidRDefault="00AC0657" w:rsidP="00557966">
            <w:pPr>
              <w:spacing w:after="0" w:line="240" w:lineRule="auto"/>
              <w:ind w:firstLine="360"/>
              <w:jc w:val="left"/>
              <w:rPr>
                <w:b w:val="0"/>
                <w:color w:val="auto"/>
                <w:sz w:val="20"/>
                <w:szCs w:val="20"/>
                <w:lang w:eastAsia="zh-CN"/>
              </w:rPr>
            </w:pPr>
            <w:r w:rsidRPr="00557966">
              <w:rPr>
                <w:color w:val="auto"/>
                <w:sz w:val="20"/>
                <w:szCs w:val="20"/>
                <w:lang w:eastAsia="zh-CN"/>
              </w:rPr>
              <w:t>Average building specific demand (kWh/m</w:t>
            </w:r>
            <w:r w:rsidRPr="00557966">
              <w:rPr>
                <w:color w:val="auto"/>
                <w:sz w:val="20"/>
                <w:szCs w:val="20"/>
                <w:vertAlign w:val="superscript"/>
                <w:lang w:eastAsia="zh-CN"/>
              </w:rPr>
              <w:t>2</w:t>
            </w:r>
            <w:r w:rsidRPr="00557966">
              <w:rPr>
                <w:color w:val="auto"/>
                <w:sz w:val="20"/>
                <w:szCs w:val="20"/>
                <w:lang w:eastAsia="zh-CN"/>
              </w:rPr>
              <w:t>)</w:t>
            </w:r>
          </w:p>
        </w:tc>
        <w:tc>
          <w:tcPr>
            <w:tcW w:w="1524" w:type="dxa"/>
            <w:tcBorders>
              <w:top w:val="single" w:sz="4" w:space="0" w:color="auto"/>
              <w:left w:val="single" w:sz="4" w:space="0" w:color="auto"/>
              <w:bottom w:val="single" w:sz="4" w:space="0" w:color="auto"/>
              <w:right w:val="single" w:sz="4" w:space="0" w:color="auto"/>
            </w:tcBorders>
            <w:shd w:val="clear" w:color="auto" w:fill="auto"/>
            <w:noWrap/>
            <w:hideMark/>
          </w:tcPr>
          <w:p w14:paraId="34249645" w14:textId="77777777" w:rsidR="00AC0657" w:rsidRPr="00557966" w:rsidRDefault="00AC0657" w:rsidP="00F846F0">
            <w:pPr>
              <w:spacing w:after="0" w:line="240" w:lineRule="auto"/>
              <w:jc w:val="center"/>
              <w:cnfStyle w:val="000000010000" w:firstRow="0" w:lastRow="0" w:firstColumn="0" w:lastColumn="0" w:oddVBand="0" w:evenVBand="0" w:oddHBand="0" w:evenHBand="1" w:firstRowFirstColumn="0" w:firstRowLastColumn="0" w:lastRowFirstColumn="0" w:lastRowLastColumn="0"/>
              <w:rPr>
                <w:color w:val="auto"/>
                <w:sz w:val="20"/>
                <w:szCs w:val="20"/>
                <w:lang w:eastAsia="zh-CN"/>
              </w:rPr>
            </w:pPr>
            <w:r w:rsidRPr="00557966">
              <w:rPr>
                <w:color w:val="auto"/>
                <w:sz w:val="20"/>
                <w:szCs w:val="20"/>
                <w:lang w:eastAsia="zh-CN"/>
              </w:rPr>
              <w:t>200</w:t>
            </w:r>
          </w:p>
        </w:tc>
        <w:tc>
          <w:tcPr>
            <w:tcW w:w="1494" w:type="dxa"/>
            <w:tcBorders>
              <w:top w:val="single" w:sz="4" w:space="0" w:color="auto"/>
              <w:left w:val="single" w:sz="4" w:space="0" w:color="auto"/>
              <w:bottom w:val="single" w:sz="4" w:space="0" w:color="auto"/>
              <w:right w:val="single" w:sz="4" w:space="0" w:color="auto"/>
            </w:tcBorders>
            <w:shd w:val="clear" w:color="auto" w:fill="auto"/>
            <w:noWrap/>
            <w:hideMark/>
          </w:tcPr>
          <w:p w14:paraId="7AA5A8C2" w14:textId="77777777" w:rsidR="00AC0657" w:rsidRPr="00557966" w:rsidRDefault="00AC0657" w:rsidP="00F846F0">
            <w:pPr>
              <w:spacing w:after="0" w:line="240" w:lineRule="auto"/>
              <w:jc w:val="center"/>
              <w:cnfStyle w:val="000000010000" w:firstRow="0" w:lastRow="0" w:firstColumn="0" w:lastColumn="0" w:oddVBand="0" w:evenVBand="0" w:oddHBand="0" w:evenHBand="1" w:firstRowFirstColumn="0" w:firstRowLastColumn="0" w:lastRowFirstColumn="0" w:lastRowLastColumn="0"/>
              <w:rPr>
                <w:color w:val="auto"/>
                <w:sz w:val="20"/>
                <w:szCs w:val="20"/>
                <w:lang w:eastAsia="zh-CN"/>
              </w:rPr>
            </w:pPr>
            <w:r w:rsidRPr="00557966">
              <w:rPr>
                <w:color w:val="auto"/>
                <w:sz w:val="20"/>
                <w:szCs w:val="20"/>
                <w:lang w:eastAsia="zh-CN"/>
              </w:rPr>
              <w:t>130</w:t>
            </w:r>
          </w:p>
        </w:tc>
      </w:tr>
      <w:tr w:rsidR="00EF2647" w:rsidRPr="00033A98" w14:paraId="2E1FD376" w14:textId="77777777" w:rsidTr="0055796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181" w:type="dxa"/>
            <w:tcBorders>
              <w:top w:val="single" w:sz="4" w:space="0" w:color="auto"/>
              <w:left w:val="single" w:sz="4" w:space="0" w:color="auto"/>
              <w:bottom w:val="single" w:sz="4" w:space="0" w:color="auto"/>
              <w:right w:val="single" w:sz="4" w:space="0" w:color="auto"/>
            </w:tcBorders>
            <w:shd w:val="clear" w:color="auto" w:fill="auto"/>
            <w:noWrap/>
            <w:hideMark/>
          </w:tcPr>
          <w:p w14:paraId="28963DFF" w14:textId="77777777" w:rsidR="00AC0657" w:rsidRPr="00557966" w:rsidRDefault="00AC0657" w:rsidP="00AC0657">
            <w:pPr>
              <w:spacing w:after="0" w:line="240" w:lineRule="auto"/>
              <w:jc w:val="left"/>
              <w:rPr>
                <w:b w:val="0"/>
                <w:color w:val="auto"/>
                <w:sz w:val="20"/>
                <w:szCs w:val="20"/>
                <w:lang w:eastAsia="zh-CN"/>
              </w:rPr>
            </w:pPr>
            <w:r w:rsidRPr="00557966">
              <w:rPr>
                <w:color w:val="auto"/>
                <w:sz w:val="20"/>
                <w:szCs w:val="20"/>
                <w:lang w:eastAsia="zh-CN"/>
              </w:rPr>
              <w:t> </w:t>
            </w:r>
          </w:p>
        </w:tc>
        <w:tc>
          <w:tcPr>
            <w:tcW w:w="1524" w:type="dxa"/>
            <w:tcBorders>
              <w:top w:val="single" w:sz="4" w:space="0" w:color="auto"/>
              <w:left w:val="single" w:sz="4" w:space="0" w:color="auto"/>
              <w:bottom w:val="single" w:sz="4" w:space="0" w:color="auto"/>
              <w:right w:val="single" w:sz="4" w:space="0" w:color="auto"/>
            </w:tcBorders>
            <w:shd w:val="clear" w:color="auto" w:fill="auto"/>
            <w:noWrap/>
            <w:hideMark/>
          </w:tcPr>
          <w:p w14:paraId="26D53582" w14:textId="0A545E2B" w:rsidR="00AC0657" w:rsidRPr="00557966" w:rsidRDefault="00AC0657" w:rsidP="00F846F0">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p>
        </w:tc>
        <w:tc>
          <w:tcPr>
            <w:tcW w:w="1494" w:type="dxa"/>
            <w:tcBorders>
              <w:top w:val="single" w:sz="4" w:space="0" w:color="auto"/>
              <w:left w:val="single" w:sz="4" w:space="0" w:color="auto"/>
              <w:bottom w:val="single" w:sz="4" w:space="0" w:color="auto"/>
              <w:right w:val="single" w:sz="4" w:space="0" w:color="auto"/>
            </w:tcBorders>
            <w:shd w:val="clear" w:color="auto" w:fill="auto"/>
            <w:noWrap/>
            <w:hideMark/>
          </w:tcPr>
          <w:p w14:paraId="5C7275D8" w14:textId="61AD5DFA" w:rsidR="00AC0657" w:rsidRPr="00557966" w:rsidRDefault="00AC0657" w:rsidP="00F846F0">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p>
        </w:tc>
      </w:tr>
      <w:tr w:rsidR="00AC0657" w:rsidRPr="00033A98" w14:paraId="4E6EFCF9" w14:textId="77777777" w:rsidTr="00557966">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181" w:type="dxa"/>
            <w:tcBorders>
              <w:top w:val="single" w:sz="4" w:space="0" w:color="auto"/>
              <w:left w:val="single" w:sz="4" w:space="0" w:color="auto"/>
              <w:bottom w:val="single" w:sz="4" w:space="0" w:color="auto"/>
              <w:right w:val="single" w:sz="4" w:space="0" w:color="auto"/>
            </w:tcBorders>
            <w:shd w:val="clear" w:color="auto" w:fill="auto"/>
            <w:noWrap/>
            <w:hideMark/>
          </w:tcPr>
          <w:p w14:paraId="1600103D" w14:textId="77777777" w:rsidR="00AC0657" w:rsidRPr="00557966" w:rsidRDefault="00AC0657" w:rsidP="00AC0657">
            <w:pPr>
              <w:spacing w:after="0" w:line="240" w:lineRule="auto"/>
              <w:jc w:val="left"/>
              <w:rPr>
                <w:b w:val="0"/>
                <w:color w:val="auto"/>
                <w:sz w:val="20"/>
                <w:szCs w:val="20"/>
                <w:lang w:eastAsia="zh-CN"/>
              </w:rPr>
            </w:pPr>
            <w:r w:rsidRPr="00557966">
              <w:rPr>
                <w:color w:val="auto"/>
                <w:sz w:val="20"/>
                <w:szCs w:val="20"/>
                <w:lang w:eastAsia="zh-CN"/>
              </w:rPr>
              <w:t>Heat sources:*</w:t>
            </w:r>
          </w:p>
        </w:tc>
        <w:tc>
          <w:tcPr>
            <w:tcW w:w="1524" w:type="dxa"/>
            <w:tcBorders>
              <w:top w:val="single" w:sz="4" w:space="0" w:color="auto"/>
              <w:left w:val="single" w:sz="4" w:space="0" w:color="auto"/>
              <w:bottom w:val="single" w:sz="4" w:space="0" w:color="auto"/>
              <w:right w:val="single" w:sz="4" w:space="0" w:color="auto"/>
            </w:tcBorders>
            <w:shd w:val="clear" w:color="auto" w:fill="auto"/>
            <w:noWrap/>
            <w:hideMark/>
          </w:tcPr>
          <w:p w14:paraId="1B7BBABF" w14:textId="52FB2F2A" w:rsidR="00AC0657" w:rsidRPr="00557966" w:rsidRDefault="00AC0657" w:rsidP="00F846F0">
            <w:pPr>
              <w:spacing w:after="0" w:line="240" w:lineRule="auto"/>
              <w:jc w:val="center"/>
              <w:cnfStyle w:val="000000010000" w:firstRow="0" w:lastRow="0" w:firstColumn="0" w:lastColumn="0" w:oddVBand="0" w:evenVBand="0" w:oddHBand="0" w:evenHBand="1" w:firstRowFirstColumn="0" w:firstRowLastColumn="0" w:lastRowFirstColumn="0" w:lastRowLastColumn="0"/>
              <w:rPr>
                <w:color w:val="auto"/>
                <w:sz w:val="20"/>
                <w:szCs w:val="20"/>
                <w:lang w:eastAsia="zh-CN"/>
              </w:rPr>
            </w:pPr>
          </w:p>
        </w:tc>
        <w:tc>
          <w:tcPr>
            <w:tcW w:w="1494" w:type="dxa"/>
            <w:tcBorders>
              <w:top w:val="single" w:sz="4" w:space="0" w:color="auto"/>
              <w:left w:val="single" w:sz="4" w:space="0" w:color="auto"/>
              <w:bottom w:val="single" w:sz="4" w:space="0" w:color="auto"/>
              <w:right w:val="single" w:sz="4" w:space="0" w:color="auto"/>
            </w:tcBorders>
            <w:shd w:val="clear" w:color="auto" w:fill="auto"/>
            <w:noWrap/>
            <w:hideMark/>
          </w:tcPr>
          <w:p w14:paraId="74B7E8E8" w14:textId="094D34F4" w:rsidR="00AC0657" w:rsidRPr="00557966" w:rsidRDefault="00AC0657" w:rsidP="00F846F0">
            <w:pPr>
              <w:spacing w:after="0" w:line="240" w:lineRule="auto"/>
              <w:jc w:val="center"/>
              <w:cnfStyle w:val="000000010000" w:firstRow="0" w:lastRow="0" w:firstColumn="0" w:lastColumn="0" w:oddVBand="0" w:evenVBand="0" w:oddHBand="0" w:evenHBand="1" w:firstRowFirstColumn="0" w:firstRowLastColumn="0" w:lastRowFirstColumn="0" w:lastRowLastColumn="0"/>
              <w:rPr>
                <w:color w:val="auto"/>
                <w:sz w:val="20"/>
                <w:szCs w:val="20"/>
                <w:lang w:eastAsia="zh-CN"/>
              </w:rPr>
            </w:pPr>
          </w:p>
        </w:tc>
      </w:tr>
      <w:tr w:rsidR="00EF2647" w:rsidRPr="00033A98" w14:paraId="68753E9F" w14:textId="77777777" w:rsidTr="0055796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181" w:type="dxa"/>
            <w:tcBorders>
              <w:top w:val="single" w:sz="4" w:space="0" w:color="auto"/>
              <w:left w:val="single" w:sz="4" w:space="0" w:color="auto"/>
              <w:bottom w:val="single" w:sz="4" w:space="0" w:color="auto"/>
              <w:right w:val="single" w:sz="4" w:space="0" w:color="auto"/>
            </w:tcBorders>
            <w:shd w:val="clear" w:color="auto" w:fill="auto"/>
            <w:noWrap/>
            <w:hideMark/>
          </w:tcPr>
          <w:p w14:paraId="12EBBD7E" w14:textId="3CADAE70" w:rsidR="00AC0657" w:rsidRPr="00557966" w:rsidRDefault="00AC0657" w:rsidP="00557966">
            <w:pPr>
              <w:spacing w:after="0" w:line="240" w:lineRule="auto"/>
              <w:ind w:firstLine="360"/>
              <w:jc w:val="left"/>
              <w:rPr>
                <w:b w:val="0"/>
                <w:color w:val="auto"/>
                <w:sz w:val="20"/>
                <w:szCs w:val="20"/>
                <w:lang w:eastAsia="zh-CN"/>
              </w:rPr>
            </w:pPr>
            <w:r w:rsidRPr="00557966">
              <w:rPr>
                <w:color w:val="auto"/>
                <w:sz w:val="20"/>
                <w:szCs w:val="20"/>
                <w:lang w:eastAsia="zh-CN"/>
              </w:rPr>
              <w:t>Recycled heat</w:t>
            </w:r>
            <w:r w:rsidR="00813D91" w:rsidRPr="00557966">
              <w:rPr>
                <w:color w:val="auto"/>
                <w:sz w:val="20"/>
                <w:szCs w:val="20"/>
                <w:lang w:eastAsia="zh-CN"/>
              </w:rPr>
              <w:t>**</w:t>
            </w:r>
            <w:r w:rsidRPr="00557966">
              <w:rPr>
                <w:color w:val="auto"/>
                <w:sz w:val="20"/>
                <w:szCs w:val="20"/>
                <w:lang w:eastAsia="zh-CN"/>
              </w:rPr>
              <w:t xml:space="preserve"> (%)</w:t>
            </w:r>
          </w:p>
        </w:tc>
        <w:tc>
          <w:tcPr>
            <w:tcW w:w="1524" w:type="dxa"/>
            <w:tcBorders>
              <w:top w:val="single" w:sz="4" w:space="0" w:color="auto"/>
              <w:left w:val="single" w:sz="4" w:space="0" w:color="auto"/>
              <w:bottom w:val="single" w:sz="4" w:space="0" w:color="auto"/>
              <w:right w:val="single" w:sz="4" w:space="0" w:color="auto"/>
            </w:tcBorders>
            <w:shd w:val="clear" w:color="auto" w:fill="auto"/>
            <w:noWrap/>
            <w:hideMark/>
          </w:tcPr>
          <w:p w14:paraId="78D146DD" w14:textId="77777777" w:rsidR="00AC0657" w:rsidRPr="00557966" w:rsidRDefault="00AC0657" w:rsidP="00F846F0">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30%</w:t>
            </w:r>
          </w:p>
        </w:tc>
        <w:tc>
          <w:tcPr>
            <w:tcW w:w="1494" w:type="dxa"/>
            <w:tcBorders>
              <w:top w:val="single" w:sz="4" w:space="0" w:color="auto"/>
              <w:left w:val="single" w:sz="4" w:space="0" w:color="auto"/>
              <w:bottom w:val="single" w:sz="4" w:space="0" w:color="auto"/>
              <w:right w:val="single" w:sz="4" w:space="0" w:color="auto"/>
            </w:tcBorders>
            <w:shd w:val="clear" w:color="auto" w:fill="auto"/>
            <w:noWrap/>
            <w:hideMark/>
          </w:tcPr>
          <w:p w14:paraId="0F98800D" w14:textId="77777777" w:rsidR="00AC0657" w:rsidRPr="00557966" w:rsidRDefault="00AC0657" w:rsidP="00F846F0">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73%</w:t>
            </w:r>
          </w:p>
        </w:tc>
      </w:tr>
      <w:tr w:rsidR="00AC0657" w:rsidRPr="00033A98" w14:paraId="230C2580" w14:textId="77777777" w:rsidTr="00557966">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181" w:type="dxa"/>
            <w:tcBorders>
              <w:top w:val="single" w:sz="4" w:space="0" w:color="auto"/>
              <w:left w:val="single" w:sz="4" w:space="0" w:color="auto"/>
              <w:bottom w:val="single" w:sz="4" w:space="0" w:color="auto"/>
              <w:right w:val="single" w:sz="4" w:space="0" w:color="auto"/>
            </w:tcBorders>
            <w:shd w:val="clear" w:color="auto" w:fill="auto"/>
            <w:noWrap/>
            <w:hideMark/>
          </w:tcPr>
          <w:p w14:paraId="74F05A09" w14:textId="77777777" w:rsidR="00AC0657" w:rsidRPr="00557966" w:rsidRDefault="00AC0657" w:rsidP="00557966">
            <w:pPr>
              <w:spacing w:after="0" w:line="240" w:lineRule="auto"/>
              <w:ind w:firstLine="360"/>
              <w:jc w:val="left"/>
              <w:rPr>
                <w:b w:val="0"/>
                <w:color w:val="auto"/>
                <w:sz w:val="20"/>
                <w:szCs w:val="20"/>
                <w:lang w:eastAsia="zh-CN"/>
              </w:rPr>
            </w:pPr>
            <w:r w:rsidRPr="00557966">
              <w:rPr>
                <w:color w:val="auto"/>
                <w:sz w:val="20"/>
                <w:szCs w:val="20"/>
                <w:lang w:eastAsia="zh-CN"/>
              </w:rPr>
              <w:t>Renewable boilers (%)</w:t>
            </w:r>
          </w:p>
        </w:tc>
        <w:tc>
          <w:tcPr>
            <w:tcW w:w="1524" w:type="dxa"/>
            <w:tcBorders>
              <w:top w:val="single" w:sz="4" w:space="0" w:color="auto"/>
              <w:left w:val="single" w:sz="4" w:space="0" w:color="auto"/>
              <w:bottom w:val="single" w:sz="4" w:space="0" w:color="auto"/>
              <w:right w:val="single" w:sz="4" w:space="0" w:color="auto"/>
            </w:tcBorders>
            <w:shd w:val="clear" w:color="auto" w:fill="auto"/>
            <w:noWrap/>
            <w:hideMark/>
          </w:tcPr>
          <w:p w14:paraId="43BB0A46" w14:textId="77777777" w:rsidR="00AC0657" w:rsidRPr="00557966" w:rsidRDefault="00AC0657" w:rsidP="00F846F0">
            <w:pPr>
              <w:spacing w:after="0" w:line="240" w:lineRule="auto"/>
              <w:jc w:val="center"/>
              <w:cnfStyle w:val="000000010000" w:firstRow="0" w:lastRow="0" w:firstColumn="0" w:lastColumn="0" w:oddVBand="0" w:evenVBand="0" w:oddHBand="0" w:evenHBand="1" w:firstRowFirstColumn="0" w:firstRowLastColumn="0" w:lastRowFirstColumn="0" w:lastRowLastColumn="0"/>
              <w:rPr>
                <w:color w:val="auto"/>
                <w:sz w:val="20"/>
                <w:szCs w:val="20"/>
                <w:lang w:eastAsia="zh-CN"/>
              </w:rPr>
            </w:pPr>
            <w:r w:rsidRPr="00557966">
              <w:rPr>
                <w:color w:val="auto"/>
                <w:sz w:val="20"/>
                <w:szCs w:val="20"/>
                <w:lang w:eastAsia="zh-CN"/>
              </w:rPr>
              <w:t>5%</w:t>
            </w:r>
          </w:p>
        </w:tc>
        <w:tc>
          <w:tcPr>
            <w:tcW w:w="1494" w:type="dxa"/>
            <w:tcBorders>
              <w:top w:val="single" w:sz="4" w:space="0" w:color="auto"/>
              <w:left w:val="single" w:sz="4" w:space="0" w:color="auto"/>
              <w:bottom w:val="single" w:sz="4" w:space="0" w:color="auto"/>
              <w:right w:val="single" w:sz="4" w:space="0" w:color="auto"/>
            </w:tcBorders>
            <w:shd w:val="clear" w:color="auto" w:fill="auto"/>
            <w:noWrap/>
            <w:hideMark/>
          </w:tcPr>
          <w:p w14:paraId="7985F4C5" w14:textId="77777777" w:rsidR="00AC0657" w:rsidRPr="00557966" w:rsidRDefault="00AC0657" w:rsidP="00F846F0">
            <w:pPr>
              <w:spacing w:after="0" w:line="240" w:lineRule="auto"/>
              <w:jc w:val="center"/>
              <w:cnfStyle w:val="000000010000" w:firstRow="0" w:lastRow="0" w:firstColumn="0" w:lastColumn="0" w:oddVBand="0" w:evenVBand="0" w:oddHBand="0" w:evenHBand="1" w:firstRowFirstColumn="0" w:firstRowLastColumn="0" w:lastRowFirstColumn="0" w:lastRowLastColumn="0"/>
              <w:rPr>
                <w:color w:val="auto"/>
                <w:sz w:val="20"/>
                <w:szCs w:val="20"/>
                <w:lang w:eastAsia="zh-CN"/>
              </w:rPr>
            </w:pPr>
            <w:r w:rsidRPr="00557966">
              <w:rPr>
                <w:color w:val="auto"/>
                <w:sz w:val="20"/>
                <w:szCs w:val="20"/>
                <w:lang w:eastAsia="zh-CN"/>
              </w:rPr>
              <w:t>22%</w:t>
            </w:r>
          </w:p>
        </w:tc>
      </w:tr>
      <w:tr w:rsidR="00EF2647" w:rsidRPr="00033A98" w14:paraId="3B60B77F" w14:textId="77777777" w:rsidTr="0055796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181" w:type="dxa"/>
            <w:tcBorders>
              <w:top w:val="single" w:sz="4" w:space="0" w:color="auto"/>
              <w:left w:val="single" w:sz="4" w:space="0" w:color="auto"/>
              <w:bottom w:val="single" w:sz="4" w:space="0" w:color="auto"/>
              <w:right w:val="single" w:sz="4" w:space="0" w:color="auto"/>
            </w:tcBorders>
            <w:shd w:val="clear" w:color="auto" w:fill="auto"/>
            <w:noWrap/>
            <w:hideMark/>
          </w:tcPr>
          <w:p w14:paraId="2407639D" w14:textId="77777777" w:rsidR="00AC0657" w:rsidRPr="00557966" w:rsidRDefault="00AC0657" w:rsidP="00557966">
            <w:pPr>
              <w:spacing w:after="0" w:line="240" w:lineRule="auto"/>
              <w:ind w:firstLine="360"/>
              <w:jc w:val="left"/>
              <w:rPr>
                <w:b w:val="0"/>
                <w:color w:val="auto"/>
                <w:sz w:val="20"/>
                <w:szCs w:val="20"/>
                <w:lang w:eastAsia="zh-CN"/>
              </w:rPr>
            </w:pPr>
            <w:r w:rsidRPr="00557966">
              <w:rPr>
                <w:color w:val="auto"/>
                <w:sz w:val="20"/>
                <w:szCs w:val="20"/>
                <w:lang w:eastAsia="zh-CN"/>
              </w:rPr>
              <w:t>Fossil-fueled boilers and electricity (%)</w:t>
            </w:r>
          </w:p>
        </w:tc>
        <w:tc>
          <w:tcPr>
            <w:tcW w:w="1524" w:type="dxa"/>
            <w:tcBorders>
              <w:top w:val="single" w:sz="4" w:space="0" w:color="auto"/>
              <w:left w:val="single" w:sz="4" w:space="0" w:color="auto"/>
              <w:bottom w:val="single" w:sz="4" w:space="0" w:color="auto"/>
              <w:right w:val="single" w:sz="4" w:space="0" w:color="auto"/>
            </w:tcBorders>
            <w:shd w:val="clear" w:color="auto" w:fill="auto"/>
            <w:noWrap/>
            <w:hideMark/>
          </w:tcPr>
          <w:p w14:paraId="4A8535C8" w14:textId="77777777" w:rsidR="00AC0657" w:rsidRPr="00557966" w:rsidRDefault="00AC0657" w:rsidP="00F846F0">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65%</w:t>
            </w:r>
          </w:p>
        </w:tc>
        <w:tc>
          <w:tcPr>
            <w:tcW w:w="1494" w:type="dxa"/>
            <w:tcBorders>
              <w:top w:val="single" w:sz="4" w:space="0" w:color="auto"/>
              <w:left w:val="single" w:sz="4" w:space="0" w:color="auto"/>
              <w:bottom w:val="single" w:sz="4" w:space="0" w:color="auto"/>
              <w:right w:val="single" w:sz="4" w:space="0" w:color="auto"/>
            </w:tcBorders>
            <w:shd w:val="clear" w:color="auto" w:fill="auto"/>
            <w:noWrap/>
            <w:hideMark/>
          </w:tcPr>
          <w:p w14:paraId="736D18E3" w14:textId="77777777" w:rsidR="00AC0657" w:rsidRPr="00557966" w:rsidRDefault="00AC0657" w:rsidP="00F846F0">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5%</w:t>
            </w:r>
          </w:p>
        </w:tc>
      </w:tr>
      <w:tr w:rsidR="00AC0657" w:rsidRPr="00033A98" w14:paraId="2FBD16D8" w14:textId="77777777" w:rsidTr="00557966">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181" w:type="dxa"/>
            <w:tcBorders>
              <w:top w:val="single" w:sz="4" w:space="0" w:color="auto"/>
              <w:left w:val="single" w:sz="4" w:space="0" w:color="auto"/>
              <w:bottom w:val="single" w:sz="4" w:space="0" w:color="auto"/>
              <w:right w:val="single" w:sz="4" w:space="0" w:color="auto"/>
            </w:tcBorders>
            <w:shd w:val="clear" w:color="auto" w:fill="auto"/>
            <w:noWrap/>
            <w:hideMark/>
          </w:tcPr>
          <w:p w14:paraId="086C66B8" w14:textId="77777777" w:rsidR="00AC0657" w:rsidRPr="00557966" w:rsidRDefault="00AC0657" w:rsidP="00AC0657">
            <w:pPr>
              <w:spacing w:after="0" w:line="240" w:lineRule="auto"/>
              <w:jc w:val="left"/>
              <w:rPr>
                <w:b w:val="0"/>
                <w:color w:val="auto"/>
                <w:sz w:val="20"/>
                <w:szCs w:val="20"/>
                <w:lang w:eastAsia="zh-CN"/>
              </w:rPr>
            </w:pPr>
            <w:r w:rsidRPr="00557966">
              <w:rPr>
                <w:color w:val="auto"/>
                <w:sz w:val="20"/>
                <w:szCs w:val="20"/>
                <w:lang w:eastAsia="zh-CN"/>
              </w:rPr>
              <w:t> </w:t>
            </w:r>
          </w:p>
        </w:tc>
        <w:tc>
          <w:tcPr>
            <w:tcW w:w="1524" w:type="dxa"/>
            <w:tcBorders>
              <w:top w:val="single" w:sz="4" w:space="0" w:color="auto"/>
              <w:left w:val="single" w:sz="4" w:space="0" w:color="auto"/>
              <w:bottom w:val="single" w:sz="4" w:space="0" w:color="auto"/>
              <w:right w:val="single" w:sz="4" w:space="0" w:color="auto"/>
            </w:tcBorders>
            <w:shd w:val="clear" w:color="auto" w:fill="auto"/>
            <w:noWrap/>
            <w:hideMark/>
          </w:tcPr>
          <w:p w14:paraId="41AD63AE" w14:textId="71F52E2F" w:rsidR="00AC0657" w:rsidRPr="00557966" w:rsidRDefault="00AC0657" w:rsidP="00F846F0">
            <w:pPr>
              <w:spacing w:after="0" w:line="240" w:lineRule="auto"/>
              <w:jc w:val="center"/>
              <w:cnfStyle w:val="000000010000" w:firstRow="0" w:lastRow="0" w:firstColumn="0" w:lastColumn="0" w:oddVBand="0" w:evenVBand="0" w:oddHBand="0" w:evenHBand="1" w:firstRowFirstColumn="0" w:firstRowLastColumn="0" w:lastRowFirstColumn="0" w:lastRowLastColumn="0"/>
              <w:rPr>
                <w:color w:val="auto"/>
                <w:sz w:val="20"/>
                <w:szCs w:val="20"/>
                <w:lang w:eastAsia="zh-CN"/>
              </w:rPr>
            </w:pPr>
          </w:p>
        </w:tc>
        <w:tc>
          <w:tcPr>
            <w:tcW w:w="1494" w:type="dxa"/>
            <w:tcBorders>
              <w:top w:val="single" w:sz="4" w:space="0" w:color="auto"/>
              <w:left w:val="single" w:sz="4" w:space="0" w:color="auto"/>
              <w:bottom w:val="single" w:sz="4" w:space="0" w:color="auto"/>
              <w:right w:val="single" w:sz="4" w:space="0" w:color="auto"/>
            </w:tcBorders>
            <w:shd w:val="clear" w:color="auto" w:fill="auto"/>
            <w:noWrap/>
            <w:hideMark/>
          </w:tcPr>
          <w:p w14:paraId="33D5E4F3" w14:textId="65F9AE18" w:rsidR="00AC0657" w:rsidRPr="00557966" w:rsidRDefault="00AC0657" w:rsidP="00F846F0">
            <w:pPr>
              <w:spacing w:after="0" w:line="240" w:lineRule="auto"/>
              <w:jc w:val="center"/>
              <w:cnfStyle w:val="000000010000" w:firstRow="0" w:lastRow="0" w:firstColumn="0" w:lastColumn="0" w:oddVBand="0" w:evenVBand="0" w:oddHBand="0" w:evenHBand="1" w:firstRowFirstColumn="0" w:firstRowLastColumn="0" w:lastRowFirstColumn="0" w:lastRowLastColumn="0"/>
              <w:rPr>
                <w:color w:val="auto"/>
                <w:sz w:val="20"/>
                <w:szCs w:val="20"/>
                <w:lang w:eastAsia="zh-CN"/>
              </w:rPr>
            </w:pPr>
          </w:p>
        </w:tc>
      </w:tr>
      <w:tr w:rsidR="00EF2647" w:rsidRPr="00033A98" w14:paraId="207AC3EB" w14:textId="77777777" w:rsidTr="0055796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181" w:type="dxa"/>
            <w:tcBorders>
              <w:top w:val="single" w:sz="4" w:space="0" w:color="auto"/>
              <w:left w:val="single" w:sz="4" w:space="0" w:color="auto"/>
              <w:bottom w:val="single" w:sz="4" w:space="0" w:color="auto"/>
              <w:right w:val="single" w:sz="4" w:space="0" w:color="auto"/>
            </w:tcBorders>
            <w:shd w:val="clear" w:color="auto" w:fill="auto"/>
            <w:noWrap/>
            <w:hideMark/>
          </w:tcPr>
          <w:p w14:paraId="04222AC6" w14:textId="307F9F73" w:rsidR="00AC0657" w:rsidRPr="00557966" w:rsidRDefault="00AC0657" w:rsidP="00AC0657">
            <w:pPr>
              <w:spacing w:after="0" w:line="240" w:lineRule="auto"/>
              <w:jc w:val="left"/>
              <w:rPr>
                <w:b w:val="0"/>
                <w:color w:val="auto"/>
                <w:sz w:val="20"/>
                <w:szCs w:val="20"/>
                <w:lang w:eastAsia="zh-CN"/>
              </w:rPr>
            </w:pPr>
            <w:r w:rsidRPr="00557966">
              <w:rPr>
                <w:color w:val="auto"/>
                <w:sz w:val="20"/>
                <w:szCs w:val="20"/>
                <w:lang w:eastAsia="zh-CN"/>
              </w:rPr>
              <w:t xml:space="preserve">Primary </w:t>
            </w:r>
            <w:r w:rsidR="00A931A5" w:rsidRPr="00F846F0">
              <w:rPr>
                <w:sz w:val="20"/>
                <w:szCs w:val="20"/>
                <w:lang w:eastAsia="zh-CN"/>
              </w:rPr>
              <w:t>Energy Sources</w:t>
            </w:r>
            <w:r w:rsidRPr="00557966">
              <w:rPr>
                <w:color w:val="auto"/>
                <w:sz w:val="20"/>
                <w:szCs w:val="20"/>
                <w:lang w:eastAsia="zh-CN"/>
              </w:rPr>
              <w:t>:*</w:t>
            </w:r>
          </w:p>
        </w:tc>
        <w:tc>
          <w:tcPr>
            <w:tcW w:w="1524" w:type="dxa"/>
            <w:tcBorders>
              <w:top w:val="single" w:sz="4" w:space="0" w:color="auto"/>
              <w:left w:val="single" w:sz="4" w:space="0" w:color="auto"/>
              <w:bottom w:val="single" w:sz="4" w:space="0" w:color="auto"/>
              <w:right w:val="single" w:sz="4" w:space="0" w:color="auto"/>
            </w:tcBorders>
            <w:shd w:val="clear" w:color="auto" w:fill="auto"/>
            <w:noWrap/>
            <w:hideMark/>
          </w:tcPr>
          <w:p w14:paraId="2DCF9A4A" w14:textId="3698B3A6" w:rsidR="00AC0657" w:rsidRPr="00557966" w:rsidRDefault="00AC0657" w:rsidP="00F846F0">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p>
        </w:tc>
        <w:tc>
          <w:tcPr>
            <w:tcW w:w="1494" w:type="dxa"/>
            <w:tcBorders>
              <w:top w:val="single" w:sz="4" w:space="0" w:color="auto"/>
              <w:left w:val="single" w:sz="4" w:space="0" w:color="auto"/>
              <w:bottom w:val="single" w:sz="4" w:space="0" w:color="auto"/>
              <w:right w:val="single" w:sz="4" w:space="0" w:color="auto"/>
            </w:tcBorders>
            <w:shd w:val="clear" w:color="auto" w:fill="auto"/>
            <w:noWrap/>
            <w:hideMark/>
          </w:tcPr>
          <w:p w14:paraId="105ED0BE" w14:textId="1B30B47C" w:rsidR="00AC0657" w:rsidRPr="00557966" w:rsidRDefault="00AC0657" w:rsidP="00F846F0">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p>
        </w:tc>
      </w:tr>
      <w:tr w:rsidR="00AC0657" w:rsidRPr="00033A98" w14:paraId="6692FCBA" w14:textId="77777777" w:rsidTr="00557966">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181" w:type="dxa"/>
            <w:tcBorders>
              <w:top w:val="single" w:sz="4" w:space="0" w:color="auto"/>
              <w:left w:val="single" w:sz="4" w:space="0" w:color="auto"/>
              <w:bottom w:val="single" w:sz="4" w:space="0" w:color="auto"/>
              <w:right w:val="single" w:sz="4" w:space="0" w:color="auto"/>
            </w:tcBorders>
            <w:shd w:val="clear" w:color="auto" w:fill="auto"/>
            <w:noWrap/>
            <w:hideMark/>
          </w:tcPr>
          <w:p w14:paraId="20BADF5F" w14:textId="3905C803" w:rsidR="00AC0657" w:rsidRPr="00557966" w:rsidRDefault="00AC0657" w:rsidP="00557966">
            <w:pPr>
              <w:spacing w:after="0" w:line="240" w:lineRule="auto"/>
              <w:ind w:firstLine="360"/>
              <w:jc w:val="left"/>
              <w:rPr>
                <w:b w:val="0"/>
                <w:color w:val="auto"/>
                <w:sz w:val="20"/>
                <w:szCs w:val="20"/>
                <w:lang w:eastAsia="zh-CN"/>
              </w:rPr>
            </w:pPr>
            <w:r w:rsidRPr="00557966">
              <w:rPr>
                <w:color w:val="auto"/>
                <w:sz w:val="20"/>
                <w:szCs w:val="20"/>
                <w:lang w:eastAsia="zh-CN"/>
              </w:rPr>
              <w:t>Renewables, heat recycling &amp; biomass</w:t>
            </w:r>
            <w:r w:rsidR="00EF2647" w:rsidRPr="00557966">
              <w:rPr>
                <w:color w:val="auto"/>
                <w:sz w:val="20"/>
                <w:szCs w:val="20"/>
                <w:lang w:eastAsia="zh-CN"/>
              </w:rPr>
              <w:t>***</w:t>
            </w:r>
            <w:r w:rsidRPr="00557966">
              <w:rPr>
                <w:color w:val="auto"/>
                <w:sz w:val="20"/>
                <w:szCs w:val="20"/>
                <w:lang w:eastAsia="zh-CN"/>
              </w:rPr>
              <w:t xml:space="preserve"> (%)</w:t>
            </w:r>
          </w:p>
        </w:tc>
        <w:tc>
          <w:tcPr>
            <w:tcW w:w="1524" w:type="dxa"/>
            <w:tcBorders>
              <w:top w:val="single" w:sz="4" w:space="0" w:color="auto"/>
              <w:left w:val="single" w:sz="4" w:space="0" w:color="auto"/>
              <w:bottom w:val="single" w:sz="4" w:space="0" w:color="auto"/>
              <w:right w:val="single" w:sz="4" w:space="0" w:color="auto"/>
            </w:tcBorders>
            <w:shd w:val="clear" w:color="auto" w:fill="auto"/>
            <w:noWrap/>
            <w:hideMark/>
          </w:tcPr>
          <w:p w14:paraId="3C18008D" w14:textId="77777777" w:rsidR="00AC0657" w:rsidRPr="00557966" w:rsidRDefault="00AC0657" w:rsidP="00F846F0">
            <w:pPr>
              <w:spacing w:after="0" w:line="240" w:lineRule="auto"/>
              <w:jc w:val="center"/>
              <w:cnfStyle w:val="000000010000" w:firstRow="0" w:lastRow="0" w:firstColumn="0" w:lastColumn="0" w:oddVBand="0" w:evenVBand="0" w:oddHBand="0" w:evenHBand="1" w:firstRowFirstColumn="0" w:firstRowLastColumn="0" w:lastRowFirstColumn="0" w:lastRowLastColumn="0"/>
              <w:rPr>
                <w:color w:val="auto"/>
                <w:sz w:val="20"/>
                <w:szCs w:val="20"/>
                <w:lang w:eastAsia="zh-CN"/>
              </w:rPr>
            </w:pPr>
            <w:r w:rsidRPr="00557966">
              <w:rPr>
                <w:color w:val="auto"/>
                <w:sz w:val="20"/>
                <w:szCs w:val="20"/>
                <w:lang w:eastAsia="zh-CN"/>
              </w:rPr>
              <w:t>20%</w:t>
            </w:r>
          </w:p>
        </w:tc>
        <w:tc>
          <w:tcPr>
            <w:tcW w:w="1494" w:type="dxa"/>
            <w:tcBorders>
              <w:top w:val="single" w:sz="4" w:space="0" w:color="auto"/>
              <w:left w:val="single" w:sz="4" w:space="0" w:color="auto"/>
              <w:bottom w:val="single" w:sz="4" w:space="0" w:color="auto"/>
              <w:right w:val="single" w:sz="4" w:space="0" w:color="auto"/>
            </w:tcBorders>
            <w:shd w:val="clear" w:color="auto" w:fill="auto"/>
            <w:noWrap/>
            <w:hideMark/>
          </w:tcPr>
          <w:p w14:paraId="7FD9EE2C" w14:textId="77777777" w:rsidR="00AC0657" w:rsidRPr="00557966" w:rsidRDefault="00AC0657" w:rsidP="00F846F0">
            <w:pPr>
              <w:spacing w:after="0" w:line="240" w:lineRule="auto"/>
              <w:jc w:val="center"/>
              <w:cnfStyle w:val="000000010000" w:firstRow="0" w:lastRow="0" w:firstColumn="0" w:lastColumn="0" w:oddVBand="0" w:evenVBand="0" w:oddHBand="0" w:evenHBand="1" w:firstRowFirstColumn="0" w:firstRowLastColumn="0" w:lastRowFirstColumn="0" w:lastRowLastColumn="0"/>
              <w:rPr>
                <w:color w:val="auto"/>
                <w:sz w:val="20"/>
                <w:szCs w:val="20"/>
                <w:lang w:eastAsia="zh-CN"/>
              </w:rPr>
            </w:pPr>
            <w:r w:rsidRPr="00557966">
              <w:rPr>
                <w:color w:val="auto"/>
                <w:sz w:val="20"/>
                <w:szCs w:val="20"/>
                <w:lang w:eastAsia="zh-CN"/>
              </w:rPr>
              <w:t>87%</w:t>
            </w:r>
          </w:p>
        </w:tc>
      </w:tr>
      <w:tr w:rsidR="00EF2647" w:rsidRPr="00033A98" w14:paraId="5EB42EE8" w14:textId="77777777" w:rsidTr="0055796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181" w:type="dxa"/>
            <w:tcBorders>
              <w:top w:val="single" w:sz="4" w:space="0" w:color="auto"/>
              <w:left w:val="single" w:sz="4" w:space="0" w:color="auto"/>
              <w:bottom w:val="single" w:sz="4" w:space="0" w:color="auto"/>
              <w:right w:val="single" w:sz="4" w:space="0" w:color="auto"/>
            </w:tcBorders>
            <w:shd w:val="clear" w:color="auto" w:fill="auto"/>
            <w:noWrap/>
            <w:hideMark/>
          </w:tcPr>
          <w:p w14:paraId="2FF6573E" w14:textId="77777777" w:rsidR="00AC0657" w:rsidRPr="00557966" w:rsidRDefault="00AC0657" w:rsidP="00557966">
            <w:pPr>
              <w:spacing w:after="0" w:line="240" w:lineRule="auto"/>
              <w:ind w:firstLine="360"/>
              <w:jc w:val="left"/>
              <w:rPr>
                <w:b w:val="0"/>
                <w:color w:val="auto"/>
                <w:sz w:val="20"/>
                <w:szCs w:val="20"/>
                <w:lang w:eastAsia="zh-CN"/>
              </w:rPr>
            </w:pPr>
            <w:r w:rsidRPr="00557966">
              <w:rPr>
                <w:color w:val="auto"/>
                <w:sz w:val="20"/>
                <w:szCs w:val="20"/>
                <w:lang w:eastAsia="zh-CN"/>
              </w:rPr>
              <w:t>Fossil fuel (%)</w:t>
            </w:r>
          </w:p>
        </w:tc>
        <w:tc>
          <w:tcPr>
            <w:tcW w:w="1524" w:type="dxa"/>
            <w:tcBorders>
              <w:top w:val="single" w:sz="4" w:space="0" w:color="auto"/>
              <w:left w:val="single" w:sz="4" w:space="0" w:color="auto"/>
              <w:bottom w:val="single" w:sz="4" w:space="0" w:color="auto"/>
              <w:right w:val="single" w:sz="4" w:space="0" w:color="auto"/>
            </w:tcBorders>
            <w:shd w:val="clear" w:color="auto" w:fill="auto"/>
            <w:noWrap/>
            <w:hideMark/>
          </w:tcPr>
          <w:p w14:paraId="187DC00A" w14:textId="77777777" w:rsidR="00AC0657" w:rsidRPr="00557966" w:rsidRDefault="00AC0657" w:rsidP="00F846F0">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70%</w:t>
            </w:r>
          </w:p>
        </w:tc>
        <w:tc>
          <w:tcPr>
            <w:tcW w:w="1494" w:type="dxa"/>
            <w:tcBorders>
              <w:top w:val="single" w:sz="4" w:space="0" w:color="auto"/>
              <w:left w:val="single" w:sz="4" w:space="0" w:color="auto"/>
              <w:bottom w:val="single" w:sz="4" w:space="0" w:color="auto"/>
              <w:right w:val="single" w:sz="4" w:space="0" w:color="auto"/>
            </w:tcBorders>
            <w:shd w:val="clear" w:color="auto" w:fill="auto"/>
            <w:noWrap/>
            <w:hideMark/>
          </w:tcPr>
          <w:p w14:paraId="2B3D034B" w14:textId="77777777" w:rsidR="00AC0657" w:rsidRPr="00557966" w:rsidRDefault="00AC0657" w:rsidP="00F846F0">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13%</w:t>
            </w:r>
          </w:p>
        </w:tc>
      </w:tr>
      <w:tr w:rsidR="00AC0657" w:rsidRPr="00033A98" w14:paraId="16A209B8" w14:textId="77777777" w:rsidTr="00557966">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181" w:type="dxa"/>
            <w:tcBorders>
              <w:top w:val="single" w:sz="4" w:space="0" w:color="auto"/>
              <w:left w:val="single" w:sz="4" w:space="0" w:color="auto"/>
              <w:bottom w:val="single" w:sz="4" w:space="0" w:color="auto"/>
              <w:right w:val="single" w:sz="4" w:space="0" w:color="auto"/>
            </w:tcBorders>
            <w:shd w:val="clear" w:color="auto" w:fill="auto"/>
            <w:noWrap/>
            <w:hideMark/>
          </w:tcPr>
          <w:p w14:paraId="4178723E" w14:textId="77777777" w:rsidR="00AC0657" w:rsidRPr="00557966" w:rsidRDefault="00AC0657" w:rsidP="00557966">
            <w:pPr>
              <w:spacing w:after="0" w:line="240" w:lineRule="auto"/>
              <w:ind w:firstLine="360"/>
              <w:jc w:val="left"/>
              <w:rPr>
                <w:b w:val="0"/>
                <w:color w:val="auto"/>
                <w:sz w:val="20"/>
                <w:szCs w:val="20"/>
                <w:lang w:eastAsia="zh-CN"/>
              </w:rPr>
            </w:pPr>
            <w:r w:rsidRPr="00557966">
              <w:rPr>
                <w:color w:val="auto"/>
                <w:sz w:val="20"/>
                <w:szCs w:val="20"/>
                <w:lang w:eastAsia="zh-CN"/>
              </w:rPr>
              <w:t>CO</w:t>
            </w:r>
            <w:r w:rsidRPr="00557966">
              <w:rPr>
                <w:color w:val="auto"/>
                <w:sz w:val="20"/>
                <w:szCs w:val="20"/>
                <w:vertAlign w:val="subscript"/>
                <w:lang w:eastAsia="zh-CN"/>
              </w:rPr>
              <w:t>2</w:t>
            </w:r>
            <w:r w:rsidRPr="00557966">
              <w:rPr>
                <w:color w:val="auto"/>
                <w:sz w:val="20"/>
                <w:szCs w:val="20"/>
                <w:lang w:eastAsia="zh-CN"/>
              </w:rPr>
              <w:t xml:space="preserve"> Emissions (g/MJ)</w:t>
            </w:r>
          </w:p>
        </w:tc>
        <w:tc>
          <w:tcPr>
            <w:tcW w:w="1524" w:type="dxa"/>
            <w:tcBorders>
              <w:top w:val="single" w:sz="4" w:space="0" w:color="auto"/>
              <w:left w:val="single" w:sz="4" w:space="0" w:color="auto"/>
              <w:bottom w:val="single" w:sz="4" w:space="0" w:color="auto"/>
              <w:right w:val="single" w:sz="4" w:space="0" w:color="auto"/>
            </w:tcBorders>
            <w:shd w:val="clear" w:color="auto" w:fill="auto"/>
            <w:noWrap/>
            <w:hideMark/>
          </w:tcPr>
          <w:p w14:paraId="44C386F2" w14:textId="77777777" w:rsidR="00AC0657" w:rsidRPr="00557966" w:rsidRDefault="00AC0657" w:rsidP="00F846F0">
            <w:pPr>
              <w:spacing w:after="0" w:line="240" w:lineRule="auto"/>
              <w:jc w:val="center"/>
              <w:cnfStyle w:val="000000010000" w:firstRow="0" w:lastRow="0" w:firstColumn="0" w:lastColumn="0" w:oddVBand="0" w:evenVBand="0" w:oddHBand="0" w:evenHBand="1" w:firstRowFirstColumn="0" w:firstRowLastColumn="0" w:lastRowFirstColumn="0" w:lastRowLastColumn="0"/>
              <w:rPr>
                <w:color w:val="auto"/>
                <w:sz w:val="20"/>
                <w:szCs w:val="20"/>
                <w:lang w:eastAsia="zh-CN"/>
              </w:rPr>
            </w:pPr>
            <w:r w:rsidRPr="00557966">
              <w:rPr>
                <w:color w:val="auto"/>
                <w:sz w:val="20"/>
                <w:szCs w:val="20"/>
                <w:lang w:eastAsia="zh-CN"/>
              </w:rPr>
              <w:t>62</w:t>
            </w:r>
          </w:p>
        </w:tc>
        <w:tc>
          <w:tcPr>
            <w:tcW w:w="1494" w:type="dxa"/>
            <w:tcBorders>
              <w:top w:val="single" w:sz="4" w:space="0" w:color="auto"/>
              <w:left w:val="single" w:sz="4" w:space="0" w:color="auto"/>
              <w:bottom w:val="single" w:sz="4" w:space="0" w:color="auto"/>
              <w:right w:val="single" w:sz="4" w:space="0" w:color="auto"/>
            </w:tcBorders>
            <w:shd w:val="clear" w:color="auto" w:fill="auto"/>
            <w:noWrap/>
            <w:hideMark/>
          </w:tcPr>
          <w:p w14:paraId="1C1CC443" w14:textId="77777777" w:rsidR="00AC0657" w:rsidRPr="00557966" w:rsidRDefault="00AC0657" w:rsidP="00F846F0">
            <w:pPr>
              <w:spacing w:after="0" w:line="240" w:lineRule="auto"/>
              <w:jc w:val="center"/>
              <w:cnfStyle w:val="000000010000" w:firstRow="0" w:lastRow="0" w:firstColumn="0" w:lastColumn="0" w:oddVBand="0" w:evenVBand="0" w:oddHBand="0" w:evenHBand="1" w:firstRowFirstColumn="0" w:firstRowLastColumn="0" w:lastRowFirstColumn="0" w:lastRowLastColumn="0"/>
              <w:rPr>
                <w:color w:val="auto"/>
                <w:sz w:val="20"/>
                <w:szCs w:val="20"/>
                <w:lang w:eastAsia="zh-CN"/>
              </w:rPr>
            </w:pPr>
            <w:r w:rsidRPr="00557966">
              <w:rPr>
                <w:color w:val="auto"/>
                <w:sz w:val="20"/>
                <w:szCs w:val="20"/>
                <w:lang w:eastAsia="zh-CN"/>
              </w:rPr>
              <w:t>9</w:t>
            </w:r>
          </w:p>
        </w:tc>
      </w:tr>
    </w:tbl>
    <w:p w14:paraId="5A094E55" w14:textId="584BDAF4" w:rsidR="00AC0657" w:rsidRPr="00B0135E" w:rsidRDefault="00AC0657" w:rsidP="00AC0657">
      <w:pPr>
        <w:pStyle w:val="NoSpacing"/>
        <w:rPr>
          <w:rFonts w:ascii="Times New Roman" w:hAnsi="Times New Roman" w:cs="Times New Roman"/>
          <w:i/>
          <w:iCs/>
          <w:sz w:val="20"/>
          <w:szCs w:val="20"/>
          <w:lang w:eastAsia="en-US"/>
          <w:rPrChange w:id="168" w:author="Catherine Foster" w:date="2020-04-16T10:57:00Z">
            <w:rPr>
              <w:rFonts w:ascii="Calibri" w:hAnsi="Calibri"/>
              <w:lang w:eastAsia="en-US"/>
            </w:rPr>
          </w:rPrChange>
        </w:rPr>
      </w:pPr>
      <w:r w:rsidRPr="00B0135E">
        <w:rPr>
          <w:rFonts w:ascii="Times New Roman" w:hAnsi="Times New Roman" w:cs="Times New Roman"/>
          <w:i/>
          <w:iCs/>
          <w:sz w:val="20"/>
          <w:szCs w:val="20"/>
          <w:lang w:eastAsia="en-US"/>
          <w:rPrChange w:id="169" w:author="Catherine Foster" w:date="2020-04-16T10:57:00Z">
            <w:rPr>
              <w:rFonts w:ascii="Calibri" w:hAnsi="Calibri"/>
              <w:lang w:eastAsia="en-US"/>
            </w:rPr>
          </w:rPrChange>
        </w:rPr>
        <w:t>Source:  Sven Werner, Distri</w:t>
      </w:r>
      <w:r w:rsidR="00DC5B55" w:rsidRPr="00B0135E">
        <w:rPr>
          <w:rFonts w:ascii="Times New Roman" w:hAnsi="Times New Roman" w:cs="Times New Roman"/>
          <w:i/>
          <w:iCs/>
          <w:sz w:val="20"/>
          <w:szCs w:val="20"/>
          <w:lang w:eastAsia="en-US"/>
          <w:rPrChange w:id="170" w:author="Catherine Foster" w:date="2020-04-16T10:57:00Z">
            <w:rPr>
              <w:rFonts w:ascii="Calibri" w:hAnsi="Calibri"/>
              <w:lang w:eastAsia="en-US"/>
            </w:rPr>
          </w:rPrChange>
        </w:rPr>
        <w:t>ct heating and cooling in Sweden</w:t>
      </w:r>
      <w:r w:rsidRPr="00B0135E">
        <w:rPr>
          <w:rFonts w:ascii="Times New Roman" w:hAnsi="Times New Roman" w:cs="Times New Roman"/>
          <w:i/>
          <w:iCs/>
          <w:sz w:val="20"/>
          <w:szCs w:val="20"/>
          <w:lang w:eastAsia="en-US"/>
          <w:rPrChange w:id="171" w:author="Catherine Foster" w:date="2020-04-16T10:57:00Z">
            <w:rPr>
              <w:rFonts w:ascii="Calibri" w:hAnsi="Calibri"/>
              <w:lang w:eastAsia="en-US"/>
            </w:rPr>
          </w:rPrChange>
        </w:rPr>
        <w:t>, 2017</w:t>
      </w:r>
    </w:p>
    <w:p w14:paraId="05349A95" w14:textId="77777777" w:rsidR="00813D91" w:rsidRPr="00B0135E" w:rsidRDefault="00813D91" w:rsidP="00813D91">
      <w:pPr>
        <w:pStyle w:val="NoSpacing"/>
        <w:rPr>
          <w:rFonts w:ascii="Times New Roman" w:hAnsi="Times New Roman" w:cs="Times New Roman"/>
          <w:i/>
          <w:iCs/>
          <w:sz w:val="20"/>
          <w:szCs w:val="20"/>
          <w:rPrChange w:id="172" w:author="Catherine Foster" w:date="2020-04-16T10:57:00Z">
            <w:rPr>
              <w:rFonts w:ascii="Calibri" w:hAnsi="Calibri"/>
            </w:rPr>
          </w:rPrChange>
        </w:rPr>
      </w:pPr>
      <w:r w:rsidRPr="00B0135E">
        <w:rPr>
          <w:rFonts w:ascii="Times New Roman" w:hAnsi="Times New Roman" w:cs="Times New Roman"/>
          <w:i/>
          <w:iCs/>
          <w:sz w:val="20"/>
          <w:szCs w:val="20"/>
          <w:lang w:eastAsia="en-US"/>
          <w:rPrChange w:id="173" w:author="Catherine Foster" w:date="2020-04-16T10:57:00Z">
            <w:rPr>
              <w:rFonts w:ascii="Calibri" w:hAnsi="Calibri"/>
              <w:lang w:eastAsia="en-US"/>
            </w:rPr>
          </w:rPrChange>
        </w:rPr>
        <w:t>*2015 data</w:t>
      </w:r>
    </w:p>
    <w:p w14:paraId="24715C91" w14:textId="6E09C904" w:rsidR="00813D91" w:rsidRPr="00B0135E" w:rsidRDefault="00813D91" w:rsidP="00AC0657">
      <w:pPr>
        <w:pStyle w:val="NoSpacing"/>
        <w:rPr>
          <w:rFonts w:ascii="Times New Roman" w:hAnsi="Times New Roman" w:cs="Times New Roman"/>
          <w:i/>
          <w:iCs/>
          <w:sz w:val="20"/>
          <w:szCs w:val="20"/>
          <w:lang w:eastAsia="en-US"/>
          <w:rPrChange w:id="174" w:author="Catherine Foster" w:date="2020-04-16T10:57:00Z">
            <w:rPr>
              <w:rFonts w:ascii="Calibri" w:hAnsi="Calibri"/>
              <w:lang w:eastAsia="en-US"/>
            </w:rPr>
          </w:rPrChange>
        </w:rPr>
      </w:pPr>
      <w:r w:rsidRPr="00B0135E">
        <w:rPr>
          <w:rFonts w:ascii="Times New Roman" w:hAnsi="Times New Roman" w:cs="Times New Roman"/>
          <w:i/>
          <w:iCs/>
          <w:sz w:val="20"/>
          <w:szCs w:val="20"/>
          <w:lang w:eastAsia="en-US"/>
          <w:rPrChange w:id="175" w:author="Catherine Foster" w:date="2020-04-16T10:57:00Z">
            <w:rPr>
              <w:rFonts w:ascii="Calibri" w:hAnsi="Calibri"/>
              <w:lang w:eastAsia="en-US"/>
            </w:rPr>
          </w:rPrChange>
        </w:rPr>
        <w:t>**Recycled heat:  Industrial excess heat, flue gas condensation, ambient heat input to heat pumps, and combustion of municipal and industrial waste.</w:t>
      </w:r>
    </w:p>
    <w:p w14:paraId="2DD6FBC0" w14:textId="2B84B45E" w:rsidR="00EF2647" w:rsidRPr="00B0135E" w:rsidRDefault="00EF2647" w:rsidP="00AC0657">
      <w:pPr>
        <w:pStyle w:val="NoSpacing"/>
        <w:rPr>
          <w:rFonts w:ascii="Times New Roman" w:hAnsi="Times New Roman" w:cs="Times New Roman"/>
          <w:i/>
          <w:iCs/>
          <w:sz w:val="20"/>
          <w:szCs w:val="20"/>
          <w:lang w:eastAsia="en-US"/>
          <w:rPrChange w:id="176" w:author="Catherine Foster" w:date="2020-04-16T10:57:00Z">
            <w:rPr>
              <w:rFonts w:ascii="Calibri" w:hAnsi="Calibri"/>
              <w:lang w:eastAsia="en-US"/>
            </w:rPr>
          </w:rPrChange>
        </w:rPr>
      </w:pPr>
      <w:r w:rsidRPr="00B0135E">
        <w:rPr>
          <w:rFonts w:ascii="Times New Roman" w:hAnsi="Times New Roman" w:cs="Times New Roman"/>
          <w:i/>
          <w:iCs/>
          <w:sz w:val="20"/>
          <w:szCs w:val="20"/>
          <w:lang w:eastAsia="en-US"/>
          <w:rPrChange w:id="177" w:author="Catherine Foster" w:date="2020-04-16T10:57:00Z">
            <w:rPr>
              <w:rFonts w:ascii="Calibri" w:hAnsi="Calibri"/>
              <w:lang w:eastAsia="en-US"/>
            </w:rPr>
          </w:rPrChange>
        </w:rPr>
        <w:t>***Biomass:  Forest, agricultural and imported waste</w:t>
      </w:r>
    </w:p>
    <w:p w14:paraId="14134B6E" w14:textId="77777777" w:rsidR="00FD7F1E" w:rsidRDefault="00FD7F1E" w:rsidP="00DC5B55">
      <w:pPr>
        <w:pStyle w:val="NoSpacing"/>
      </w:pPr>
    </w:p>
    <w:p w14:paraId="2351B64D" w14:textId="099054F9" w:rsidR="00DC5B55" w:rsidRDefault="00DC5B55" w:rsidP="00FD7F1E">
      <w:r>
        <w:t xml:space="preserve">As </w:t>
      </w:r>
      <w:r w:rsidR="00BC641B">
        <w:fldChar w:fldCharType="begin"/>
      </w:r>
      <w:r w:rsidR="00BC641B">
        <w:instrText xml:space="preserve"> REF _Ref4607609 \h </w:instrText>
      </w:r>
      <w:r w:rsidR="00BC641B">
        <w:fldChar w:fldCharType="separate"/>
      </w:r>
      <w:r w:rsidR="00B872FD">
        <w:t xml:space="preserve">Table </w:t>
      </w:r>
      <w:r w:rsidR="00B872FD">
        <w:rPr>
          <w:noProof/>
        </w:rPr>
        <w:t>1</w:t>
      </w:r>
      <w:r w:rsidR="00B872FD">
        <w:t>.</w:t>
      </w:r>
      <w:r w:rsidR="00B872FD">
        <w:rPr>
          <w:noProof/>
        </w:rPr>
        <w:t>3</w:t>
      </w:r>
      <w:r w:rsidR="00BC641B">
        <w:fldChar w:fldCharType="end"/>
      </w:r>
      <w:r w:rsidR="00BC641B">
        <w:t xml:space="preserve"> </w:t>
      </w:r>
      <w:r>
        <w:t>illustrates, District Heating in Sweden has grown from 33% of building space heating in 1984 (</w:t>
      </w:r>
      <w:r w:rsidR="004A21E6">
        <w:t xml:space="preserve">and </w:t>
      </w:r>
      <w:r>
        <w:t xml:space="preserve">less than 5% in 1960) to 55% in 2014, including 89% of multi-family residential buildings and 80% of commercial buildings. </w:t>
      </w:r>
      <w:del w:id="178" w:author="Catherine Foster" w:date="2020-04-16T10:57:00Z">
        <w:r w:rsidDel="00B0135E">
          <w:delText xml:space="preserve"> </w:delText>
        </w:r>
      </w:del>
      <w:r>
        <w:t>Swedish DH heat sources have also evolved</w:t>
      </w:r>
      <w:r w:rsidR="004A21E6">
        <w:t xml:space="preserve"> dramatically</w:t>
      </w:r>
      <w:r>
        <w:t xml:space="preserve">: </w:t>
      </w:r>
      <w:del w:id="179" w:author="Catherine Foster" w:date="2020-04-16T10:57:00Z">
        <w:r w:rsidDel="00B0135E">
          <w:delText xml:space="preserve"> </w:delText>
        </w:r>
      </w:del>
      <w:r>
        <w:t xml:space="preserve">In 1984 fossil-fueled boilers and electricity provided 65% of district heat, </w:t>
      </w:r>
      <w:r w:rsidR="00986077">
        <w:t>while</w:t>
      </w:r>
      <w:r>
        <w:t xml:space="preserve"> re</w:t>
      </w:r>
      <w:r w:rsidR="004A21E6">
        <w:t>cycled heat, CHP</w:t>
      </w:r>
      <w:ins w:id="180" w:author="Catherine Foster" w:date="2020-04-17T17:52:00Z">
        <w:r w:rsidR="000240EA">
          <w:t>,</w:t>
        </w:r>
      </w:ins>
      <w:r w:rsidR="004A21E6">
        <w:t xml:space="preserve"> </w:t>
      </w:r>
      <w:r w:rsidR="00986077">
        <w:t>and renewables provided</w:t>
      </w:r>
      <w:r>
        <w:t xml:space="preserve"> 35%.  By</w:t>
      </w:r>
      <w:r w:rsidR="004A21E6">
        <w:t xml:space="preserve"> 2015 the situation was reversed with recycled heat and renewables providing 95% and fossil </w:t>
      </w:r>
      <w:ins w:id="181" w:author="Catherine Foster" w:date="2020-04-16T10:58:00Z">
        <w:r w:rsidR="00B0135E">
          <w:t xml:space="preserve">fuels </w:t>
        </w:r>
      </w:ins>
      <w:r w:rsidR="004A21E6">
        <w:t>/ electricity only 5% of district heat.  Correspondingly, primary energy shifted from 20% renewable / recycling / biomass</w:t>
      </w:r>
      <w:r w:rsidR="00EF2647">
        <w:t xml:space="preserve"> in 1984</w:t>
      </w:r>
      <w:r w:rsidR="004A21E6">
        <w:t xml:space="preserve"> to 87%</w:t>
      </w:r>
      <w:r w:rsidR="00EF2647">
        <w:t xml:space="preserve"> in 2015</w:t>
      </w:r>
      <w:r w:rsidR="004A21E6">
        <w:t>, and CO</w:t>
      </w:r>
      <w:r w:rsidR="004A21E6" w:rsidRPr="00EF26D4">
        <w:rPr>
          <w:vertAlign w:val="subscript"/>
        </w:rPr>
        <w:t>2</w:t>
      </w:r>
      <w:r w:rsidR="004A21E6">
        <w:t xml:space="preserve"> emissions dropped from 62 g/MJ to 9 g/MJ.  </w:t>
      </w:r>
      <w:r w:rsidR="00EF2647">
        <w:t xml:space="preserve">With Sweden’s huge forest </w:t>
      </w:r>
      <w:r w:rsidR="005D136C">
        <w:t>industry and resources</w:t>
      </w:r>
      <w:r w:rsidR="00EF2647">
        <w:t xml:space="preserve">, biomass has played an outsized role, delivering 46% of 2015 primary energy.  </w:t>
      </w:r>
    </w:p>
    <w:p w14:paraId="5118C92E" w14:textId="03A00156" w:rsidR="005D136C" w:rsidRDefault="005D136C" w:rsidP="00FD7F1E">
      <w:r>
        <w:t xml:space="preserve">How did Sweden achieve these outcomes?  </w:t>
      </w:r>
      <w:r w:rsidR="00AB06D8">
        <w:t>There are</w:t>
      </w:r>
      <w:r>
        <w:t xml:space="preserve"> several key success factors:</w:t>
      </w:r>
    </w:p>
    <w:p w14:paraId="302B8A96" w14:textId="7DD1C638" w:rsidR="005D136C" w:rsidRDefault="005D136C" w:rsidP="006F4CCF">
      <w:pPr>
        <w:pStyle w:val="ListParagraph"/>
        <w:numPr>
          <w:ilvl w:val="0"/>
          <w:numId w:val="24"/>
        </w:numPr>
      </w:pPr>
      <w:r w:rsidRPr="0092401A">
        <w:rPr>
          <w:b/>
        </w:rPr>
        <w:lastRenderedPageBreak/>
        <w:t>Government strategy and policy.</w:t>
      </w:r>
      <w:r>
        <w:t xml:space="preserve">  Faced with the 1970s oil shocks,</w:t>
      </w:r>
      <w:r w:rsidR="00814AB9">
        <w:t xml:space="preserve"> Sweden committed to using </w:t>
      </w:r>
      <w:r w:rsidR="0092401A">
        <w:t>local fuels and heat resources that otherwise might be wasted,</w:t>
      </w:r>
      <w:r>
        <w:t xml:space="preserve"> in order to ensure energy securit</w:t>
      </w:r>
      <w:r w:rsidR="0092401A">
        <w:t>y and cut expensive oil import</w:t>
      </w:r>
      <w:r w:rsidR="00814AB9">
        <w:t>s</w:t>
      </w:r>
      <w:r>
        <w:t xml:space="preserve">.  Sweden also committed to reducing GHG emissions in the 1980s and imposed a carbon tax of </w:t>
      </w:r>
      <w:r w:rsidR="0092401A">
        <w:t>~$30/ton CO</w:t>
      </w:r>
      <w:r w:rsidR="0092401A" w:rsidRPr="009D5E48">
        <w:rPr>
          <w:vertAlign w:val="subscript"/>
        </w:rPr>
        <w:t>2</w:t>
      </w:r>
      <w:r w:rsidR="0092401A">
        <w:t xml:space="preserve"> in 1991, which rose to ~$130 in 2016. </w:t>
      </w:r>
      <w:del w:id="182" w:author="Catherine Foster" w:date="2020-04-17T17:52:00Z">
        <w:r w:rsidR="0092401A" w:rsidDel="009E6A95">
          <w:delText xml:space="preserve"> </w:delText>
        </w:r>
      </w:del>
      <w:r w:rsidR="0092401A">
        <w:t xml:space="preserve">Perhaps surprisingly, Sweden has never imposed a mandate for buildings to use DH networks. </w:t>
      </w:r>
      <w:del w:id="183" w:author="Catherine Foster" w:date="2020-04-17T17:52:00Z">
        <w:r w:rsidR="0092401A" w:rsidDel="009E6A95">
          <w:delText xml:space="preserve"> </w:delText>
        </w:r>
      </w:del>
      <w:r w:rsidR="0092401A">
        <w:t>Instead it has used the CO</w:t>
      </w:r>
      <w:r w:rsidR="0092401A" w:rsidRPr="00EF26D4">
        <w:rPr>
          <w:vertAlign w:val="subscript"/>
        </w:rPr>
        <w:t>2</w:t>
      </w:r>
      <w:r w:rsidR="0092401A">
        <w:rPr>
          <w:vertAlign w:val="superscript"/>
        </w:rPr>
        <w:t xml:space="preserve"> </w:t>
      </w:r>
      <w:r w:rsidR="0092401A">
        <w:t>tax to reduce fossil fuel use, and incentives for energy efficiency as well as DH hookups for new homes, under the “million homes program”, as early as 1965.  One side benefit of the CO</w:t>
      </w:r>
      <w:r w:rsidR="0092401A" w:rsidRPr="00EF26D4">
        <w:rPr>
          <w:vertAlign w:val="subscript"/>
        </w:rPr>
        <w:t>2</w:t>
      </w:r>
      <w:r w:rsidR="0092401A">
        <w:t xml:space="preserve"> tax is that 25% of building space heating, especially in areas not dense enough for DH, is delivered by electric heat pumps.  </w:t>
      </w:r>
    </w:p>
    <w:p w14:paraId="11705B83" w14:textId="6C305847" w:rsidR="005D136C" w:rsidRDefault="0092401A" w:rsidP="006F4CCF">
      <w:pPr>
        <w:pStyle w:val="ListParagraph"/>
        <w:numPr>
          <w:ilvl w:val="0"/>
          <w:numId w:val="24"/>
        </w:numPr>
      </w:pPr>
      <w:r w:rsidRPr="00D67034">
        <w:rPr>
          <w:b/>
        </w:rPr>
        <w:t xml:space="preserve">Integrated </w:t>
      </w:r>
      <w:r w:rsidR="008F35A5">
        <w:rPr>
          <w:b/>
        </w:rPr>
        <w:t xml:space="preserve">energy </w:t>
      </w:r>
      <w:r w:rsidRPr="00D67034">
        <w:rPr>
          <w:b/>
        </w:rPr>
        <w:t>strategy.</w:t>
      </w:r>
      <w:r>
        <w:t xml:space="preserve">  </w:t>
      </w:r>
      <w:r w:rsidR="00D67034">
        <w:t>With 32% of 2015 DH heat supply from recycled heat and 22% from CHP, integration of District Heating networks with the electric grid, w</w:t>
      </w:r>
      <w:r w:rsidR="00814AB9">
        <w:t>ith industry, and with municipal</w:t>
      </w:r>
      <w:r w:rsidR="00D67034">
        <w:t xml:space="preserve"> and industrial waste processing is essential.</w:t>
      </w:r>
      <w:ins w:id="184" w:author="Catherine Foster" w:date="2020-04-17T17:53:00Z">
        <w:r w:rsidR="009E6A95">
          <w:t xml:space="preserve"> </w:t>
        </w:r>
      </w:ins>
      <w:del w:id="185" w:author="Catherine Foster" w:date="2020-04-17T17:53:00Z">
        <w:r w:rsidR="00D67034" w:rsidDel="009E6A95">
          <w:delText xml:space="preserve">  </w:delText>
        </w:r>
      </w:del>
      <w:r w:rsidR="00D67034">
        <w:t>This is especially noteworthy in that energy markets in Sweden are competitive</w:t>
      </w:r>
      <w:del w:id="186" w:author="Catherine Foster" w:date="2020-04-17T17:53:00Z">
        <w:r w:rsidR="00D67034" w:rsidDel="009E6A95">
          <w:delText>,</w:delText>
        </w:r>
      </w:del>
      <w:r w:rsidR="00D67034">
        <w:t xml:space="preserve"> and energy suppliers are free to select customers.  But the CO</w:t>
      </w:r>
      <w:r w:rsidR="00D67034" w:rsidRPr="009D5E48">
        <w:rPr>
          <w:vertAlign w:val="subscript"/>
        </w:rPr>
        <w:t>2</w:t>
      </w:r>
      <w:r w:rsidR="00D67034">
        <w:t xml:space="preserve"> tax and energy conservation requirements punish fossil fuel use, making the business case for non-fossil space heating, and fostering cooperation across energy sectors.  </w:t>
      </w:r>
    </w:p>
    <w:p w14:paraId="2054EF05" w14:textId="4CC7B0E5" w:rsidR="00D67034" w:rsidRDefault="00D67034" w:rsidP="006F4CCF">
      <w:pPr>
        <w:pStyle w:val="ListParagraph"/>
        <w:numPr>
          <w:ilvl w:val="0"/>
          <w:numId w:val="24"/>
        </w:numPr>
      </w:pPr>
      <w:r>
        <w:rPr>
          <w:b/>
        </w:rPr>
        <w:t>Innovation.</w:t>
      </w:r>
      <w:r>
        <w:t xml:space="preserve">  Sweden never implemented 1</w:t>
      </w:r>
      <w:r w:rsidRPr="00D67034">
        <w:rPr>
          <w:vertAlign w:val="superscript"/>
        </w:rPr>
        <w:t>st</w:t>
      </w:r>
      <w:r>
        <w:t xml:space="preserve"> Generation District Heating systems.  Early systems were 2</w:t>
      </w:r>
      <w:r w:rsidRPr="00D67034">
        <w:rPr>
          <w:vertAlign w:val="superscript"/>
        </w:rPr>
        <w:t>nd</w:t>
      </w:r>
      <w:r>
        <w:t xml:space="preserve"> Generation and </w:t>
      </w:r>
      <w:r w:rsidR="00F66C3E">
        <w:t xml:space="preserve">faced with the 1970s oil shocks, </w:t>
      </w:r>
      <w:r>
        <w:t>Sweden, along with Finland and Denmark, led the charge to develop the more-efficient, lower-cost 3</w:t>
      </w:r>
      <w:r w:rsidRPr="00D67034">
        <w:rPr>
          <w:vertAlign w:val="superscript"/>
        </w:rPr>
        <w:t>rd</w:t>
      </w:r>
      <w:r>
        <w:t xml:space="preserve"> Generation District Heating sy</w:t>
      </w:r>
      <w:r w:rsidR="00352012">
        <w:t>s</w:t>
      </w:r>
      <w:r>
        <w:t xml:space="preserve">tems. </w:t>
      </w:r>
    </w:p>
    <w:p w14:paraId="75D8C523" w14:textId="0DBEBA55" w:rsidR="005B4FB5" w:rsidRDefault="00D67034" w:rsidP="00D67034">
      <w:r>
        <w:t xml:space="preserve">The Swedish model for District Heating is not without faults. </w:t>
      </w:r>
      <w:del w:id="187" w:author="Catherine Foster" w:date="2020-04-17T17:54:00Z">
        <w:r w:rsidDel="009E6A95">
          <w:delText xml:space="preserve"> </w:delText>
        </w:r>
      </w:del>
      <w:r>
        <w:t>Throughout its history</w:t>
      </w:r>
      <w:ins w:id="188" w:author="Catherine Foster" w:date="2020-04-17T17:54:00Z">
        <w:r w:rsidR="009E6A95">
          <w:t>,</w:t>
        </w:r>
      </w:ins>
      <w:r>
        <w:t xml:space="preserve"> there have been competitive </w:t>
      </w:r>
      <w:r w:rsidR="009A5838">
        <w:t>battles</w:t>
      </w:r>
      <w:r>
        <w:t xml:space="preserve"> between municipal and commercial DH providers, between DH providers and other space heating solutions</w:t>
      </w:r>
      <w:r w:rsidR="009A5838">
        <w:t>, as well as across industrial sectors</w:t>
      </w:r>
      <w:r>
        <w:t xml:space="preserve">. </w:t>
      </w:r>
      <w:del w:id="189" w:author="Catherine Foster" w:date="2020-04-17T17:54:00Z">
        <w:r w:rsidDel="009E6A95">
          <w:delText xml:space="preserve"> </w:delText>
        </w:r>
      </w:del>
      <w:r>
        <w:t xml:space="preserve">But, at the end of the day, </w:t>
      </w:r>
      <w:r w:rsidR="009A5838">
        <w:t>the Swedish District Heating model has proven to be a resilient,</w:t>
      </w:r>
      <w:r>
        <w:t xml:space="preserve"> efficient, economical, energy secure</w:t>
      </w:r>
      <w:r w:rsidR="009A5838">
        <w:t>,</w:t>
      </w:r>
      <w:r>
        <w:t xml:space="preserve"> and low GHG space heating solution.  </w:t>
      </w:r>
    </w:p>
    <w:p w14:paraId="4E46D3C8" w14:textId="63317CDE" w:rsidR="00D67034" w:rsidRDefault="005B4FB5" w:rsidP="00D67034">
      <w:r>
        <w:t xml:space="preserve">And Sweden faces challenges going forward: </w:t>
      </w:r>
      <w:del w:id="190" w:author="Catherine Foster" w:date="2020-04-17T17:54:00Z">
        <w:r w:rsidDel="009E6A95">
          <w:delText xml:space="preserve"> </w:delText>
        </w:r>
      </w:del>
      <w:r>
        <w:t>4</w:t>
      </w:r>
      <w:r w:rsidRPr="005B4FB5">
        <w:rPr>
          <w:vertAlign w:val="superscript"/>
        </w:rPr>
        <w:t>th</w:t>
      </w:r>
      <w:r>
        <w:t xml:space="preserve"> Generation DH networks will operate at lower temperatures and have lower heat demand, as building envelopes continue to improve. </w:t>
      </w:r>
      <w:del w:id="191" w:author="Catherine Foster" w:date="2020-04-17T17:54:00Z">
        <w:r w:rsidDel="009E6A95">
          <w:delText xml:space="preserve"> </w:delText>
        </w:r>
      </w:del>
      <w:r>
        <w:t xml:space="preserve">This will require even greater integration with “smart” grids and buildings, as ambient sources boosted by </w:t>
      </w:r>
      <w:r w:rsidR="009A5838">
        <w:t>heat pumps play a greater role.  The role of biomass in Swedish DH, especially, is likely to transform as competition for biomass, both as a fuel and as an industrial feedstock, increases</w:t>
      </w:r>
      <w:del w:id="192" w:author="Catherine Foster" w:date="2020-04-17T17:54:00Z">
        <w:r w:rsidR="009A5838" w:rsidDel="009E6A95">
          <w:delText>.</w:delText>
        </w:r>
      </w:del>
      <w:r w:rsidR="009A5838">
        <w:t xml:space="preserve"> (Ericsson and Werner, 2016)</w:t>
      </w:r>
      <w:ins w:id="193" w:author="Catherine Foster" w:date="2020-04-17T17:54:00Z">
        <w:r w:rsidR="009E6A95">
          <w:t>.</w:t>
        </w:r>
      </w:ins>
      <w:r w:rsidR="009A5838">
        <w:t xml:space="preserve">  The result will likely be less use o</w:t>
      </w:r>
      <w:r w:rsidR="00AE1153">
        <w:t xml:space="preserve">f biomass for District Heating, </w:t>
      </w:r>
      <w:r w:rsidR="009A5838">
        <w:t>with remaining use more efficient, e.g., biomass-fired CHP inste</w:t>
      </w:r>
      <w:r w:rsidR="00AE1153">
        <w:t>ad of biomass boilers, as well as increased input of ambient energy boosted by central heat pumps</w:t>
      </w:r>
      <w:del w:id="194" w:author="Catherine Foster" w:date="2020-04-17T17:55:00Z">
        <w:r w:rsidR="00AE1153" w:rsidDel="009E6A95">
          <w:delText>.</w:delText>
        </w:r>
      </w:del>
      <w:r w:rsidR="00AE1153">
        <w:t xml:space="preserve"> (</w:t>
      </w:r>
      <w:proofErr w:type="spellStart"/>
      <w:r w:rsidR="00AE1153">
        <w:t>Averfalk</w:t>
      </w:r>
      <w:proofErr w:type="spellEnd"/>
      <w:r w:rsidR="00AE1153">
        <w:t>, Large heat pumps in Swedish district heating systems, 2017)</w:t>
      </w:r>
      <w:ins w:id="195" w:author="Catherine Foster" w:date="2020-04-17T17:55:00Z">
        <w:r w:rsidR="009E6A95">
          <w:t>.</w:t>
        </w:r>
      </w:ins>
    </w:p>
    <w:p w14:paraId="5EE9E6C4" w14:textId="0BC77D01" w:rsidR="00D67034" w:rsidRDefault="00E91BAA" w:rsidP="00D67034">
      <w:r>
        <w:lastRenderedPageBreak/>
        <w:t>District Heating in other Scandinavian countries, especially Denmark</w:t>
      </w:r>
      <w:ins w:id="196" w:author="Catherine Foster" w:date="2020-04-17T17:55:00Z">
        <w:r w:rsidR="009E6A95">
          <w:t>,</w:t>
        </w:r>
      </w:ins>
      <w:r>
        <w:t xml:space="preserve"> provides additional perspective.  Denmark, with far less biomass than Sweden, has achieved 63% DH penetration using</w:t>
      </w:r>
      <w:r w:rsidR="00A46979">
        <w:t xml:space="preserve"> a network of</w:t>
      </w:r>
      <w:r>
        <w:t xml:space="preserve"> 3</w:t>
      </w:r>
      <w:r w:rsidRPr="00E91BAA">
        <w:rPr>
          <w:vertAlign w:val="superscript"/>
        </w:rPr>
        <w:t>rd</w:t>
      </w:r>
      <w:r>
        <w:t xml:space="preserve"> Generation DH </w:t>
      </w:r>
      <w:r w:rsidR="00A46979">
        <w:t xml:space="preserve">systems (80C supply, 40C return temperatures).  </w:t>
      </w:r>
      <w:r>
        <w:t>Denmark has reduced CO</w:t>
      </w:r>
      <w:r w:rsidRPr="00814AB9">
        <w:rPr>
          <w:vertAlign w:val="subscript"/>
        </w:rPr>
        <w:t>2</w:t>
      </w:r>
      <w:r>
        <w:t xml:space="preserve"> emissions by</w:t>
      </w:r>
      <w:r w:rsidR="006C2932">
        <w:t xml:space="preserve"> imposing stringent building energy efficiency standards and a roughly $0.04/kWh fossil fuel tax.</w:t>
      </w:r>
      <w:del w:id="197" w:author="Catherine Foster" w:date="2020-04-17T17:55:00Z">
        <w:r w:rsidR="006C2932" w:rsidDel="009E6A95">
          <w:delText xml:space="preserve"> </w:delText>
        </w:r>
      </w:del>
      <w:r w:rsidR="006C2932">
        <w:t xml:space="preserve"> These have spurred</w:t>
      </w:r>
      <w:r>
        <w:t xml:space="preserve"> intensive use of fossil-driven CHP</w:t>
      </w:r>
      <w:r w:rsidR="006C2932">
        <w:t xml:space="preserve"> (as opposed to boilers or stand-alone electric generators).  </w:t>
      </w:r>
      <w:r w:rsidR="00A46979">
        <w:t xml:space="preserve">For the future, </w:t>
      </w:r>
      <w:r w:rsidR="006C2932">
        <w:t xml:space="preserve">Denmark </w:t>
      </w:r>
      <w:r>
        <w:t>is working to develop ambient / heat pump, solar thermal, and geothermal energy sources</w:t>
      </w:r>
      <w:del w:id="198" w:author="Catherine Foster" w:date="2020-04-17T17:55:00Z">
        <w:r w:rsidDel="009E6A95">
          <w:delText>.</w:delText>
        </w:r>
      </w:del>
      <w:r>
        <w:t xml:space="preserve"> (Nordic ETP, 2016; </w:t>
      </w:r>
      <w:proofErr w:type="spellStart"/>
      <w:r>
        <w:t>Furbo</w:t>
      </w:r>
      <w:proofErr w:type="spellEnd"/>
      <w:r>
        <w:t>, 2015)</w:t>
      </w:r>
      <w:ins w:id="199" w:author="Catherine Foster" w:date="2020-04-17T17:55:00Z">
        <w:r w:rsidR="009E6A95">
          <w:t>.</w:t>
        </w:r>
      </w:ins>
      <w:r w:rsidR="006C2932">
        <w:t xml:space="preserve">  </w:t>
      </w:r>
    </w:p>
    <w:p w14:paraId="4B6E5C96" w14:textId="668FA815" w:rsidR="00F048AF" w:rsidRPr="007B03B6" w:rsidRDefault="00F048AF" w:rsidP="005D49A8">
      <w:pPr>
        <w:pStyle w:val="Heading3"/>
      </w:pPr>
      <w:bookmarkStart w:id="200" w:name="_Toc18306525"/>
      <w:r w:rsidRPr="007B03B6">
        <w:t>Trends to Accelerate Adoption</w:t>
      </w:r>
      <w:bookmarkEnd w:id="200"/>
    </w:p>
    <w:p w14:paraId="51E82537" w14:textId="1778B49D" w:rsidR="00AE1AEC" w:rsidRDefault="008F35A5" w:rsidP="008F35A5">
      <w:pPr>
        <w:pStyle w:val="Heading4"/>
      </w:pPr>
      <w:r>
        <w:t>Factors and Trends to Acceleration District Heating Adoption</w:t>
      </w:r>
    </w:p>
    <w:p w14:paraId="46F09B0A" w14:textId="407962FC" w:rsidR="008F35A5" w:rsidRDefault="00AB06D8" w:rsidP="00FF4A63">
      <w:r>
        <w:t>Here is</w:t>
      </w:r>
      <w:r w:rsidR="008F35A5">
        <w:t xml:space="preserve"> a good starting point for identifying the factors and trends that can accelerate District Heating adoption</w:t>
      </w:r>
      <w:r w:rsidR="00E25A84">
        <w:t xml:space="preserve"> worldwide</w:t>
      </w:r>
      <w:r w:rsidR="008F35A5">
        <w:t>:</w:t>
      </w:r>
    </w:p>
    <w:p w14:paraId="22B3BCCC" w14:textId="4DF6A9C1" w:rsidR="008F35A5" w:rsidRDefault="008F35A5" w:rsidP="006F4CCF">
      <w:pPr>
        <w:pStyle w:val="ListParagraph"/>
        <w:numPr>
          <w:ilvl w:val="0"/>
          <w:numId w:val="28"/>
        </w:numPr>
      </w:pPr>
      <w:r>
        <w:t>Key factors and actions that have led to DH success in the past, recognizing the importance of social and political context.</w:t>
      </w:r>
    </w:p>
    <w:p w14:paraId="1D75DEF2" w14:textId="3A7C05DE" w:rsidR="008F35A5" w:rsidRDefault="008F35A5" w:rsidP="006F4CCF">
      <w:pPr>
        <w:pStyle w:val="ListParagraph"/>
        <w:numPr>
          <w:ilvl w:val="0"/>
          <w:numId w:val="28"/>
        </w:numPr>
      </w:pPr>
      <w:r>
        <w:t xml:space="preserve">Scenario drivers that lead analytically to accelerated </w:t>
      </w:r>
      <w:r w:rsidR="006D5C9C">
        <w:t>DH adoption</w:t>
      </w:r>
      <w:r>
        <w:t xml:space="preserve">.  </w:t>
      </w:r>
    </w:p>
    <w:p w14:paraId="61D9AC48" w14:textId="53C09B04" w:rsidR="008F35A5" w:rsidRDefault="008F35A5" w:rsidP="008F35A5">
      <w:r>
        <w:t>Key success factors</w:t>
      </w:r>
      <w:r w:rsidR="00B5268E">
        <w:t xml:space="preserve"> to accelerate District Heating adoption</w:t>
      </w:r>
      <w:r>
        <w:t xml:space="preserve"> include:</w:t>
      </w:r>
    </w:p>
    <w:p w14:paraId="55A0C61B" w14:textId="77777777" w:rsidR="006D5C9C" w:rsidRDefault="008F35A5" w:rsidP="006F4CCF">
      <w:pPr>
        <w:pStyle w:val="ListParagraph"/>
        <w:numPr>
          <w:ilvl w:val="0"/>
          <w:numId w:val="29"/>
        </w:numPr>
      </w:pPr>
      <w:r w:rsidRPr="00601DCB">
        <w:rPr>
          <w:b/>
        </w:rPr>
        <w:t>Integrated government strategy and policy</w:t>
      </w:r>
      <w:r w:rsidR="00BD3A1B">
        <w:rPr>
          <w:b/>
        </w:rPr>
        <w:t>:</w:t>
      </w:r>
      <w:r w:rsidR="00601DCB" w:rsidRPr="00601DCB">
        <w:rPr>
          <w:b/>
        </w:rPr>
        <w:t xml:space="preserve">  </w:t>
      </w:r>
      <w:r w:rsidR="00601DCB">
        <w:t xml:space="preserve">The </w:t>
      </w:r>
      <w:r w:rsidR="00E25A84">
        <w:t>success of Sweden</w:t>
      </w:r>
      <w:r w:rsidR="00601DCB">
        <w:t xml:space="preserve"> and other Scandinavian countries in successfully growing District Heating</w:t>
      </w:r>
      <w:r w:rsidR="00E25A84">
        <w:t>, as well as China’s positive and negative results,</w:t>
      </w:r>
      <w:r w:rsidR="00601DCB">
        <w:t xml:space="preserve"> </w:t>
      </w:r>
      <w:r w:rsidR="00E25A84">
        <w:t>point</w:t>
      </w:r>
      <w:r w:rsidR="00601DCB">
        <w:t xml:space="preserve"> the way towards the right </w:t>
      </w:r>
      <w:r w:rsidR="00B5268E">
        <w:t>kind</w:t>
      </w:r>
      <w:r w:rsidR="00E25A84">
        <w:t xml:space="preserve"> of government intervention. </w:t>
      </w:r>
      <w:del w:id="201" w:author="Catherine Foster" w:date="2020-04-17T17:56:00Z">
        <w:r w:rsidR="00E25A84" w:rsidDel="009E6A95">
          <w:delText xml:space="preserve"> </w:delText>
        </w:r>
      </w:del>
      <w:r w:rsidR="00E25A84">
        <w:t xml:space="preserve">It is notable that </w:t>
      </w:r>
      <w:r w:rsidR="00132127">
        <w:t xml:space="preserve">Sweden does not have a mandate for buildings to use DH.  Instead, </w:t>
      </w:r>
      <w:r w:rsidR="00E25A84">
        <w:t xml:space="preserve">Sweden’s DH-related policies </w:t>
      </w:r>
      <w:r w:rsidR="00B5268E">
        <w:t xml:space="preserve">have </w:t>
      </w:r>
      <w:r w:rsidR="00E25A84">
        <w:t>target</w:t>
      </w:r>
      <w:r w:rsidR="00B5268E">
        <w:t>ed</w:t>
      </w:r>
      <w:r w:rsidR="00E25A84">
        <w:t xml:space="preserve"> long-term national objectives:  </w:t>
      </w:r>
    </w:p>
    <w:p w14:paraId="2C02689C" w14:textId="77777777" w:rsidR="006D5C9C" w:rsidRDefault="00E25A84" w:rsidP="006F4CCF">
      <w:pPr>
        <w:pStyle w:val="ListParagraph"/>
        <w:numPr>
          <w:ilvl w:val="1"/>
          <w:numId w:val="29"/>
        </w:numPr>
      </w:pPr>
      <w:r>
        <w:t xml:space="preserve">Cut GHG emissions.  </w:t>
      </w:r>
    </w:p>
    <w:p w14:paraId="41C84D56" w14:textId="77777777" w:rsidR="006D5C9C" w:rsidRDefault="00E25A84" w:rsidP="006F4CCF">
      <w:pPr>
        <w:pStyle w:val="ListParagraph"/>
        <w:numPr>
          <w:ilvl w:val="1"/>
          <w:numId w:val="29"/>
        </w:numPr>
      </w:pPr>
      <w:r>
        <w:t xml:space="preserve">Cut costs.  </w:t>
      </w:r>
    </w:p>
    <w:p w14:paraId="3D72EDE0" w14:textId="77777777" w:rsidR="006D5C9C" w:rsidRDefault="00E25A84" w:rsidP="006F4CCF">
      <w:pPr>
        <w:pStyle w:val="ListParagraph"/>
        <w:numPr>
          <w:ilvl w:val="1"/>
          <w:numId w:val="29"/>
        </w:numPr>
      </w:pPr>
      <w:r>
        <w:t xml:space="preserve">Reduce building energy consumption.  </w:t>
      </w:r>
    </w:p>
    <w:p w14:paraId="4693AB7C" w14:textId="77777777" w:rsidR="006D5C9C" w:rsidRDefault="00E25A84" w:rsidP="006F4CCF">
      <w:pPr>
        <w:pStyle w:val="ListParagraph"/>
        <w:numPr>
          <w:ilvl w:val="1"/>
          <w:numId w:val="29"/>
        </w:numPr>
      </w:pPr>
      <w:r>
        <w:t xml:space="preserve">Foster energy independence.  </w:t>
      </w:r>
    </w:p>
    <w:p w14:paraId="0335DC66" w14:textId="2A2690BC" w:rsidR="008F35A5" w:rsidRDefault="00132127" w:rsidP="006D5C9C">
      <w:pPr>
        <w:ind w:left="720"/>
      </w:pPr>
      <w:r>
        <w:t xml:space="preserve">Sweden executed its strategy through a combination of “carrots and sticks” – a carbon tax, building energy efficiency standards, as well as incentives and loans to implement these standards.  </w:t>
      </w:r>
      <w:r w:rsidR="00E25A84">
        <w:t xml:space="preserve">The result </w:t>
      </w:r>
      <w:r>
        <w:t>has been</w:t>
      </w:r>
      <w:r w:rsidR="00E25A84">
        <w:t xml:space="preserve"> a long but steady march over 40+ years to District Heating success.  </w:t>
      </w:r>
    </w:p>
    <w:p w14:paraId="3398369C" w14:textId="77777777" w:rsidR="00C004AD" w:rsidRDefault="00C004AD" w:rsidP="00C004AD">
      <w:pPr>
        <w:pStyle w:val="ListParagraph"/>
        <w:numPr>
          <w:ilvl w:val="0"/>
          <w:numId w:val="29"/>
        </w:numPr>
      </w:pPr>
      <w:r w:rsidRPr="00BD3A1B">
        <w:rPr>
          <w:b/>
        </w:rPr>
        <w:t>Integrated and sustainable energy strategy:</w:t>
      </w:r>
      <w:r>
        <w:t xml:space="preserve"> </w:t>
      </w:r>
      <w:del w:id="202" w:author="Catherine Foster" w:date="2020-04-17T17:56:00Z">
        <w:r w:rsidDel="009E6A95">
          <w:delText xml:space="preserve"> </w:delText>
        </w:r>
      </w:del>
      <w:r>
        <w:t>As noted above, modern 3</w:t>
      </w:r>
      <w:r w:rsidRPr="00BD3A1B">
        <w:rPr>
          <w:vertAlign w:val="superscript"/>
        </w:rPr>
        <w:t>rd</w:t>
      </w:r>
      <w:r>
        <w:t xml:space="preserve"> and proposed 4</w:t>
      </w:r>
      <w:r w:rsidRPr="00BD3A1B">
        <w:rPr>
          <w:vertAlign w:val="superscript"/>
        </w:rPr>
        <w:t>th</w:t>
      </w:r>
      <w:r>
        <w:t xml:space="preserve"> Generation DH systems, by their nature, need to be integrally networked into the larger energy and industrial grid.  Whether the energy source is CHP, industrial or municipal waste, or ambient energy upgraded by large heat pumps, integration and coordination are key. </w:t>
      </w:r>
      <w:del w:id="203" w:author="Catherine Foster" w:date="2020-04-17T17:56:00Z">
        <w:r w:rsidDel="009E6A95">
          <w:delText xml:space="preserve"> </w:delText>
        </w:r>
      </w:del>
      <w:r>
        <w:t xml:space="preserve">Beyond making </w:t>
      </w:r>
      <w:r>
        <w:lastRenderedPageBreak/>
        <w:t xml:space="preserve">everything work day-to-day, energy integration and energy strategy are critical to minimize costs.  These include capital costs, for example avoiding installation of natural gas distribution piping or furnaces that will not be needed.  It also means operational costs, for example, coordinating in real time the electrical output of CHP plants with the rest of the electric grid, and ensuring that renewable resources, such as solar or wind – which have zero fuel cost and zero GHG emissions – are dispatched </w:t>
      </w:r>
      <w:r w:rsidRPr="000F6DBE">
        <w:rPr>
          <w:i/>
        </w:rPr>
        <w:t>first</w:t>
      </w:r>
      <w:r>
        <w:t xml:space="preserve"> in the loading order and not curtailed.</w:t>
      </w:r>
    </w:p>
    <w:p w14:paraId="5AF91FCA" w14:textId="5C8B4A95" w:rsidR="008F35A5" w:rsidRDefault="00B5268E" w:rsidP="006F4CCF">
      <w:pPr>
        <w:pStyle w:val="ListParagraph"/>
        <w:numPr>
          <w:ilvl w:val="0"/>
          <w:numId w:val="29"/>
        </w:numPr>
      </w:pPr>
      <w:r>
        <w:rPr>
          <w:b/>
        </w:rPr>
        <w:t>High energy density heating load and a s</w:t>
      </w:r>
      <w:r w:rsidR="00723391" w:rsidRPr="00132127">
        <w:rPr>
          <w:b/>
        </w:rPr>
        <w:t>trong competitive market</w:t>
      </w:r>
      <w:r w:rsidR="00132127" w:rsidRPr="00132127">
        <w:rPr>
          <w:b/>
        </w:rPr>
        <w:t>:</w:t>
      </w:r>
      <w:r w:rsidR="00132127">
        <w:t xml:space="preserve">  </w:t>
      </w:r>
      <w:r>
        <w:t xml:space="preserve">As discussed above, </w:t>
      </w:r>
      <w:r w:rsidR="00132127">
        <w:t xml:space="preserve">District Heating is most competitive where there is high heat density, primarily urban areas and campuses. </w:t>
      </w:r>
      <w:del w:id="204" w:author="Catherine Foster" w:date="2020-04-17T17:57:00Z">
        <w:r w:rsidR="00132127" w:rsidDel="009E6A95">
          <w:delText xml:space="preserve"> </w:delText>
        </w:r>
      </w:del>
      <w:r>
        <w:t xml:space="preserve">But the market challenge of the future will be much more nuanced and dynamic.  Going forward as </w:t>
      </w:r>
      <w:r w:rsidR="00AB06D8">
        <w:t xml:space="preserve">the world </w:t>
      </w:r>
      <w:r>
        <w:t>advance</w:t>
      </w:r>
      <w:r w:rsidR="00AB06D8">
        <w:t>s</w:t>
      </w:r>
      <w:r>
        <w:t xml:space="preserve"> toward 4</w:t>
      </w:r>
      <w:r w:rsidRPr="00B5268E">
        <w:rPr>
          <w:vertAlign w:val="superscript"/>
        </w:rPr>
        <w:t>th</w:t>
      </w:r>
      <w:r>
        <w:t xml:space="preserve"> Generation, economical DH networks will need to serve smaller heating loads – by design – and do so with lower-quality energy inputs against increasingly intense competition from individual building systems, such as high-efficiency heat pumps</w:t>
      </w:r>
      <w:r w:rsidR="00BD3A1B">
        <w:t xml:space="preserve"> and solar</w:t>
      </w:r>
      <w:r>
        <w:t>.</w:t>
      </w:r>
      <w:del w:id="205" w:author="Catherine Foster" w:date="2020-04-17T17:57:00Z">
        <w:r w:rsidDel="009E6A95">
          <w:delText xml:space="preserve"> </w:delText>
        </w:r>
      </w:del>
      <w:r>
        <w:t xml:space="preserve"> In such a competitive future environment, </w:t>
      </w:r>
      <w:r w:rsidR="00132127">
        <w:t xml:space="preserve">government policy </w:t>
      </w:r>
      <w:r>
        <w:t>needs to foster competition, not monopoly</w:t>
      </w:r>
      <w:r w:rsidR="00132127">
        <w:t xml:space="preserve">: </w:t>
      </w:r>
      <w:del w:id="206" w:author="Catherine Foster" w:date="2020-04-17T17:57:00Z">
        <w:r w:rsidR="00132127" w:rsidDel="009E6A95">
          <w:delText xml:space="preserve"> </w:delText>
        </w:r>
      </w:del>
      <w:r w:rsidR="00132127">
        <w:t xml:space="preserve">The Scandinavian experience clearly shows that a vibrant, competitive market of products and ideas </w:t>
      </w:r>
      <w:r w:rsidR="00BD3A1B">
        <w:t>can lead</w:t>
      </w:r>
      <w:r w:rsidR="00132127">
        <w:t xml:space="preserve"> to </w:t>
      </w:r>
      <w:r w:rsidR="00C821F1">
        <w:t>continually-improving</w:t>
      </w:r>
      <w:r w:rsidR="00BD3A1B">
        <w:t>,</w:t>
      </w:r>
      <w:r w:rsidR="00C821F1">
        <w:t xml:space="preserve"> economical, energy-efficient, and low-impact DH systems</w:t>
      </w:r>
      <w:r w:rsidR="00CD380A">
        <w:t xml:space="preserve">. </w:t>
      </w:r>
      <w:del w:id="207" w:author="Catherine Foster" w:date="2020-04-17T17:57:00Z">
        <w:r w:rsidR="00CD380A" w:rsidDel="009E6A95">
          <w:delText xml:space="preserve"> </w:delText>
        </w:r>
      </w:del>
      <w:r w:rsidR="00CD380A">
        <w:t>China</w:t>
      </w:r>
      <w:r w:rsidR="003F523E">
        <w:t>, by contrast,</w:t>
      </w:r>
      <w:r w:rsidR="00CD380A">
        <w:t xml:space="preserve"> has established one of the largest DH networks in the world, but </w:t>
      </w:r>
      <w:r w:rsidR="00AB06D8">
        <w:t xml:space="preserve">one </w:t>
      </w:r>
      <w:r w:rsidR="00CD380A">
        <w:t xml:space="preserve">can speculate that if alternative DH designs, or other heating alternatives, had </w:t>
      </w:r>
      <w:r w:rsidR="003F523E">
        <w:t>been able to compete over the years</w:t>
      </w:r>
      <w:r w:rsidR="00CD380A">
        <w:t xml:space="preserve">, the </w:t>
      </w:r>
      <w:r w:rsidR="003F523E">
        <w:t>Chinese DH network</w:t>
      </w:r>
      <w:r w:rsidR="00CD380A">
        <w:t xml:space="preserve"> might not be the polluting “white elephant” that it is today.  </w:t>
      </w:r>
    </w:p>
    <w:p w14:paraId="273663C1" w14:textId="64B1EE3F" w:rsidR="00760D55" w:rsidRDefault="008F35A5" w:rsidP="00557966">
      <w:pPr>
        <w:pStyle w:val="ListParagraph"/>
        <w:numPr>
          <w:ilvl w:val="0"/>
          <w:numId w:val="29"/>
        </w:numPr>
      </w:pPr>
      <w:r w:rsidRPr="00F86F07">
        <w:rPr>
          <w:b/>
        </w:rPr>
        <w:t>Technological innovation</w:t>
      </w:r>
      <w:r w:rsidR="00F86F07" w:rsidRPr="00F86F07">
        <w:rPr>
          <w:b/>
        </w:rPr>
        <w:t>:</w:t>
      </w:r>
      <w:r w:rsidR="00F86F07">
        <w:t xml:space="preserve"> </w:t>
      </w:r>
      <w:del w:id="208" w:author="Catherine Foster" w:date="2020-04-17T17:58:00Z">
        <w:r w:rsidR="00F86F07" w:rsidDel="009E6A95">
          <w:delText xml:space="preserve"> </w:delText>
        </w:r>
      </w:del>
      <w:r w:rsidR="00F86F07">
        <w:t>Past experience demonstrates strongly the importance</w:t>
      </w:r>
      <w:r w:rsidR="000F6DBE">
        <w:t xml:space="preserve"> of</w:t>
      </w:r>
      <w:r w:rsidR="00F86F07">
        <w:t xml:space="preserve"> innovation in District Heating.</w:t>
      </w:r>
      <w:r w:rsidR="005C75DB">
        <w:t xml:space="preserve"> </w:t>
      </w:r>
      <w:del w:id="209" w:author="Catherine Foster" w:date="2020-04-17T17:57:00Z">
        <w:r w:rsidR="005C75DB" w:rsidDel="009E6A95">
          <w:delText xml:space="preserve"> </w:delText>
        </w:r>
      </w:del>
      <w:r w:rsidR="00A93F2C">
        <w:t>3</w:t>
      </w:r>
      <w:r w:rsidR="00A93F2C" w:rsidRPr="00A93F2C">
        <w:rPr>
          <w:vertAlign w:val="superscript"/>
        </w:rPr>
        <w:t>rd</w:t>
      </w:r>
      <w:r w:rsidR="00A93F2C">
        <w:t xml:space="preserve"> Generation DH originated in Scandinavia to address the “oil crisis”.  Likewise, going forward</w:t>
      </w:r>
      <w:r w:rsidR="00FD0CA2">
        <w:t>,</w:t>
      </w:r>
      <w:r w:rsidR="00A93F2C">
        <w:t xml:space="preserve"> </w:t>
      </w:r>
      <w:r w:rsidR="005C75DB">
        <w:t xml:space="preserve">DH has much to offer, </w:t>
      </w:r>
      <w:r w:rsidR="00F86F07">
        <w:t>but competitor</w:t>
      </w:r>
      <w:r w:rsidR="005C75DB">
        <w:t>s</w:t>
      </w:r>
      <w:r w:rsidR="00F86F07">
        <w:t xml:space="preserve"> are advancing</w:t>
      </w:r>
      <w:r w:rsidR="005C75DB">
        <w:t xml:space="preserve"> too</w:t>
      </w:r>
      <w:r w:rsidR="00F86F07">
        <w:t xml:space="preserve">: </w:t>
      </w:r>
      <w:del w:id="210" w:author="Catherine Foster" w:date="2020-04-17T17:58:00Z">
        <w:r w:rsidR="00F86F07" w:rsidDel="009E6A95">
          <w:delText xml:space="preserve"> </w:delText>
        </w:r>
      </w:del>
      <w:r w:rsidR="00F86F07">
        <w:t>Renewable energy costs a</w:t>
      </w:r>
      <w:r w:rsidR="005C75DB">
        <w:t xml:space="preserve">re dropping fast. </w:t>
      </w:r>
      <w:del w:id="211" w:author="Catherine Foster" w:date="2020-04-17T17:58:00Z">
        <w:r w:rsidR="005C75DB" w:rsidDel="009E6A95">
          <w:delText xml:space="preserve"> </w:delText>
        </w:r>
      </w:del>
      <w:r w:rsidR="005C75DB">
        <w:t xml:space="preserve">Heat pump efficiencies are </w:t>
      </w:r>
      <w:r w:rsidR="008832E3">
        <w:t>rising,</w:t>
      </w:r>
      <w:r w:rsidR="005C75DB">
        <w:t xml:space="preserve"> and </w:t>
      </w:r>
      <w:r w:rsidR="00A93F2C">
        <w:t xml:space="preserve">heat pumps </w:t>
      </w:r>
      <w:r w:rsidR="005C75DB">
        <w:t>have the advantage of being modular and able to provide both space heating and cooling.</w:t>
      </w:r>
      <w:r w:rsidR="00FD0CA2">
        <w:t xml:space="preserve"> </w:t>
      </w:r>
      <w:del w:id="212" w:author="Catherine Foster" w:date="2020-04-17T17:58:00Z">
        <w:r w:rsidR="00FD0CA2" w:rsidDel="009E6A95">
          <w:delText xml:space="preserve"> </w:delText>
        </w:r>
      </w:del>
      <w:r w:rsidR="00FD0CA2">
        <w:t xml:space="preserve">Innovation will be essential.  </w:t>
      </w:r>
    </w:p>
    <w:p w14:paraId="0B8C3EFB" w14:textId="2BA771B0" w:rsidR="00F048AF" w:rsidRDefault="00F048AF" w:rsidP="005D49A8">
      <w:pPr>
        <w:pStyle w:val="Heading3"/>
      </w:pPr>
      <w:bookmarkStart w:id="213" w:name="_Toc18306526"/>
      <w:r w:rsidRPr="007B03B6">
        <w:t>Barriers to Adoption</w:t>
      </w:r>
      <w:bookmarkEnd w:id="213"/>
    </w:p>
    <w:p w14:paraId="607BE6F2" w14:textId="414F07AE" w:rsidR="00FD0CA2" w:rsidRPr="00D33686" w:rsidRDefault="00FD0CA2" w:rsidP="00FD0CA2">
      <w:r w:rsidRPr="00D33686">
        <w:t xml:space="preserve">Key barriers to adoption of District Heating include:  </w:t>
      </w:r>
    </w:p>
    <w:p w14:paraId="59360207" w14:textId="78E972D1" w:rsidR="00FD0CA2" w:rsidRPr="00D33686" w:rsidRDefault="008F2D58" w:rsidP="006F4CCF">
      <w:pPr>
        <w:pStyle w:val="ListParagraph"/>
        <w:numPr>
          <w:ilvl w:val="0"/>
          <w:numId w:val="30"/>
        </w:numPr>
      </w:pPr>
      <w:r w:rsidRPr="00D33686">
        <w:t>Lack of requisite government</w:t>
      </w:r>
      <w:r w:rsidR="00664B97" w:rsidRPr="00D33686">
        <w:t xml:space="preserve"> strategy and</w:t>
      </w:r>
      <w:r w:rsidR="00DB48D0" w:rsidRPr="00D33686">
        <w:t xml:space="preserve"> policy “carrots and sticks” (discussed above)</w:t>
      </w:r>
      <w:r w:rsidRPr="00D33686">
        <w:t xml:space="preserve"> that foster District Heating.</w:t>
      </w:r>
      <w:r w:rsidR="00664B97" w:rsidRPr="00D33686">
        <w:t xml:space="preserve"> </w:t>
      </w:r>
      <w:del w:id="214" w:author="Catherine Foster" w:date="2020-04-17T17:58:00Z">
        <w:r w:rsidR="00664B97" w:rsidRPr="00D33686" w:rsidDel="009E6A95">
          <w:delText xml:space="preserve"> </w:delText>
        </w:r>
      </w:del>
      <w:r w:rsidR="00664B97" w:rsidRPr="00D33686">
        <w:t xml:space="preserve">Social and cultural factors look to be major </w:t>
      </w:r>
      <w:r w:rsidR="00DB48D0" w:rsidRPr="00D33686">
        <w:t xml:space="preserve">drivers of </w:t>
      </w:r>
      <w:r w:rsidR="00664B97" w:rsidRPr="00D33686">
        <w:t xml:space="preserve">such strategy and policy. </w:t>
      </w:r>
      <w:del w:id="215" w:author="Catherine Foster" w:date="2020-04-17T17:58:00Z">
        <w:r w:rsidR="00664B97" w:rsidRPr="00D33686" w:rsidDel="009E6A95">
          <w:delText xml:space="preserve"> </w:delText>
        </w:r>
      </w:del>
      <w:r w:rsidR="00664B97" w:rsidRPr="00D33686">
        <w:t xml:space="preserve">There is a strong correlation between high DH penetration and countries with </w:t>
      </w:r>
      <w:r w:rsidR="00DB48D0" w:rsidRPr="00D33686">
        <w:t>influential</w:t>
      </w:r>
      <w:r w:rsidR="00664B97" w:rsidRPr="00D33686">
        <w:t xml:space="preserve"> central governments: </w:t>
      </w:r>
      <w:del w:id="216" w:author="Catherine Foster" w:date="2020-04-17T17:58:00Z">
        <w:r w:rsidR="00664B97" w:rsidRPr="00D33686" w:rsidDel="009E6A95">
          <w:delText xml:space="preserve"> </w:delText>
        </w:r>
      </w:del>
      <w:r w:rsidR="00664B97" w:rsidRPr="00D33686">
        <w:t>District heating</w:t>
      </w:r>
      <w:r w:rsidR="00DB48D0" w:rsidRPr="00D33686">
        <w:t xml:space="preserve"> penetration is highest in China, Russia, former Soviet Union, Eastern Europe, and Scandinavia.  DH is weaker in other Western European countries and </w:t>
      </w:r>
      <w:r w:rsidR="000F6DBE" w:rsidRPr="00D33686">
        <w:t xml:space="preserve">in </w:t>
      </w:r>
      <w:r w:rsidR="00DB48D0" w:rsidRPr="00D33686">
        <w:t>the US, which has no national energy strategy as such</w:t>
      </w:r>
      <w:del w:id="217" w:author="Catherine Foster" w:date="2020-04-17T17:58:00Z">
        <w:r w:rsidR="00DB48D0" w:rsidRPr="00D33686" w:rsidDel="009E6A95">
          <w:delText>.</w:delText>
        </w:r>
      </w:del>
      <w:r w:rsidR="00DB48D0" w:rsidRPr="00D33686">
        <w:t xml:space="preserve">  (see listings IEA ETP, 2016, p. 119)</w:t>
      </w:r>
      <w:ins w:id="218" w:author="Catherine Foster" w:date="2020-04-17T17:58:00Z">
        <w:r w:rsidR="009E6A95">
          <w:t>.</w:t>
        </w:r>
      </w:ins>
    </w:p>
    <w:p w14:paraId="44A3D535" w14:textId="5D048E65" w:rsidR="00664B97" w:rsidRPr="00D33686" w:rsidRDefault="00664B97" w:rsidP="006F4CCF">
      <w:pPr>
        <w:pStyle w:val="ListParagraph"/>
        <w:numPr>
          <w:ilvl w:val="0"/>
          <w:numId w:val="30"/>
        </w:numPr>
      </w:pPr>
      <w:r w:rsidRPr="00D33686">
        <w:lastRenderedPageBreak/>
        <w:t xml:space="preserve">Low competing fossil fuel prices and fossil fuel subsidies, explicit and implicit.  </w:t>
      </w:r>
    </w:p>
    <w:p w14:paraId="51DD49CF" w14:textId="3CD11C4F" w:rsidR="00664B97" w:rsidRPr="00D33686" w:rsidRDefault="00664B97" w:rsidP="006F4CCF">
      <w:pPr>
        <w:pStyle w:val="ListParagraph"/>
        <w:numPr>
          <w:ilvl w:val="0"/>
          <w:numId w:val="30"/>
        </w:numPr>
      </w:pPr>
      <w:r w:rsidRPr="00D33686">
        <w:t xml:space="preserve">Competition from advancing individual-building space heating systems. </w:t>
      </w:r>
      <w:del w:id="219" w:author="Catherine Foster" w:date="2020-04-17T17:59:00Z">
        <w:r w:rsidRPr="00D33686" w:rsidDel="009E6A95">
          <w:delText xml:space="preserve"> </w:delText>
        </w:r>
      </w:del>
      <w:r w:rsidRPr="00D33686">
        <w:t>This is one of the main factors muting District Heating’s adoption in IEA’s scenarios</w:t>
      </w:r>
      <w:del w:id="220" w:author="Catherine Foster" w:date="2020-04-17T17:59:00Z">
        <w:r w:rsidRPr="00D33686" w:rsidDel="009E6A95">
          <w:delText>.</w:delText>
        </w:r>
      </w:del>
      <w:r w:rsidRPr="00D33686">
        <w:t xml:space="preserve"> (</w:t>
      </w:r>
      <w:proofErr w:type="spellStart"/>
      <w:r w:rsidRPr="00D33686">
        <w:t>Dulac</w:t>
      </w:r>
      <w:proofErr w:type="spellEnd"/>
      <w:r w:rsidRPr="00D33686">
        <w:t>, personal communication, 2019)</w:t>
      </w:r>
      <w:ins w:id="221" w:author="Catherine Foster" w:date="2020-04-17T17:59:00Z">
        <w:r w:rsidR="009E6A95">
          <w:t>.</w:t>
        </w:r>
      </w:ins>
      <w:r w:rsidRPr="00D33686">
        <w:t xml:space="preserve">  </w:t>
      </w:r>
    </w:p>
    <w:p w14:paraId="47DA10CE" w14:textId="5B4BA3D6" w:rsidR="00664B97" w:rsidRPr="00D33686" w:rsidRDefault="00664B97" w:rsidP="006F4CCF">
      <w:pPr>
        <w:pStyle w:val="ListParagraph"/>
        <w:numPr>
          <w:ilvl w:val="0"/>
          <w:numId w:val="30"/>
        </w:numPr>
      </w:pPr>
      <w:r w:rsidRPr="00D33686">
        <w:t>Lack of integrated and sustainable energy strategy</w:t>
      </w:r>
      <w:r w:rsidR="000F6DBE" w:rsidRPr="00D33686">
        <w:t xml:space="preserve"> and implementation. The US, for example, by design,</w:t>
      </w:r>
      <w:r w:rsidRPr="00D33686">
        <w:t xml:space="preserve"> manages its electric grid regionally, not nationally, making integration a challenge.  Many developing countries are stretched just working to meet electric demand growth.  </w:t>
      </w:r>
    </w:p>
    <w:p w14:paraId="3E88294F" w14:textId="78B38A11" w:rsidR="008F2D58" w:rsidRPr="00D33686" w:rsidRDefault="00664B97" w:rsidP="006F4CCF">
      <w:pPr>
        <w:pStyle w:val="ListParagraph"/>
        <w:numPr>
          <w:ilvl w:val="0"/>
          <w:numId w:val="30"/>
        </w:numPr>
      </w:pPr>
      <w:r w:rsidRPr="00D33686">
        <w:t xml:space="preserve">Lack of high energy density locations. </w:t>
      </w:r>
      <w:del w:id="222" w:author="Catherine Foster" w:date="2020-04-17T17:59:00Z">
        <w:r w:rsidRPr="00D33686" w:rsidDel="009E6A95">
          <w:delText xml:space="preserve"> </w:delText>
        </w:r>
      </w:del>
      <w:r w:rsidRPr="00D33686">
        <w:t xml:space="preserve">This is a barrier in less densely populated locations today.  And going forward, </w:t>
      </w:r>
      <w:r w:rsidR="000F6DBE" w:rsidRPr="00D33686">
        <w:t>shrinking</w:t>
      </w:r>
      <w:r w:rsidR="008F2D58" w:rsidRPr="00D33686">
        <w:t xml:space="preserve"> building space heating loads </w:t>
      </w:r>
      <w:r w:rsidRPr="00D33686">
        <w:t xml:space="preserve">will </w:t>
      </w:r>
      <w:r w:rsidR="008F2D58" w:rsidRPr="00D33686">
        <w:t xml:space="preserve">make District Heating less </w:t>
      </w:r>
      <w:r w:rsidRPr="00D33686">
        <w:t>economic</w:t>
      </w:r>
      <w:r w:rsidR="008F2D58" w:rsidRPr="00D33686">
        <w:t xml:space="preserve">, though increasing growth of urban areas </w:t>
      </w:r>
      <w:r w:rsidRPr="00D33686">
        <w:t>will be</w:t>
      </w:r>
      <w:r w:rsidR="008F2D58" w:rsidRPr="00D33686">
        <w:t xml:space="preserve"> a plus.</w:t>
      </w:r>
    </w:p>
    <w:p w14:paraId="15ABE5C1" w14:textId="39610899" w:rsidR="00A022F6" w:rsidRDefault="00C00349" w:rsidP="00DF4300">
      <w:pPr>
        <w:rPr>
          <w:rFonts w:asciiTheme="majorHAnsi" w:eastAsiaTheme="majorEastAsia" w:hAnsiTheme="majorHAnsi" w:cstheme="majorBidi"/>
          <w:b/>
          <w:bCs/>
          <w:color w:val="244061" w:themeColor="accent1" w:themeShade="80"/>
        </w:rPr>
      </w:pPr>
      <w:r w:rsidRPr="00C00349">
        <w:t xml:space="preserve">Heat Roadmap Europe </w:t>
      </w:r>
      <w:r w:rsidR="00134677">
        <w:t>has explored</w:t>
      </w:r>
      <w:r w:rsidRPr="00C00349">
        <w:t xml:space="preserve"> </w:t>
      </w:r>
      <w:r w:rsidR="00134677">
        <w:t xml:space="preserve">a </w:t>
      </w:r>
      <w:r w:rsidRPr="00C00349">
        <w:t xml:space="preserve">range of barriers, especially </w:t>
      </w:r>
      <w:r w:rsidR="00134677">
        <w:t xml:space="preserve">those </w:t>
      </w:r>
      <w:r w:rsidRPr="00C00349">
        <w:t>affecting European DH, and how</w:t>
      </w:r>
      <w:r w:rsidR="006F4281">
        <w:t xml:space="preserve"> to address them</w:t>
      </w:r>
      <w:ins w:id="223" w:author="Catherine Foster" w:date="2020-04-17T17:59:00Z">
        <w:r w:rsidR="009E6A95">
          <w:t xml:space="preserve"> </w:t>
        </w:r>
      </w:ins>
      <w:del w:id="224" w:author="Catherine Foster" w:date="2020-04-17T17:59:00Z">
        <w:r w:rsidR="006F4281" w:rsidDel="009E6A95">
          <w:delText xml:space="preserve">. </w:delText>
        </w:r>
      </w:del>
      <w:r w:rsidR="006F4281">
        <w:t>(Trier, 2018)</w:t>
      </w:r>
      <w:r w:rsidR="00DF4300">
        <w:t>.</w:t>
      </w:r>
    </w:p>
    <w:p w14:paraId="2A854CFA" w14:textId="77777777" w:rsidR="00BC2773" w:rsidRDefault="00BC2773" w:rsidP="00BC2773">
      <w:pPr>
        <w:pStyle w:val="Heading4"/>
      </w:pPr>
      <w:r>
        <w:t>Implementation Issues</w:t>
      </w:r>
    </w:p>
    <w:p w14:paraId="56E6DF79" w14:textId="77777777" w:rsidR="00BC2773" w:rsidRDefault="00BC2773" w:rsidP="00BC2773">
      <w:r>
        <w:t xml:space="preserve">District Heating, by its nature as a centralized community-wide energy system, faces implementation issues unlike those of any single-building space heating system, such as a furnace, boiler, or heat pump.  The distribution network, the central unique feature of a DH system, represents a large up-front capital expense and ongoing operational cost. </w:t>
      </w:r>
      <w:del w:id="225" w:author="Catherine Foster" w:date="2020-04-21T16:20:00Z">
        <w:r w:rsidDel="009B6B22">
          <w:delText xml:space="preserve"> </w:delText>
        </w:r>
      </w:del>
      <w:r>
        <w:t xml:space="preserve">Distribution requires electrical pumping energy, and can be a source of significant thermal losses, in addition to thermal energy actually sold to building customers.  Because of the large capital commitment, the network also represents a significant risk of obsolescence as new district-based or individual-building heating technologies come along, and as building energy efficiency standards increase (reducing heat sales).  </w:t>
      </w:r>
    </w:p>
    <w:p w14:paraId="7217F7D3" w14:textId="77777777" w:rsidR="00BC2773" w:rsidRDefault="00BC2773" w:rsidP="00BC2773">
      <w:r>
        <w:t xml:space="preserve">Each District Heating system faces its own set of implementation issues, driven by local and national objectives and challenges. </w:t>
      </w:r>
      <w:del w:id="226" w:author="Catherine Foster" w:date="2020-04-21T16:20:00Z">
        <w:r w:rsidDel="00A97DF3">
          <w:delText xml:space="preserve"> </w:delText>
        </w:r>
      </w:del>
      <w:r>
        <w:t>Some of these issues will be explored along with how they have been addressed – or not – in the context of specific cases in “Current Adoption” below.  But one can identify several crosscutting issues that every District Heating system must address to be cost-competitive and environmentally sustainable:</w:t>
      </w:r>
    </w:p>
    <w:p w14:paraId="1C8B55D0" w14:textId="49E67580" w:rsidR="00BC2773" w:rsidRDefault="00BC2773" w:rsidP="00BC2773">
      <w:pPr>
        <w:pStyle w:val="ListParagraph"/>
        <w:numPr>
          <w:ilvl w:val="0"/>
          <w:numId w:val="20"/>
        </w:numPr>
      </w:pPr>
      <w:r>
        <w:t xml:space="preserve">Obtaining construction financing before energy revenues are </w:t>
      </w:r>
      <w:proofErr w:type="gramStart"/>
      <w:r>
        <w:t>received, and</w:t>
      </w:r>
      <w:proofErr w:type="gramEnd"/>
      <w:r>
        <w:t xml:space="preserve"> assuring adequate ongoing operating revenue</w:t>
      </w:r>
      <w:ins w:id="227" w:author="Catherine Foster" w:date="2020-04-21T16:20:00Z">
        <w:r w:rsidR="00A97DF3">
          <w:t>.</w:t>
        </w:r>
      </w:ins>
      <w:r>
        <w:t xml:space="preserve"> </w:t>
      </w:r>
    </w:p>
    <w:p w14:paraId="2867BF4A" w14:textId="5A624F50" w:rsidR="00BC2773" w:rsidRDefault="00BC2773" w:rsidP="00BC2773">
      <w:pPr>
        <w:pStyle w:val="ListParagraph"/>
        <w:numPr>
          <w:ilvl w:val="0"/>
          <w:numId w:val="20"/>
        </w:numPr>
      </w:pPr>
      <w:r>
        <w:t>Obtaining a dense space heating load and defending it against competitors</w:t>
      </w:r>
      <w:ins w:id="228" w:author="Catherine Foster" w:date="2020-04-21T16:20:00Z">
        <w:r w:rsidR="00A97DF3">
          <w:t>.</w:t>
        </w:r>
      </w:ins>
    </w:p>
    <w:p w14:paraId="2F225299" w14:textId="6C8AD901" w:rsidR="00BC2773" w:rsidRDefault="00BC2773" w:rsidP="00BC2773">
      <w:pPr>
        <w:pStyle w:val="ListParagraph"/>
        <w:numPr>
          <w:ilvl w:val="0"/>
          <w:numId w:val="20"/>
        </w:numPr>
      </w:pPr>
      <w:r>
        <w:t>Obtaining or accessing assured, reliable renewable energy supplies</w:t>
      </w:r>
      <w:ins w:id="229" w:author="Catherine Foster" w:date="2020-04-21T16:20:00Z">
        <w:r w:rsidR="00A97DF3">
          <w:t>.</w:t>
        </w:r>
      </w:ins>
    </w:p>
    <w:p w14:paraId="52C793D1" w14:textId="37D83A40" w:rsidR="00BC2773" w:rsidRDefault="00BC2773" w:rsidP="00BC2773">
      <w:pPr>
        <w:pStyle w:val="ListParagraph"/>
        <w:numPr>
          <w:ilvl w:val="0"/>
          <w:numId w:val="20"/>
        </w:numPr>
      </w:pPr>
      <w:r>
        <w:t>Accessing public utility rights-of-way</w:t>
      </w:r>
      <w:ins w:id="230" w:author="Catherine Foster" w:date="2020-04-21T16:20:00Z">
        <w:r w:rsidR="00A97DF3">
          <w:t>.</w:t>
        </w:r>
      </w:ins>
      <w:r>
        <w:t xml:space="preserve"> </w:t>
      </w:r>
    </w:p>
    <w:p w14:paraId="34222FBE" w14:textId="6269F369" w:rsidR="00F048AF" w:rsidRPr="007B03B6" w:rsidRDefault="00F048AF" w:rsidP="005D49A8">
      <w:pPr>
        <w:pStyle w:val="Heading3"/>
      </w:pPr>
      <w:bookmarkStart w:id="231" w:name="_Toc18306527"/>
      <w:r w:rsidRPr="007B03B6">
        <w:lastRenderedPageBreak/>
        <w:t>Adoption Potential</w:t>
      </w:r>
      <w:bookmarkEnd w:id="231"/>
    </w:p>
    <w:p w14:paraId="6D3AD4FB" w14:textId="77777777" w:rsidR="00DC51CC" w:rsidRDefault="00DC51CC" w:rsidP="00DC51CC">
      <w:pPr>
        <w:pStyle w:val="Heading4"/>
      </w:pPr>
      <w:r>
        <w:t>Overall District Heating Adoption Potential</w:t>
      </w:r>
    </w:p>
    <w:p w14:paraId="7579E644" w14:textId="08C0A395" w:rsidR="00F048AF" w:rsidRDefault="002203E5" w:rsidP="001D6BCF">
      <w:r>
        <w:t xml:space="preserve">The literature contains </w:t>
      </w:r>
      <w:r w:rsidR="002E5C26">
        <w:t>considerable</w:t>
      </w:r>
      <w:r>
        <w:t xml:space="preserve"> work exploring the long-term adoption potential of District Heating.  </w:t>
      </w:r>
      <w:r w:rsidR="00531CE7">
        <w:t xml:space="preserve">In the past such </w:t>
      </w:r>
      <w:r w:rsidR="002E5C26">
        <w:t>research</w:t>
      </w:r>
      <w:r w:rsidR="00531CE7">
        <w:t xml:space="preserve"> has been based on rules of thumb, e.g., regions with energy density above </w:t>
      </w:r>
      <w:r w:rsidR="00A022F6">
        <w:t>15GWh/km</w:t>
      </w:r>
      <w:r w:rsidR="00A022F6" w:rsidRPr="00A022F6">
        <w:rPr>
          <w:vertAlign w:val="superscript"/>
        </w:rPr>
        <w:t>2</w:t>
      </w:r>
      <w:r w:rsidR="00A022F6">
        <w:t xml:space="preserve">. </w:t>
      </w:r>
      <w:del w:id="232" w:author="Catherine Foster" w:date="2020-04-21T16:21:00Z">
        <w:r w:rsidR="00A022F6" w:rsidDel="00A97DF3">
          <w:delText xml:space="preserve"> </w:delText>
        </w:r>
      </w:del>
      <w:r w:rsidR="00531CE7">
        <w:t xml:space="preserve">But increasingly such studies use GIS mapping tools to identify in small detail areas suitable for District Heating.  </w:t>
      </w:r>
      <w:r w:rsidR="00B82481">
        <w:fldChar w:fldCharType="begin"/>
      </w:r>
      <w:r w:rsidR="00B82481">
        <w:instrText xml:space="preserve"> REF _Ref4607805 \h </w:instrText>
      </w:r>
      <w:r w:rsidR="00B82481">
        <w:fldChar w:fldCharType="separate"/>
      </w:r>
      <w:r w:rsidR="00B872FD">
        <w:t xml:space="preserve">Table </w:t>
      </w:r>
      <w:r w:rsidR="00B872FD">
        <w:rPr>
          <w:noProof/>
        </w:rPr>
        <w:t>1</w:t>
      </w:r>
      <w:r w:rsidR="00B872FD">
        <w:t>.</w:t>
      </w:r>
      <w:r w:rsidR="00B872FD">
        <w:rPr>
          <w:noProof/>
        </w:rPr>
        <w:t>6</w:t>
      </w:r>
      <w:r w:rsidR="00B82481">
        <w:fldChar w:fldCharType="end"/>
      </w:r>
      <w:r w:rsidR="00B82481">
        <w:t xml:space="preserve"> </w:t>
      </w:r>
      <w:r w:rsidR="00531CE7">
        <w:t xml:space="preserve">summarizes recent important studies:  </w:t>
      </w:r>
    </w:p>
    <w:p w14:paraId="210C86F6" w14:textId="77777777" w:rsidR="000F6DBE" w:rsidRPr="007B03B6" w:rsidRDefault="000F6DBE" w:rsidP="001D6BCF"/>
    <w:p w14:paraId="07241770" w14:textId="2E369E22" w:rsidR="00033A98" w:rsidRDefault="00033A98" w:rsidP="00557966">
      <w:pPr>
        <w:pStyle w:val="Caption"/>
        <w:keepNext/>
        <w:jc w:val="center"/>
      </w:pPr>
      <w:bookmarkStart w:id="233" w:name="_Ref4607805"/>
      <w:bookmarkStart w:id="234" w:name="_Toc5035135"/>
      <w:r>
        <w:t xml:space="preserve">Table </w:t>
      </w:r>
      <w:r w:rsidR="00B10C01">
        <w:rPr>
          <w:noProof/>
        </w:rPr>
        <w:fldChar w:fldCharType="begin"/>
      </w:r>
      <w:r w:rsidR="00B10C01">
        <w:rPr>
          <w:noProof/>
        </w:rPr>
        <w:instrText xml:space="preserve"> STYLEREF 1 \s </w:instrText>
      </w:r>
      <w:r w:rsidR="00B10C01">
        <w:rPr>
          <w:noProof/>
        </w:rPr>
        <w:fldChar w:fldCharType="separate"/>
      </w:r>
      <w:r w:rsidR="00B872FD">
        <w:rPr>
          <w:noProof/>
        </w:rPr>
        <w:t>1</w:t>
      </w:r>
      <w:r w:rsidR="00B10C01">
        <w:rPr>
          <w:noProof/>
        </w:rPr>
        <w:fldChar w:fldCharType="end"/>
      </w:r>
      <w:r w:rsidR="00B553BA">
        <w:t>.</w:t>
      </w:r>
      <w:r w:rsidR="00B10C01">
        <w:rPr>
          <w:noProof/>
        </w:rPr>
        <w:fldChar w:fldCharType="begin"/>
      </w:r>
      <w:r w:rsidR="00B10C01">
        <w:rPr>
          <w:noProof/>
        </w:rPr>
        <w:instrText xml:space="preserve"> SEQ Table \* ARABIC \s 1 </w:instrText>
      </w:r>
      <w:r w:rsidR="00B10C01">
        <w:rPr>
          <w:noProof/>
        </w:rPr>
        <w:fldChar w:fldCharType="separate"/>
      </w:r>
      <w:r w:rsidR="00B872FD">
        <w:rPr>
          <w:noProof/>
        </w:rPr>
        <w:t>6</w:t>
      </w:r>
      <w:r w:rsidR="00B10C01">
        <w:rPr>
          <w:noProof/>
        </w:rPr>
        <w:fldChar w:fldCharType="end"/>
      </w:r>
      <w:bookmarkEnd w:id="233"/>
      <w:r>
        <w:t xml:space="preserve"> </w:t>
      </w:r>
      <w:r w:rsidRPr="003E37F7">
        <w:t>District Heating adoption potential in the literature</w:t>
      </w:r>
      <w:bookmarkEnd w:id="234"/>
    </w:p>
    <w:tbl>
      <w:tblPr>
        <w:tblStyle w:val="MediumGrid3-Accent5"/>
        <w:tblW w:w="10072" w:type="dxa"/>
        <w:jc w:val="center"/>
        <w:tblLook w:val="04A0" w:firstRow="1" w:lastRow="0" w:firstColumn="1" w:lastColumn="0" w:noHBand="0" w:noVBand="1"/>
      </w:tblPr>
      <w:tblGrid>
        <w:gridCol w:w="2370"/>
        <w:gridCol w:w="1492"/>
        <w:gridCol w:w="949"/>
        <w:gridCol w:w="1366"/>
        <w:gridCol w:w="3895"/>
      </w:tblGrid>
      <w:tr w:rsidR="00606905" w:rsidRPr="00606905" w14:paraId="172D1737" w14:textId="77777777" w:rsidTr="00B96E36">
        <w:trPr>
          <w:cnfStyle w:val="100000000000" w:firstRow="1" w:lastRow="0" w:firstColumn="0" w:lastColumn="0" w:oddVBand="0" w:evenVBand="0" w:oddHBand="0" w:evenHBand="0" w:firstRowFirstColumn="0" w:firstRowLastColumn="0" w:lastRowFirstColumn="0" w:lastRowLastColumn="0"/>
          <w:cantSplit/>
          <w:trHeight w:val="1025"/>
          <w:tblHeader/>
          <w:jc w:val="center"/>
        </w:trPr>
        <w:tc>
          <w:tcPr>
            <w:cnfStyle w:val="001000000000" w:firstRow="0" w:lastRow="0" w:firstColumn="1" w:lastColumn="0" w:oddVBand="0" w:evenVBand="0" w:oddHBand="0" w:evenHBand="0" w:firstRowFirstColumn="0" w:firstRowLastColumn="0" w:lastRowFirstColumn="0" w:lastRowLastColumn="0"/>
            <w:tcW w:w="2370"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18079F4D" w14:textId="77777777" w:rsidR="00A022F6" w:rsidRPr="00557966" w:rsidRDefault="00A022F6" w:rsidP="00557966">
            <w:pPr>
              <w:spacing w:line="240" w:lineRule="auto"/>
              <w:jc w:val="center"/>
              <w:rPr>
                <w:rFonts w:cstheme="minorHAnsi"/>
                <w:color w:val="FFFFFF" w:themeColor="background1"/>
                <w:sz w:val="20"/>
                <w:szCs w:val="20"/>
                <w:lang w:eastAsia="zh-CN"/>
              </w:rPr>
            </w:pPr>
            <w:r w:rsidRPr="00557966">
              <w:rPr>
                <w:rFonts w:cstheme="minorHAnsi"/>
                <w:color w:val="FFFFFF" w:themeColor="background1"/>
                <w:sz w:val="20"/>
                <w:szCs w:val="20"/>
                <w:lang w:eastAsia="zh-CN"/>
              </w:rPr>
              <w:t>Scope of Forecast</w:t>
            </w:r>
          </w:p>
        </w:tc>
        <w:tc>
          <w:tcPr>
            <w:tcW w:w="1492"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6E1D7FF0" w14:textId="70E1AB3D" w:rsidR="00A022F6" w:rsidRPr="00557966" w:rsidRDefault="00A022F6" w:rsidP="00557966">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FFFFFF" w:themeColor="background1"/>
                <w:sz w:val="20"/>
                <w:szCs w:val="20"/>
                <w:lang w:eastAsia="zh-CN"/>
              </w:rPr>
            </w:pPr>
            <w:r w:rsidRPr="00557966">
              <w:rPr>
                <w:rFonts w:cstheme="minorHAnsi"/>
                <w:color w:val="FFFFFF" w:themeColor="background1"/>
                <w:sz w:val="20"/>
                <w:szCs w:val="20"/>
                <w:lang w:eastAsia="zh-CN"/>
              </w:rPr>
              <w:t xml:space="preserve">Adoption </w:t>
            </w:r>
          </w:p>
          <w:p w14:paraId="777714AD" w14:textId="0B766959" w:rsidR="00A022F6" w:rsidRPr="00557966" w:rsidRDefault="00A022F6" w:rsidP="00557966">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 Residential &amp; Commercial Heat Demand)</w:t>
            </w:r>
          </w:p>
        </w:tc>
        <w:tc>
          <w:tcPr>
            <w:tcW w:w="949"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2E612A88" w14:textId="77777777" w:rsidR="00A022F6" w:rsidRPr="00557966" w:rsidRDefault="00A022F6" w:rsidP="00557966">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Date for Forecast</w:t>
            </w:r>
          </w:p>
        </w:tc>
        <w:tc>
          <w:tcPr>
            <w:tcW w:w="1366"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60A97CA5" w14:textId="77777777" w:rsidR="00A022F6" w:rsidRPr="00557966" w:rsidRDefault="00A022F6" w:rsidP="00557966">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Source</w:t>
            </w:r>
          </w:p>
        </w:tc>
        <w:tc>
          <w:tcPr>
            <w:tcW w:w="3895"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611FAC97" w14:textId="77777777" w:rsidR="00A022F6" w:rsidRPr="00557966" w:rsidRDefault="00A022F6" w:rsidP="00557966">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Notes</w:t>
            </w:r>
          </w:p>
        </w:tc>
      </w:tr>
      <w:tr w:rsidR="00A931A5" w:rsidRPr="005F1DEB" w14:paraId="234F82AA" w14:textId="77777777" w:rsidTr="00A931A5">
        <w:trPr>
          <w:cnfStyle w:val="000000100000" w:firstRow="0" w:lastRow="0" w:firstColumn="0" w:lastColumn="0" w:oddVBand="0" w:evenVBand="0" w:oddHBand="1" w:evenHBand="0" w:firstRowFirstColumn="0" w:firstRowLastColumn="0" w:lastRowFirstColumn="0" w:lastRowLastColumn="0"/>
          <w:trHeight w:val="773"/>
          <w:jc w:val="center"/>
        </w:trPr>
        <w:tc>
          <w:tcPr>
            <w:cnfStyle w:val="001000000000" w:firstRow="0" w:lastRow="0" w:firstColumn="1" w:lastColumn="0" w:oddVBand="0" w:evenVBand="0" w:oddHBand="0" w:evenHBand="0" w:firstRowFirstColumn="0" w:firstRowLastColumn="0" w:lastRowFirstColumn="0" w:lastRowLastColumn="0"/>
            <w:tcW w:w="23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E06436" w14:textId="77777777" w:rsidR="00A022F6" w:rsidRPr="00557966" w:rsidRDefault="00A022F6" w:rsidP="00A022F6">
            <w:pPr>
              <w:spacing w:after="0" w:line="240" w:lineRule="auto"/>
              <w:jc w:val="left"/>
              <w:rPr>
                <w:b w:val="0"/>
                <w:color w:val="auto"/>
                <w:sz w:val="20"/>
                <w:szCs w:val="20"/>
                <w:lang w:eastAsia="zh-CN"/>
              </w:rPr>
            </w:pPr>
            <w:r w:rsidRPr="00557966">
              <w:rPr>
                <w:color w:val="auto"/>
                <w:sz w:val="20"/>
                <w:szCs w:val="20"/>
                <w:lang w:eastAsia="zh-CN"/>
              </w:rPr>
              <w:t>European Union</w:t>
            </w:r>
          </w:p>
        </w:tc>
        <w:tc>
          <w:tcPr>
            <w:tcW w:w="14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712D2E" w14:textId="77777777" w:rsidR="00A022F6" w:rsidRPr="00557966" w:rsidRDefault="00A022F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50%</w:t>
            </w:r>
          </w:p>
        </w:tc>
        <w:tc>
          <w:tcPr>
            <w:tcW w:w="9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DF1514" w14:textId="77777777" w:rsidR="00A022F6" w:rsidRPr="00557966" w:rsidRDefault="00A022F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2050</w:t>
            </w:r>
          </w:p>
        </w:tc>
        <w:tc>
          <w:tcPr>
            <w:tcW w:w="13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38722A" w14:textId="77777777" w:rsidR="00A022F6" w:rsidRPr="00557966" w:rsidRDefault="00A022F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Connolly, 2014</w:t>
            </w:r>
          </w:p>
        </w:tc>
        <w:tc>
          <w:tcPr>
            <w:tcW w:w="3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07D30" w14:textId="77777777" w:rsidR="00A022F6" w:rsidRPr="00557966" w:rsidRDefault="00A022F6" w:rsidP="00A022F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Response to EC forecast; obtained 15% lower cost with 50% DH penetration</w:t>
            </w:r>
          </w:p>
        </w:tc>
      </w:tr>
      <w:tr w:rsidR="00A022F6" w:rsidRPr="005F1DEB" w14:paraId="41E873BE" w14:textId="77777777" w:rsidTr="00557966">
        <w:trPr>
          <w:trHeight w:val="300"/>
          <w:jc w:val="center"/>
        </w:trPr>
        <w:tc>
          <w:tcPr>
            <w:cnfStyle w:val="001000000000" w:firstRow="0" w:lastRow="0" w:firstColumn="1" w:lastColumn="0" w:oddVBand="0" w:evenVBand="0" w:oddHBand="0" w:evenHBand="0" w:firstRowFirstColumn="0" w:firstRowLastColumn="0" w:lastRowFirstColumn="0" w:lastRowLastColumn="0"/>
            <w:tcW w:w="23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5480B6" w14:textId="77777777" w:rsidR="00A022F6" w:rsidRPr="00557966" w:rsidRDefault="00A022F6" w:rsidP="00A022F6">
            <w:pPr>
              <w:spacing w:after="0" w:line="240" w:lineRule="auto"/>
              <w:jc w:val="left"/>
              <w:rPr>
                <w:b w:val="0"/>
                <w:color w:val="auto"/>
                <w:sz w:val="20"/>
                <w:szCs w:val="20"/>
                <w:lang w:eastAsia="zh-CN"/>
              </w:rPr>
            </w:pPr>
            <w:r w:rsidRPr="00557966">
              <w:rPr>
                <w:color w:val="auto"/>
                <w:sz w:val="20"/>
                <w:szCs w:val="20"/>
                <w:lang w:eastAsia="zh-CN"/>
              </w:rPr>
              <w:t>14 EU countries</w:t>
            </w:r>
          </w:p>
        </w:tc>
        <w:tc>
          <w:tcPr>
            <w:tcW w:w="14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DA8E80" w14:textId="77777777" w:rsidR="00A022F6" w:rsidRPr="00557966" w:rsidRDefault="00A022F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44%</w:t>
            </w:r>
          </w:p>
        </w:tc>
        <w:tc>
          <w:tcPr>
            <w:tcW w:w="9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9989CF" w14:textId="77777777" w:rsidR="00A022F6" w:rsidRPr="00557966" w:rsidRDefault="00A022F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2050</w:t>
            </w:r>
          </w:p>
        </w:tc>
        <w:tc>
          <w:tcPr>
            <w:tcW w:w="13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48A4B7" w14:textId="77777777" w:rsidR="00A022F6" w:rsidRPr="00557966" w:rsidRDefault="00A022F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proofErr w:type="spellStart"/>
            <w:r w:rsidRPr="00557966">
              <w:rPr>
                <w:color w:val="auto"/>
                <w:sz w:val="20"/>
                <w:szCs w:val="20"/>
                <w:lang w:eastAsia="zh-CN"/>
              </w:rPr>
              <w:t>Paardekooper</w:t>
            </w:r>
            <w:proofErr w:type="spellEnd"/>
            <w:r w:rsidRPr="00557966">
              <w:rPr>
                <w:color w:val="auto"/>
                <w:sz w:val="20"/>
                <w:szCs w:val="20"/>
                <w:lang w:eastAsia="zh-CN"/>
              </w:rPr>
              <w:t>, 2018</w:t>
            </w:r>
          </w:p>
        </w:tc>
        <w:tc>
          <w:tcPr>
            <w:tcW w:w="3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E3C424" w14:textId="6B888EF8" w:rsidR="00A022F6" w:rsidRPr="00557966" w:rsidRDefault="00A022F6" w:rsidP="00A022F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Heat Roadmap Europe</w:t>
            </w:r>
          </w:p>
        </w:tc>
      </w:tr>
      <w:tr w:rsidR="00A931A5" w:rsidRPr="005F1DEB" w14:paraId="3AE072E5" w14:textId="77777777" w:rsidTr="00A931A5">
        <w:trPr>
          <w:cnfStyle w:val="000000100000" w:firstRow="0" w:lastRow="0" w:firstColumn="0" w:lastColumn="0" w:oddVBand="0" w:evenVBand="0" w:oddHBand="1" w:evenHBand="0"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23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AD11A0" w14:textId="77777777" w:rsidR="00A022F6" w:rsidRPr="00557966" w:rsidRDefault="00A022F6" w:rsidP="00A022F6">
            <w:pPr>
              <w:spacing w:after="0" w:line="240" w:lineRule="auto"/>
              <w:jc w:val="left"/>
              <w:rPr>
                <w:b w:val="0"/>
                <w:color w:val="auto"/>
                <w:sz w:val="20"/>
                <w:szCs w:val="20"/>
                <w:lang w:eastAsia="zh-CN"/>
              </w:rPr>
            </w:pPr>
            <w:r w:rsidRPr="00557966">
              <w:rPr>
                <w:color w:val="auto"/>
                <w:sz w:val="20"/>
                <w:szCs w:val="20"/>
                <w:lang w:eastAsia="zh-CN"/>
              </w:rPr>
              <w:t>Germany, France, Belgium, Netherlands, UK</w:t>
            </w:r>
          </w:p>
        </w:tc>
        <w:tc>
          <w:tcPr>
            <w:tcW w:w="14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89D32F" w14:textId="77777777" w:rsidR="00A022F6" w:rsidRPr="00557966" w:rsidRDefault="00A022F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50%</w:t>
            </w:r>
          </w:p>
        </w:tc>
        <w:tc>
          <w:tcPr>
            <w:tcW w:w="9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77846C" w14:textId="77777777" w:rsidR="00A022F6" w:rsidRPr="00557966" w:rsidRDefault="00A022F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2030</w:t>
            </w:r>
          </w:p>
        </w:tc>
        <w:tc>
          <w:tcPr>
            <w:tcW w:w="13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1FEE9D" w14:textId="77777777" w:rsidR="00A022F6" w:rsidRPr="00557966" w:rsidRDefault="00A022F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Gils, 2012</w:t>
            </w:r>
          </w:p>
        </w:tc>
        <w:tc>
          <w:tcPr>
            <w:tcW w:w="3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11CC88" w14:textId="77777777" w:rsidR="00A022F6" w:rsidRPr="00557966" w:rsidRDefault="00A022F6" w:rsidP="00A022F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GIS mapping</w:t>
            </w:r>
          </w:p>
        </w:tc>
      </w:tr>
      <w:tr w:rsidR="00A022F6" w:rsidRPr="005F1DEB" w14:paraId="11892049" w14:textId="77777777" w:rsidTr="00557966">
        <w:trPr>
          <w:trHeight w:val="600"/>
          <w:jc w:val="center"/>
        </w:trPr>
        <w:tc>
          <w:tcPr>
            <w:cnfStyle w:val="001000000000" w:firstRow="0" w:lastRow="0" w:firstColumn="1" w:lastColumn="0" w:oddVBand="0" w:evenVBand="0" w:oddHBand="0" w:evenHBand="0" w:firstRowFirstColumn="0" w:firstRowLastColumn="0" w:lastRowFirstColumn="0" w:lastRowLastColumn="0"/>
            <w:tcW w:w="23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A48DD6" w14:textId="77777777" w:rsidR="00A022F6" w:rsidRPr="00557966" w:rsidRDefault="00A022F6" w:rsidP="00A022F6">
            <w:pPr>
              <w:spacing w:after="0" w:line="240" w:lineRule="auto"/>
              <w:jc w:val="left"/>
              <w:rPr>
                <w:b w:val="0"/>
                <w:color w:val="auto"/>
                <w:sz w:val="20"/>
                <w:szCs w:val="20"/>
                <w:lang w:eastAsia="zh-CN"/>
              </w:rPr>
            </w:pPr>
            <w:r w:rsidRPr="00557966">
              <w:rPr>
                <w:color w:val="auto"/>
                <w:sz w:val="20"/>
                <w:szCs w:val="20"/>
                <w:lang w:eastAsia="zh-CN"/>
              </w:rPr>
              <w:t>USA</w:t>
            </w:r>
          </w:p>
        </w:tc>
        <w:tc>
          <w:tcPr>
            <w:tcW w:w="14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E231FE" w14:textId="77777777" w:rsidR="00A022F6" w:rsidRPr="00557966" w:rsidRDefault="00A022F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47%</w:t>
            </w:r>
          </w:p>
        </w:tc>
        <w:tc>
          <w:tcPr>
            <w:tcW w:w="9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A4C2A6" w14:textId="77777777" w:rsidR="00A022F6" w:rsidRPr="00557966" w:rsidRDefault="00A022F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2030</w:t>
            </w:r>
          </w:p>
        </w:tc>
        <w:tc>
          <w:tcPr>
            <w:tcW w:w="13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CC515D" w14:textId="77777777" w:rsidR="00A022F6" w:rsidRPr="00557966" w:rsidRDefault="00A022F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Gils, 2013</w:t>
            </w:r>
          </w:p>
        </w:tc>
        <w:tc>
          <w:tcPr>
            <w:tcW w:w="3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5A4EAD" w14:textId="77777777" w:rsidR="00A022F6" w:rsidRPr="00557966" w:rsidRDefault="00A022F6" w:rsidP="00A022F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GIS mapping; 5 GWh/km2 minimum demand density</w:t>
            </w:r>
          </w:p>
        </w:tc>
      </w:tr>
      <w:tr w:rsidR="00A022F6" w:rsidRPr="005F1DEB" w14:paraId="04D9DCDA" w14:textId="77777777" w:rsidTr="00557966">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3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A85767" w14:textId="77777777" w:rsidR="00A022F6" w:rsidRPr="00557966" w:rsidRDefault="00A022F6" w:rsidP="00A022F6">
            <w:pPr>
              <w:spacing w:after="0" w:line="240" w:lineRule="auto"/>
              <w:jc w:val="left"/>
              <w:rPr>
                <w:b w:val="0"/>
                <w:color w:val="auto"/>
                <w:sz w:val="20"/>
                <w:szCs w:val="20"/>
                <w:lang w:eastAsia="zh-CN"/>
              </w:rPr>
            </w:pPr>
            <w:r w:rsidRPr="00557966">
              <w:rPr>
                <w:color w:val="auto"/>
                <w:sz w:val="20"/>
                <w:szCs w:val="20"/>
                <w:lang w:eastAsia="zh-CN"/>
              </w:rPr>
              <w:t>USA</w:t>
            </w:r>
          </w:p>
        </w:tc>
        <w:tc>
          <w:tcPr>
            <w:tcW w:w="14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2DDDD0" w14:textId="77777777" w:rsidR="00A022F6" w:rsidRPr="00557966" w:rsidRDefault="00A022F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13%</w:t>
            </w:r>
          </w:p>
        </w:tc>
        <w:tc>
          <w:tcPr>
            <w:tcW w:w="9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A354C5" w14:textId="77777777" w:rsidR="00A022F6" w:rsidRPr="00557966" w:rsidRDefault="00A022F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2030</w:t>
            </w:r>
          </w:p>
        </w:tc>
        <w:tc>
          <w:tcPr>
            <w:tcW w:w="13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F7EC19" w14:textId="77777777" w:rsidR="00A022F6" w:rsidRPr="00557966" w:rsidRDefault="00A022F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Gils, 2013</w:t>
            </w:r>
          </w:p>
        </w:tc>
        <w:tc>
          <w:tcPr>
            <w:tcW w:w="3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294F74" w14:textId="77777777" w:rsidR="00A022F6" w:rsidRPr="00557966" w:rsidRDefault="00A022F6" w:rsidP="00A022F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GIS mapping; 20 GWh/km2 minimum demand density</w:t>
            </w:r>
          </w:p>
        </w:tc>
      </w:tr>
      <w:tr w:rsidR="00A022F6" w:rsidRPr="005F1DEB" w14:paraId="0C1BD1D8" w14:textId="77777777" w:rsidTr="00557966">
        <w:trPr>
          <w:trHeight w:val="600"/>
          <w:jc w:val="center"/>
        </w:trPr>
        <w:tc>
          <w:tcPr>
            <w:cnfStyle w:val="001000000000" w:firstRow="0" w:lastRow="0" w:firstColumn="1" w:lastColumn="0" w:oddVBand="0" w:evenVBand="0" w:oddHBand="0" w:evenHBand="0" w:firstRowFirstColumn="0" w:firstRowLastColumn="0" w:lastRowFirstColumn="0" w:lastRowLastColumn="0"/>
            <w:tcW w:w="23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FA4427" w14:textId="77777777" w:rsidR="00A022F6" w:rsidRPr="00557966" w:rsidRDefault="00A022F6" w:rsidP="00A022F6">
            <w:pPr>
              <w:spacing w:after="0" w:line="240" w:lineRule="auto"/>
              <w:jc w:val="left"/>
              <w:rPr>
                <w:b w:val="0"/>
                <w:color w:val="auto"/>
                <w:sz w:val="20"/>
                <w:szCs w:val="20"/>
                <w:lang w:eastAsia="zh-CN"/>
              </w:rPr>
            </w:pPr>
            <w:r w:rsidRPr="00557966">
              <w:rPr>
                <w:color w:val="auto"/>
                <w:sz w:val="20"/>
                <w:szCs w:val="20"/>
                <w:lang w:eastAsia="zh-CN"/>
              </w:rPr>
              <w:t>Austria</w:t>
            </w:r>
          </w:p>
        </w:tc>
        <w:tc>
          <w:tcPr>
            <w:tcW w:w="14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156569" w14:textId="77777777" w:rsidR="00A022F6" w:rsidRPr="00557966" w:rsidRDefault="00A022F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67%</w:t>
            </w:r>
          </w:p>
        </w:tc>
        <w:tc>
          <w:tcPr>
            <w:tcW w:w="9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E02D6F" w14:textId="77777777" w:rsidR="00A022F6" w:rsidRPr="00557966" w:rsidRDefault="00A022F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2025</w:t>
            </w:r>
          </w:p>
        </w:tc>
        <w:tc>
          <w:tcPr>
            <w:tcW w:w="13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3BCF51" w14:textId="37A89890" w:rsidR="00A022F6" w:rsidRPr="00557966" w:rsidRDefault="00A022F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B</w:t>
            </w:r>
            <w:r w:rsidR="00F26B97" w:rsidRPr="00776AB5">
              <w:rPr>
                <w:rFonts w:eastAsia="Times New Roman" w:cs="Times New Roman"/>
                <w:szCs w:val="24"/>
                <w:lang w:val="de-DE"/>
              </w:rPr>
              <w:t>ü</w:t>
            </w:r>
            <w:proofErr w:type="spellStart"/>
            <w:r w:rsidRPr="00557966">
              <w:rPr>
                <w:color w:val="auto"/>
                <w:sz w:val="20"/>
                <w:szCs w:val="20"/>
                <w:lang w:eastAsia="zh-CN"/>
              </w:rPr>
              <w:t>chele</w:t>
            </w:r>
            <w:proofErr w:type="spellEnd"/>
            <w:r w:rsidR="00F26B97">
              <w:rPr>
                <w:color w:val="auto"/>
                <w:sz w:val="20"/>
                <w:szCs w:val="20"/>
                <w:lang w:eastAsia="zh-CN"/>
              </w:rPr>
              <w:t xml:space="preserve"> et al</w:t>
            </w:r>
            <w:r w:rsidRPr="00557966">
              <w:rPr>
                <w:color w:val="auto"/>
                <w:sz w:val="20"/>
                <w:szCs w:val="20"/>
                <w:lang w:eastAsia="zh-CN"/>
              </w:rPr>
              <w:t>, 2016</w:t>
            </w:r>
          </w:p>
        </w:tc>
        <w:tc>
          <w:tcPr>
            <w:tcW w:w="3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8D55A8" w14:textId="77777777" w:rsidR="00A022F6" w:rsidRPr="00557966" w:rsidRDefault="00A022F6" w:rsidP="00A022F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Adoption depends sensitively on DH connection rate</w:t>
            </w:r>
          </w:p>
        </w:tc>
      </w:tr>
      <w:tr w:rsidR="00A931A5" w:rsidRPr="005F1DEB" w14:paraId="57F82F9D" w14:textId="77777777" w:rsidTr="00A931A5">
        <w:trPr>
          <w:cnfStyle w:val="000000100000" w:firstRow="0" w:lastRow="0" w:firstColumn="0" w:lastColumn="0" w:oddVBand="0" w:evenVBand="0" w:oddHBand="1" w:evenHBand="0" w:firstRowFirstColumn="0" w:firstRowLastColumn="0" w:lastRowFirstColumn="0" w:lastRowLastColumn="0"/>
          <w:trHeight w:val="1331"/>
          <w:jc w:val="center"/>
        </w:trPr>
        <w:tc>
          <w:tcPr>
            <w:cnfStyle w:val="001000000000" w:firstRow="0" w:lastRow="0" w:firstColumn="1" w:lastColumn="0" w:oddVBand="0" w:evenVBand="0" w:oddHBand="0" w:evenHBand="0" w:firstRowFirstColumn="0" w:firstRowLastColumn="0" w:lastRowFirstColumn="0" w:lastRowLastColumn="0"/>
            <w:tcW w:w="23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4E0DB5" w14:textId="77777777" w:rsidR="00A022F6" w:rsidRPr="00557966" w:rsidRDefault="00A022F6" w:rsidP="00A022F6">
            <w:pPr>
              <w:spacing w:after="0" w:line="240" w:lineRule="auto"/>
              <w:jc w:val="left"/>
              <w:rPr>
                <w:b w:val="0"/>
                <w:color w:val="auto"/>
                <w:sz w:val="20"/>
                <w:szCs w:val="20"/>
                <w:lang w:eastAsia="zh-CN"/>
              </w:rPr>
            </w:pPr>
            <w:r w:rsidRPr="00557966">
              <w:rPr>
                <w:color w:val="auto"/>
                <w:sz w:val="20"/>
                <w:szCs w:val="20"/>
                <w:lang w:eastAsia="zh-CN"/>
              </w:rPr>
              <w:t>European Union</w:t>
            </w:r>
          </w:p>
        </w:tc>
        <w:tc>
          <w:tcPr>
            <w:tcW w:w="14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70A21C" w14:textId="77777777" w:rsidR="00A022F6" w:rsidRPr="00557966" w:rsidRDefault="00A022F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50%</w:t>
            </w:r>
          </w:p>
        </w:tc>
        <w:tc>
          <w:tcPr>
            <w:tcW w:w="9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07DF58" w14:textId="77777777" w:rsidR="00A022F6" w:rsidRPr="00557966" w:rsidRDefault="00A022F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2050</w:t>
            </w:r>
          </w:p>
        </w:tc>
        <w:tc>
          <w:tcPr>
            <w:tcW w:w="13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0FFE45" w14:textId="77777777" w:rsidR="00A022F6" w:rsidRPr="00557966" w:rsidRDefault="00A022F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David, 2017</w:t>
            </w:r>
          </w:p>
        </w:tc>
        <w:tc>
          <w:tcPr>
            <w:tcW w:w="3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9A8BF6" w14:textId="7CFDDB27" w:rsidR="00A022F6" w:rsidRPr="00557966" w:rsidRDefault="00A022F6" w:rsidP="00A022F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Up to 30% of DH provided by large heat pumps upgrading ambient sources, including sewage water, ambient water, industrial waste heat, geothermal heat</w:t>
            </w:r>
          </w:p>
        </w:tc>
      </w:tr>
      <w:tr w:rsidR="00A022F6" w:rsidRPr="005F1DEB" w14:paraId="058535B4" w14:textId="77777777" w:rsidTr="00557966">
        <w:trPr>
          <w:trHeight w:val="600"/>
          <w:jc w:val="center"/>
        </w:trPr>
        <w:tc>
          <w:tcPr>
            <w:cnfStyle w:val="001000000000" w:firstRow="0" w:lastRow="0" w:firstColumn="1" w:lastColumn="0" w:oddVBand="0" w:evenVBand="0" w:oddHBand="0" w:evenHBand="0" w:firstRowFirstColumn="0" w:firstRowLastColumn="0" w:lastRowFirstColumn="0" w:lastRowLastColumn="0"/>
            <w:tcW w:w="23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76C4E" w14:textId="77777777" w:rsidR="00A022F6" w:rsidRPr="00557966" w:rsidRDefault="00A022F6" w:rsidP="00A022F6">
            <w:pPr>
              <w:spacing w:after="0" w:line="240" w:lineRule="auto"/>
              <w:jc w:val="left"/>
              <w:rPr>
                <w:b w:val="0"/>
                <w:color w:val="auto"/>
                <w:sz w:val="20"/>
                <w:szCs w:val="20"/>
                <w:lang w:eastAsia="zh-CN"/>
              </w:rPr>
            </w:pPr>
            <w:r w:rsidRPr="00557966">
              <w:rPr>
                <w:color w:val="auto"/>
                <w:sz w:val="20"/>
                <w:szCs w:val="20"/>
                <w:lang w:eastAsia="zh-CN"/>
              </w:rPr>
              <w:t>China</w:t>
            </w:r>
          </w:p>
        </w:tc>
        <w:tc>
          <w:tcPr>
            <w:tcW w:w="14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12D71C" w14:textId="77777777" w:rsidR="00A022F6" w:rsidRPr="00557966" w:rsidRDefault="00A022F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N/A</w:t>
            </w:r>
          </w:p>
        </w:tc>
        <w:tc>
          <w:tcPr>
            <w:tcW w:w="9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D320CA" w14:textId="77777777" w:rsidR="00A022F6" w:rsidRPr="00557966" w:rsidRDefault="00A022F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2030</w:t>
            </w:r>
          </w:p>
        </w:tc>
        <w:tc>
          <w:tcPr>
            <w:tcW w:w="13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9DDA7E" w14:textId="77777777" w:rsidR="00A022F6" w:rsidRPr="00557966" w:rsidRDefault="00A022F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proofErr w:type="spellStart"/>
            <w:r w:rsidRPr="00557966">
              <w:rPr>
                <w:color w:val="auto"/>
                <w:sz w:val="20"/>
                <w:szCs w:val="20"/>
                <w:lang w:eastAsia="zh-CN"/>
              </w:rPr>
              <w:t>Xiong</w:t>
            </w:r>
            <w:proofErr w:type="spellEnd"/>
            <w:r w:rsidRPr="00557966">
              <w:rPr>
                <w:color w:val="auto"/>
                <w:sz w:val="20"/>
                <w:szCs w:val="20"/>
                <w:lang w:eastAsia="zh-CN"/>
              </w:rPr>
              <w:t>, 2015</w:t>
            </w:r>
          </w:p>
        </w:tc>
        <w:tc>
          <w:tcPr>
            <w:tcW w:w="38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D41060" w14:textId="77777777" w:rsidR="00A022F6" w:rsidRPr="00557966" w:rsidRDefault="00A022F6" w:rsidP="00A022F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Forecasts 60% less energy consumption, 15% lower cost</w:t>
            </w:r>
          </w:p>
        </w:tc>
      </w:tr>
    </w:tbl>
    <w:p w14:paraId="75B3DB44" w14:textId="77777777" w:rsidR="00A022F6" w:rsidRDefault="00A022F6" w:rsidP="001D6BCF"/>
    <w:p w14:paraId="0FEFB1E6" w14:textId="5DD2CB77" w:rsidR="00A022F6" w:rsidRDefault="00BC6F80" w:rsidP="001D6BCF">
      <w:r>
        <w:t xml:space="preserve">As </w:t>
      </w:r>
      <w:r w:rsidR="00B82481">
        <w:fldChar w:fldCharType="begin"/>
      </w:r>
      <w:r w:rsidR="00B82481">
        <w:instrText xml:space="preserve"> REF _Ref4607805 \h </w:instrText>
      </w:r>
      <w:r w:rsidR="00B82481">
        <w:fldChar w:fldCharType="separate"/>
      </w:r>
      <w:r w:rsidR="00B872FD">
        <w:t xml:space="preserve">Table </w:t>
      </w:r>
      <w:r w:rsidR="00B872FD">
        <w:rPr>
          <w:noProof/>
        </w:rPr>
        <w:t>1</w:t>
      </w:r>
      <w:r w:rsidR="00B872FD">
        <w:t>.</w:t>
      </w:r>
      <w:r w:rsidR="00B872FD">
        <w:rPr>
          <w:noProof/>
        </w:rPr>
        <w:t>6</w:t>
      </w:r>
      <w:r w:rsidR="00B82481">
        <w:fldChar w:fldCharType="end"/>
      </w:r>
      <w:r w:rsidR="00B82481">
        <w:t xml:space="preserve"> </w:t>
      </w:r>
      <w:r>
        <w:t xml:space="preserve">illustrates, DH adoption potential is viewed as high, perhaps 50%+, especially in </w:t>
      </w:r>
      <w:del w:id="235" w:author="Catherine Foster" w:date="2020-04-21T16:22:00Z">
        <w:r w:rsidDel="00A97DF3">
          <w:delText>densely-populated</w:delText>
        </w:r>
      </w:del>
      <w:ins w:id="236" w:author="Catherine Foster" w:date="2020-04-21T16:22:00Z">
        <w:r w:rsidR="00A97DF3">
          <w:t>densely populated</w:t>
        </w:r>
      </w:ins>
      <w:r>
        <w:t xml:space="preserve"> European countries. </w:t>
      </w:r>
      <w:del w:id="237" w:author="Catherine Foster" w:date="2020-04-21T16:22:00Z">
        <w:r w:rsidDel="00A97DF3">
          <w:delText xml:space="preserve"> </w:delText>
        </w:r>
      </w:del>
      <w:r>
        <w:t>US potential</w:t>
      </w:r>
      <w:r w:rsidR="002E5C26">
        <w:t xml:space="preserve"> is substantial in total energy</w:t>
      </w:r>
      <w:r>
        <w:t xml:space="preserve"> but (depending on</w:t>
      </w:r>
      <w:r w:rsidR="002E5C26">
        <w:t xml:space="preserve"> the</w:t>
      </w:r>
      <w:r>
        <w:t xml:space="preserve"> </w:t>
      </w:r>
      <w:r w:rsidR="002E5C26">
        <w:t>minimum energy density assumption</w:t>
      </w:r>
      <w:r>
        <w:t xml:space="preserve">) lower as a share of total building heating demand.  It is important to note the role of </w:t>
      </w:r>
      <w:r w:rsidR="002E5C26">
        <w:t>GIS</w:t>
      </w:r>
      <w:r>
        <w:t xml:space="preserve"> </w:t>
      </w:r>
      <w:r w:rsidR="002E5C26">
        <w:t xml:space="preserve">mapping </w:t>
      </w:r>
      <w:r>
        <w:t xml:space="preserve">in </w:t>
      </w:r>
      <w:r w:rsidR="002E5C26">
        <w:t>accurately assessing</w:t>
      </w:r>
      <w:r>
        <w:t xml:space="preserve"> potential DH targets</w:t>
      </w:r>
      <w:r w:rsidR="002E5C26">
        <w:t xml:space="preserve"> down to hectare scale (Werner, personal communication, 2019)</w:t>
      </w:r>
      <w:r>
        <w:t xml:space="preserve">, and the increasing role of large heat pumps in upgrading ambient heat sources that </w:t>
      </w:r>
      <w:r>
        <w:lastRenderedPageBreak/>
        <w:t>are uniquely community orient</w:t>
      </w:r>
      <w:r w:rsidR="002E5C26">
        <w:t>ed, for example, sewage water, surface water, and low-grade industrial waste heat</w:t>
      </w:r>
      <w:ins w:id="238" w:author="Catherine Foster" w:date="2020-04-21T16:22:00Z">
        <w:r w:rsidR="00A97DF3">
          <w:t xml:space="preserve"> </w:t>
        </w:r>
      </w:ins>
      <w:del w:id="239" w:author="Catherine Foster" w:date="2020-04-21T16:22:00Z">
        <w:r w:rsidR="002E5C26" w:rsidDel="00A97DF3">
          <w:delText xml:space="preserve">. </w:delText>
        </w:r>
      </w:del>
      <w:r w:rsidR="002E5C26">
        <w:t>(David, 2017)</w:t>
      </w:r>
      <w:ins w:id="240" w:author="Catherine Foster" w:date="2020-04-21T16:22:00Z">
        <w:r w:rsidR="00A97DF3">
          <w:t>.</w:t>
        </w:r>
      </w:ins>
      <w:r w:rsidR="002E5C26">
        <w:t xml:space="preserve">  </w:t>
      </w:r>
    </w:p>
    <w:p w14:paraId="390A86FD" w14:textId="0B8FFD84" w:rsidR="00DC51CC" w:rsidRDefault="00DC51CC" w:rsidP="00DC51CC">
      <w:pPr>
        <w:pStyle w:val="Heading4"/>
      </w:pPr>
      <w:r>
        <w:t>Renewable District Heating Adoption Potential</w:t>
      </w:r>
    </w:p>
    <w:p w14:paraId="769D6E67" w14:textId="1A059E3E" w:rsidR="00AA052B" w:rsidRDefault="00AA052B" w:rsidP="001D6BCF">
      <w:r>
        <w:t xml:space="preserve">But what share of future District Heating adoption will be renewable energy that </w:t>
      </w:r>
      <w:r w:rsidR="000F6DBE">
        <w:t>can</w:t>
      </w:r>
      <w:r>
        <w:t xml:space="preserve"> replace fossil fuels and reduce GHG emissions?</w:t>
      </w:r>
      <w:del w:id="241" w:author="Catherine Foster" w:date="2020-04-21T16:22:00Z">
        <w:r w:rsidDel="00A97DF3">
          <w:delText xml:space="preserve"> </w:delText>
        </w:r>
      </w:del>
      <w:r>
        <w:t xml:space="preserve"> </w:t>
      </w:r>
      <w:r w:rsidR="008832E3">
        <w:t>IEA</w:t>
      </w:r>
      <w:r>
        <w:t xml:space="preserve"> forecasts a ~50% increase </w:t>
      </w:r>
      <w:r w:rsidR="000F6DBE">
        <w:t>in</w:t>
      </w:r>
      <w:r>
        <w:t xml:space="preserve"> District Heating by 2060 in its B2DS scenario as a result of “incentives for excess heat recovery and energy balancing with variable renewable energy that encourage the development of energy-efficient, renewable and integrated</w:t>
      </w:r>
      <w:r w:rsidR="00485E50">
        <w:t xml:space="preserve"> district energy solutions</w:t>
      </w:r>
      <w:del w:id="242" w:author="Catherine Foster" w:date="2020-04-21T16:22:00Z">
        <w:r w:rsidR="00485E50" w:rsidDel="00A97DF3">
          <w:delText>.</w:delText>
        </w:r>
      </w:del>
      <w:r w:rsidR="00485E50">
        <w:t>” (IE</w:t>
      </w:r>
      <w:r>
        <w:t>A DHC, 2017, p. 145)</w:t>
      </w:r>
      <w:ins w:id="243" w:author="Catherine Foster" w:date="2020-04-21T16:23:00Z">
        <w:r w:rsidR="00A97DF3">
          <w:t>.</w:t>
        </w:r>
      </w:ins>
      <w:del w:id="244" w:author="Catherine Foster" w:date="2020-04-21T16:22:00Z">
        <w:r w:rsidDel="00A97DF3">
          <w:delText xml:space="preserve"> </w:delText>
        </w:r>
      </w:del>
      <w:r>
        <w:t xml:space="preserve"> So </w:t>
      </w:r>
      <w:r w:rsidR="000F6DBE">
        <w:t xml:space="preserve">clearly, </w:t>
      </w:r>
      <w:r>
        <w:t xml:space="preserve">these future DH systems will be primarily renewably fueled. </w:t>
      </w:r>
      <w:del w:id="245" w:author="Catherine Foster" w:date="2020-04-21T16:23:00Z">
        <w:r w:rsidDel="00A97DF3">
          <w:delText xml:space="preserve"> </w:delText>
        </w:r>
      </w:del>
      <w:r w:rsidR="0092070C">
        <w:t xml:space="preserve">A recent </w:t>
      </w:r>
      <w:r>
        <w:t>Heat Roadmap Europe</w:t>
      </w:r>
      <w:r w:rsidR="0092070C">
        <w:t xml:space="preserve"> (HRE)</w:t>
      </w:r>
      <w:r>
        <w:t xml:space="preserve"> </w:t>
      </w:r>
      <w:r w:rsidR="0092070C">
        <w:t>article forecast</w:t>
      </w:r>
      <w:r>
        <w:t xml:space="preserve"> </w:t>
      </w:r>
      <w:r w:rsidR="0092070C">
        <w:t>that European DH networks could be up</w:t>
      </w:r>
      <w:r>
        <w:t xml:space="preserve"> to 100% </w:t>
      </w:r>
      <w:r w:rsidR="0092070C">
        <w:t>decarbonized</w:t>
      </w:r>
      <w:r>
        <w:t xml:space="preserve">, including ~30% CHP excess heat, ~25% </w:t>
      </w:r>
      <w:r w:rsidR="0092070C">
        <w:t>large</w:t>
      </w:r>
      <w:r>
        <w:t xml:space="preserve"> heat pumps using renewable energy, 25% industrial excess heat, and other</w:t>
      </w:r>
      <w:r w:rsidR="0092070C">
        <w:t xml:space="preserve"> 5%</w:t>
      </w:r>
      <w:r>
        <w:t xml:space="preserve"> renewables, including ge</w:t>
      </w:r>
      <w:r w:rsidR="0092070C">
        <w:t>othermal and solar thermal</w:t>
      </w:r>
      <w:del w:id="246" w:author="Catherine Foster" w:date="2020-04-21T16:23:00Z">
        <w:r w:rsidR="0092070C" w:rsidDel="00A97DF3">
          <w:delText>.</w:delText>
        </w:r>
      </w:del>
      <w:r w:rsidR="0092070C">
        <w:t xml:space="preserve"> </w:t>
      </w:r>
      <w:r>
        <w:t>(</w:t>
      </w:r>
      <w:proofErr w:type="spellStart"/>
      <w:r>
        <w:t>Paardekooper</w:t>
      </w:r>
      <w:proofErr w:type="spellEnd"/>
      <w:r>
        <w:t>, 2018)</w:t>
      </w:r>
      <w:ins w:id="247" w:author="Catherine Foster" w:date="2020-04-21T16:23:00Z">
        <w:r w:rsidR="00A97DF3">
          <w:t>.</w:t>
        </w:r>
      </w:ins>
      <w:del w:id="248" w:author="Catherine Foster" w:date="2020-04-21T16:23:00Z">
        <w:r w:rsidR="0092070C" w:rsidDel="00A97DF3">
          <w:delText xml:space="preserve"> </w:delText>
        </w:r>
      </w:del>
      <w:ins w:id="249" w:author="Catherine Foster" w:date="2020-04-21T16:23:00Z">
        <w:r w:rsidR="00A97DF3">
          <w:t xml:space="preserve"> </w:t>
        </w:r>
      </w:ins>
      <w:del w:id="250" w:author="Catherine Foster" w:date="2020-04-21T16:23:00Z">
        <w:r w:rsidR="0092070C" w:rsidDel="00A97DF3">
          <w:delText xml:space="preserve"> </w:delText>
        </w:r>
      </w:del>
      <w:r w:rsidR="0092070C">
        <w:t>And an earlier article modeled</w:t>
      </w:r>
      <w:r w:rsidR="00C872CB">
        <w:t xml:space="preserve"> a</w:t>
      </w:r>
      <w:r w:rsidR="0092070C">
        <w:t xml:space="preserve"> EU27 future with 50% District Heating penetration, of which </w:t>
      </w:r>
      <w:r w:rsidR="006C0780">
        <w:t xml:space="preserve">only </w:t>
      </w:r>
      <w:r w:rsidR="00C872CB">
        <w:t>26% was fossil fuel power generation excess heat and heat from boilers</w:t>
      </w:r>
      <w:r w:rsidR="006C0780">
        <w:t xml:space="preserve">.  The remaining 74% of the DH energy </w:t>
      </w:r>
      <w:r w:rsidR="003407AC">
        <w:t>was supplied</w:t>
      </w:r>
      <w:r w:rsidR="006C0780">
        <w:t xml:space="preserve"> by</w:t>
      </w:r>
      <w:r w:rsidR="00C872CB">
        <w:t xml:space="preserve"> renewably-based</w:t>
      </w:r>
      <w:r w:rsidR="006C0780">
        <w:t xml:space="preserve"> sources</w:t>
      </w:r>
      <w:r w:rsidR="00C872CB">
        <w:t xml:space="preserve">, including large-scale heat pumps, biomass, waste-to-energy incineration, industrial excess heat, geothermal and solar thermal.  </w:t>
      </w:r>
    </w:p>
    <w:p w14:paraId="7D0C0D04" w14:textId="7C1A5FF2" w:rsidR="00F93DF4" w:rsidRDefault="00B96E36" w:rsidP="00F93DF4">
      <w:pPr>
        <w:pStyle w:val="Heading4"/>
      </w:pPr>
      <w:r>
        <w:t xml:space="preserve">IEA </w:t>
      </w:r>
      <w:r w:rsidR="00F93DF4" w:rsidRPr="00132E27">
        <w:t xml:space="preserve">Future </w:t>
      </w:r>
      <w:r w:rsidRPr="00132E27">
        <w:t xml:space="preserve">Adoption </w:t>
      </w:r>
      <w:r>
        <w:t>Scenarios</w:t>
      </w:r>
      <w:r w:rsidR="00F93DF4" w:rsidRPr="00132E27">
        <w:t>.</w:t>
      </w:r>
      <w:r w:rsidR="00F93DF4">
        <w:t xml:space="preserve">  </w:t>
      </w:r>
    </w:p>
    <w:p w14:paraId="56F8EDC4" w14:textId="23E75747" w:rsidR="00F93DF4" w:rsidRDefault="00F93DF4" w:rsidP="00F93DF4">
      <w:r w:rsidRPr="00132E27">
        <w:t>The IEA Energy Technology Perspectives 2017 report</w:t>
      </w:r>
      <w:r>
        <w:t xml:space="preserve"> (IEA ETP, 2017) is one of the most recent and most comprehensive prognostications of global future energy use and GHG emissions.</w:t>
      </w:r>
      <w:del w:id="251" w:author="Catherine Foster" w:date="2020-04-21T16:23:00Z">
        <w:r w:rsidDel="00A97DF3">
          <w:delText xml:space="preserve"> </w:delText>
        </w:r>
      </w:del>
      <w:r>
        <w:t xml:space="preserve"> IEA ETP projections are organized into 3 future scenarios: (IEA ETP, 2017, p. 23) </w:t>
      </w:r>
    </w:p>
    <w:p w14:paraId="26C64B27" w14:textId="15820019" w:rsidR="00F93DF4" w:rsidRPr="00132E27" w:rsidRDefault="00F93DF4" w:rsidP="00F93DF4">
      <w:pPr>
        <w:pStyle w:val="ListParagraph"/>
        <w:numPr>
          <w:ilvl w:val="0"/>
          <w:numId w:val="25"/>
        </w:numPr>
        <w:rPr>
          <w:i/>
        </w:rPr>
      </w:pPr>
      <w:r w:rsidRPr="00132E27">
        <w:rPr>
          <w:b/>
          <w:i/>
        </w:rPr>
        <w:t>The Reference Technology Scenario (RTS)</w:t>
      </w:r>
      <w:r w:rsidRPr="00132E27">
        <w:rPr>
          <w:i/>
        </w:rPr>
        <w:t xml:space="preserve"> takes into account today’s commitments by countries to limit emissions and improve energy efficiency,</w:t>
      </w:r>
      <w:r w:rsidR="00935305">
        <w:rPr>
          <w:i/>
        </w:rPr>
        <w:t xml:space="preserve"> but would still see a 2.7</w:t>
      </w:r>
      <w:r w:rsidR="00935305" w:rsidRPr="00132E27">
        <w:rPr>
          <w:i/>
        </w:rPr>
        <w:t>°</w:t>
      </w:r>
      <w:r w:rsidR="00935305">
        <w:rPr>
          <w:i/>
        </w:rPr>
        <w:t>C ri</w:t>
      </w:r>
      <w:r w:rsidR="00B96E36">
        <w:rPr>
          <w:i/>
        </w:rPr>
        <w:t>s</w:t>
      </w:r>
      <w:r w:rsidR="00935305">
        <w:rPr>
          <w:i/>
        </w:rPr>
        <w:t>e by 2100.</w:t>
      </w:r>
    </w:p>
    <w:p w14:paraId="203DCD91" w14:textId="243594D9" w:rsidR="00F93DF4" w:rsidRPr="00132E27" w:rsidRDefault="00F93DF4" w:rsidP="00F93DF4">
      <w:pPr>
        <w:pStyle w:val="ListParagraph"/>
        <w:numPr>
          <w:ilvl w:val="0"/>
          <w:numId w:val="25"/>
        </w:numPr>
        <w:rPr>
          <w:i/>
        </w:rPr>
      </w:pPr>
      <w:r w:rsidRPr="00132E27">
        <w:rPr>
          <w:b/>
          <w:i/>
        </w:rPr>
        <w:t>The 2°C Scenario (2DS)</w:t>
      </w:r>
      <w:r w:rsidRPr="00132E27">
        <w:rPr>
          <w:i/>
        </w:rPr>
        <w:t xml:space="preserve"> </w:t>
      </w:r>
      <w:r>
        <w:rPr>
          <w:i/>
        </w:rPr>
        <w:t xml:space="preserve">– </w:t>
      </w:r>
      <w:r w:rsidR="00B96E36">
        <w:rPr>
          <w:i/>
        </w:rPr>
        <w:t xml:space="preserve">aims </w:t>
      </w:r>
      <w:r>
        <w:rPr>
          <w:i/>
        </w:rPr>
        <w:t xml:space="preserve">for a </w:t>
      </w:r>
      <w:r w:rsidRPr="00132E27">
        <w:rPr>
          <w:i/>
        </w:rPr>
        <w:t xml:space="preserve">50% chance of limiting the average global temperature increase to 2°C by 2100. </w:t>
      </w:r>
    </w:p>
    <w:p w14:paraId="7E040891" w14:textId="7FDA8B04" w:rsidR="00F93DF4" w:rsidRPr="00132E27" w:rsidRDefault="00F93DF4" w:rsidP="00F93DF4">
      <w:pPr>
        <w:pStyle w:val="ListParagraph"/>
        <w:numPr>
          <w:ilvl w:val="0"/>
          <w:numId w:val="25"/>
        </w:numPr>
        <w:rPr>
          <w:i/>
        </w:rPr>
      </w:pPr>
      <w:r w:rsidRPr="00132E27">
        <w:rPr>
          <w:b/>
          <w:i/>
        </w:rPr>
        <w:t>The Beyond 2°C Scenario (B2DS)</w:t>
      </w:r>
      <w:r w:rsidR="00935305">
        <w:rPr>
          <w:i/>
        </w:rPr>
        <w:t xml:space="preserve"> includes</w:t>
      </w:r>
      <w:r w:rsidRPr="00132E27">
        <w:rPr>
          <w:i/>
        </w:rPr>
        <w:t xml:space="preserve"> </w:t>
      </w:r>
      <w:r w:rsidR="00935305">
        <w:rPr>
          <w:i/>
        </w:rPr>
        <w:t>t</w:t>
      </w:r>
      <w:r w:rsidRPr="00132E27">
        <w:rPr>
          <w:i/>
        </w:rPr>
        <w:t>echnolog</w:t>
      </w:r>
      <w:r w:rsidR="00B96E36">
        <w:rPr>
          <w:i/>
        </w:rPr>
        <w:t>ies and adoption</w:t>
      </w:r>
      <w:r w:rsidRPr="00132E27">
        <w:rPr>
          <w:i/>
        </w:rPr>
        <w:t xml:space="preserve"> </w:t>
      </w:r>
      <w:r w:rsidR="00935305">
        <w:rPr>
          <w:i/>
        </w:rPr>
        <w:t>that</w:t>
      </w:r>
      <w:r w:rsidRPr="00132E27">
        <w:rPr>
          <w:i/>
        </w:rPr>
        <w:t xml:space="preserve"> are pushed to their maximum practicable limits across the energy system in order to achieve net-zero emissions by 2060</w:t>
      </w:r>
      <w:r w:rsidR="00935305">
        <w:rPr>
          <w:i/>
        </w:rPr>
        <w:t>, and</w:t>
      </w:r>
      <w:r w:rsidRPr="00132E27">
        <w:rPr>
          <w:i/>
        </w:rPr>
        <w:t xml:space="preserve"> </w:t>
      </w:r>
      <w:r w:rsidR="00B96E36">
        <w:rPr>
          <w:i/>
        </w:rPr>
        <w:t xml:space="preserve">it </w:t>
      </w:r>
      <w:r w:rsidRPr="00132E27">
        <w:rPr>
          <w:i/>
        </w:rPr>
        <w:t xml:space="preserve">is consistent with a 50% chance of limiting average future temperature increases to 1.75°C. </w:t>
      </w:r>
    </w:p>
    <w:p w14:paraId="7BC99B28" w14:textId="77777777" w:rsidR="00F93DF4" w:rsidRDefault="00F93DF4" w:rsidP="00F93DF4">
      <w:pPr>
        <w:rPr>
          <w:b/>
        </w:rPr>
      </w:pPr>
      <w:r w:rsidRPr="00132E27">
        <w:rPr>
          <w:b/>
        </w:rPr>
        <w:t xml:space="preserve">What do </w:t>
      </w:r>
      <w:r>
        <w:rPr>
          <w:b/>
        </w:rPr>
        <w:t>the IEA ETP</w:t>
      </w:r>
      <w:r w:rsidRPr="00132E27">
        <w:rPr>
          <w:b/>
        </w:rPr>
        <w:t xml:space="preserve"> scenarios forecast for </w:t>
      </w:r>
      <w:r>
        <w:rPr>
          <w:b/>
        </w:rPr>
        <w:t>District Heating adoption and growth</w:t>
      </w:r>
      <w:r w:rsidRPr="00132E27">
        <w:rPr>
          <w:b/>
        </w:rPr>
        <w:t xml:space="preserve">?  </w:t>
      </w:r>
    </w:p>
    <w:p w14:paraId="005250BC" w14:textId="0DB20852" w:rsidR="00F93DF4" w:rsidRPr="00B96E36" w:rsidRDefault="00F93DF4" w:rsidP="00F93DF4">
      <w:r w:rsidRPr="0060363D">
        <w:rPr>
          <w:b/>
        </w:rPr>
        <w:t xml:space="preserve">Overall space heating forecast.  </w:t>
      </w:r>
      <w:r w:rsidRPr="00AC23BE">
        <w:t>Overall, IEA forecasts that space heating</w:t>
      </w:r>
      <w:r>
        <w:t xml:space="preserve"> final energy consumption will </w:t>
      </w:r>
      <w:r w:rsidRPr="00AC23BE">
        <w:t xml:space="preserve">fall </w:t>
      </w:r>
      <w:r>
        <w:t>in both relative and actual terms over the next 40+ years.</w:t>
      </w:r>
      <w:del w:id="252" w:author="Catherine Foster" w:date="2020-04-21T16:24:00Z">
        <w:r w:rsidDel="00A97DF3">
          <w:delText xml:space="preserve"> </w:delText>
        </w:r>
      </w:del>
      <w:r>
        <w:t xml:space="preserve"> Relative to overall building energy </w:t>
      </w:r>
      <w:r w:rsidRPr="00B96E36">
        <w:t xml:space="preserve">consumption, IEA </w:t>
      </w:r>
      <w:r w:rsidR="00B96E36" w:rsidRPr="00B96E36">
        <w:t>projects</w:t>
      </w:r>
      <w:r w:rsidRPr="00B96E36">
        <w:t xml:space="preserve"> that space heating will drop from 32% of 2014 building final energy to 20% by 2060 in its RTS scenario.</w:t>
      </w:r>
      <w:del w:id="253" w:author="Catherine Foster" w:date="2020-04-21T16:24:00Z">
        <w:r w:rsidRPr="00B96E36" w:rsidDel="00A97DF3">
          <w:delText xml:space="preserve"> </w:delText>
        </w:r>
      </w:del>
      <w:r w:rsidRPr="00B96E36">
        <w:t xml:space="preserve"> This drop is partly due to building envelope improvements and partly a </w:t>
      </w:r>
      <w:r w:rsidRPr="00B96E36">
        <w:lastRenderedPageBreak/>
        <w:t xml:space="preserve">result of growth of higher-efficiency heat pumps and other equipment. </w:t>
      </w:r>
      <w:del w:id="254" w:author="Catherine Foster" w:date="2020-04-21T16:24:00Z">
        <w:r w:rsidRPr="00B96E36" w:rsidDel="00A97DF3">
          <w:delText xml:space="preserve"> </w:delText>
        </w:r>
      </w:del>
      <w:r w:rsidRPr="00B96E36">
        <w:t>In the 2DS case, where high-efficiency gas condensing boilers still play a big role, heating final energy is expected to drop to 18% of building energy use.</w:t>
      </w:r>
      <w:del w:id="255" w:author="Catherine Foster" w:date="2020-04-21T16:24:00Z">
        <w:r w:rsidRPr="00B96E36" w:rsidDel="00A97DF3">
          <w:delText xml:space="preserve"> </w:delText>
        </w:r>
      </w:del>
      <w:r w:rsidRPr="00B96E36">
        <w:t xml:space="preserve"> In the aggressive B2DS case, where nearly all coal, oil and gas are eliminated from buildings, this fraction drops to 16% - only half of the 2014 ratio.  </w:t>
      </w:r>
    </w:p>
    <w:p w14:paraId="70EFF1DE" w14:textId="32E09DBA" w:rsidR="00F93DF4" w:rsidRDefault="00F93DF4" w:rsidP="00F93DF4">
      <w:r w:rsidRPr="00B96E36">
        <w:rPr>
          <w:b/>
        </w:rPr>
        <w:t>District Heating forecast.</w:t>
      </w:r>
      <w:r w:rsidRPr="00B96E36">
        <w:t xml:space="preserve">  IEA’s scenarios </w:t>
      </w:r>
      <w:r w:rsidR="00B96E36" w:rsidRPr="00B96E36">
        <w:t>project</w:t>
      </w:r>
      <w:del w:id="256" w:author="Catherine Foster" w:date="2020-04-21T16:25:00Z">
        <w:r w:rsidR="00B96E36" w:rsidRPr="00B96E36" w:rsidDel="00A97DF3">
          <w:delText>s</w:delText>
        </w:r>
      </w:del>
      <w:r w:rsidR="00B96E36" w:rsidRPr="00B96E36">
        <w:t xml:space="preserve"> </w:t>
      </w:r>
      <w:r w:rsidRPr="00B96E36">
        <w:t>that District Heating</w:t>
      </w:r>
      <w:r>
        <w:t xml:space="preserve">, along with renewables and heat pumps, will significantly increase their share of building space heating by 2060. </w:t>
      </w:r>
      <w:del w:id="257" w:author="Catherine Foster" w:date="2020-04-21T16:24:00Z">
        <w:r w:rsidDel="00A97DF3">
          <w:delText xml:space="preserve"> </w:delText>
        </w:r>
      </w:del>
      <w:r>
        <w:t xml:space="preserve">While this increase is moderate in 2DS, due to lack of incentives to shift away from natural gas, it increases by 50% in B2DS, due to incentives that encourage energy efficient, renewable energy solutions. </w:t>
      </w:r>
      <w:del w:id="258" w:author="Catherine Foster" w:date="2020-04-21T16:25:00Z">
        <w:r w:rsidDel="00A97DF3">
          <w:delText xml:space="preserve"> </w:delText>
        </w:r>
      </w:del>
      <w:r>
        <w:t xml:space="preserve">Specifically, as </w:t>
      </w:r>
      <w:r>
        <w:fldChar w:fldCharType="begin"/>
      </w:r>
      <w:r>
        <w:instrText xml:space="preserve"> REF _Ref4607748 \h </w:instrText>
      </w:r>
      <w:r>
        <w:fldChar w:fldCharType="separate"/>
      </w:r>
      <w:r>
        <w:t xml:space="preserve">Table </w:t>
      </w:r>
      <w:r>
        <w:rPr>
          <w:noProof/>
        </w:rPr>
        <w:t>1</w:t>
      </w:r>
      <w:r>
        <w:t>.</w:t>
      </w:r>
      <w:r>
        <w:rPr>
          <w:noProof/>
        </w:rPr>
        <w:t>4</w:t>
      </w:r>
      <w:r>
        <w:fldChar w:fldCharType="end"/>
      </w:r>
      <w:r>
        <w:t xml:space="preserve"> and </w:t>
      </w:r>
      <w:r>
        <w:fldChar w:fldCharType="begin"/>
      </w:r>
      <w:r>
        <w:instrText xml:space="preserve"> REF _Ref4607780 \h </w:instrText>
      </w:r>
      <w:r>
        <w:fldChar w:fldCharType="separate"/>
      </w:r>
      <w:r>
        <w:t xml:space="preserve">Table </w:t>
      </w:r>
      <w:r>
        <w:rPr>
          <w:noProof/>
        </w:rPr>
        <w:t>1</w:t>
      </w:r>
      <w:r>
        <w:t>.</w:t>
      </w:r>
      <w:r>
        <w:rPr>
          <w:noProof/>
        </w:rPr>
        <w:t>5</w:t>
      </w:r>
      <w:r>
        <w:fldChar w:fldCharType="end"/>
      </w:r>
      <w:r>
        <w:t xml:space="preserve"> illustrate, IEA </w:t>
      </w:r>
      <w:r w:rsidR="00B96E36">
        <w:t>project</w:t>
      </w:r>
      <w:r>
        <w:t>s that:</w:t>
      </w:r>
    </w:p>
    <w:p w14:paraId="78AAA0A8" w14:textId="77777777" w:rsidR="00F93DF4" w:rsidRDefault="00F93DF4" w:rsidP="00F93DF4">
      <w:pPr>
        <w:pStyle w:val="ListParagraph"/>
        <w:numPr>
          <w:ilvl w:val="0"/>
          <w:numId w:val="27"/>
        </w:numPr>
      </w:pPr>
      <w:r>
        <w:t xml:space="preserve">DH installed equipment serving building space heating and water heating will increase from 11% of 2014 installed equipment to as much as 17% in 2060 under B2DS.  </w:t>
      </w:r>
    </w:p>
    <w:p w14:paraId="44E24750" w14:textId="0D7FAF8F" w:rsidR="00F93DF4" w:rsidRDefault="00121239" w:rsidP="00F93DF4">
      <w:pPr>
        <w:pStyle w:val="ListParagraph"/>
        <w:numPr>
          <w:ilvl w:val="0"/>
          <w:numId w:val="27"/>
        </w:numPr>
      </w:pPr>
      <w:r>
        <w:t>Although t</w:t>
      </w:r>
      <w:r w:rsidR="00F93DF4">
        <w:t xml:space="preserve">he total amount of space heating final energy that DH will provide in the future is fairly flat across IEA’s three scenarios, the </w:t>
      </w:r>
      <w:r w:rsidR="00F93DF4" w:rsidRPr="00B9264D">
        <w:rPr>
          <w:i/>
        </w:rPr>
        <w:t>share</w:t>
      </w:r>
      <w:r w:rsidR="00F93DF4">
        <w:t xml:space="preserve"> of space heating demand provided by District Heating will increase by 2060, from 13% of final energy in 2014 to as much as 26% in 2060 under B2DS.  </w:t>
      </w:r>
    </w:p>
    <w:p w14:paraId="37D6B2B0" w14:textId="77777777" w:rsidR="00F93DF4" w:rsidRDefault="00F93DF4" w:rsidP="00F93DF4"/>
    <w:p w14:paraId="4291CF9F" w14:textId="77777777" w:rsidR="00F93DF4" w:rsidRDefault="00F93DF4" w:rsidP="00F93DF4">
      <w:pPr>
        <w:pStyle w:val="Caption"/>
        <w:keepNext/>
        <w:jc w:val="center"/>
      </w:pPr>
      <w:bookmarkStart w:id="259" w:name="_Ref4607748"/>
      <w:bookmarkStart w:id="260" w:name="_Toc5035133"/>
      <w:r>
        <w:t xml:space="preserve">Table </w:t>
      </w:r>
      <w:r w:rsidR="00FB264A">
        <w:rPr>
          <w:noProof/>
        </w:rPr>
        <w:fldChar w:fldCharType="begin"/>
      </w:r>
      <w:r w:rsidR="00FB264A">
        <w:rPr>
          <w:noProof/>
        </w:rPr>
        <w:instrText xml:space="preserve"> STYLEREF 1 \s </w:instrText>
      </w:r>
      <w:r w:rsidR="00FB264A">
        <w:rPr>
          <w:noProof/>
        </w:rPr>
        <w:fldChar w:fldCharType="separate"/>
      </w:r>
      <w:r>
        <w:rPr>
          <w:noProof/>
        </w:rPr>
        <w:t>1</w:t>
      </w:r>
      <w:r w:rsidR="00FB264A">
        <w:rPr>
          <w:noProof/>
        </w:rPr>
        <w:fldChar w:fldCharType="end"/>
      </w:r>
      <w:r>
        <w:t>.</w:t>
      </w:r>
      <w:r w:rsidR="00FB264A">
        <w:rPr>
          <w:noProof/>
        </w:rPr>
        <w:fldChar w:fldCharType="begin"/>
      </w:r>
      <w:r w:rsidR="00FB264A">
        <w:rPr>
          <w:noProof/>
        </w:rPr>
        <w:instrText xml:space="preserve"> SEQ Table \* ARABIC \s 1 </w:instrText>
      </w:r>
      <w:r w:rsidR="00FB264A">
        <w:rPr>
          <w:noProof/>
        </w:rPr>
        <w:fldChar w:fldCharType="separate"/>
      </w:r>
      <w:r>
        <w:rPr>
          <w:noProof/>
        </w:rPr>
        <w:t>4</w:t>
      </w:r>
      <w:r w:rsidR="00FB264A">
        <w:rPr>
          <w:noProof/>
        </w:rPr>
        <w:fldChar w:fldCharType="end"/>
      </w:r>
      <w:bookmarkEnd w:id="259"/>
      <w:r>
        <w:t xml:space="preserve"> Space and Water Heating - DH</w:t>
      </w:r>
      <w:r w:rsidRPr="006A2A7F">
        <w:t xml:space="preserve"> adoption and impact in 2014 and 2060 in IEA ETP scenarios</w:t>
      </w:r>
      <w:bookmarkEnd w:id="260"/>
    </w:p>
    <w:tbl>
      <w:tblPr>
        <w:tblW w:w="8060" w:type="dxa"/>
        <w:jc w:val="center"/>
        <w:tblLayout w:type="fixed"/>
        <w:tblLook w:val="04A0" w:firstRow="1" w:lastRow="0" w:firstColumn="1" w:lastColumn="0" w:noHBand="0" w:noVBand="1"/>
      </w:tblPr>
      <w:tblGrid>
        <w:gridCol w:w="4132"/>
        <w:gridCol w:w="942"/>
        <w:gridCol w:w="995"/>
        <w:gridCol w:w="995"/>
        <w:gridCol w:w="996"/>
      </w:tblGrid>
      <w:tr w:rsidR="00F93DF4" w:rsidRPr="005F1DEB" w14:paraId="4AB90D21" w14:textId="77777777" w:rsidTr="00B10C01">
        <w:trPr>
          <w:trHeight w:val="300"/>
          <w:jc w:val="center"/>
        </w:trPr>
        <w:tc>
          <w:tcPr>
            <w:tcW w:w="4132"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6ED6DDC0" w14:textId="77777777" w:rsidR="00F93DF4" w:rsidRPr="00557966" w:rsidRDefault="00F93DF4" w:rsidP="00B10C01">
            <w:pPr>
              <w:spacing w:line="240" w:lineRule="auto"/>
              <w:jc w:val="center"/>
              <w:rPr>
                <w:rFonts w:cstheme="minorHAnsi"/>
                <w:b/>
                <w:color w:val="FFFFFF" w:themeColor="background1"/>
                <w:sz w:val="20"/>
                <w:szCs w:val="20"/>
                <w:lang w:eastAsia="zh-CN"/>
              </w:rPr>
            </w:pPr>
            <w:bookmarkStart w:id="261" w:name="RANGE!B125:I133"/>
            <w:r w:rsidRPr="00557966">
              <w:rPr>
                <w:rFonts w:cstheme="minorHAnsi"/>
                <w:b/>
                <w:color w:val="FFFFFF" w:themeColor="background1"/>
                <w:sz w:val="20"/>
                <w:szCs w:val="20"/>
                <w:lang w:eastAsia="zh-CN"/>
              </w:rPr>
              <w:t>Building Space Heating &amp; Water Heating</w:t>
            </w:r>
            <w:bookmarkEnd w:id="261"/>
          </w:p>
        </w:tc>
        <w:tc>
          <w:tcPr>
            <w:tcW w:w="942" w:type="dxa"/>
            <w:tcBorders>
              <w:top w:val="single" w:sz="4" w:space="0" w:color="auto"/>
              <w:left w:val="nil"/>
              <w:bottom w:val="single" w:sz="4" w:space="0" w:color="auto"/>
              <w:right w:val="single" w:sz="4" w:space="0" w:color="auto"/>
            </w:tcBorders>
            <w:shd w:val="clear" w:color="auto" w:fill="4F81BD" w:themeFill="accent1"/>
            <w:noWrap/>
            <w:vAlign w:val="center"/>
            <w:hideMark/>
          </w:tcPr>
          <w:p w14:paraId="44060A88" w14:textId="77777777" w:rsidR="00F93DF4" w:rsidRPr="00557966" w:rsidRDefault="00F93DF4" w:rsidP="00B10C01">
            <w:pPr>
              <w:spacing w:line="240" w:lineRule="auto"/>
              <w:jc w:val="center"/>
              <w:rPr>
                <w:rFonts w:cstheme="minorHAnsi"/>
                <w:b/>
                <w:color w:val="FFFFFF" w:themeColor="background1"/>
                <w:sz w:val="20"/>
                <w:szCs w:val="20"/>
                <w:lang w:eastAsia="zh-CN"/>
              </w:rPr>
            </w:pPr>
            <w:r w:rsidRPr="00557966">
              <w:rPr>
                <w:rFonts w:cstheme="minorHAnsi"/>
                <w:b/>
                <w:color w:val="FFFFFF" w:themeColor="background1"/>
                <w:sz w:val="20"/>
                <w:szCs w:val="20"/>
                <w:lang w:eastAsia="zh-CN"/>
              </w:rPr>
              <w:t>RTS 2014</w:t>
            </w:r>
          </w:p>
        </w:tc>
        <w:tc>
          <w:tcPr>
            <w:tcW w:w="995" w:type="dxa"/>
            <w:tcBorders>
              <w:top w:val="single" w:sz="4" w:space="0" w:color="auto"/>
              <w:left w:val="nil"/>
              <w:bottom w:val="single" w:sz="4" w:space="0" w:color="auto"/>
              <w:right w:val="single" w:sz="4" w:space="0" w:color="auto"/>
            </w:tcBorders>
            <w:shd w:val="clear" w:color="auto" w:fill="4F81BD" w:themeFill="accent1"/>
            <w:noWrap/>
            <w:vAlign w:val="center"/>
            <w:hideMark/>
          </w:tcPr>
          <w:p w14:paraId="36CEDFF2" w14:textId="77777777" w:rsidR="00F93DF4" w:rsidRPr="00557966" w:rsidRDefault="00F93DF4" w:rsidP="00B10C01">
            <w:pPr>
              <w:spacing w:line="240" w:lineRule="auto"/>
              <w:jc w:val="center"/>
              <w:rPr>
                <w:rFonts w:cstheme="minorHAnsi"/>
                <w:b/>
                <w:color w:val="FFFFFF" w:themeColor="background1"/>
                <w:sz w:val="20"/>
                <w:szCs w:val="20"/>
                <w:lang w:eastAsia="zh-CN"/>
              </w:rPr>
            </w:pPr>
            <w:r w:rsidRPr="00557966">
              <w:rPr>
                <w:rFonts w:cstheme="minorHAnsi"/>
                <w:b/>
                <w:color w:val="FFFFFF" w:themeColor="background1"/>
                <w:sz w:val="20"/>
                <w:szCs w:val="20"/>
                <w:lang w:eastAsia="zh-CN"/>
              </w:rPr>
              <w:t>RTS 2060</w:t>
            </w:r>
          </w:p>
        </w:tc>
        <w:tc>
          <w:tcPr>
            <w:tcW w:w="995" w:type="dxa"/>
            <w:tcBorders>
              <w:top w:val="single" w:sz="4" w:space="0" w:color="auto"/>
              <w:left w:val="nil"/>
              <w:bottom w:val="single" w:sz="4" w:space="0" w:color="auto"/>
              <w:right w:val="single" w:sz="4" w:space="0" w:color="auto"/>
            </w:tcBorders>
            <w:shd w:val="clear" w:color="auto" w:fill="4F81BD" w:themeFill="accent1"/>
            <w:noWrap/>
            <w:vAlign w:val="center"/>
            <w:hideMark/>
          </w:tcPr>
          <w:p w14:paraId="397206E7" w14:textId="77777777" w:rsidR="00F93DF4" w:rsidRPr="00557966" w:rsidRDefault="00F93DF4" w:rsidP="00B10C01">
            <w:pPr>
              <w:spacing w:line="240" w:lineRule="auto"/>
              <w:jc w:val="center"/>
              <w:rPr>
                <w:rFonts w:cstheme="minorHAnsi"/>
                <w:b/>
                <w:color w:val="FFFFFF" w:themeColor="background1"/>
                <w:sz w:val="20"/>
                <w:szCs w:val="20"/>
                <w:lang w:eastAsia="zh-CN"/>
              </w:rPr>
            </w:pPr>
            <w:r w:rsidRPr="00557966">
              <w:rPr>
                <w:rFonts w:cstheme="minorHAnsi"/>
                <w:b/>
                <w:color w:val="FFFFFF" w:themeColor="background1"/>
                <w:sz w:val="20"/>
                <w:szCs w:val="20"/>
                <w:lang w:eastAsia="zh-CN"/>
              </w:rPr>
              <w:t>2DS 2060</w:t>
            </w:r>
          </w:p>
        </w:tc>
        <w:tc>
          <w:tcPr>
            <w:tcW w:w="996" w:type="dxa"/>
            <w:tcBorders>
              <w:top w:val="single" w:sz="4" w:space="0" w:color="auto"/>
              <w:left w:val="nil"/>
              <w:bottom w:val="single" w:sz="4" w:space="0" w:color="auto"/>
              <w:right w:val="single" w:sz="4" w:space="0" w:color="auto"/>
            </w:tcBorders>
            <w:shd w:val="clear" w:color="auto" w:fill="4F81BD" w:themeFill="accent1"/>
            <w:noWrap/>
            <w:vAlign w:val="center"/>
            <w:hideMark/>
          </w:tcPr>
          <w:p w14:paraId="667FAA67" w14:textId="77777777" w:rsidR="00F93DF4" w:rsidRPr="00557966" w:rsidRDefault="00F93DF4" w:rsidP="00B10C01">
            <w:pPr>
              <w:spacing w:line="240" w:lineRule="auto"/>
              <w:jc w:val="center"/>
              <w:rPr>
                <w:rFonts w:cstheme="minorHAnsi"/>
                <w:b/>
                <w:color w:val="FFFFFF" w:themeColor="background1"/>
                <w:sz w:val="20"/>
                <w:szCs w:val="20"/>
                <w:lang w:eastAsia="zh-CN"/>
              </w:rPr>
            </w:pPr>
            <w:r w:rsidRPr="00557966">
              <w:rPr>
                <w:rFonts w:cstheme="minorHAnsi"/>
                <w:b/>
                <w:color w:val="FFFFFF" w:themeColor="background1"/>
                <w:sz w:val="20"/>
                <w:szCs w:val="20"/>
                <w:lang w:eastAsia="zh-CN"/>
              </w:rPr>
              <w:t>B2DS 2060</w:t>
            </w:r>
          </w:p>
        </w:tc>
      </w:tr>
      <w:tr w:rsidR="004103D4" w:rsidRPr="005F1DEB" w14:paraId="00145D64" w14:textId="77777777" w:rsidTr="00B10C01">
        <w:trPr>
          <w:trHeight w:val="611"/>
          <w:jc w:val="center"/>
        </w:trPr>
        <w:tc>
          <w:tcPr>
            <w:tcW w:w="4132" w:type="dxa"/>
            <w:tcBorders>
              <w:top w:val="single" w:sz="4" w:space="0" w:color="auto"/>
              <w:left w:val="single" w:sz="4" w:space="0" w:color="auto"/>
              <w:bottom w:val="single" w:sz="4" w:space="0" w:color="auto"/>
              <w:right w:val="single" w:sz="4" w:space="0" w:color="auto"/>
            </w:tcBorders>
            <w:shd w:val="clear" w:color="auto" w:fill="auto"/>
            <w:vAlign w:val="center"/>
          </w:tcPr>
          <w:p w14:paraId="2007F2CF" w14:textId="2184B1D5" w:rsidR="004103D4" w:rsidRPr="00557966" w:rsidRDefault="004103D4" w:rsidP="004103D4">
            <w:pPr>
              <w:spacing w:after="0" w:line="240" w:lineRule="auto"/>
              <w:jc w:val="left"/>
              <w:rPr>
                <w:color w:val="auto"/>
                <w:sz w:val="20"/>
                <w:szCs w:val="20"/>
                <w:lang w:eastAsia="zh-CN"/>
              </w:rPr>
            </w:pPr>
            <w:r>
              <w:rPr>
                <w:sz w:val="20"/>
                <w:szCs w:val="20"/>
                <w:lang w:eastAsia="zh-CN"/>
              </w:rPr>
              <w:t xml:space="preserve">Total Scenario </w:t>
            </w:r>
            <w:r w:rsidRPr="00CF7B20">
              <w:rPr>
                <w:sz w:val="20"/>
                <w:szCs w:val="20"/>
                <w:lang w:eastAsia="zh-CN"/>
              </w:rPr>
              <w:t>Final Energy Consumption (% RTS 2060)</w:t>
            </w:r>
          </w:p>
        </w:tc>
        <w:tc>
          <w:tcPr>
            <w:tcW w:w="942" w:type="dxa"/>
            <w:tcBorders>
              <w:top w:val="single" w:sz="4" w:space="0" w:color="auto"/>
              <w:left w:val="nil"/>
              <w:bottom w:val="single" w:sz="4" w:space="0" w:color="auto"/>
              <w:right w:val="single" w:sz="4" w:space="0" w:color="auto"/>
            </w:tcBorders>
            <w:shd w:val="clear" w:color="auto" w:fill="auto"/>
            <w:noWrap/>
            <w:vAlign w:val="center"/>
          </w:tcPr>
          <w:p w14:paraId="6BFAC2AB" w14:textId="6B09A2A5" w:rsidR="004103D4" w:rsidRPr="00557966" w:rsidRDefault="004103D4" w:rsidP="004103D4">
            <w:pPr>
              <w:spacing w:after="0" w:line="240" w:lineRule="auto"/>
              <w:jc w:val="right"/>
              <w:rPr>
                <w:color w:val="auto"/>
                <w:sz w:val="20"/>
                <w:szCs w:val="20"/>
                <w:lang w:eastAsia="zh-CN"/>
              </w:rPr>
            </w:pPr>
            <w:r>
              <w:rPr>
                <w:sz w:val="20"/>
                <w:szCs w:val="20"/>
                <w:lang w:eastAsia="zh-CN"/>
              </w:rPr>
              <w:t>N/A</w:t>
            </w:r>
          </w:p>
        </w:tc>
        <w:tc>
          <w:tcPr>
            <w:tcW w:w="995" w:type="dxa"/>
            <w:tcBorders>
              <w:top w:val="single" w:sz="4" w:space="0" w:color="auto"/>
              <w:left w:val="nil"/>
              <w:bottom w:val="single" w:sz="4" w:space="0" w:color="auto"/>
              <w:right w:val="single" w:sz="4" w:space="0" w:color="auto"/>
            </w:tcBorders>
            <w:shd w:val="clear" w:color="auto" w:fill="auto"/>
            <w:noWrap/>
            <w:vAlign w:val="center"/>
          </w:tcPr>
          <w:p w14:paraId="0E0B014D" w14:textId="2327CD2E" w:rsidR="004103D4" w:rsidRPr="00557966" w:rsidRDefault="00561EC1" w:rsidP="004103D4">
            <w:pPr>
              <w:spacing w:after="0" w:line="240" w:lineRule="auto"/>
              <w:jc w:val="right"/>
              <w:rPr>
                <w:color w:val="auto"/>
                <w:sz w:val="20"/>
                <w:szCs w:val="20"/>
                <w:lang w:eastAsia="zh-CN"/>
              </w:rPr>
            </w:pPr>
            <w:r>
              <w:rPr>
                <w:sz w:val="20"/>
                <w:szCs w:val="20"/>
                <w:lang w:eastAsia="zh-CN"/>
              </w:rPr>
              <w:t>100%</w:t>
            </w:r>
          </w:p>
        </w:tc>
        <w:tc>
          <w:tcPr>
            <w:tcW w:w="995" w:type="dxa"/>
            <w:tcBorders>
              <w:top w:val="single" w:sz="4" w:space="0" w:color="auto"/>
              <w:left w:val="nil"/>
              <w:bottom w:val="single" w:sz="4" w:space="0" w:color="auto"/>
              <w:right w:val="single" w:sz="4" w:space="0" w:color="auto"/>
            </w:tcBorders>
            <w:shd w:val="clear" w:color="auto" w:fill="auto"/>
            <w:noWrap/>
            <w:vAlign w:val="center"/>
          </w:tcPr>
          <w:p w14:paraId="573D9F18" w14:textId="12B04DAE" w:rsidR="004103D4" w:rsidRPr="00557966" w:rsidRDefault="004103D4" w:rsidP="004103D4">
            <w:pPr>
              <w:spacing w:after="0" w:line="240" w:lineRule="auto"/>
              <w:jc w:val="right"/>
              <w:rPr>
                <w:color w:val="auto"/>
                <w:sz w:val="20"/>
                <w:szCs w:val="20"/>
                <w:lang w:eastAsia="zh-CN"/>
              </w:rPr>
            </w:pPr>
            <w:r w:rsidRPr="00CF7B20">
              <w:rPr>
                <w:sz w:val="20"/>
                <w:szCs w:val="20"/>
                <w:lang w:eastAsia="zh-CN"/>
              </w:rPr>
              <w:t>78%</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720D376E" w14:textId="10A0C47C" w:rsidR="004103D4" w:rsidRPr="00557966" w:rsidRDefault="004103D4" w:rsidP="004103D4">
            <w:pPr>
              <w:spacing w:after="0" w:line="240" w:lineRule="auto"/>
              <w:jc w:val="right"/>
              <w:rPr>
                <w:color w:val="auto"/>
                <w:sz w:val="20"/>
                <w:szCs w:val="20"/>
                <w:lang w:eastAsia="zh-CN"/>
              </w:rPr>
            </w:pPr>
            <w:r w:rsidRPr="00CF7B20">
              <w:rPr>
                <w:sz w:val="20"/>
                <w:szCs w:val="20"/>
                <w:lang w:eastAsia="zh-CN"/>
              </w:rPr>
              <w:t>62%</w:t>
            </w:r>
          </w:p>
        </w:tc>
      </w:tr>
      <w:tr w:rsidR="004103D4" w:rsidRPr="005F1DEB" w14:paraId="2569202F" w14:textId="77777777" w:rsidTr="00B10C01">
        <w:trPr>
          <w:trHeight w:val="600"/>
          <w:jc w:val="center"/>
        </w:trPr>
        <w:tc>
          <w:tcPr>
            <w:tcW w:w="4132" w:type="dxa"/>
            <w:tcBorders>
              <w:top w:val="single" w:sz="4" w:space="0" w:color="auto"/>
              <w:left w:val="single" w:sz="4" w:space="0" w:color="auto"/>
              <w:bottom w:val="single" w:sz="4" w:space="0" w:color="auto"/>
              <w:right w:val="single" w:sz="4" w:space="0" w:color="auto"/>
            </w:tcBorders>
            <w:shd w:val="clear" w:color="auto" w:fill="auto"/>
            <w:vAlign w:val="center"/>
          </w:tcPr>
          <w:p w14:paraId="5DA021BA" w14:textId="69DC4B72" w:rsidR="004103D4" w:rsidRDefault="004103D4" w:rsidP="004103D4">
            <w:pPr>
              <w:spacing w:after="0" w:line="240" w:lineRule="auto"/>
              <w:jc w:val="left"/>
              <w:rPr>
                <w:color w:val="auto"/>
                <w:sz w:val="20"/>
                <w:szCs w:val="20"/>
                <w:lang w:eastAsia="zh-CN"/>
              </w:rPr>
            </w:pPr>
            <w:r>
              <w:rPr>
                <w:color w:val="auto"/>
                <w:sz w:val="20"/>
                <w:szCs w:val="20"/>
                <w:lang w:eastAsia="zh-CN"/>
              </w:rPr>
              <w:t xml:space="preserve">Total Scenario Space + Water Heating </w:t>
            </w:r>
            <w:r w:rsidRPr="00CF7B20">
              <w:rPr>
                <w:sz w:val="20"/>
                <w:szCs w:val="20"/>
                <w:lang w:eastAsia="zh-CN"/>
              </w:rPr>
              <w:t>Emissions (% RTS 2060)</w:t>
            </w:r>
          </w:p>
        </w:tc>
        <w:tc>
          <w:tcPr>
            <w:tcW w:w="942" w:type="dxa"/>
            <w:tcBorders>
              <w:top w:val="single" w:sz="4" w:space="0" w:color="auto"/>
              <w:left w:val="nil"/>
              <w:bottom w:val="single" w:sz="4" w:space="0" w:color="auto"/>
              <w:right w:val="single" w:sz="4" w:space="0" w:color="auto"/>
            </w:tcBorders>
            <w:shd w:val="clear" w:color="auto" w:fill="auto"/>
            <w:noWrap/>
            <w:vAlign w:val="center"/>
          </w:tcPr>
          <w:p w14:paraId="633AB968" w14:textId="098F834E" w:rsidR="004103D4" w:rsidRPr="00557966" w:rsidRDefault="004103D4" w:rsidP="004103D4">
            <w:pPr>
              <w:spacing w:after="0" w:line="240" w:lineRule="auto"/>
              <w:jc w:val="right"/>
              <w:rPr>
                <w:color w:val="auto"/>
                <w:sz w:val="20"/>
                <w:szCs w:val="20"/>
                <w:lang w:eastAsia="zh-CN"/>
              </w:rPr>
            </w:pPr>
            <w:r w:rsidRPr="00D0033A">
              <w:rPr>
                <w:sz w:val="20"/>
                <w:szCs w:val="20"/>
                <w:lang w:eastAsia="zh-CN"/>
              </w:rPr>
              <w:t>N/A</w:t>
            </w:r>
          </w:p>
        </w:tc>
        <w:tc>
          <w:tcPr>
            <w:tcW w:w="995" w:type="dxa"/>
            <w:tcBorders>
              <w:top w:val="single" w:sz="4" w:space="0" w:color="auto"/>
              <w:left w:val="nil"/>
              <w:bottom w:val="single" w:sz="4" w:space="0" w:color="auto"/>
              <w:right w:val="single" w:sz="4" w:space="0" w:color="auto"/>
            </w:tcBorders>
            <w:shd w:val="clear" w:color="auto" w:fill="auto"/>
            <w:noWrap/>
            <w:vAlign w:val="center"/>
          </w:tcPr>
          <w:p w14:paraId="5EE7A6A4" w14:textId="55D4F19E" w:rsidR="004103D4" w:rsidRPr="00557966" w:rsidRDefault="00561EC1" w:rsidP="004103D4">
            <w:pPr>
              <w:spacing w:after="0" w:line="240" w:lineRule="auto"/>
              <w:jc w:val="right"/>
              <w:rPr>
                <w:color w:val="auto"/>
                <w:sz w:val="20"/>
                <w:szCs w:val="20"/>
                <w:lang w:eastAsia="zh-CN"/>
              </w:rPr>
            </w:pPr>
            <w:r>
              <w:rPr>
                <w:sz w:val="20"/>
                <w:szCs w:val="20"/>
                <w:lang w:eastAsia="zh-CN"/>
              </w:rPr>
              <w:t>100%</w:t>
            </w:r>
          </w:p>
        </w:tc>
        <w:tc>
          <w:tcPr>
            <w:tcW w:w="995" w:type="dxa"/>
            <w:tcBorders>
              <w:top w:val="single" w:sz="4" w:space="0" w:color="auto"/>
              <w:left w:val="nil"/>
              <w:bottom w:val="single" w:sz="4" w:space="0" w:color="auto"/>
              <w:right w:val="single" w:sz="4" w:space="0" w:color="auto"/>
            </w:tcBorders>
            <w:shd w:val="clear" w:color="auto" w:fill="auto"/>
            <w:noWrap/>
            <w:vAlign w:val="center"/>
          </w:tcPr>
          <w:p w14:paraId="77F0D5F0" w14:textId="441BEF5D" w:rsidR="004103D4" w:rsidRPr="00557966" w:rsidRDefault="004103D4" w:rsidP="004103D4">
            <w:pPr>
              <w:spacing w:after="0" w:line="240" w:lineRule="auto"/>
              <w:jc w:val="right"/>
              <w:rPr>
                <w:color w:val="auto"/>
                <w:sz w:val="20"/>
                <w:szCs w:val="20"/>
                <w:lang w:eastAsia="zh-CN"/>
              </w:rPr>
            </w:pPr>
            <w:r w:rsidRPr="00CF7B20">
              <w:rPr>
                <w:sz w:val="20"/>
                <w:szCs w:val="20"/>
                <w:lang w:eastAsia="zh-CN"/>
              </w:rPr>
              <w:t>53%</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6D4C5BC2" w14:textId="7EBAA04B" w:rsidR="004103D4" w:rsidRPr="00557966" w:rsidRDefault="004103D4" w:rsidP="004103D4">
            <w:pPr>
              <w:spacing w:after="0" w:line="240" w:lineRule="auto"/>
              <w:jc w:val="right"/>
              <w:rPr>
                <w:color w:val="auto"/>
                <w:sz w:val="20"/>
                <w:szCs w:val="20"/>
                <w:lang w:eastAsia="zh-CN"/>
              </w:rPr>
            </w:pPr>
            <w:r w:rsidRPr="00CF7B20">
              <w:rPr>
                <w:sz w:val="20"/>
                <w:szCs w:val="20"/>
                <w:lang w:eastAsia="zh-CN"/>
              </w:rPr>
              <w:t>18%</w:t>
            </w:r>
          </w:p>
        </w:tc>
      </w:tr>
      <w:tr w:rsidR="004103D4" w:rsidRPr="005F1DEB" w14:paraId="66935DAD" w14:textId="77777777" w:rsidTr="00B10C01">
        <w:trPr>
          <w:trHeight w:val="600"/>
          <w:jc w:val="center"/>
        </w:trPr>
        <w:tc>
          <w:tcPr>
            <w:tcW w:w="4132" w:type="dxa"/>
            <w:tcBorders>
              <w:top w:val="single" w:sz="4" w:space="0" w:color="auto"/>
              <w:left w:val="single" w:sz="4" w:space="0" w:color="auto"/>
              <w:bottom w:val="single" w:sz="4" w:space="0" w:color="auto"/>
              <w:right w:val="single" w:sz="4" w:space="0" w:color="auto"/>
            </w:tcBorders>
            <w:shd w:val="clear" w:color="auto" w:fill="auto"/>
            <w:vAlign w:val="center"/>
          </w:tcPr>
          <w:p w14:paraId="3CF4B393" w14:textId="7D672BC7" w:rsidR="004103D4" w:rsidRPr="005F1DEB" w:rsidRDefault="004103D4" w:rsidP="004103D4">
            <w:pPr>
              <w:spacing w:after="0" w:line="240" w:lineRule="auto"/>
              <w:jc w:val="left"/>
              <w:rPr>
                <w:sz w:val="20"/>
                <w:szCs w:val="20"/>
                <w:lang w:eastAsia="zh-CN"/>
              </w:rPr>
            </w:pPr>
            <w:r w:rsidRPr="00557966">
              <w:rPr>
                <w:color w:val="auto"/>
                <w:sz w:val="20"/>
                <w:szCs w:val="20"/>
                <w:lang w:eastAsia="zh-CN"/>
              </w:rPr>
              <w:t xml:space="preserve">District Heating </w:t>
            </w:r>
            <w:r>
              <w:rPr>
                <w:color w:val="auto"/>
                <w:sz w:val="20"/>
                <w:szCs w:val="20"/>
                <w:lang w:eastAsia="zh-CN"/>
              </w:rPr>
              <w:t>Adoption</w:t>
            </w:r>
            <w:r w:rsidRPr="00557966">
              <w:rPr>
                <w:color w:val="auto"/>
                <w:sz w:val="20"/>
                <w:szCs w:val="20"/>
                <w:lang w:eastAsia="zh-CN"/>
              </w:rPr>
              <w:t xml:space="preserve"> </w:t>
            </w:r>
            <w:r w:rsidR="00561EC1">
              <w:rPr>
                <w:color w:val="auto"/>
                <w:sz w:val="20"/>
                <w:szCs w:val="20"/>
                <w:lang w:eastAsia="zh-CN"/>
              </w:rPr>
              <w:t xml:space="preserve">of Installed Equipment </w:t>
            </w:r>
            <w:r w:rsidRPr="00557966">
              <w:rPr>
                <w:color w:val="auto"/>
                <w:sz w:val="20"/>
                <w:szCs w:val="20"/>
                <w:lang w:eastAsia="zh-CN"/>
              </w:rPr>
              <w:t>(%)</w:t>
            </w:r>
          </w:p>
        </w:tc>
        <w:tc>
          <w:tcPr>
            <w:tcW w:w="942" w:type="dxa"/>
            <w:tcBorders>
              <w:top w:val="single" w:sz="4" w:space="0" w:color="auto"/>
              <w:left w:val="nil"/>
              <w:bottom w:val="single" w:sz="4" w:space="0" w:color="auto"/>
              <w:right w:val="single" w:sz="4" w:space="0" w:color="auto"/>
            </w:tcBorders>
            <w:shd w:val="clear" w:color="auto" w:fill="auto"/>
            <w:noWrap/>
            <w:vAlign w:val="center"/>
          </w:tcPr>
          <w:p w14:paraId="1299EE9D" w14:textId="38330942" w:rsidR="004103D4" w:rsidRPr="005F1DEB" w:rsidRDefault="004103D4" w:rsidP="004103D4">
            <w:pPr>
              <w:spacing w:after="0" w:line="240" w:lineRule="auto"/>
              <w:jc w:val="right"/>
              <w:rPr>
                <w:sz w:val="20"/>
                <w:szCs w:val="20"/>
                <w:lang w:eastAsia="zh-CN"/>
              </w:rPr>
            </w:pPr>
            <w:r w:rsidRPr="00557966">
              <w:rPr>
                <w:color w:val="auto"/>
                <w:sz w:val="20"/>
                <w:szCs w:val="20"/>
                <w:lang w:eastAsia="zh-CN"/>
              </w:rPr>
              <w:t>11%</w:t>
            </w:r>
          </w:p>
        </w:tc>
        <w:tc>
          <w:tcPr>
            <w:tcW w:w="995" w:type="dxa"/>
            <w:tcBorders>
              <w:top w:val="single" w:sz="4" w:space="0" w:color="auto"/>
              <w:left w:val="nil"/>
              <w:bottom w:val="single" w:sz="4" w:space="0" w:color="auto"/>
              <w:right w:val="single" w:sz="4" w:space="0" w:color="auto"/>
            </w:tcBorders>
            <w:shd w:val="clear" w:color="auto" w:fill="auto"/>
            <w:noWrap/>
            <w:vAlign w:val="center"/>
          </w:tcPr>
          <w:p w14:paraId="3663B934" w14:textId="18F6E85E" w:rsidR="004103D4" w:rsidRPr="005F1DEB" w:rsidRDefault="004103D4" w:rsidP="004103D4">
            <w:pPr>
              <w:spacing w:after="0" w:line="240" w:lineRule="auto"/>
              <w:jc w:val="right"/>
              <w:rPr>
                <w:sz w:val="20"/>
                <w:szCs w:val="20"/>
                <w:lang w:eastAsia="zh-CN"/>
              </w:rPr>
            </w:pPr>
            <w:r w:rsidRPr="00557966">
              <w:rPr>
                <w:color w:val="auto"/>
                <w:sz w:val="20"/>
                <w:szCs w:val="20"/>
                <w:lang w:eastAsia="zh-CN"/>
              </w:rPr>
              <w:t>8%</w:t>
            </w:r>
          </w:p>
        </w:tc>
        <w:tc>
          <w:tcPr>
            <w:tcW w:w="995" w:type="dxa"/>
            <w:tcBorders>
              <w:top w:val="single" w:sz="4" w:space="0" w:color="auto"/>
              <w:left w:val="nil"/>
              <w:bottom w:val="single" w:sz="4" w:space="0" w:color="auto"/>
              <w:right w:val="single" w:sz="4" w:space="0" w:color="auto"/>
            </w:tcBorders>
            <w:shd w:val="clear" w:color="auto" w:fill="auto"/>
            <w:noWrap/>
            <w:vAlign w:val="center"/>
          </w:tcPr>
          <w:p w14:paraId="2AC4D443" w14:textId="533D2B40" w:rsidR="004103D4" w:rsidRPr="005F1DEB" w:rsidRDefault="004103D4" w:rsidP="004103D4">
            <w:pPr>
              <w:spacing w:after="0" w:line="240" w:lineRule="auto"/>
              <w:jc w:val="right"/>
              <w:rPr>
                <w:sz w:val="20"/>
                <w:szCs w:val="20"/>
                <w:lang w:eastAsia="zh-CN"/>
              </w:rPr>
            </w:pPr>
            <w:r w:rsidRPr="00557966">
              <w:rPr>
                <w:color w:val="auto"/>
                <w:sz w:val="20"/>
                <w:szCs w:val="20"/>
                <w:lang w:eastAsia="zh-CN"/>
              </w:rPr>
              <w:t>16%</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5C0FD60B" w14:textId="6CB10C91" w:rsidR="004103D4" w:rsidRPr="005F1DEB" w:rsidRDefault="004103D4" w:rsidP="004103D4">
            <w:pPr>
              <w:spacing w:after="0" w:line="240" w:lineRule="auto"/>
              <w:jc w:val="right"/>
              <w:rPr>
                <w:sz w:val="20"/>
                <w:szCs w:val="20"/>
                <w:lang w:eastAsia="zh-CN"/>
              </w:rPr>
            </w:pPr>
            <w:r w:rsidRPr="00557966">
              <w:rPr>
                <w:color w:val="auto"/>
                <w:sz w:val="20"/>
                <w:szCs w:val="20"/>
                <w:lang w:eastAsia="zh-CN"/>
              </w:rPr>
              <w:t>17%</w:t>
            </w:r>
          </w:p>
        </w:tc>
      </w:tr>
    </w:tbl>
    <w:p w14:paraId="18D94FA9" w14:textId="767EA8CF" w:rsidR="00F93DF4" w:rsidRDefault="00F93DF4" w:rsidP="00F93DF4"/>
    <w:p w14:paraId="63D1BA2B" w14:textId="77777777" w:rsidR="00F93DF4" w:rsidRDefault="00F93DF4" w:rsidP="00F93DF4">
      <w:pPr>
        <w:pStyle w:val="Caption"/>
        <w:keepNext/>
        <w:jc w:val="center"/>
      </w:pPr>
      <w:bookmarkStart w:id="262" w:name="_Ref4607780"/>
      <w:bookmarkStart w:id="263" w:name="_Toc5035134"/>
      <w:r>
        <w:t xml:space="preserve">Table </w:t>
      </w:r>
      <w:r w:rsidR="00FB264A">
        <w:rPr>
          <w:noProof/>
        </w:rPr>
        <w:fldChar w:fldCharType="begin"/>
      </w:r>
      <w:r w:rsidR="00FB264A">
        <w:rPr>
          <w:noProof/>
        </w:rPr>
        <w:instrText xml:space="preserve"> STYLEREF 1 \s </w:instrText>
      </w:r>
      <w:r w:rsidR="00FB264A">
        <w:rPr>
          <w:noProof/>
        </w:rPr>
        <w:fldChar w:fldCharType="separate"/>
      </w:r>
      <w:r>
        <w:rPr>
          <w:noProof/>
        </w:rPr>
        <w:t>1</w:t>
      </w:r>
      <w:r w:rsidR="00FB264A">
        <w:rPr>
          <w:noProof/>
        </w:rPr>
        <w:fldChar w:fldCharType="end"/>
      </w:r>
      <w:r>
        <w:t>.</w:t>
      </w:r>
      <w:r w:rsidR="00FB264A">
        <w:rPr>
          <w:noProof/>
        </w:rPr>
        <w:fldChar w:fldCharType="begin"/>
      </w:r>
      <w:r w:rsidR="00FB264A">
        <w:rPr>
          <w:noProof/>
        </w:rPr>
        <w:instrText xml:space="preserve"> SEQ Table \* ARABIC \s 1 </w:instrText>
      </w:r>
      <w:r w:rsidR="00FB264A">
        <w:rPr>
          <w:noProof/>
        </w:rPr>
        <w:fldChar w:fldCharType="separate"/>
      </w:r>
      <w:r>
        <w:rPr>
          <w:noProof/>
        </w:rPr>
        <w:t>5</w:t>
      </w:r>
      <w:r w:rsidR="00FB264A">
        <w:rPr>
          <w:noProof/>
        </w:rPr>
        <w:fldChar w:fldCharType="end"/>
      </w:r>
      <w:bookmarkEnd w:id="262"/>
      <w:r>
        <w:t xml:space="preserve"> </w:t>
      </w:r>
      <w:r w:rsidRPr="00960D2E">
        <w:t>Space Heating - DH adoption and impact in 2014 and 2060 in IEA ETP scenarios</w:t>
      </w:r>
      <w:bookmarkEnd w:id="263"/>
    </w:p>
    <w:tbl>
      <w:tblPr>
        <w:tblW w:w="8267" w:type="dxa"/>
        <w:jc w:val="center"/>
        <w:tblLayout w:type="fixed"/>
        <w:tblLook w:val="04A0" w:firstRow="1" w:lastRow="0" w:firstColumn="1" w:lastColumn="0" w:noHBand="0" w:noVBand="1"/>
      </w:tblPr>
      <w:tblGrid>
        <w:gridCol w:w="4339"/>
        <w:gridCol w:w="942"/>
        <w:gridCol w:w="995"/>
        <w:gridCol w:w="995"/>
        <w:gridCol w:w="996"/>
      </w:tblGrid>
      <w:tr w:rsidR="00F93DF4" w:rsidRPr="005F1DEB" w14:paraId="06CDAFD9" w14:textId="77777777" w:rsidTr="00B10C01">
        <w:trPr>
          <w:trHeight w:val="300"/>
          <w:jc w:val="center"/>
        </w:trPr>
        <w:tc>
          <w:tcPr>
            <w:tcW w:w="4339" w:type="dxa"/>
            <w:tcBorders>
              <w:top w:val="nil"/>
              <w:left w:val="single" w:sz="4" w:space="0" w:color="auto"/>
              <w:bottom w:val="single" w:sz="4" w:space="0" w:color="auto"/>
              <w:right w:val="single" w:sz="4" w:space="0" w:color="auto"/>
            </w:tcBorders>
            <w:shd w:val="clear" w:color="auto" w:fill="4F81BD" w:themeFill="accent1"/>
            <w:vAlign w:val="center"/>
            <w:hideMark/>
          </w:tcPr>
          <w:p w14:paraId="7FDFF12A" w14:textId="77777777" w:rsidR="00F93DF4" w:rsidRPr="00557966" w:rsidRDefault="00F93DF4" w:rsidP="00B10C01">
            <w:pPr>
              <w:spacing w:line="240" w:lineRule="auto"/>
              <w:jc w:val="center"/>
              <w:rPr>
                <w:rFonts w:cstheme="minorHAnsi"/>
                <w:b/>
                <w:color w:val="FFFFFF" w:themeColor="background1"/>
                <w:sz w:val="20"/>
                <w:szCs w:val="20"/>
                <w:lang w:eastAsia="zh-CN"/>
              </w:rPr>
            </w:pPr>
            <w:r w:rsidRPr="00557966">
              <w:rPr>
                <w:rFonts w:cstheme="minorHAnsi"/>
                <w:b/>
                <w:color w:val="FFFFFF" w:themeColor="background1"/>
                <w:sz w:val="20"/>
                <w:szCs w:val="20"/>
                <w:lang w:eastAsia="zh-CN"/>
              </w:rPr>
              <w:t>Building Space Heating</w:t>
            </w:r>
          </w:p>
        </w:tc>
        <w:tc>
          <w:tcPr>
            <w:tcW w:w="942" w:type="dxa"/>
            <w:tcBorders>
              <w:top w:val="nil"/>
              <w:left w:val="nil"/>
              <w:bottom w:val="single" w:sz="4" w:space="0" w:color="auto"/>
              <w:right w:val="single" w:sz="4" w:space="0" w:color="auto"/>
            </w:tcBorders>
            <w:shd w:val="clear" w:color="auto" w:fill="4F81BD" w:themeFill="accent1"/>
            <w:noWrap/>
            <w:vAlign w:val="center"/>
            <w:hideMark/>
          </w:tcPr>
          <w:p w14:paraId="4D33C787" w14:textId="77777777" w:rsidR="00F93DF4" w:rsidRPr="00557966" w:rsidRDefault="00F93DF4" w:rsidP="00B10C01">
            <w:pPr>
              <w:spacing w:line="240" w:lineRule="auto"/>
              <w:jc w:val="center"/>
              <w:rPr>
                <w:rFonts w:cstheme="minorHAnsi"/>
                <w:b/>
                <w:color w:val="FFFFFF" w:themeColor="background1"/>
                <w:sz w:val="20"/>
                <w:szCs w:val="20"/>
                <w:lang w:eastAsia="zh-CN"/>
              </w:rPr>
            </w:pPr>
            <w:r w:rsidRPr="00557966">
              <w:rPr>
                <w:rFonts w:cstheme="minorHAnsi"/>
                <w:b/>
                <w:color w:val="FFFFFF" w:themeColor="background1"/>
                <w:sz w:val="20"/>
                <w:szCs w:val="20"/>
                <w:lang w:eastAsia="zh-CN"/>
              </w:rPr>
              <w:t>RTS 2014</w:t>
            </w:r>
          </w:p>
        </w:tc>
        <w:tc>
          <w:tcPr>
            <w:tcW w:w="995" w:type="dxa"/>
            <w:tcBorders>
              <w:top w:val="nil"/>
              <w:left w:val="nil"/>
              <w:bottom w:val="single" w:sz="4" w:space="0" w:color="auto"/>
              <w:right w:val="single" w:sz="4" w:space="0" w:color="auto"/>
            </w:tcBorders>
            <w:shd w:val="clear" w:color="auto" w:fill="4F81BD" w:themeFill="accent1"/>
            <w:noWrap/>
            <w:vAlign w:val="center"/>
            <w:hideMark/>
          </w:tcPr>
          <w:p w14:paraId="567A55D7" w14:textId="77777777" w:rsidR="00F93DF4" w:rsidRPr="00557966" w:rsidRDefault="00F93DF4" w:rsidP="00B10C01">
            <w:pPr>
              <w:spacing w:line="240" w:lineRule="auto"/>
              <w:jc w:val="center"/>
              <w:rPr>
                <w:rFonts w:cstheme="minorHAnsi"/>
                <w:b/>
                <w:color w:val="FFFFFF" w:themeColor="background1"/>
                <w:sz w:val="20"/>
                <w:szCs w:val="20"/>
                <w:lang w:eastAsia="zh-CN"/>
              </w:rPr>
            </w:pPr>
            <w:r w:rsidRPr="00557966">
              <w:rPr>
                <w:rFonts w:cstheme="minorHAnsi"/>
                <w:b/>
                <w:color w:val="FFFFFF" w:themeColor="background1"/>
                <w:sz w:val="20"/>
                <w:szCs w:val="20"/>
                <w:lang w:eastAsia="zh-CN"/>
              </w:rPr>
              <w:t>RTS 2060</w:t>
            </w:r>
          </w:p>
        </w:tc>
        <w:tc>
          <w:tcPr>
            <w:tcW w:w="995" w:type="dxa"/>
            <w:tcBorders>
              <w:top w:val="nil"/>
              <w:left w:val="nil"/>
              <w:bottom w:val="single" w:sz="4" w:space="0" w:color="auto"/>
              <w:right w:val="single" w:sz="4" w:space="0" w:color="auto"/>
            </w:tcBorders>
            <w:shd w:val="clear" w:color="auto" w:fill="4F81BD" w:themeFill="accent1"/>
            <w:noWrap/>
            <w:vAlign w:val="center"/>
            <w:hideMark/>
          </w:tcPr>
          <w:p w14:paraId="2E3C041B" w14:textId="77777777" w:rsidR="00F93DF4" w:rsidRPr="00557966" w:rsidRDefault="00F93DF4" w:rsidP="00B10C01">
            <w:pPr>
              <w:spacing w:line="240" w:lineRule="auto"/>
              <w:jc w:val="center"/>
              <w:rPr>
                <w:rFonts w:cstheme="minorHAnsi"/>
                <w:b/>
                <w:color w:val="FFFFFF" w:themeColor="background1"/>
                <w:sz w:val="20"/>
                <w:szCs w:val="20"/>
                <w:lang w:eastAsia="zh-CN"/>
              </w:rPr>
            </w:pPr>
            <w:r w:rsidRPr="00557966">
              <w:rPr>
                <w:rFonts w:cstheme="minorHAnsi"/>
                <w:b/>
                <w:color w:val="FFFFFF" w:themeColor="background1"/>
                <w:sz w:val="20"/>
                <w:szCs w:val="20"/>
                <w:lang w:eastAsia="zh-CN"/>
              </w:rPr>
              <w:t>2DS 2060</w:t>
            </w:r>
          </w:p>
        </w:tc>
        <w:tc>
          <w:tcPr>
            <w:tcW w:w="996" w:type="dxa"/>
            <w:tcBorders>
              <w:top w:val="nil"/>
              <w:left w:val="nil"/>
              <w:bottom w:val="single" w:sz="4" w:space="0" w:color="auto"/>
              <w:right w:val="single" w:sz="4" w:space="0" w:color="auto"/>
            </w:tcBorders>
            <w:shd w:val="clear" w:color="auto" w:fill="4F81BD" w:themeFill="accent1"/>
            <w:noWrap/>
            <w:vAlign w:val="center"/>
            <w:hideMark/>
          </w:tcPr>
          <w:p w14:paraId="4F7641F8" w14:textId="77777777" w:rsidR="00F93DF4" w:rsidRPr="00557966" w:rsidRDefault="00F93DF4" w:rsidP="00B10C01">
            <w:pPr>
              <w:spacing w:line="240" w:lineRule="auto"/>
              <w:jc w:val="center"/>
              <w:rPr>
                <w:rFonts w:cstheme="minorHAnsi"/>
                <w:b/>
                <w:color w:val="FFFFFF" w:themeColor="background1"/>
                <w:sz w:val="20"/>
                <w:szCs w:val="20"/>
                <w:lang w:eastAsia="zh-CN"/>
              </w:rPr>
            </w:pPr>
            <w:r w:rsidRPr="00557966">
              <w:rPr>
                <w:rFonts w:cstheme="minorHAnsi"/>
                <w:b/>
                <w:color w:val="FFFFFF" w:themeColor="background1"/>
                <w:sz w:val="20"/>
                <w:szCs w:val="20"/>
                <w:lang w:eastAsia="zh-CN"/>
              </w:rPr>
              <w:t>B2DS 2060</w:t>
            </w:r>
          </w:p>
        </w:tc>
      </w:tr>
      <w:tr w:rsidR="00F93DF4" w:rsidRPr="005F1DEB" w14:paraId="435F0BFB" w14:textId="77777777" w:rsidTr="00B10C01">
        <w:trPr>
          <w:trHeight w:val="521"/>
          <w:jc w:val="center"/>
        </w:trPr>
        <w:tc>
          <w:tcPr>
            <w:tcW w:w="4339" w:type="dxa"/>
            <w:tcBorders>
              <w:top w:val="single" w:sz="4" w:space="0" w:color="auto"/>
              <w:left w:val="single" w:sz="4" w:space="0" w:color="auto"/>
              <w:bottom w:val="single" w:sz="4" w:space="0" w:color="auto"/>
              <w:right w:val="single" w:sz="4" w:space="0" w:color="auto"/>
            </w:tcBorders>
            <w:shd w:val="clear" w:color="auto" w:fill="auto"/>
            <w:vAlign w:val="center"/>
          </w:tcPr>
          <w:p w14:paraId="7873DDE9" w14:textId="7F5957A8" w:rsidR="00F93DF4" w:rsidRPr="00F846F0" w:rsidRDefault="004103D4" w:rsidP="00561EC1">
            <w:pPr>
              <w:spacing w:after="0" w:line="240" w:lineRule="auto"/>
              <w:jc w:val="left"/>
              <w:rPr>
                <w:sz w:val="20"/>
                <w:szCs w:val="20"/>
                <w:lang w:eastAsia="zh-CN"/>
              </w:rPr>
            </w:pPr>
            <w:r>
              <w:rPr>
                <w:sz w:val="20"/>
                <w:szCs w:val="20"/>
                <w:lang w:eastAsia="zh-CN"/>
              </w:rPr>
              <w:t xml:space="preserve">Total Scenario </w:t>
            </w:r>
            <w:r w:rsidR="00F93DF4" w:rsidRPr="00447722">
              <w:rPr>
                <w:sz w:val="20"/>
                <w:szCs w:val="20"/>
                <w:lang w:eastAsia="zh-CN"/>
              </w:rPr>
              <w:t>Final Energy Consumption (% RTS 2060)</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151BDF" w14:textId="77777777" w:rsidR="00F93DF4" w:rsidRPr="00F846F0" w:rsidRDefault="00F93DF4" w:rsidP="00561EC1">
            <w:pPr>
              <w:spacing w:after="0" w:line="240" w:lineRule="auto"/>
              <w:jc w:val="center"/>
              <w:rPr>
                <w:sz w:val="20"/>
                <w:szCs w:val="20"/>
                <w:lang w:eastAsia="zh-CN"/>
              </w:rPr>
            </w:pPr>
            <w:r>
              <w:rPr>
                <w:sz w:val="20"/>
                <w:szCs w:val="20"/>
                <w:lang w:eastAsia="zh-CN"/>
              </w:rPr>
              <w:t>N/A</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B06F7" w14:textId="2F9A2D9B" w:rsidR="00F93DF4" w:rsidRPr="00F846F0" w:rsidRDefault="00561EC1" w:rsidP="00561EC1">
            <w:pPr>
              <w:spacing w:after="0" w:line="240" w:lineRule="auto"/>
              <w:jc w:val="center"/>
              <w:rPr>
                <w:sz w:val="20"/>
                <w:szCs w:val="20"/>
                <w:lang w:eastAsia="zh-CN"/>
              </w:rPr>
            </w:pPr>
            <w:r>
              <w:rPr>
                <w:sz w:val="20"/>
                <w:szCs w:val="20"/>
                <w:lang w:eastAsia="zh-CN"/>
              </w:rPr>
              <w:t>100%</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A6FA1D" w14:textId="77777777" w:rsidR="00F93DF4" w:rsidRPr="00F846F0" w:rsidRDefault="00F93DF4" w:rsidP="00561EC1">
            <w:pPr>
              <w:spacing w:after="0" w:line="240" w:lineRule="auto"/>
              <w:jc w:val="center"/>
              <w:rPr>
                <w:sz w:val="20"/>
                <w:szCs w:val="20"/>
                <w:lang w:eastAsia="zh-CN"/>
              </w:rPr>
            </w:pPr>
            <w:r w:rsidRPr="00447722">
              <w:rPr>
                <w:sz w:val="20"/>
                <w:szCs w:val="20"/>
                <w:lang w:eastAsia="zh-CN"/>
              </w:rPr>
              <w:t>69%</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D5EFD7" w14:textId="77777777" w:rsidR="00F93DF4" w:rsidRPr="00F846F0" w:rsidRDefault="00F93DF4" w:rsidP="00561EC1">
            <w:pPr>
              <w:spacing w:after="0" w:line="240" w:lineRule="auto"/>
              <w:jc w:val="center"/>
              <w:rPr>
                <w:sz w:val="20"/>
                <w:szCs w:val="20"/>
                <w:lang w:eastAsia="zh-CN"/>
              </w:rPr>
            </w:pPr>
            <w:r w:rsidRPr="00447722">
              <w:rPr>
                <w:sz w:val="20"/>
                <w:szCs w:val="20"/>
                <w:lang w:eastAsia="zh-CN"/>
              </w:rPr>
              <w:t>55%</w:t>
            </w:r>
          </w:p>
        </w:tc>
      </w:tr>
      <w:tr w:rsidR="00F93DF4" w:rsidRPr="005F1DEB" w14:paraId="5E3390BF" w14:textId="77777777" w:rsidTr="00B10C01">
        <w:trPr>
          <w:trHeight w:val="521"/>
          <w:jc w:val="center"/>
        </w:trPr>
        <w:tc>
          <w:tcPr>
            <w:tcW w:w="4339" w:type="dxa"/>
            <w:tcBorders>
              <w:top w:val="single" w:sz="4" w:space="0" w:color="auto"/>
              <w:left w:val="single" w:sz="4" w:space="0" w:color="auto"/>
              <w:bottom w:val="single" w:sz="4" w:space="0" w:color="auto"/>
              <w:right w:val="single" w:sz="4" w:space="0" w:color="auto"/>
            </w:tcBorders>
            <w:shd w:val="clear" w:color="auto" w:fill="auto"/>
            <w:vAlign w:val="center"/>
          </w:tcPr>
          <w:p w14:paraId="27469032" w14:textId="275CB1D9" w:rsidR="00F93DF4" w:rsidRPr="00F846F0" w:rsidRDefault="00F93DF4" w:rsidP="00561EC1">
            <w:pPr>
              <w:spacing w:after="0" w:line="240" w:lineRule="auto"/>
              <w:jc w:val="left"/>
              <w:rPr>
                <w:sz w:val="20"/>
                <w:szCs w:val="20"/>
                <w:lang w:eastAsia="zh-CN"/>
              </w:rPr>
            </w:pPr>
            <w:r w:rsidRPr="00447722">
              <w:rPr>
                <w:sz w:val="20"/>
                <w:szCs w:val="20"/>
                <w:lang w:eastAsia="zh-CN"/>
              </w:rPr>
              <w:t xml:space="preserve">District Heating </w:t>
            </w:r>
            <w:r w:rsidR="004103D4">
              <w:rPr>
                <w:sz w:val="20"/>
                <w:szCs w:val="20"/>
                <w:lang w:eastAsia="zh-CN"/>
              </w:rPr>
              <w:t xml:space="preserve">Adoption of </w:t>
            </w:r>
            <w:r w:rsidRPr="00447722">
              <w:rPr>
                <w:sz w:val="20"/>
                <w:szCs w:val="20"/>
                <w:lang w:eastAsia="zh-CN"/>
              </w:rPr>
              <w:t>Final Energy (% RTS 2060)</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69D4A" w14:textId="77777777" w:rsidR="00F93DF4" w:rsidRPr="00F846F0" w:rsidRDefault="00F93DF4" w:rsidP="00561EC1">
            <w:pPr>
              <w:spacing w:after="0" w:line="240" w:lineRule="auto"/>
              <w:jc w:val="center"/>
              <w:rPr>
                <w:sz w:val="20"/>
                <w:szCs w:val="20"/>
                <w:lang w:eastAsia="zh-CN"/>
              </w:rPr>
            </w:pPr>
            <w:r w:rsidRPr="00A87B7C">
              <w:rPr>
                <w:sz w:val="20"/>
                <w:szCs w:val="20"/>
                <w:lang w:eastAsia="zh-CN"/>
              </w:rPr>
              <w:t>N/A</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9CF287" w14:textId="58395A7E" w:rsidR="00F93DF4" w:rsidRPr="00F846F0" w:rsidRDefault="00561EC1" w:rsidP="00561EC1">
            <w:pPr>
              <w:spacing w:after="0" w:line="240" w:lineRule="auto"/>
              <w:jc w:val="center"/>
              <w:rPr>
                <w:sz w:val="20"/>
                <w:szCs w:val="20"/>
                <w:lang w:eastAsia="zh-CN"/>
              </w:rPr>
            </w:pPr>
            <w:r>
              <w:rPr>
                <w:sz w:val="20"/>
                <w:szCs w:val="20"/>
                <w:lang w:eastAsia="zh-CN"/>
              </w:rPr>
              <w:t>100%</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110C4B" w14:textId="77777777" w:rsidR="00F93DF4" w:rsidRPr="00F846F0" w:rsidRDefault="00F93DF4" w:rsidP="00561EC1">
            <w:pPr>
              <w:spacing w:after="0" w:line="240" w:lineRule="auto"/>
              <w:jc w:val="center"/>
              <w:rPr>
                <w:sz w:val="20"/>
                <w:szCs w:val="20"/>
                <w:lang w:eastAsia="zh-CN"/>
              </w:rPr>
            </w:pPr>
            <w:r w:rsidRPr="00447722">
              <w:rPr>
                <w:sz w:val="20"/>
                <w:szCs w:val="20"/>
                <w:lang w:eastAsia="zh-CN"/>
              </w:rPr>
              <w:t>80%</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17E9F" w14:textId="77777777" w:rsidR="00F93DF4" w:rsidRPr="00F846F0" w:rsidRDefault="00F93DF4" w:rsidP="00561EC1">
            <w:pPr>
              <w:spacing w:after="0" w:line="240" w:lineRule="auto"/>
              <w:jc w:val="center"/>
              <w:rPr>
                <w:sz w:val="20"/>
                <w:szCs w:val="20"/>
                <w:lang w:eastAsia="zh-CN"/>
              </w:rPr>
            </w:pPr>
            <w:r w:rsidRPr="00447722">
              <w:rPr>
                <w:sz w:val="20"/>
                <w:szCs w:val="20"/>
                <w:lang w:eastAsia="zh-CN"/>
              </w:rPr>
              <w:t>95%</w:t>
            </w:r>
          </w:p>
        </w:tc>
      </w:tr>
      <w:tr w:rsidR="00F93DF4" w:rsidRPr="005F1DEB" w14:paraId="00E90EDA" w14:textId="77777777" w:rsidTr="00B10C01">
        <w:trPr>
          <w:trHeight w:val="600"/>
          <w:jc w:val="center"/>
        </w:trPr>
        <w:tc>
          <w:tcPr>
            <w:tcW w:w="43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44DA4E" w14:textId="71B88CAE" w:rsidR="00F93DF4" w:rsidRPr="00557966" w:rsidRDefault="00F93DF4" w:rsidP="00561EC1">
            <w:pPr>
              <w:spacing w:after="0" w:line="240" w:lineRule="auto"/>
              <w:jc w:val="left"/>
              <w:rPr>
                <w:color w:val="auto"/>
                <w:sz w:val="20"/>
                <w:szCs w:val="20"/>
                <w:lang w:eastAsia="zh-CN"/>
              </w:rPr>
            </w:pPr>
            <w:r w:rsidRPr="00557966">
              <w:rPr>
                <w:color w:val="auto"/>
                <w:sz w:val="20"/>
                <w:szCs w:val="20"/>
                <w:lang w:eastAsia="zh-CN"/>
              </w:rPr>
              <w:t xml:space="preserve">District Heating Share of Final Energy </w:t>
            </w:r>
            <w:r>
              <w:rPr>
                <w:sz w:val="20"/>
                <w:szCs w:val="20"/>
                <w:lang w:eastAsia="zh-CN"/>
              </w:rPr>
              <w:t xml:space="preserve">Consumption </w:t>
            </w:r>
            <w:r w:rsidRPr="00557966">
              <w:rPr>
                <w:color w:val="auto"/>
                <w:sz w:val="20"/>
                <w:szCs w:val="20"/>
                <w:lang w:eastAsia="zh-CN"/>
              </w:rPr>
              <w:t>(%</w:t>
            </w:r>
            <w:r w:rsidR="004103D4">
              <w:rPr>
                <w:color w:val="auto"/>
                <w:sz w:val="20"/>
                <w:szCs w:val="20"/>
                <w:lang w:eastAsia="zh-CN"/>
              </w:rPr>
              <w:t xml:space="preserve"> of TAM</w:t>
            </w:r>
            <w:r w:rsidRPr="00557966">
              <w:rPr>
                <w:color w:val="auto"/>
                <w:sz w:val="20"/>
                <w:szCs w:val="20"/>
                <w:lang w:eastAsia="zh-CN"/>
              </w:rPr>
              <w:t>)</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7EA42" w14:textId="77777777" w:rsidR="00F93DF4" w:rsidRPr="00557966" w:rsidRDefault="00F93DF4" w:rsidP="00561EC1">
            <w:pPr>
              <w:spacing w:after="0" w:line="240" w:lineRule="auto"/>
              <w:jc w:val="center"/>
              <w:rPr>
                <w:color w:val="auto"/>
                <w:sz w:val="20"/>
                <w:szCs w:val="20"/>
                <w:lang w:eastAsia="zh-CN"/>
              </w:rPr>
            </w:pPr>
            <w:r w:rsidRPr="00557966">
              <w:rPr>
                <w:color w:val="auto"/>
                <w:sz w:val="20"/>
                <w:szCs w:val="20"/>
                <w:lang w:eastAsia="zh-CN"/>
              </w:rPr>
              <w:t>13%</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2ACA2" w14:textId="77777777" w:rsidR="00F93DF4" w:rsidRPr="00557966" w:rsidRDefault="00F93DF4" w:rsidP="00561EC1">
            <w:pPr>
              <w:spacing w:after="0" w:line="240" w:lineRule="auto"/>
              <w:jc w:val="center"/>
              <w:rPr>
                <w:color w:val="auto"/>
                <w:sz w:val="20"/>
                <w:szCs w:val="20"/>
                <w:lang w:eastAsia="zh-CN"/>
              </w:rPr>
            </w:pPr>
            <w:r w:rsidRPr="00557966">
              <w:rPr>
                <w:color w:val="auto"/>
                <w:sz w:val="20"/>
                <w:szCs w:val="20"/>
                <w:lang w:eastAsia="zh-CN"/>
              </w:rPr>
              <w:t>15%</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85A7B4" w14:textId="77777777" w:rsidR="00F93DF4" w:rsidRPr="00557966" w:rsidRDefault="00F93DF4" w:rsidP="00561EC1">
            <w:pPr>
              <w:spacing w:after="0" w:line="240" w:lineRule="auto"/>
              <w:jc w:val="center"/>
              <w:rPr>
                <w:color w:val="auto"/>
                <w:sz w:val="20"/>
                <w:szCs w:val="20"/>
                <w:lang w:eastAsia="zh-CN"/>
              </w:rPr>
            </w:pPr>
            <w:r w:rsidRPr="00557966">
              <w:rPr>
                <w:color w:val="auto"/>
                <w:sz w:val="20"/>
                <w:szCs w:val="20"/>
                <w:lang w:eastAsia="zh-CN"/>
              </w:rPr>
              <w:t>17%</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F90F6" w14:textId="77777777" w:rsidR="00F93DF4" w:rsidRPr="00557966" w:rsidRDefault="00F93DF4" w:rsidP="00561EC1">
            <w:pPr>
              <w:spacing w:after="0" w:line="240" w:lineRule="auto"/>
              <w:jc w:val="center"/>
              <w:rPr>
                <w:color w:val="auto"/>
                <w:sz w:val="20"/>
                <w:szCs w:val="20"/>
                <w:lang w:eastAsia="zh-CN"/>
              </w:rPr>
            </w:pPr>
            <w:r w:rsidRPr="00557966">
              <w:rPr>
                <w:color w:val="auto"/>
                <w:sz w:val="20"/>
                <w:szCs w:val="20"/>
                <w:lang w:eastAsia="zh-CN"/>
              </w:rPr>
              <w:t>26%</w:t>
            </w:r>
          </w:p>
        </w:tc>
      </w:tr>
      <w:tr w:rsidR="00F93DF4" w:rsidRPr="005F1DEB" w14:paraId="424AA62A" w14:textId="77777777" w:rsidTr="00B10C01">
        <w:trPr>
          <w:trHeight w:val="600"/>
          <w:jc w:val="center"/>
        </w:trPr>
        <w:tc>
          <w:tcPr>
            <w:tcW w:w="4339" w:type="dxa"/>
            <w:tcBorders>
              <w:top w:val="single" w:sz="4" w:space="0" w:color="auto"/>
              <w:left w:val="single" w:sz="4" w:space="0" w:color="auto"/>
              <w:bottom w:val="single" w:sz="4" w:space="0" w:color="auto"/>
              <w:right w:val="single" w:sz="4" w:space="0" w:color="auto"/>
            </w:tcBorders>
            <w:shd w:val="clear" w:color="auto" w:fill="auto"/>
            <w:vAlign w:val="center"/>
          </w:tcPr>
          <w:p w14:paraId="111D5128" w14:textId="6C9BCCA1" w:rsidR="00F93DF4" w:rsidRPr="005F1DEB" w:rsidRDefault="004103D4" w:rsidP="00561EC1">
            <w:pPr>
              <w:spacing w:after="0" w:line="240" w:lineRule="auto"/>
              <w:jc w:val="left"/>
              <w:rPr>
                <w:sz w:val="20"/>
                <w:szCs w:val="20"/>
                <w:lang w:eastAsia="zh-CN"/>
              </w:rPr>
            </w:pPr>
            <w:r>
              <w:rPr>
                <w:sz w:val="20"/>
                <w:szCs w:val="20"/>
                <w:lang w:eastAsia="zh-CN"/>
              </w:rPr>
              <w:lastRenderedPageBreak/>
              <w:t xml:space="preserve">Total Scenario Space Heating </w:t>
            </w:r>
            <w:r w:rsidR="00F93DF4" w:rsidRPr="00950F39">
              <w:rPr>
                <w:sz w:val="20"/>
                <w:szCs w:val="20"/>
                <w:lang w:eastAsia="zh-CN"/>
              </w:rPr>
              <w:t>Emissions (% RTS 2060)</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F1DF6" w14:textId="77777777" w:rsidR="00F93DF4" w:rsidRPr="005F1DEB" w:rsidRDefault="00F93DF4" w:rsidP="00561EC1">
            <w:pPr>
              <w:spacing w:after="0" w:line="240" w:lineRule="auto"/>
              <w:jc w:val="center"/>
              <w:rPr>
                <w:sz w:val="20"/>
                <w:szCs w:val="20"/>
                <w:lang w:eastAsia="zh-CN"/>
              </w:rPr>
            </w:pPr>
            <w:r w:rsidRPr="00A87B7C">
              <w:rPr>
                <w:sz w:val="20"/>
                <w:szCs w:val="20"/>
                <w:lang w:eastAsia="zh-CN"/>
              </w:rPr>
              <w:t>N/A</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ED2336" w14:textId="2FC2DB72" w:rsidR="00F93DF4" w:rsidRPr="005F1DEB" w:rsidRDefault="00561EC1" w:rsidP="00561EC1">
            <w:pPr>
              <w:spacing w:after="0" w:line="240" w:lineRule="auto"/>
              <w:jc w:val="center"/>
              <w:rPr>
                <w:sz w:val="20"/>
                <w:szCs w:val="20"/>
                <w:lang w:eastAsia="zh-CN"/>
              </w:rPr>
            </w:pPr>
            <w:r>
              <w:rPr>
                <w:sz w:val="20"/>
                <w:szCs w:val="20"/>
                <w:lang w:eastAsia="zh-CN"/>
              </w:rPr>
              <w:t>100%</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C94FA" w14:textId="77777777" w:rsidR="00F93DF4" w:rsidRPr="005F1DEB" w:rsidRDefault="00F93DF4" w:rsidP="00561EC1">
            <w:pPr>
              <w:spacing w:after="0" w:line="240" w:lineRule="auto"/>
              <w:jc w:val="center"/>
              <w:rPr>
                <w:sz w:val="20"/>
                <w:szCs w:val="20"/>
                <w:lang w:eastAsia="zh-CN"/>
              </w:rPr>
            </w:pPr>
            <w:r w:rsidRPr="00950F39">
              <w:rPr>
                <w:sz w:val="20"/>
                <w:szCs w:val="20"/>
                <w:lang w:eastAsia="zh-CN"/>
              </w:rPr>
              <w:t>49%</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C03CC" w14:textId="77777777" w:rsidR="00F93DF4" w:rsidRPr="005F1DEB" w:rsidRDefault="00F93DF4" w:rsidP="00561EC1">
            <w:pPr>
              <w:spacing w:after="0" w:line="240" w:lineRule="auto"/>
              <w:jc w:val="center"/>
              <w:rPr>
                <w:sz w:val="20"/>
                <w:szCs w:val="20"/>
                <w:lang w:eastAsia="zh-CN"/>
              </w:rPr>
            </w:pPr>
            <w:r w:rsidRPr="00950F39">
              <w:rPr>
                <w:sz w:val="20"/>
                <w:szCs w:val="20"/>
                <w:lang w:eastAsia="zh-CN"/>
              </w:rPr>
              <w:t>18%</w:t>
            </w:r>
          </w:p>
        </w:tc>
      </w:tr>
    </w:tbl>
    <w:p w14:paraId="44D5793E" w14:textId="77777777" w:rsidR="00F93DF4" w:rsidRPr="00091400" w:rsidRDefault="00F93DF4" w:rsidP="00F93DF4"/>
    <w:p w14:paraId="4C990D26" w14:textId="77777777" w:rsidR="00F93DF4" w:rsidRPr="002A039F" w:rsidRDefault="00F93DF4" w:rsidP="00F93DF4">
      <w:r w:rsidRPr="002A039F">
        <w:t xml:space="preserve">Important conclusions:  </w:t>
      </w:r>
    </w:p>
    <w:p w14:paraId="269A4B8A" w14:textId="77777777" w:rsidR="00F93DF4" w:rsidRPr="00AC23BE" w:rsidRDefault="00F93DF4" w:rsidP="00F93DF4">
      <w:pPr>
        <w:pStyle w:val="ListParagraph"/>
        <w:numPr>
          <w:ilvl w:val="0"/>
          <w:numId w:val="26"/>
        </w:numPr>
      </w:pPr>
      <w:r>
        <w:t xml:space="preserve">District Heating, along with high-efficiency heat pumps and </w:t>
      </w:r>
      <w:r w:rsidRPr="00AC23BE">
        <w:t>building envelope improvements</w:t>
      </w:r>
      <w:r>
        <w:t xml:space="preserve">, </w:t>
      </w:r>
      <w:r w:rsidRPr="00AC23BE">
        <w:t>play</w:t>
      </w:r>
      <w:r>
        <w:t>s</w:t>
      </w:r>
      <w:r w:rsidRPr="00AC23BE">
        <w:t xml:space="preserve"> a major role in reducing building heating final energy consumption in the 2DS and B2DS scenarios.  </w:t>
      </w:r>
    </w:p>
    <w:p w14:paraId="0850B3B8" w14:textId="77777777" w:rsidR="00F93DF4" w:rsidRPr="00AC23BE" w:rsidRDefault="00F93DF4" w:rsidP="00F93DF4">
      <w:pPr>
        <w:pStyle w:val="ListParagraph"/>
        <w:numPr>
          <w:ilvl w:val="0"/>
          <w:numId w:val="26"/>
        </w:numPr>
      </w:pPr>
      <w:r>
        <w:t xml:space="preserve">Renewables, integrated District Heating systems, and high-efficiency heat pumps play a significant role in </w:t>
      </w:r>
      <w:r w:rsidRPr="00AC23BE">
        <w:t>reducing GHG emissions that fossil-combustion space heating cannot match.  The 2DS scenario, which still contains extensive primary fossil fuel combustion (albeit “high efficiency”) has only 26% more energy consumption than B2DS, but almost 3X the CO</w:t>
      </w:r>
      <w:r w:rsidRPr="00AC23BE">
        <w:rPr>
          <w:vertAlign w:val="subscript"/>
        </w:rPr>
        <w:t>2</w:t>
      </w:r>
      <w:r w:rsidRPr="00AC23BE">
        <w:t xml:space="preserve"> emissions of B2DS (where building fossil fuel is eliminated) in 2060.</w:t>
      </w:r>
    </w:p>
    <w:p w14:paraId="1B0B515E" w14:textId="77777777" w:rsidR="00F93DF4" w:rsidRPr="00AC23BE" w:rsidRDefault="00F93DF4" w:rsidP="00F93DF4">
      <w:pPr>
        <w:pStyle w:val="ListParagraph"/>
        <w:numPr>
          <w:ilvl w:val="0"/>
          <w:numId w:val="26"/>
        </w:numPr>
      </w:pPr>
      <w:r>
        <w:t>“Greening</w:t>
      </w:r>
      <w:r w:rsidRPr="00AC23BE">
        <w:t>” the grid plays an important role in reducing CO</w:t>
      </w:r>
      <w:r w:rsidRPr="00AC23BE">
        <w:rPr>
          <w:vertAlign w:val="subscript"/>
        </w:rPr>
        <w:t>2</w:t>
      </w:r>
      <w:r w:rsidRPr="00AC23BE">
        <w:t xml:space="preserve"> emissions. </w:t>
      </w:r>
      <w:del w:id="264" w:author="Catherine Foster" w:date="2020-04-21T16:26:00Z">
        <w:r w:rsidRPr="00AC23BE" w:rsidDel="00A97DF3">
          <w:delText xml:space="preserve"> </w:delText>
        </w:r>
      </w:del>
      <w:r w:rsidRPr="00AC23BE">
        <w:t xml:space="preserve">This is clear since the reduction of 2060 GHG emissions between 2DS and B2DS (or between RTS and B2DS) is far greater than the final energy consumption reduction.  </w:t>
      </w:r>
    </w:p>
    <w:p w14:paraId="672F6CD5" w14:textId="77777777" w:rsidR="00F048AF" w:rsidRPr="007B03B6" w:rsidRDefault="00F048AF" w:rsidP="00FB2C53"/>
    <w:p w14:paraId="5D3B1BB6" w14:textId="77777777" w:rsidR="00D00DDF" w:rsidRDefault="00D00DDF">
      <w:pPr>
        <w:spacing w:after="160" w:line="259" w:lineRule="auto"/>
        <w:jc w:val="left"/>
        <w:rPr>
          <w:rFonts w:asciiTheme="majorHAnsi" w:eastAsiaTheme="majorEastAsia" w:hAnsiTheme="majorHAnsi" w:cstheme="majorBidi"/>
          <w:b/>
          <w:bCs/>
          <w:smallCaps/>
          <w:color w:val="365F91" w:themeColor="accent1" w:themeShade="BF"/>
          <w:sz w:val="28"/>
          <w:szCs w:val="28"/>
        </w:rPr>
      </w:pPr>
      <w:r>
        <w:br w:type="page"/>
      </w:r>
    </w:p>
    <w:p w14:paraId="12A2F24A" w14:textId="65F4039A" w:rsidR="00F048AF" w:rsidRPr="007B03B6" w:rsidRDefault="00F048AF" w:rsidP="005950A5">
      <w:pPr>
        <w:pStyle w:val="Heading2"/>
      </w:pPr>
      <w:bookmarkStart w:id="265" w:name="_Toc18306528"/>
      <w:r w:rsidRPr="007B03B6">
        <w:lastRenderedPageBreak/>
        <w:t xml:space="preserve">Advantages </w:t>
      </w:r>
      <w:r>
        <w:t>a</w:t>
      </w:r>
      <w:r w:rsidRPr="007B03B6">
        <w:t>nd Disadvantages of District Heating</w:t>
      </w:r>
      <w:bookmarkEnd w:id="265"/>
    </w:p>
    <w:p w14:paraId="473285D3" w14:textId="0B98F3EE" w:rsidR="00F048AF" w:rsidRPr="007B03B6" w:rsidRDefault="00F048AF" w:rsidP="005D49A8">
      <w:pPr>
        <w:pStyle w:val="Heading3"/>
      </w:pPr>
      <w:bookmarkStart w:id="266" w:name="_Toc18306529"/>
      <w:r w:rsidRPr="007B03B6">
        <w:t>Similar Solutions</w:t>
      </w:r>
      <w:bookmarkEnd w:id="266"/>
    </w:p>
    <w:p w14:paraId="7C8891BB" w14:textId="6FE79091" w:rsidR="00D00DDF" w:rsidRDefault="00632A25" w:rsidP="00D00DDF">
      <w:r>
        <w:t>T</w:t>
      </w:r>
      <w:r w:rsidR="00D00DDF">
        <w:t>o win, District Heating must compete with a raft of entrenched and steadily-improving individual-building space heating systems, including:</w:t>
      </w:r>
    </w:p>
    <w:p w14:paraId="3DE91C28" w14:textId="1B9691FC" w:rsidR="00D00DDF" w:rsidRDefault="00D00DDF" w:rsidP="006F4CCF">
      <w:pPr>
        <w:pStyle w:val="ListParagraph"/>
        <w:numPr>
          <w:ilvl w:val="0"/>
          <w:numId w:val="31"/>
        </w:numPr>
      </w:pPr>
      <w:r>
        <w:t>High-efficiency air-source heat pumps</w:t>
      </w:r>
      <w:r w:rsidR="00485E50">
        <w:t xml:space="preserve"> </w:t>
      </w:r>
    </w:p>
    <w:p w14:paraId="2CA8E207" w14:textId="77777777" w:rsidR="00D00DDF" w:rsidRDefault="00D00DDF" w:rsidP="006F4CCF">
      <w:pPr>
        <w:pStyle w:val="ListParagraph"/>
        <w:numPr>
          <w:ilvl w:val="0"/>
          <w:numId w:val="31"/>
        </w:numPr>
      </w:pPr>
      <w:r>
        <w:t>Ground-source and water-source heat pumps</w:t>
      </w:r>
    </w:p>
    <w:p w14:paraId="1E4BAD12" w14:textId="32E9F888" w:rsidR="00D00DDF" w:rsidRDefault="00D00DDF" w:rsidP="006F4CCF">
      <w:pPr>
        <w:pStyle w:val="ListParagraph"/>
        <w:numPr>
          <w:ilvl w:val="0"/>
          <w:numId w:val="31"/>
        </w:numPr>
      </w:pPr>
      <w:r>
        <w:t>Fossil fuel combustion furnaces and boilers for space heating</w:t>
      </w:r>
    </w:p>
    <w:p w14:paraId="583B41DC" w14:textId="77777777" w:rsidR="00D00DDF" w:rsidRDefault="00D00DDF" w:rsidP="006F4CCF">
      <w:pPr>
        <w:pStyle w:val="ListParagraph"/>
        <w:numPr>
          <w:ilvl w:val="0"/>
          <w:numId w:val="31"/>
        </w:numPr>
      </w:pPr>
      <w:r>
        <w:t>Electric resistance heating</w:t>
      </w:r>
    </w:p>
    <w:p w14:paraId="14A8940C" w14:textId="77777777" w:rsidR="00D00DDF" w:rsidRDefault="00D00DDF" w:rsidP="006F4CCF">
      <w:pPr>
        <w:pStyle w:val="ListParagraph"/>
        <w:numPr>
          <w:ilvl w:val="0"/>
          <w:numId w:val="31"/>
        </w:numPr>
      </w:pPr>
      <w:r>
        <w:t>Solar heating and cooling systems</w:t>
      </w:r>
    </w:p>
    <w:p w14:paraId="0390E873" w14:textId="553E6A3C" w:rsidR="00632A25" w:rsidRDefault="00E110DD" w:rsidP="009E602D">
      <w:r w:rsidRPr="00E110DD">
        <w:t xml:space="preserve">Among these, </w:t>
      </w:r>
      <w:r w:rsidR="00632A25">
        <w:t xml:space="preserve">fossil-fueled furnaces and </w:t>
      </w:r>
      <w:r w:rsidR="008A2569">
        <w:t xml:space="preserve">boilers and electric resistance heating </w:t>
      </w:r>
      <w:r w:rsidR="00632A25">
        <w:t>are ubiquitous</w:t>
      </w:r>
      <w:r w:rsidR="008A2569">
        <w:t xml:space="preserve"> – but great energy wasters and sources of CO</w:t>
      </w:r>
      <w:r w:rsidR="008A2569" w:rsidRPr="008A2569">
        <w:rPr>
          <w:vertAlign w:val="subscript"/>
        </w:rPr>
        <w:t>2</w:t>
      </w:r>
      <w:r w:rsidR="008A2569">
        <w:t xml:space="preserve"> emissions.</w:t>
      </w:r>
      <w:del w:id="267" w:author="Catherine Foster" w:date="2020-04-21T16:27:00Z">
        <w:r w:rsidR="008A2569" w:rsidDel="00A97DF3">
          <w:delText xml:space="preserve"> </w:delText>
        </w:r>
      </w:del>
      <w:r w:rsidR="008A2569">
        <w:t xml:space="preserve"> Solar heating is renewable but still a small niche.  </w:t>
      </w:r>
    </w:p>
    <w:p w14:paraId="47CF708C" w14:textId="0CDDA933" w:rsidR="00E110DD" w:rsidRDefault="008A2569" w:rsidP="009E602D">
      <w:r>
        <w:t>H</w:t>
      </w:r>
      <w:r w:rsidR="00E110DD" w:rsidRPr="00E110DD">
        <w:t xml:space="preserve">eat pumps have a unique position vis-à-vis District Heating.  As the Swedish experience illustrates, </w:t>
      </w:r>
      <w:r w:rsidR="00632A25">
        <w:t xml:space="preserve">heat pumps </w:t>
      </w:r>
      <w:r w:rsidR="00D00DDF" w:rsidRPr="00E110DD">
        <w:t>represent both a partner and a competitor</w:t>
      </w:r>
      <w:r w:rsidR="00E110DD" w:rsidRPr="00E110DD">
        <w:t xml:space="preserve"> for </w:t>
      </w:r>
      <w:r w:rsidR="00632A25" w:rsidRPr="00E110DD">
        <w:t>DH systems</w:t>
      </w:r>
      <w:r w:rsidR="00E110DD">
        <w:t xml:space="preserve">:  </w:t>
      </w:r>
      <w:r>
        <w:t>Heat pumps compete with DH in many cities.</w:t>
      </w:r>
      <w:del w:id="268" w:author="Catherine Foster" w:date="2020-04-21T16:27:00Z">
        <w:r w:rsidDel="00A97DF3">
          <w:delText xml:space="preserve"> </w:delText>
        </w:r>
      </w:del>
      <w:r>
        <w:t xml:space="preserve"> </w:t>
      </w:r>
      <w:r w:rsidR="00E110DD">
        <w:t xml:space="preserve">Outside </w:t>
      </w:r>
      <w:r>
        <w:t xml:space="preserve">the </w:t>
      </w:r>
      <w:r w:rsidR="00E110DD">
        <w:t xml:space="preserve">urban areas </w:t>
      </w:r>
      <w:r w:rsidR="00632A25">
        <w:t>in which</w:t>
      </w:r>
      <w:r w:rsidR="00E110DD">
        <w:t xml:space="preserve"> DH</w:t>
      </w:r>
      <w:r w:rsidR="00632A25">
        <w:t xml:space="preserve"> leads, </w:t>
      </w:r>
      <w:r>
        <w:t xml:space="preserve">individual building </w:t>
      </w:r>
      <w:r w:rsidR="00632A25">
        <w:t xml:space="preserve">heat pumps serve a </w:t>
      </w:r>
      <w:r w:rsidR="00E110DD">
        <w:t xml:space="preserve">large share of the heating load. </w:t>
      </w:r>
      <w:del w:id="269" w:author="Catherine Foster" w:date="2020-04-21T16:27:00Z">
        <w:r w:rsidR="00E110DD" w:rsidDel="00A97DF3">
          <w:delText xml:space="preserve"> </w:delText>
        </w:r>
      </w:del>
      <w:r>
        <w:t>But s</w:t>
      </w:r>
      <w:r w:rsidR="00D00DDF" w:rsidRPr="00E110DD">
        <w:t xml:space="preserve">ome of the most advanced </w:t>
      </w:r>
      <w:r w:rsidR="00E110DD">
        <w:t>high-efficiency DH</w:t>
      </w:r>
      <w:r w:rsidR="00D00DDF" w:rsidRPr="00E110DD">
        <w:t xml:space="preserve"> systems </w:t>
      </w:r>
      <w:r w:rsidR="00D00DDF" w:rsidRPr="008A2569">
        <w:rPr>
          <w:i/>
        </w:rPr>
        <w:t>employ</w:t>
      </w:r>
      <w:r w:rsidR="00D00DDF" w:rsidRPr="00E110DD">
        <w:t xml:space="preserve"> </w:t>
      </w:r>
      <w:r>
        <w:t xml:space="preserve">large centralized </w:t>
      </w:r>
      <w:r w:rsidR="00D00DDF" w:rsidRPr="00E110DD">
        <w:t xml:space="preserve">heat pumps to scavenge </w:t>
      </w:r>
      <w:r w:rsidR="00E110DD">
        <w:t>ambient heat and waste heat</w:t>
      </w:r>
      <w:r>
        <w:t>,</w:t>
      </w:r>
      <w:r w:rsidR="00D00DDF">
        <w:t xml:space="preserve"> and for </w:t>
      </w:r>
      <w:r w:rsidR="00632A25">
        <w:t>“</w:t>
      </w:r>
      <w:r w:rsidR="00D00DDF">
        <w:t>temperature boosting</w:t>
      </w:r>
      <w:r w:rsidR="00632A25">
        <w:t>”</w:t>
      </w:r>
      <w:del w:id="270" w:author="Catherine Foster" w:date="2020-04-21T16:28:00Z">
        <w:r w:rsidR="00D00DDF" w:rsidDel="00A97DF3">
          <w:delText>.</w:delText>
        </w:r>
      </w:del>
      <w:r w:rsidR="00D00DDF">
        <w:t xml:space="preserve"> (e.g., </w:t>
      </w:r>
      <w:commentRangeStart w:id="271"/>
      <w:r w:rsidR="00D00DDF">
        <w:t>see Stanford Energy Systems Innovation webpage)</w:t>
      </w:r>
      <w:commentRangeEnd w:id="271"/>
      <w:r w:rsidR="00A97DF3">
        <w:rPr>
          <w:rStyle w:val="CommentReference"/>
        </w:rPr>
        <w:commentReference w:id="271"/>
      </w:r>
      <w:ins w:id="272" w:author="Catherine Foster" w:date="2020-04-21T16:28:00Z">
        <w:r w:rsidR="00A97DF3">
          <w:t>.</w:t>
        </w:r>
      </w:ins>
      <w:r w:rsidR="00D00DDF">
        <w:t xml:space="preserve"> </w:t>
      </w:r>
      <w:del w:id="273" w:author="Catherine Foster" w:date="2020-04-21T16:28:00Z">
        <w:r w:rsidR="00D00DDF" w:rsidDel="00A97DF3">
          <w:delText xml:space="preserve"> </w:delText>
        </w:r>
      </w:del>
      <w:r w:rsidR="00E110DD">
        <w:t xml:space="preserve">And </w:t>
      </w:r>
      <w:r>
        <w:t>as</w:t>
      </w:r>
      <w:r w:rsidR="00E110DD">
        <w:t xml:space="preserve"> distribution</w:t>
      </w:r>
      <w:r w:rsidR="00632A25">
        <w:t xml:space="preserve"> temperature</w:t>
      </w:r>
      <w:r>
        <w:t>s fall</w:t>
      </w:r>
      <w:r w:rsidR="00005218">
        <w:t>,</w:t>
      </w:r>
      <w:r w:rsidR="00E110DD">
        <w:t xml:space="preserve"> </w:t>
      </w:r>
      <w:r w:rsidR="00632A25">
        <w:t>as envisioned for 4</w:t>
      </w:r>
      <w:r w:rsidR="00632A25" w:rsidRPr="00632A25">
        <w:rPr>
          <w:vertAlign w:val="superscript"/>
        </w:rPr>
        <w:t>th</w:t>
      </w:r>
      <w:r w:rsidR="00632A25">
        <w:t xml:space="preserve"> </w:t>
      </w:r>
      <w:r>
        <w:t>Generation DH</w:t>
      </w:r>
      <w:r w:rsidR="00E110DD">
        <w:t xml:space="preserve">, </w:t>
      </w:r>
      <w:r>
        <w:t>District Heating systems will require</w:t>
      </w:r>
      <w:r w:rsidR="00E110DD">
        <w:t xml:space="preserve"> more </w:t>
      </w:r>
      <w:r w:rsidR="00705846">
        <w:t xml:space="preserve">temperature </w:t>
      </w:r>
      <w:r w:rsidR="00E110DD">
        <w:t>boosting</w:t>
      </w:r>
      <w:r w:rsidR="00705846">
        <w:t xml:space="preserve"> </w:t>
      </w:r>
      <w:r>
        <w:t xml:space="preserve">heat pumps </w:t>
      </w:r>
      <w:r w:rsidR="00705846" w:rsidRPr="008A2569">
        <w:rPr>
          <w:i/>
        </w:rPr>
        <w:t xml:space="preserve">on the </w:t>
      </w:r>
      <w:r w:rsidR="00632A25" w:rsidRPr="008A2569">
        <w:rPr>
          <w:i/>
        </w:rPr>
        <w:t>customer</w:t>
      </w:r>
      <w:r w:rsidR="00705846" w:rsidRPr="008A2569">
        <w:rPr>
          <w:i/>
        </w:rPr>
        <w:t xml:space="preserve"> side</w:t>
      </w:r>
      <w:r w:rsidR="00705846">
        <w:t xml:space="preserve">, e.g., to provide hot water or to </w:t>
      </w:r>
      <w:r>
        <w:t>serve</w:t>
      </w:r>
      <w:r w:rsidR="00705846">
        <w:t xml:space="preserve"> buildings with antiquated heat distribution.  </w:t>
      </w:r>
    </w:p>
    <w:p w14:paraId="05D29834" w14:textId="2234AEC3" w:rsidR="00F048AF" w:rsidRPr="007B03B6" w:rsidRDefault="00D00DDF" w:rsidP="009E602D">
      <w:r>
        <w:t xml:space="preserve">Deciding between </w:t>
      </w:r>
      <w:r w:rsidR="00705846">
        <w:t xml:space="preserve">District Heating and heat pumps, or other in-building heating systems, ultimately boils </w:t>
      </w:r>
      <w:r>
        <w:t xml:space="preserve">down to a detailed </w:t>
      </w:r>
      <w:r w:rsidR="008A2569">
        <w:t>assessment</w:t>
      </w:r>
      <w:r>
        <w:t xml:space="preserve"> of energy consumption, GHG emissions, and </w:t>
      </w:r>
      <w:r w:rsidR="00705846">
        <w:t xml:space="preserve">cost </w:t>
      </w:r>
      <w:r w:rsidR="008A2569">
        <w:t>compared with</w:t>
      </w:r>
      <w:r w:rsidR="00705846">
        <w:t xml:space="preserve"> energy objectives and strategy.  </w:t>
      </w:r>
      <w:r w:rsidR="00B10C01">
        <w:t xml:space="preserve">A comparison of technologies is shown in </w:t>
      </w:r>
      <w:r w:rsidR="00B10C01">
        <w:fldChar w:fldCharType="begin"/>
      </w:r>
      <w:r w:rsidR="00B10C01">
        <w:instrText xml:space="preserve"> REF _Ref4607832 \h </w:instrText>
      </w:r>
      <w:r w:rsidR="00B10C01">
        <w:fldChar w:fldCharType="separate"/>
      </w:r>
      <w:r w:rsidR="00B10C01">
        <w:t xml:space="preserve">Table </w:t>
      </w:r>
      <w:r w:rsidR="00B10C01">
        <w:rPr>
          <w:noProof/>
        </w:rPr>
        <w:t>1</w:t>
      </w:r>
      <w:r w:rsidR="00B10C01">
        <w:t>.</w:t>
      </w:r>
      <w:r w:rsidR="00B10C01">
        <w:rPr>
          <w:noProof/>
        </w:rPr>
        <w:t>7</w:t>
      </w:r>
      <w:r w:rsidR="00B10C01">
        <w:fldChar w:fldCharType="end"/>
      </w:r>
      <w:r w:rsidR="00B10C01">
        <w:t>.</w:t>
      </w:r>
    </w:p>
    <w:p w14:paraId="66FEF337" w14:textId="6248D0F6" w:rsidR="00F048AF" w:rsidRPr="007B03B6" w:rsidRDefault="00F048AF" w:rsidP="005D49A8">
      <w:pPr>
        <w:pStyle w:val="Heading3"/>
      </w:pPr>
      <w:bookmarkStart w:id="274" w:name="_Toc18306530"/>
      <w:r w:rsidRPr="007B03B6">
        <w:t>Arguments for Adoption</w:t>
      </w:r>
      <w:bookmarkEnd w:id="274"/>
    </w:p>
    <w:p w14:paraId="7938F942" w14:textId="3871DFA6" w:rsidR="009D06E1" w:rsidRDefault="009D06E1" w:rsidP="009D06E1">
      <w:r>
        <w:t xml:space="preserve">Fossil fuel combustion for space heating is one of the greatest wastes of high-quality natural resources and one of the largest sources of GHG emissions in the world.  </w:t>
      </w:r>
      <w:r w:rsidR="00313F77">
        <w:t xml:space="preserve">District Heating, </w:t>
      </w:r>
      <w:proofErr w:type="gramStart"/>
      <w:r w:rsidR="00313F77">
        <w:t xml:space="preserve">in </w:t>
      </w:r>
      <w:r w:rsidR="00932BBC">
        <w:t xml:space="preserve"> suitable</w:t>
      </w:r>
      <w:proofErr w:type="gramEnd"/>
      <w:r w:rsidR="00932BBC">
        <w:t xml:space="preserve"> locations and properly developed, </w:t>
      </w:r>
      <w:r>
        <w:t>can easily</w:t>
      </w:r>
      <w:r w:rsidR="00932BBC">
        <w:t xml:space="preserve"> and economically</w:t>
      </w:r>
      <w:r>
        <w:t xml:space="preserve"> deliver the </w:t>
      </w:r>
      <w:r w:rsidR="00E00B49">
        <w:t>low-quality</w:t>
      </w:r>
      <w:r>
        <w:t xml:space="preserve"> energy needed, typically warm air or water at 50C to 80C.</w:t>
      </w:r>
      <w:del w:id="275" w:author="Catherine Foster" w:date="2020-04-21T16:29:00Z">
        <w:r w:rsidDel="00A97DF3">
          <w:delText xml:space="preserve"> </w:delText>
        </w:r>
      </w:del>
      <w:r>
        <w:t xml:space="preserve"> </w:t>
      </w:r>
      <w:r w:rsidR="005645CB">
        <w:t>DH can have lower life cycle costs than other technologies.</w:t>
      </w:r>
    </w:p>
    <w:p w14:paraId="1E8564E1" w14:textId="604CF91E" w:rsidR="00F048AF" w:rsidRPr="007B03B6" w:rsidRDefault="00B10C01" w:rsidP="001D6BCF">
      <w:r>
        <w:t>B</w:t>
      </w:r>
      <w:r w:rsidR="00632A25">
        <w:t xml:space="preserve">y utilizing local energy resources that would otherwise be wasted, </w:t>
      </w:r>
      <w:r w:rsidR="00932BBC">
        <w:t>District Heating</w:t>
      </w:r>
      <w:r w:rsidR="00632A25">
        <w:t xml:space="preserve"> systems </w:t>
      </w:r>
      <w:r w:rsidR="00932BBC">
        <w:t>represent</w:t>
      </w:r>
      <w:r w:rsidR="00632A25">
        <w:t xml:space="preserve"> a unique “economy of scope” </w:t>
      </w:r>
      <w:r w:rsidR="00932BBC">
        <w:t>solution for replacing fossil fuel-fired furnaces and boilers with available renewables and waste energy</w:t>
      </w:r>
      <w:del w:id="276" w:author="Catherine Foster" w:date="2020-04-21T16:29:00Z">
        <w:r w:rsidR="00932BBC" w:rsidDel="00A97DF3">
          <w:delText>.</w:delText>
        </w:r>
      </w:del>
      <w:r w:rsidR="00932BBC">
        <w:t xml:space="preserve"> </w:t>
      </w:r>
      <w:r w:rsidR="00CE5DE7">
        <w:t>(Werner, 2017; Connolly, 2014)</w:t>
      </w:r>
      <w:ins w:id="277" w:author="Catherine Foster" w:date="2020-04-21T16:29:00Z">
        <w:r w:rsidR="00A97DF3">
          <w:t>.</w:t>
        </w:r>
      </w:ins>
      <w:r w:rsidR="00632A25">
        <w:t xml:space="preserve">  In this way, District Heating offer</w:t>
      </w:r>
      <w:r w:rsidR="00CE5DE7">
        <w:t>s</w:t>
      </w:r>
      <w:r w:rsidR="00632A25">
        <w:t xml:space="preserve"> unique </w:t>
      </w:r>
      <w:r w:rsidR="00632A25">
        <w:lastRenderedPageBreak/>
        <w:t xml:space="preserve">potential as an economical space heating solution for reducing primary energy consumption and GHG emissions.  </w:t>
      </w:r>
    </w:p>
    <w:p w14:paraId="631C1215" w14:textId="77777777" w:rsidR="00F048AF" w:rsidRPr="007B03B6" w:rsidRDefault="00F048AF" w:rsidP="005D49A8">
      <w:pPr>
        <w:pStyle w:val="Heading3"/>
      </w:pPr>
      <w:bookmarkStart w:id="278" w:name="_Toc18306531"/>
      <w:r w:rsidRPr="007B03B6">
        <w:t>Additional Benefits and Burdens</w:t>
      </w:r>
      <w:bookmarkEnd w:id="278"/>
    </w:p>
    <w:p w14:paraId="2EE3E83A" w14:textId="17798F5A" w:rsidR="00FC18CF" w:rsidRPr="00BD1336" w:rsidRDefault="001C3DDE" w:rsidP="00FC18CF">
      <w:bookmarkStart w:id="279" w:name="_Toc524993438"/>
      <w:r w:rsidRPr="004319CA">
        <w:t>Additional benefits resulting from extensive implementation of Distric</w:t>
      </w:r>
      <w:r w:rsidRPr="00BD1336">
        <w:t xml:space="preserve">t Heating include:  </w:t>
      </w:r>
    </w:p>
    <w:p w14:paraId="54BDFC01" w14:textId="38F9876D" w:rsidR="001C3DDE" w:rsidRPr="00556406" w:rsidRDefault="001C3DDE" w:rsidP="006F4CCF">
      <w:pPr>
        <w:pStyle w:val="ListParagraph"/>
        <w:numPr>
          <w:ilvl w:val="0"/>
          <w:numId w:val="32"/>
        </w:numPr>
      </w:pPr>
      <w:r w:rsidRPr="00BD1336">
        <w:t>Reduced investment in fossil fuel-related infrastructure, e</w:t>
      </w:r>
      <w:r w:rsidR="001A738D" w:rsidRPr="00C15F6D">
        <w:t xml:space="preserve">specially in-building systems – furnaces and </w:t>
      </w:r>
      <w:r w:rsidR="00005218" w:rsidRPr="00556406">
        <w:t>boilers</w:t>
      </w:r>
      <w:r w:rsidRPr="00556406">
        <w:t xml:space="preserve"> (which are replaced by much simpler heat exchangers)</w:t>
      </w:r>
      <w:r w:rsidR="001A738D" w:rsidRPr="00556406">
        <w:t>,</w:t>
      </w:r>
      <w:r w:rsidRPr="00556406">
        <w:t xml:space="preserve"> </w:t>
      </w:r>
      <w:r w:rsidR="001A738D" w:rsidRPr="00556406">
        <w:t>and associated exhaust system</w:t>
      </w:r>
      <w:r w:rsidR="00005218" w:rsidRPr="00556406">
        <w:t>s</w:t>
      </w:r>
      <w:r w:rsidR="001A738D" w:rsidRPr="00556406">
        <w:t xml:space="preserve">, </w:t>
      </w:r>
      <w:r w:rsidRPr="00556406">
        <w:t>plumbing</w:t>
      </w:r>
      <w:r w:rsidR="001A738D" w:rsidRPr="00556406">
        <w:t xml:space="preserve">, </w:t>
      </w:r>
      <w:r w:rsidRPr="00556406">
        <w:t>a</w:t>
      </w:r>
      <w:r w:rsidR="001A738D" w:rsidRPr="00556406">
        <w:t xml:space="preserve">nd piping – </w:t>
      </w:r>
      <w:r w:rsidRPr="00556406">
        <w:t>as well as natural gas transport and distribution</w:t>
      </w:r>
      <w:r w:rsidR="001A738D" w:rsidRPr="00556406">
        <w:t xml:space="preserve"> networks</w:t>
      </w:r>
      <w:r w:rsidRPr="00556406">
        <w:t xml:space="preserve">.  </w:t>
      </w:r>
    </w:p>
    <w:p w14:paraId="6995FA0A" w14:textId="39A6324B" w:rsidR="001C3DDE" w:rsidRPr="00556406" w:rsidRDefault="001C3DDE" w:rsidP="006F4CCF">
      <w:pPr>
        <w:pStyle w:val="ListParagraph"/>
        <w:numPr>
          <w:ilvl w:val="0"/>
          <w:numId w:val="32"/>
        </w:numPr>
      </w:pPr>
      <w:r w:rsidRPr="00556406">
        <w:t xml:space="preserve">District Heating implementation, if renewable sources are used, represents a health benefit by reducing respiratory disease and fire risk, especially for buildings now heated by coal or wood.  </w:t>
      </w:r>
    </w:p>
    <w:p w14:paraId="37E426DC" w14:textId="3F974D04" w:rsidR="001C3DDE" w:rsidRDefault="001C3DDE" w:rsidP="001C3DDE">
      <w:r>
        <w:t xml:space="preserve">Additional burdens include:  </w:t>
      </w:r>
    </w:p>
    <w:p w14:paraId="132D5B67" w14:textId="67381834" w:rsidR="002F2775" w:rsidRDefault="002F2775" w:rsidP="006F4CCF">
      <w:pPr>
        <w:pStyle w:val="ListParagraph"/>
        <w:numPr>
          <w:ilvl w:val="0"/>
          <w:numId w:val="33"/>
        </w:numPr>
      </w:pPr>
      <w:r>
        <w:t xml:space="preserve">Need for favorable government policy and legal / regulatory support, as well as fair treatment vis-à-vis competing options.   </w:t>
      </w:r>
    </w:p>
    <w:p w14:paraId="1227C564" w14:textId="623E5B83" w:rsidR="002F2775" w:rsidRDefault="002F2775" w:rsidP="006F4CCF">
      <w:pPr>
        <w:pStyle w:val="ListParagraph"/>
        <w:numPr>
          <w:ilvl w:val="0"/>
          <w:numId w:val="33"/>
        </w:numPr>
      </w:pPr>
      <w:r>
        <w:t xml:space="preserve">Requirement of coordination with the electric grid, industries providing waste heat, and other partners.  </w:t>
      </w:r>
    </w:p>
    <w:p w14:paraId="219F81C7" w14:textId="77777777" w:rsidR="001A738D" w:rsidRDefault="001A738D" w:rsidP="006F4CCF">
      <w:pPr>
        <w:pStyle w:val="ListParagraph"/>
        <w:numPr>
          <w:ilvl w:val="0"/>
          <w:numId w:val="33"/>
        </w:numPr>
      </w:pPr>
      <w:r>
        <w:t>Need for a</w:t>
      </w:r>
      <w:r w:rsidR="001C3DDE">
        <w:t xml:space="preserve"> large capital investment and construction project to install the network – before revenue is received.  </w:t>
      </w:r>
    </w:p>
    <w:p w14:paraId="28116D35" w14:textId="127CA7AE" w:rsidR="001C3DDE" w:rsidRDefault="001A738D" w:rsidP="006F4CCF">
      <w:pPr>
        <w:pStyle w:val="ListParagraph"/>
        <w:numPr>
          <w:ilvl w:val="0"/>
          <w:numId w:val="33"/>
        </w:numPr>
      </w:pPr>
      <w:r>
        <w:t xml:space="preserve">Installing </w:t>
      </w:r>
      <w:r w:rsidR="001C3DDE">
        <w:t xml:space="preserve">an underground system in an urban setting with </w:t>
      </w:r>
      <w:r>
        <w:t>pre-</w:t>
      </w:r>
      <w:r w:rsidR="001C3DDE">
        <w:t xml:space="preserve">existing infrastructure can be technically challenging and costly.  </w:t>
      </w:r>
    </w:p>
    <w:p w14:paraId="61FFF42D" w14:textId="714108A0" w:rsidR="001C3DDE" w:rsidRDefault="001C3DDE" w:rsidP="006F4CCF">
      <w:pPr>
        <w:pStyle w:val="ListParagraph"/>
        <w:numPr>
          <w:ilvl w:val="0"/>
          <w:numId w:val="33"/>
        </w:numPr>
      </w:pPr>
      <w:r>
        <w:t xml:space="preserve">Need for </w:t>
      </w:r>
      <w:r w:rsidR="001A738D">
        <w:t xml:space="preserve">sophisticated design expertise which may not be available in some locations.  </w:t>
      </w:r>
    </w:p>
    <w:p w14:paraId="3A390CC3" w14:textId="79230622" w:rsidR="002F2775" w:rsidRDefault="001C3DDE" w:rsidP="006F4CCF">
      <w:pPr>
        <w:pStyle w:val="ListParagraph"/>
        <w:numPr>
          <w:ilvl w:val="0"/>
          <w:numId w:val="33"/>
        </w:numPr>
      </w:pPr>
      <w:r>
        <w:t>Necessity</w:t>
      </w:r>
      <w:r w:rsidR="002F2775">
        <w:t xml:space="preserve"> for a substantial, reasonably-predictable heating load, ideally </w:t>
      </w:r>
      <w:r w:rsidR="00E00B49">
        <w:t>year-round</w:t>
      </w:r>
      <w:r w:rsidR="002F2775">
        <w:t xml:space="preserve">.  </w:t>
      </w:r>
    </w:p>
    <w:p w14:paraId="11C3EC33" w14:textId="3AD908D8" w:rsidR="001C3DDE" w:rsidRDefault="001A738D" w:rsidP="006F4CCF">
      <w:pPr>
        <w:pStyle w:val="ListParagraph"/>
        <w:numPr>
          <w:ilvl w:val="0"/>
          <w:numId w:val="33"/>
        </w:numPr>
      </w:pPr>
      <w:r>
        <w:t>Requirement for s</w:t>
      </w:r>
      <w:r w:rsidR="002F2775">
        <w:t>ecuring and connecting</w:t>
      </w:r>
      <w:r w:rsidR="001C3DDE">
        <w:t xml:space="preserve"> heating customers</w:t>
      </w:r>
      <w:r w:rsidR="002F2775">
        <w:t>.</w:t>
      </w:r>
    </w:p>
    <w:p w14:paraId="5774BF8B" w14:textId="28FB98D0" w:rsidR="00FC18CF" w:rsidRDefault="002F2775" w:rsidP="00FC18CF">
      <w:r>
        <w:t xml:space="preserve">Key risks and weaknesses of District Heating include:  </w:t>
      </w:r>
    </w:p>
    <w:p w14:paraId="28E65FF2" w14:textId="63F5205B" w:rsidR="002F2775" w:rsidRDefault="002F2775" w:rsidP="006F4CCF">
      <w:pPr>
        <w:pStyle w:val="ListParagraph"/>
        <w:numPr>
          <w:ilvl w:val="0"/>
          <w:numId w:val="34"/>
        </w:numPr>
      </w:pPr>
      <w:r>
        <w:t xml:space="preserve">Risk of obsolescence of heat sources and the distribution network (as has happened </w:t>
      </w:r>
      <w:r w:rsidR="001A738D">
        <w:t>in</w:t>
      </w:r>
      <w:r>
        <w:t xml:space="preserve"> China</w:t>
      </w:r>
      <w:r w:rsidR="001A738D">
        <w:t xml:space="preserve"> and in older US DH systems</w:t>
      </w:r>
      <w:r>
        <w:t>) due to investment “lock-in” of CAPEX</w:t>
      </w:r>
      <w:ins w:id="280" w:author="Catherine Foster" w:date="2020-04-21T16:30:00Z">
        <w:r w:rsidR="009E55B2">
          <w:t>.</w:t>
        </w:r>
      </w:ins>
      <w:r>
        <w:t xml:space="preserve"> </w:t>
      </w:r>
    </w:p>
    <w:p w14:paraId="3BDA3E78" w14:textId="2140B4DF" w:rsidR="002F2775" w:rsidRDefault="002F2775" w:rsidP="006F4CCF">
      <w:pPr>
        <w:pStyle w:val="ListParagraph"/>
        <w:numPr>
          <w:ilvl w:val="0"/>
          <w:numId w:val="34"/>
        </w:numPr>
      </w:pPr>
      <w:r>
        <w:t xml:space="preserve">Risk of future major changes to technology or government policy.  </w:t>
      </w:r>
    </w:p>
    <w:p w14:paraId="050E31E7" w14:textId="77777777" w:rsidR="00FC18CF" w:rsidRDefault="00FC18CF">
      <w:pPr>
        <w:spacing w:after="160" w:line="259" w:lineRule="auto"/>
        <w:jc w:val="left"/>
        <w:rPr>
          <w:i/>
          <w:iCs/>
          <w:color w:val="1F497D" w:themeColor="text2"/>
          <w:sz w:val="18"/>
          <w:szCs w:val="18"/>
        </w:rPr>
      </w:pPr>
      <w:bookmarkStart w:id="281" w:name="_Toc535503239"/>
      <w:r>
        <w:br w:type="page"/>
      </w:r>
    </w:p>
    <w:p w14:paraId="20873987" w14:textId="12387D19" w:rsidR="00033A98" w:rsidRDefault="00033A98" w:rsidP="00557966">
      <w:pPr>
        <w:pStyle w:val="Caption"/>
        <w:keepNext/>
        <w:jc w:val="center"/>
      </w:pPr>
      <w:bookmarkStart w:id="282" w:name="_Ref4607832"/>
      <w:bookmarkStart w:id="283" w:name="_Toc5035136"/>
      <w:bookmarkEnd w:id="281"/>
      <w:r>
        <w:lastRenderedPageBreak/>
        <w:t xml:space="preserve">Table </w:t>
      </w:r>
      <w:r w:rsidR="00B10C01">
        <w:rPr>
          <w:noProof/>
        </w:rPr>
        <w:fldChar w:fldCharType="begin"/>
      </w:r>
      <w:r w:rsidR="00B10C01">
        <w:rPr>
          <w:noProof/>
        </w:rPr>
        <w:instrText xml:space="preserve"> STYLEREF 1 \s </w:instrText>
      </w:r>
      <w:r w:rsidR="00B10C01">
        <w:rPr>
          <w:noProof/>
        </w:rPr>
        <w:fldChar w:fldCharType="separate"/>
      </w:r>
      <w:r w:rsidR="00B872FD">
        <w:rPr>
          <w:noProof/>
        </w:rPr>
        <w:t>1</w:t>
      </w:r>
      <w:r w:rsidR="00B10C01">
        <w:rPr>
          <w:noProof/>
        </w:rPr>
        <w:fldChar w:fldCharType="end"/>
      </w:r>
      <w:r w:rsidR="00B553BA">
        <w:t>.</w:t>
      </w:r>
      <w:r w:rsidR="00B10C01">
        <w:rPr>
          <w:noProof/>
        </w:rPr>
        <w:fldChar w:fldCharType="begin"/>
      </w:r>
      <w:r w:rsidR="00B10C01">
        <w:rPr>
          <w:noProof/>
        </w:rPr>
        <w:instrText xml:space="preserve"> SEQ Table \* ARABIC \s 1 </w:instrText>
      </w:r>
      <w:r w:rsidR="00B10C01">
        <w:rPr>
          <w:noProof/>
        </w:rPr>
        <w:fldChar w:fldCharType="separate"/>
      </w:r>
      <w:r w:rsidR="00B872FD">
        <w:rPr>
          <w:noProof/>
        </w:rPr>
        <w:t>7</w:t>
      </w:r>
      <w:r w:rsidR="00B10C01">
        <w:rPr>
          <w:noProof/>
        </w:rPr>
        <w:fldChar w:fldCharType="end"/>
      </w:r>
      <w:bookmarkEnd w:id="282"/>
      <w:r>
        <w:t xml:space="preserve"> </w:t>
      </w:r>
      <w:r w:rsidRPr="00C4400F">
        <w:t xml:space="preserve">District Heating </w:t>
      </w:r>
      <w:r w:rsidR="003F4AA1">
        <w:t>Technology</w:t>
      </w:r>
      <w:r w:rsidRPr="00C4400F">
        <w:t xml:space="preserve"> Comparison</w:t>
      </w:r>
      <w:bookmarkEnd w:id="283"/>
    </w:p>
    <w:tbl>
      <w:tblPr>
        <w:tblStyle w:val="MediumGrid3-Accent5"/>
        <w:tblW w:w="9788" w:type="dxa"/>
        <w:tblLook w:val="04A0" w:firstRow="1" w:lastRow="0" w:firstColumn="1" w:lastColumn="0" w:noHBand="0" w:noVBand="1"/>
      </w:tblPr>
      <w:tblGrid>
        <w:gridCol w:w="1548"/>
        <w:gridCol w:w="1010"/>
        <w:gridCol w:w="1217"/>
        <w:gridCol w:w="1094"/>
        <w:gridCol w:w="1094"/>
        <w:gridCol w:w="900"/>
        <w:gridCol w:w="903"/>
        <w:gridCol w:w="950"/>
        <w:gridCol w:w="1072"/>
      </w:tblGrid>
      <w:tr w:rsidR="005F1DEB" w:rsidRPr="002F2B40" w14:paraId="3D81531F" w14:textId="77777777" w:rsidTr="005F1DEB">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42262E75" w14:textId="316DB617" w:rsidR="00FC18CF" w:rsidRPr="00557966" w:rsidRDefault="005F1DEB" w:rsidP="002F2775">
            <w:pPr>
              <w:spacing w:line="240" w:lineRule="auto"/>
              <w:jc w:val="center"/>
              <w:rPr>
                <w:rFonts w:cstheme="minorHAnsi"/>
                <w:color w:val="FFFFFF" w:themeColor="background1"/>
                <w:sz w:val="20"/>
                <w:szCs w:val="20"/>
                <w:lang w:eastAsia="zh-CN"/>
              </w:rPr>
            </w:pPr>
            <w:r w:rsidRPr="00557966">
              <w:rPr>
                <w:rFonts w:cstheme="minorHAnsi"/>
                <w:color w:val="FFFFFF" w:themeColor="background1"/>
                <w:sz w:val="20"/>
                <w:szCs w:val="20"/>
                <w:lang w:eastAsia="zh-CN"/>
              </w:rPr>
              <w:t>Technology</w:t>
            </w:r>
          </w:p>
        </w:tc>
        <w:tc>
          <w:tcPr>
            <w:tcW w:w="101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4DD10550" w14:textId="77777777" w:rsidR="00FC18CF" w:rsidRPr="00557966" w:rsidRDefault="00FC18CF" w:rsidP="002F2775">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Service (Heating / Cooling)</w:t>
            </w:r>
          </w:p>
        </w:tc>
        <w:tc>
          <w:tcPr>
            <w:tcW w:w="1217"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66C59A7D" w14:textId="77777777" w:rsidR="00FC18CF" w:rsidRPr="00557966" w:rsidRDefault="00FC18CF" w:rsidP="002F2775">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 xml:space="preserve">Breadth of Application </w:t>
            </w:r>
          </w:p>
        </w:tc>
        <w:tc>
          <w:tcPr>
            <w:tcW w:w="1094"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45C491BD" w14:textId="77777777" w:rsidR="00FC18CF" w:rsidRPr="00557966" w:rsidRDefault="00FC18CF" w:rsidP="002F2775">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GHG Emissions Reduction</w:t>
            </w:r>
          </w:p>
        </w:tc>
        <w:tc>
          <w:tcPr>
            <w:tcW w:w="1094"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2117E1D2" w14:textId="77777777" w:rsidR="00FC18CF" w:rsidRPr="00557966" w:rsidRDefault="00FC18CF" w:rsidP="002F2775">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Fossil Energy Reduction</w:t>
            </w:r>
          </w:p>
        </w:tc>
        <w:tc>
          <w:tcPr>
            <w:tcW w:w="90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2C3EE6D1" w14:textId="77777777" w:rsidR="00FC18CF" w:rsidRPr="00557966" w:rsidRDefault="00FC18CF" w:rsidP="002F2775">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First Cost</w:t>
            </w:r>
          </w:p>
        </w:tc>
        <w:tc>
          <w:tcPr>
            <w:tcW w:w="903"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0429BC3E" w14:textId="77777777" w:rsidR="00FC18CF" w:rsidRPr="00557966" w:rsidRDefault="00FC18CF" w:rsidP="002F2775">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Life Cycle Cost</w:t>
            </w:r>
          </w:p>
        </w:tc>
        <w:tc>
          <w:tcPr>
            <w:tcW w:w="95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5027419B" w14:textId="77777777" w:rsidR="00FC18CF" w:rsidRPr="00557966" w:rsidRDefault="00FC18CF" w:rsidP="002F2775">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Comfort and Health</w:t>
            </w:r>
          </w:p>
        </w:tc>
        <w:tc>
          <w:tcPr>
            <w:tcW w:w="1072"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0D0CC229" w14:textId="77777777" w:rsidR="00FC18CF" w:rsidRPr="00557966" w:rsidRDefault="00FC18CF" w:rsidP="002F2775">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Resilience</w:t>
            </w:r>
          </w:p>
        </w:tc>
      </w:tr>
      <w:tr w:rsidR="005F1DEB" w:rsidRPr="002F2B40" w14:paraId="3147BADD" w14:textId="77777777" w:rsidTr="005F1DE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auto"/>
              <w:left w:val="single" w:sz="4" w:space="0" w:color="auto"/>
              <w:bottom w:val="single" w:sz="4" w:space="0" w:color="auto"/>
              <w:right w:val="single" w:sz="4" w:space="0" w:color="auto"/>
            </w:tcBorders>
            <w:shd w:val="clear" w:color="auto" w:fill="auto"/>
            <w:vAlign w:val="center"/>
          </w:tcPr>
          <w:p w14:paraId="255E96E4" w14:textId="037F34E5" w:rsidR="00FC18CF" w:rsidRPr="00557966" w:rsidRDefault="00FC18CF" w:rsidP="00557966">
            <w:pPr>
              <w:spacing w:after="0" w:line="240" w:lineRule="auto"/>
              <w:jc w:val="left"/>
              <w:rPr>
                <w:b w:val="0"/>
                <w:color w:val="auto"/>
                <w:sz w:val="20"/>
                <w:szCs w:val="20"/>
                <w:lang w:eastAsia="zh-CN"/>
              </w:rPr>
            </w:pPr>
            <w:r w:rsidRPr="00557966">
              <w:rPr>
                <w:color w:val="auto"/>
                <w:sz w:val="20"/>
                <w:szCs w:val="20"/>
                <w:lang w:eastAsia="zh-CN"/>
              </w:rPr>
              <w:t>Gas furnace</w:t>
            </w:r>
          </w:p>
        </w:tc>
        <w:tc>
          <w:tcPr>
            <w:tcW w:w="1010" w:type="dxa"/>
            <w:tcBorders>
              <w:top w:val="single" w:sz="4" w:space="0" w:color="auto"/>
              <w:left w:val="single" w:sz="4" w:space="0" w:color="auto"/>
              <w:bottom w:val="single" w:sz="4" w:space="0" w:color="auto"/>
              <w:right w:val="single" w:sz="4" w:space="0" w:color="auto"/>
            </w:tcBorders>
            <w:shd w:val="clear" w:color="auto" w:fill="auto"/>
            <w:vAlign w:val="center"/>
          </w:tcPr>
          <w:p w14:paraId="38CF7F5F"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Heating</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14:paraId="0B56317D"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Medium</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04B530F3"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Low</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36239805"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Low</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8BC512"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Medium</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2314016F"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Medium</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14:paraId="5187B426"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High</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tcPr>
          <w:p w14:paraId="5E16F1D1"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High</w:t>
            </w:r>
          </w:p>
        </w:tc>
      </w:tr>
      <w:tr w:rsidR="005F1DEB" w:rsidRPr="002F2B40" w14:paraId="44BA429B" w14:textId="77777777" w:rsidTr="005F1DEB">
        <w:trPr>
          <w:trHeight w:val="315"/>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auto"/>
              <w:left w:val="single" w:sz="4" w:space="0" w:color="auto"/>
              <w:bottom w:val="single" w:sz="4" w:space="0" w:color="auto"/>
              <w:right w:val="single" w:sz="4" w:space="0" w:color="auto"/>
            </w:tcBorders>
            <w:shd w:val="clear" w:color="auto" w:fill="auto"/>
            <w:vAlign w:val="center"/>
          </w:tcPr>
          <w:p w14:paraId="27D88541" w14:textId="421CF9AD" w:rsidR="00FC18CF" w:rsidRPr="00557966" w:rsidRDefault="00FC18CF" w:rsidP="00557966">
            <w:pPr>
              <w:spacing w:after="0" w:line="240" w:lineRule="auto"/>
              <w:jc w:val="left"/>
              <w:rPr>
                <w:b w:val="0"/>
                <w:color w:val="auto"/>
                <w:sz w:val="20"/>
                <w:szCs w:val="20"/>
                <w:lang w:eastAsia="zh-CN"/>
              </w:rPr>
            </w:pPr>
            <w:r w:rsidRPr="00557966">
              <w:rPr>
                <w:color w:val="auto"/>
                <w:sz w:val="20"/>
                <w:szCs w:val="20"/>
                <w:lang w:eastAsia="zh-CN"/>
              </w:rPr>
              <w:t>Coal or wood combustion</w:t>
            </w:r>
          </w:p>
        </w:tc>
        <w:tc>
          <w:tcPr>
            <w:tcW w:w="1010" w:type="dxa"/>
            <w:tcBorders>
              <w:top w:val="single" w:sz="4" w:space="0" w:color="auto"/>
              <w:left w:val="single" w:sz="4" w:space="0" w:color="auto"/>
              <w:bottom w:val="single" w:sz="4" w:space="0" w:color="auto"/>
              <w:right w:val="single" w:sz="4" w:space="0" w:color="auto"/>
            </w:tcBorders>
            <w:shd w:val="clear" w:color="auto" w:fill="auto"/>
            <w:vAlign w:val="center"/>
          </w:tcPr>
          <w:p w14:paraId="387CE7B4" w14:textId="77777777" w:rsidR="00FC18CF" w:rsidRPr="00557966" w:rsidRDefault="00FC18C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Heating</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14:paraId="2AD1BD1B" w14:textId="77777777" w:rsidR="00FC18CF" w:rsidRPr="00557966" w:rsidRDefault="00FC18C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Low to Medium</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4B50910C" w14:textId="77777777" w:rsidR="00FC18CF" w:rsidRPr="00557966" w:rsidRDefault="00FC18C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Low</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6CD943D6" w14:textId="77777777" w:rsidR="00FC18CF" w:rsidRPr="00557966" w:rsidRDefault="00FC18C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Low</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60C57B6" w14:textId="77777777" w:rsidR="00FC18CF" w:rsidRPr="00557966" w:rsidRDefault="00FC18C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Low</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028DBB69" w14:textId="77777777" w:rsidR="00FC18CF" w:rsidRPr="00557966" w:rsidRDefault="00FC18C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Medium</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14:paraId="125B59E7" w14:textId="77777777" w:rsidR="00FC18CF" w:rsidRPr="00557966" w:rsidRDefault="00FC18C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Low</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tcPr>
          <w:p w14:paraId="5594B395" w14:textId="77777777" w:rsidR="00FC18CF" w:rsidRPr="00557966" w:rsidRDefault="00FC18C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High</w:t>
            </w:r>
          </w:p>
        </w:tc>
      </w:tr>
      <w:tr w:rsidR="005F1DEB" w:rsidRPr="002F2B40" w14:paraId="670BB3AC" w14:textId="77777777" w:rsidTr="005F1DEB">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auto"/>
              <w:left w:val="single" w:sz="4" w:space="0" w:color="auto"/>
              <w:bottom w:val="single" w:sz="4" w:space="0" w:color="auto"/>
              <w:right w:val="single" w:sz="4" w:space="0" w:color="auto"/>
            </w:tcBorders>
            <w:shd w:val="clear" w:color="auto" w:fill="auto"/>
            <w:vAlign w:val="center"/>
          </w:tcPr>
          <w:p w14:paraId="389A083B" w14:textId="6CA33C6F" w:rsidR="00FC18CF" w:rsidRPr="00557966" w:rsidRDefault="00FC18CF" w:rsidP="00557966">
            <w:pPr>
              <w:spacing w:after="0" w:line="240" w:lineRule="auto"/>
              <w:jc w:val="left"/>
              <w:rPr>
                <w:b w:val="0"/>
                <w:color w:val="auto"/>
                <w:sz w:val="20"/>
                <w:szCs w:val="20"/>
                <w:lang w:eastAsia="zh-CN"/>
              </w:rPr>
            </w:pPr>
            <w:r w:rsidRPr="00557966">
              <w:rPr>
                <w:color w:val="auto"/>
                <w:sz w:val="20"/>
                <w:szCs w:val="20"/>
                <w:lang w:eastAsia="zh-CN"/>
              </w:rPr>
              <w:t>Low-efficiency heat pump</w:t>
            </w:r>
          </w:p>
        </w:tc>
        <w:tc>
          <w:tcPr>
            <w:tcW w:w="1010" w:type="dxa"/>
            <w:tcBorders>
              <w:top w:val="single" w:sz="4" w:space="0" w:color="auto"/>
              <w:left w:val="single" w:sz="4" w:space="0" w:color="auto"/>
              <w:bottom w:val="single" w:sz="4" w:space="0" w:color="auto"/>
              <w:right w:val="single" w:sz="4" w:space="0" w:color="auto"/>
            </w:tcBorders>
            <w:shd w:val="clear" w:color="auto" w:fill="auto"/>
            <w:vAlign w:val="center"/>
          </w:tcPr>
          <w:p w14:paraId="083A83B2"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Heating / Cooling</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14:paraId="47DB0959"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High</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39027253"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Low to Medium</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2DE8AF92"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Low to Medium</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A45093"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Medium</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04B3FDC2"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Medium</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14:paraId="081AB39A"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High</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tcPr>
          <w:p w14:paraId="0368D04C"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Medium-High</w:t>
            </w:r>
          </w:p>
        </w:tc>
      </w:tr>
      <w:tr w:rsidR="005F1DEB" w:rsidRPr="002F2B40" w14:paraId="2B84D301" w14:textId="77777777" w:rsidTr="005F1DEB">
        <w:trPr>
          <w:trHeight w:val="352"/>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auto"/>
              <w:left w:val="single" w:sz="4" w:space="0" w:color="auto"/>
              <w:bottom w:val="single" w:sz="4" w:space="0" w:color="auto"/>
              <w:right w:val="single" w:sz="4" w:space="0" w:color="auto"/>
            </w:tcBorders>
            <w:shd w:val="clear" w:color="auto" w:fill="auto"/>
            <w:vAlign w:val="center"/>
          </w:tcPr>
          <w:p w14:paraId="0E9C4260" w14:textId="4D525F51" w:rsidR="001C3DDE" w:rsidRPr="00557966" w:rsidRDefault="001C3DDE" w:rsidP="00557966">
            <w:pPr>
              <w:spacing w:after="0" w:line="240" w:lineRule="auto"/>
              <w:jc w:val="left"/>
              <w:rPr>
                <w:b w:val="0"/>
                <w:color w:val="auto"/>
                <w:sz w:val="20"/>
                <w:szCs w:val="20"/>
                <w:lang w:eastAsia="zh-CN"/>
              </w:rPr>
            </w:pPr>
            <w:r w:rsidRPr="00557966">
              <w:rPr>
                <w:color w:val="auto"/>
                <w:sz w:val="20"/>
                <w:szCs w:val="20"/>
                <w:lang w:eastAsia="zh-CN"/>
              </w:rPr>
              <w:t xml:space="preserve">District </w:t>
            </w:r>
            <w:r w:rsidR="001A738D" w:rsidRPr="00557966">
              <w:rPr>
                <w:color w:val="auto"/>
                <w:sz w:val="20"/>
                <w:szCs w:val="20"/>
                <w:lang w:eastAsia="zh-CN"/>
              </w:rPr>
              <w:t>Heating</w:t>
            </w:r>
          </w:p>
        </w:tc>
        <w:tc>
          <w:tcPr>
            <w:tcW w:w="1010" w:type="dxa"/>
            <w:tcBorders>
              <w:top w:val="single" w:sz="4" w:space="0" w:color="auto"/>
              <w:left w:val="single" w:sz="4" w:space="0" w:color="auto"/>
              <w:bottom w:val="single" w:sz="4" w:space="0" w:color="auto"/>
              <w:right w:val="single" w:sz="4" w:space="0" w:color="auto"/>
            </w:tcBorders>
            <w:shd w:val="clear" w:color="auto" w:fill="auto"/>
            <w:vAlign w:val="center"/>
          </w:tcPr>
          <w:p w14:paraId="1BAB25EF" w14:textId="744C7157" w:rsidR="001C3DDE" w:rsidRPr="00557966" w:rsidRDefault="002B18A4"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 xml:space="preserve">Heating </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14:paraId="0FDAF920" w14:textId="1730C10A" w:rsidR="001C3DDE" w:rsidRPr="00557966" w:rsidRDefault="001C3DDE"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Low</w:t>
            </w:r>
            <w:r w:rsidR="002B18A4" w:rsidRPr="00557966">
              <w:rPr>
                <w:color w:val="auto"/>
                <w:sz w:val="20"/>
                <w:szCs w:val="20"/>
                <w:lang w:eastAsia="zh-CN"/>
              </w:rPr>
              <w:t xml:space="preserve"> to Medium</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5E93F60C" w14:textId="3FD4B9B8" w:rsidR="001C3DDE" w:rsidRPr="00557966" w:rsidRDefault="002B18A4"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Medium to High</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6D5317C1" w14:textId="6E5447BE" w:rsidR="001C3DDE" w:rsidRPr="00557966" w:rsidRDefault="00BC0F69"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 xml:space="preserve">Medium to </w:t>
            </w:r>
            <w:r w:rsidR="001C3DDE" w:rsidRPr="00557966">
              <w:rPr>
                <w:color w:val="auto"/>
                <w:sz w:val="20"/>
                <w:szCs w:val="20"/>
                <w:lang w:eastAsia="zh-CN"/>
              </w:rPr>
              <w:t>High</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7C32872" w14:textId="77777777" w:rsidR="001C3DDE" w:rsidRPr="00557966" w:rsidRDefault="001C3DDE"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High</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04F37575" w14:textId="77777777" w:rsidR="001C3DDE" w:rsidRPr="00557966" w:rsidRDefault="001C3DDE"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Low to Medium</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14:paraId="0AEDCD64" w14:textId="77777777" w:rsidR="001C3DDE" w:rsidRPr="00557966" w:rsidRDefault="001C3DDE"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High</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tcPr>
          <w:p w14:paraId="5FED3E88" w14:textId="77777777" w:rsidR="001C3DDE" w:rsidRPr="00557966" w:rsidRDefault="001C3DDE"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High</w:t>
            </w:r>
          </w:p>
        </w:tc>
      </w:tr>
      <w:tr w:rsidR="005F1DEB" w:rsidRPr="002F2B40" w14:paraId="5C136E18" w14:textId="77777777" w:rsidTr="005F1DEB">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auto"/>
              <w:left w:val="single" w:sz="4" w:space="0" w:color="auto"/>
              <w:bottom w:val="single" w:sz="4" w:space="0" w:color="auto"/>
              <w:right w:val="single" w:sz="4" w:space="0" w:color="auto"/>
            </w:tcBorders>
            <w:shd w:val="clear" w:color="auto" w:fill="auto"/>
            <w:vAlign w:val="center"/>
          </w:tcPr>
          <w:p w14:paraId="46F8B2F0" w14:textId="0F0A0812" w:rsidR="00FC18CF" w:rsidRPr="00557966" w:rsidRDefault="00FC18CF" w:rsidP="00557966">
            <w:pPr>
              <w:spacing w:after="0" w:line="240" w:lineRule="auto"/>
              <w:jc w:val="left"/>
              <w:rPr>
                <w:b w:val="0"/>
                <w:color w:val="auto"/>
                <w:sz w:val="20"/>
                <w:szCs w:val="20"/>
                <w:lang w:eastAsia="zh-CN"/>
              </w:rPr>
            </w:pPr>
            <w:r w:rsidRPr="00557966">
              <w:rPr>
                <w:color w:val="auto"/>
                <w:sz w:val="20"/>
                <w:szCs w:val="20"/>
                <w:lang w:eastAsia="zh-CN"/>
              </w:rPr>
              <w:t>High-efficiency heat pump</w:t>
            </w:r>
          </w:p>
        </w:tc>
        <w:tc>
          <w:tcPr>
            <w:tcW w:w="1010" w:type="dxa"/>
            <w:tcBorders>
              <w:top w:val="single" w:sz="4" w:space="0" w:color="auto"/>
              <w:left w:val="single" w:sz="4" w:space="0" w:color="auto"/>
              <w:bottom w:val="single" w:sz="4" w:space="0" w:color="auto"/>
              <w:right w:val="single" w:sz="4" w:space="0" w:color="auto"/>
            </w:tcBorders>
            <w:shd w:val="clear" w:color="auto" w:fill="auto"/>
            <w:vAlign w:val="center"/>
          </w:tcPr>
          <w:p w14:paraId="4DF578C7"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Heating / Cooling</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14:paraId="5D275118"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High</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485EE7A6"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High</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7BE9B4A7"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High</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FC45358"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Medium to High</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39BE275E"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Low</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tcPr>
          <w:p w14:paraId="4EF9172A"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High</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tcPr>
          <w:p w14:paraId="44FA942D"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Medium</w:t>
            </w:r>
          </w:p>
        </w:tc>
      </w:tr>
    </w:tbl>
    <w:p w14:paraId="5C42D92D" w14:textId="77777777" w:rsidR="00FC18CF" w:rsidRPr="00557966" w:rsidRDefault="00FC18CF" w:rsidP="00FC18CF">
      <w:pPr>
        <w:rPr>
          <w:color w:val="auto"/>
        </w:rPr>
      </w:pPr>
    </w:p>
    <w:p w14:paraId="476120BA" w14:textId="423CAD1A" w:rsidR="00033A98" w:rsidRPr="00B10C01" w:rsidRDefault="00033A98" w:rsidP="00557966">
      <w:pPr>
        <w:pStyle w:val="Caption"/>
        <w:keepNext/>
        <w:jc w:val="center"/>
      </w:pPr>
      <w:bookmarkStart w:id="284" w:name="_Ref4607840"/>
      <w:bookmarkStart w:id="285" w:name="_Toc5035137"/>
      <w:r w:rsidRPr="00B10C01">
        <w:t xml:space="preserve">Table </w:t>
      </w:r>
      <w:fldSimple w:instr=" STYLEREF 1 \s ">
        <w:r w:rsidR="00B872FD" w:rsidRPr="00B10C01">
          <w:t>1</w:t>
        </w:r>
      </w:fldSimple>
      <w:r w:rsidR="00B553BA" w:rsidRPr="00B10C01">
        <w:t>.</w:t>
      </w:r>
      <w:fldSimple w:instr=" SEQ Table \* ARABIC \s 1 ">
        <w:r w:rsidR="00B872FD" w:rsidRPr="00B10C01">
          <w:t>8</w:t>
        </w:r>
      </w:fldSimple>
      <w:bookmarkEnd w:id="284"/>
      <w:r w:rsidRPr="00B10C01">
        <w:t xml:space="preserve"> Ratings key</w:t>
      </w:r>
      <w:bookmarkEnd w:id="285"/>
    </w:p>
    <w:tbl>
      <w:tblPr>
        <w:tblStyle w:val="MediumGrid3-Accent5"/>
        <w:tblW w:w="9576" w:type="dxa"/>
        <w:tblLook w:val="04A0" w:firstRow="1" w:lastRow="0" w:firstColumn="1" w:lastColumn="0" w:noHBand="0" w:noVBand="1"/>
      </w:tblPr>
      <w:tblGrid>
        <w:gridCol w:w="1237"/>
        <w:gridCol w:w="1209"/>
        <w:gridCol w:w="1217"/>
        <w:gridCol w:w="1104"/>
        <w:gridCol w:w="1094"/>
        <w:gridCol w:w="866"/>
        <w:gridCol w:w="827"/>
        <w:gridCol w:w="950"/>
        <w:gridCol w:w="1072"/>
      </w:tblGrid>
      <w:tr w:rsidR="00606905" w:rsidRPr="00606905" w14:paraId="4E9F22EC" w14:textId="77777777" w:rsidTr="005F1DEB">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0B87BB35" w14:textId="5451C055" w:rsidR="00FC18CF" w:rsidRPr="00557966" w:rsidRDefault="005F1DEB" w:rsidP="002F2775">
            <w:pPr>
              <w:spacing w:line="240" w:lineRule="auto"/>
              <w:jc w:val="center"/>
              <w:rPr>
                <w:rFonts w:cstheme="minorHAnsi"/>
                <w:color w:val="FFFFFF" w:themeColor="background1"/>
                <w:sz w:val="20"/>
                <w:szCs w:val="20"/>
                <w:lang w:eastAsia="zh-CN"/>
              </w:rPr>
            </w:pPr>
            <w:r w:rsidRPr="00557966">
              <w:rPr>
                <w:rFonts w:cstheme="minorHAnsi"/>
                <w:color w:val="FFFFFF" w:themeColor="background1"/>
                <w:sz w:val="20"/>
                <w:szCs w:val="20"/>
                <w:lang w:eastAsia="zh-CN"/>
              </w:rPr>
              <w:t>Rating</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71259CCB" w14:textId="77777777" w:rsidR="00FC18CF" w:rsidRPr="00557966" w:rsidRDefault="00FC18CF" w:rsidP="002F2775">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Service (Heating / Cooling)</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4AFD0EF5" w14:textId="77777777" w:rsidR="00FC18CF" w:rsidRPr="00557966" w:rsidRDefault="00FC18CF" w:rsidP="002F2775">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Breadth of Application</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6933A68B" w14:textId="77777777" w:rsidR="00FC18CF" w:rsidRPr="00557966" w:rsidRDefault="00FC18CF" w:rsidP="002F2775">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GHG Emissions Reduction</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7D88FEA8" w14:textId="77777777" w:rsidR="00FC18CF" w:rsidRPr="00557966" w:rsidRDefault="00FC18CF" w:rsidP="002F2775">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Fossil Energy Reduction</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0B9E5CE9" w14:textId="77777777" w:rsidR="00FC18CF" w:rsidRPr="00557966" w:rsidRDefault="00FC18CF" w:rsidP="002F2775">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First Cost</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555EFD15" w14:textId="77777777" w:rsidR="00FC18CF" w:rsidRPr="00557966" w:rsidRDefault="00FC18CF" w:rsidP="002F2775">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Life Cycle Cost</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381FEF70" w14:textId="77777777" w:rsidR="00FC18CF" w:rsidRPr="00557966" w:rsidRDefault="00FC18CF" w:rsidP="002F2775">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Comfort</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3C31693D" w14:textId="77777777" w:rsidR="00FC18CF" w:rsidRPr="00557966" w:rsidRDefault="00FC18CF" w:rsidP="002F2775">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Resilience</w:t>
            </w:r>
          </w:p>
        </w:tc>
      </w:tr>
      <w:tr w:rsidR="00FC18CF" w:rsidRPr="002F2B40" w14:paraId="4AEE4CD4" w14:textId="77777777" w:rsidTr="0055796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311" w:type="dxa"/>
            <w:tcBorders>
              <w:top w:val="single" w:sz="4" w:space="0" w:color="auto"/>
              <w:left w:val="single" w:sz="4" w:space="0" w:color="auto"/>
              <w:bottom w:val="single" w:sz="4" w:space="0" w:color="auto"/>
              <w:right w:val="single" w:sz="4" w:space="0" w:color="auto"/>
            </w:tcBorders>
            <w:shd w:val="clear" w:color="auto" w:fill="auto"/>
            <w:vAlign w:val="center"/>
          </w:tcPr>
          <w:p w14:paraId="4A0BA8CD" w14:textId="77777777" w:rsidR="00FC18CF" w:rsidRPr="00557966" w:rsidRDefault="00FC18CF" w:rsidP="00557966">
            <w:pPr>
              <w:spacing w:after="0" w:line="240" w:lineRule="auto"/>
              <w:jc w:val="left"/>
              <w:rPr>
                <w:b w:val="0"/>
                <w:color w:val="auto"/>
                <w:sz w:val="20"/>
                <w:szCs w:val="20"/>
                <w:lang w:eastAsia="zh-CN"/>
              </w:rPr>
            </w:pPr>
            <w:r w:rsidRPr="00557966">
              <w:rPr>
                <w:color w:val="auto"/>
                <w:sz w:val="20"/>
                <w:szCs w:val="20"/>
                <w:lang w:eastAsia="zh-CN"/>
              </w:rPr>
              <w:t>High</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14:paraId="3C579DFC"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N/A</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08549A67"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67% to 100% of buildings</w:t>
            </w:r>
          </w:p>
        </w:tc>
        <w:tc>
          <w:tcPr>
            <w:tcW w:w="1106" w:type="dxa"/>
            <w:tcBorders>
              <w:top w:val="single" w:sz="4" w:space="0" w:color="auto"/>
              <w:left w:val="single" w:sz="4" w:space="0" w:color="auto"/>
              <w:bottom w:val="single" w:sz="4" w:space="0" w:color="auto"/>
              <w:right w:val="single" w:sz="4" w:space="0" w:color="auto"/>
            </w:tcBorders>
            <w:shd w:val="clear" w:color="auto" w:fill="auto"/>
            <w:vAlign w:val="center"/>
          </w:tcPr>
          <w:p w14:paraId="30B40A55"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67% to 100%</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05FD191A"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67% to 100%</w:t>
            </w:r>
          </w:p>
        </w:tc>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59B8B317"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Top 1/3</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1DBB5F7C"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Top 1/3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384AE1A1"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Top 1/3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2BBE9F34"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Little or no risk of disruption</w:t>
            </w:r>
          </w:p>
        </w:tc>
      </w:tr>
      <w:tr w:rsidR="00FC18CF" w:rsidRPr="002F2B40" w14:paraId="1E2EF039" w14:textId="77777777" w:rsidTr="00557966">
        <w:trPr>
          <w:trHeight w:val="315"/>
        </w:trPr>
        <w:tc>
          <w:tcPr>
            <w:cnfStyle w:val="001000000000" w:firstRow="0" w:lastRow="0" w:firstColumn="1" w:lastColumn="0" w:oddVBand="0" w:evenVBand="0" w:oddHBand="0" w:evenHBand="0" w:firstRowFirstColumn="0" w:firstRowLastColumn="0" w:lastRowFirstColumn="0" w:lastRowLastColumn="0"/>
            <w:tcW w:w="1311" w:type="dxa"/>
            <w:tcBorders>
              <w:top w:val="single" w:sz="4" w:space="0" w:color="auto"/>
              <w:left w:val="single" w:sz="4" w:space="0" w:color="auto"/>
              <w:bottom w:val="single" w:sz="4" w:space="0" w:color="auto"/>
              <w:right w:val="single" w:sz="4" w:space="0" w:color="auto"/>
            </w:tcBorders>
            <w:shd w:val="clear" w:color="auto" w:fill="auto"/>
            <w:vAlign w:val="center"/>
          </w:tcPr>
          <w:p w14:paraId="33065109" w14:textId="77777777" w:rsidR="00FC18CF" w:rsidRPr="00557966" w:rsidRDefault="00FC18CF" w:rsidP="00557966">
            <w:pPr>
              <w:spacing w:after="0" w:line="240" w:lineRule="auto"/>
              <w:jc w:val="left"/>
              <w:rPr>
                <w:b w:val="0"/>
                <w:color w:val="auto"/>
                <w:sz w:val="20"/>
                <w:szCs w:val="20"/>
                <w:lang w:eastAsia="zh-CN"/>
              </w:rPr>
            </w:pPr>
            <w:r w:rsidRPr="00557966">
              <w:rPr>
                <w:color w:val="auto"/>
                <w:sz w:val="20"/>
                <w:szCs w:val="20"/>
                <w:lang w:eastAsia="zh-CN"/>
              </w:rPr>
              <w:t>Medium</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14:paraId="145F8EF4" w14:textId="77777777" w:rsidR="00FC18CF" w:rsidRPr="00557966" w:rsidRDefault="00FC18C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N/A</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30FBE176" w14:textId="77777777" w:rsidR="00FC18CF" w:rsidRPr="00557966" w:rsidRDefault="00FC18C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33% to 66% of buildings</w:t>
            </w:r>
          </w:p>
        </w:tc>
        <w:tc>
          <w:tcPr>
            <w:tcW w:w="1106" w:type="dxa"/>
            <w:tcBorders>
              <w:top w:val="single" w:sz="4" w:space="0" w:color="auto"/>
              <w:left w:val="single" w:sz="4" w:space="0" w:color="auto"/>
              <w:bottom w:val="single" w:sz="4" w:space="0" w:color="auto"/>
              <w:right w:val="single" w:sz="4" w:space="0" w:color="auto"/>
            </w:tcBorders>
            <w:shd w:val="clear" w:color="auto" w:fill="auto"/>
            <w:vAlign w:val="center"/>
          </w:tcPr>
          <w:p w14:paraId="4A0535E5" w14:textId="77777777" w:rsidR="00FC18CF" w:rsidRPr="00557966" w:rsidRDefault="00FC18C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33% to 66%</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44F17DB7" w14:textId="77777777" w:rsidR="00FC18CF" w:rsidRPr="00557966" w:rsidRDefault="00FC18C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33% to 66%</w:t>
            </w:r>
          </w:p>
        </w:tc>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7F70A20E" w14:textId="77777777" w:rsidR="00FC18CF" w:rsidRPr="00557966" w:rsidRDefault="00FC18C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Middle 1/3</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14:paraId="1F05E55B" w14:textId="77777777" w:rsidR="00FC18CF" w:rsidRPr="00557966" w:rsidRDefault="00FC18C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Middle 1/3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403C87AF" w14:textId="77777777" w:rsidR="00FC18CF" w:rsidRPr="00557966" w:rsidRDefault="00FC18C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Middle 1/3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6D2E242E" w14:textId="77777777" w:rsidR="00FC18CF" w:rsidRPr="00557966" w:rsidRDefault="00FC18C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color w:val="auto"/>
                <w:sz w:val="20"/>
                <w:szCs w:val="20"/>
                <w:lang w:eastAsia="zh-CN"/>
              </w:rPr>
            </w:pPr>
            <w:r w:rsidRPr="00557966">
              <w:rPr>
                <w:color w:val="auto"/>
                <w:sz w:val="20"/>
                <w:szCs w:val="20"/>
                <w:lang w:eastAsia="zh-CN"/>
              </w:rPr>
              <w:t>Moderate risk of disruption</w:t>
            </w:r>
          </w:p>
        </w:tc>
      </w:tr>
      <w:tr w:rsidR="00FC18CF" w:rsidRPr="002F2B40" w14:paraId="45B4F893" w14:textId="77777777" w:rsidTr="0055796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09C289C3" w14:textId="77777777" w:rsidR="00FC18CF" w:rsidRPr="00557966" w:rsidRDefault="00FC18CF" w:rsidP="00557966">
            <w:pPr>
              <w:spacing w:after="0" w:line="240" w:lineRule="auto"/>
              <w:jc w:val="left"/>
              <w:rPr>
                <w:b w:val="0"/>
                <w:color w:val="auto"/>
                <w:sz w:val="20"/>
                <w:szCs w:val="20"/>
                <w:lang w:eastAsia="zh-CN"/>
              </w:rPr>
            </w:pPr>
            <w:r w:rsidRPr="00557966">
              <w:rPr>
                <w:color w:val="auto"/>
                <w:sz w:val="20"/>
                <w:szCs w:val="20"/>
                <w:lang w:eastAsia="zh-CN"/>
              </w:rPr>
              <w:t>Low</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072BA328"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N/A</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301EFA8B"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0% to 33% of buildings</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2F7E6523"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0% to 33%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1EFAC3DD"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0% to 33%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1538A817"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Bottom 1/3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399533AD"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Bottom 1/3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2BEC4BF7"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Bottom 1/3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232B0D96" w14:textId="77777777" w:rsidR="00FC18CF" w:rsidRPr="00557966" w:rsidRDefault="00FC18C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color w:val="auto"/>
                <w:sz w:val="20"/>
                <w:szCs w:val="20"/>
                <w:lang w:eastAsia="zh-CN"/>
              </w:rPr>
            </w:pPr>
            <w:r w:rsidRPr="00557966">
              <w:rPr>
                <w:color w:val="auto"/>
                <w:sz w:val="20"/>
                <w:szCs w:val="20"/>
                <w:lang w:eastAsia="zh-CN"/>
              </w:rPr>
              <w:t>Large risk of disruption</w:t>
            </w:r>
          </w:p>
        </w:tc>
      </w:tr>
    </w:tbl>
    <w:p w14:paraId="55B3E0EF" w14:textId="77777777" w:rsidR="00FC18CF" w:rsidRDefault="00FC18CF" w:rsidP="00FC18CF"/>
    <w:p w14:paraId="795C840F" w14:textId="73EC8ACE" w:rsidR="0051260E" w:rsidRDefault="00B82481" w:rsidP="00BC0F69">
      <w:pPr>
        <w:rPr>
          <w:rFonts w:eastAsia="Times New Roman"/>
          <w:color w:val="000000"/>
        </w:rPr>
      </w:pPr>
      <w:r w:rsidRPr="00557966">
        <w:fldChar w:fldCharType="begin"/>
      </w:r>
      <w:r w:rsidRPr="00557966">
        <w:instrText xml:space="preserve"> REF _Ref4607832 \h </w:instrText>
      </w:r>
      <w:r w:rsidR="003F4AA1">
        <w:instrText xml:space="preserve"> \* MERGEFORMAT </w:instrText>
      </w:r>
      <w:r w:rsidRPr="00557966">
        <w:fldChar w:fldCharType="separate"/>
      </w:r>
      <w:r w:rsidR="00B872FD">
        <w:t xml:space="preserve">Table </w:t>
      </w:r>
      <w:r w:rsidR="00B872FD">
        <w:rPr>
          <w:noProof/>
        </w:rPr>
        <w:t>1.7</w:t>
      </w:r>
      <w:r w:rsidRPr="00557966">
        <w:fldChar w:fldCharType="end"/>
      </w:r>
      <w:r w:rsidRPr="00557966">
        <w:t xml:space="preserve"> </w:t>
      </w:r>
      <w:r w:rsidR="001A738D" w:rsidRPr="00BD1336">
        <w:t xml:space="preserve">compares District Heating </w:t>
      </w:r>
      <w:r w:rsidR="00BC0F69" w:rsidRPr="003F4AA1">
        <w:t xml:space="preserve">with </w:t>
      </w:r>
      <w:r w:rsidR="003F4AA1">
        <w:t>four</w:t>
      </w:r>
      <w:r w:rsidR="00BC0F69" w:rsidRPr="004319CA">
        <w:t xml:space="preserve"> s</w:t>
      </w:r>
      <w:r w:rsidR="00BC0F69" w:rsidRPr="00BD1336">
        <w:t>pace</w:t>
      </w:r>
      <w:r w:rsidR="00BC0F69">
        <w:t xml:space="preserve"> heating and cooling alternatives</w:t>
      </w:r>
      <w:r w:rsidR="00CD6184">
        <w:t xml:space="preserve"> </w:t>
      </w:r>
      <w:r w:rsidR="00E00B49">
        <w:t xml:space="preserve">(with the Ratings Key shown in </w:t>
      </w:r>
      <w:r>
        <w:fldChar w:fldCharType="begin"/>
      </w:r>
      <w:r>
        <w:instrText xml:space="preserve"> REF _Ref4607840 \h </w:instrText>
      </w:r>
      <w:r>
        <w:fldChar w:fldCharType="separate"/>
      </w:r>
      <w:r w:rsidR="00B872FD" w:rsidRPr="00557966">
        <w:rPr>
          <w:color w:val="auto"/>
        </w:rPr>
        <w:t xml:space="preserve">Table </w:t>
      </w:r>
      <w:r w:rsidR="00B872FD">
        <w:rPr>
          <w:noProof/>
          <w:color w:val="auto"/>
        </w:rPr>
        <w:t>1</w:t>
      </w:r>
      <w:r w:rsidR="00B872FD" w:rsidRPr="00557966">
        <w:rPr>
          <w:color w:val="auto"/>
        </w:rPr>
        <w:t>.</w:t>
      </w:r>
      <w:r w:rsidR="00B872FD">
        <w:rPr>
          <w:noProof/>
          <w:color w:val="auto"/>
        </w:rPr>
        <w:t>8</w:t>
      </w:r>
      <w:r>
        <w:fldChar w:fldCharType="end"/>
      </w:r>
      <w:r w:rsidR="00E00B49">
        <w:t>)</w:t>
      </w:r>
      <w:r w:rsidR="00CD6184">
        <w:t>.  The table examines each option</w:t>
      </w:r>
      <w:r w:rsidR="00BC0F69">
        <w:t xml:space="preserve"> </w:t>
      </w:r>
      <w:r w:rsidR="00BC0F69">
        <w:rPr>
          <w:rFonts w:eastAsia="Times New Roman"/>
          <w:color w:val="000000"/>
        </w:rPr>
        <w:t xml:space="preserve">in terms of breadth of application, GHG emissions, fossil energy reduction, cost, comfort and heath, and resilience.  </w:t>
      </w:r>
    </w:p>
    <w:p w14:paraId="56D37718" w14:textId="5495F20D" w:rsidR="00BC0F69" w:rsidRPr="0051260E" w:rsidRDefault="00BC0F69" w:rsidP="00BC0F69">
      <w:pPr>
        <w:rPr>
          <w:rFonts w:eastAsia="Times New Roman"/>
          <w:color w:val="000000"/>
        </w:rPr>
      </w:pPr>
      <w:r>
        <w:rPr>
          <w:rFonts w:eastAsia="Times New Roman"/>
          <w:color w:val="000000"/>
        </w:rPr>
        <w:t xml:space="preserve">Compared with the options that are common in developed countries (gas furnace and low-efficiency heat pump), District Heating provides equivalent heating service and comfort, </w:t>
      </w:r>
      <w:r w:rsidR="00CD6184">
        <w:rPr>
          <w:rFonts w:eastAsia="Times New Roman"/>
          <w:color w:val="000000"/>
        </w:rPr>
        <w:t xml:space="preserve"> but less breadth of application than </w:t>
      </w:r>
      <w:r w:rsidR="0051260E">
        <w:rPr>
          <w:rFonts w:eastAsia="Times New Roman"/>
          <w:color w:val="000000"/>
        </w:rPr>
        <w:t>these</w:t>
      </w:r>
      <w:r w:rsidR="00CD6184">
        <w:rPr>
          <w:rFonts w:eastAsia="Times New Roman"/>
          <w:color w:val="000000"/>
        </w:rPr>
        <w:t xml:space="preserve"> modular heating solutions, due to </w:t>
      </w:r>
      <w:r w:rsidR="0051260E">
        <w:rPr>
          <w:rFonts w:eastAsia="Times New Roman"/>
          <w:color w:val="000000"/>
        </w:rPr>
        <w:t>DH’s need</w:t>
      </w:r>
      <w:r w:rsidR="00CD6184">
        <w:rPr>
          <w:rFonts w:eastAsia="Times New Roman"/>
          <w:color w:val="000000"/>
        </w:rPr>
        <w:t xml:space="preserve"> for </w:t>
      </w:r>
      <w:r>
        <w:rPr>
          <w:rFonts w:eastAsia="Times New Roman"/>
          <w:color w:val="000000"/>
        </w:rPr>
        <w:t>high energy density loc</w:t>
      </w:r>
      <w:r w:rsidR="0051260E">
        <w:rPr>
          <w:rFonts w:eastAsia="Times New Roman"/>
          <w:color w:val="000000"/>
        </w:rPr>
        <w:t xml:space="preserve">ations. </w:t>
      </w:r>
      <w:del w:id="286" w:author="Catherine Foster" w:date="2020-04-21T16:31:00Z">
        <w:r w:rsidR="0051260E" w:rsidDel="009E55B2">
          <w:rPr>
            <w:rFonts w:eastAsia="Times New Roman"/>
            <w:color w:val="000000"/>
          </w:rPr>
          <w:delText xml:space="preserve"> </w:delText>
        </w:r>
      </w:del>
      <w:r w:rsidR="0051260E">
        <w:rPr>
          <w:rFonts w:eastAsia="Times New Roman"/>
          <w:color w:val="000000"/>
        </w:rPr>
        <w:t xml:space="preserve">But District Heating offers far higher </w:t>
      </w:r>
      <w:r>
        <w:rPr>
          <w:rFonts w:eastAsia="Times New Roman"/>
          <w:color w:val="000000"/>
        </w:rPr>
        <w:t xml:space="preserve">potential for </w:t>
      </w:r>
      <w:r w:rsidR="0051260E">
        <w:rPr>
          <w:rFonts w:eastAsia="Times New Roman"/>
          <w:color w:val="000000"/>
        </w:rPr>
        <w:t>reducing</w:t>
      </w:r>
      <w:del w:id="287" w:author="Catherine Foster" w:date="2020-04-21T16:31:00Z">
        <w:r w:rsidR="0051260E" w:rsidDel="009E55B2">
          <w:rPr>
            <w:rFonts w:eastAsia="Times New Roman"/>
            <w:color w:val="000000"/>
          </w:rPr>
          <w:delText xml:space="preserve"> </w:delText>
        </w:r>
        <w:r w:rsidDel="009E55B2">
          <w:rPr>
            <w:rFonts w:eastAsia="Times New Roman"/>
            <w:color w:val="000000"/>
          </w:rPr>
          <w:delText>of</w:delText>
        </w:r>
      </w:del>
      <w:r>
        <w:rPr>
          <w:rFonts w:eastAsia="Times New Roman"/>
          <w:color w:val="000000"/>
        </w:rPr>
        <w:t xml:space="preserve"> GHG emissions and </w:t>
      </w:r>
      <w:r w:rsidR="0051260E">
        <w:rPr>
          <w:rFonts w:eastAsia="Times New Roman"/>
          <w:color w:val="000000"/>
        </w:rPr>
        <w:t xml:space="preserve">fossil energy consumption.  Economically, DH requires a higher first cost, but offers </w:t>
      </w:r>
      <w:r>
        <w:rPr>
          <w:rFonts w:eastAsia="Times New Roman"/>
          <w:color w:val="000000"/>
        </w:rPr>
        <w:t xml:space="preserve">lower life-cycle cost.  </w:t>
      </w:r>
    </w:p>
    <w:p w14:paraId="3F95F140" w14:textId="57939DD6" w:rsidR="0051260E" w:rsidRPr="0051260E" w:rsidRDefault="00BC0F69" w:rsidP="0051260E">
      <w:r w:rsidRPr="0051260E">
        <w:t xml:space="preserve">Compared with “Coal or wood combustion”, </w:t>
      </w:r>
      <w:r w:rsidR="0051260E" w:rsidRPr="0051260E">
        <w:t>District Heating</w:t>
      </w:r>
      <w:r w:rsidRPr="0051260E">
        <w:t xml:space="preserve"> offer</w:t>
      </w:r>
      <w:r w:rsidR="0051260E" w:rsidRPr="0051260E">
        <w:t xml:space="preserve">s </w:t>
      </w:r>
      <w:r w:rsidRPr="0051260E">
        <w:t>much higher comfort, safety</w:t>
      </w:r>
      <w:ins w:id="288" w:author="Catherine Foster" w:date="2020-04-21T16:31:00Z">
        <w:r w:rsidR="009E55B2">
          <w:t>,</w:t>
        </w:r>
      </w:ins>
      <w:r w:rsidRPr="0051260E">
        <w:t xml:space="preserve"> and health.  </w:t>
      </w:r>
    </w:p>
    <w:p w14:paraId="4B01A656" w14:textId="4FD5E576" w:rsidR="00BC0F69" w:rsidRPr="0051260E" w:rsidRDefault="0051260E" w:rsidP="0051260E">
      <w:r>
        <w:lastRenderedPageBreak/>
        <w:t>“High-efficiency heat pumps”</w:t>
      </w:r>
      <w:r w:rsidR="00BC0F69" w:rsidRPr="0051260E">
        <w:t xml:space="preserve">, which can be installed in virtually any building, offer much broader breadth of application than district heating and cooling.  But district heating and cooling, where </w:t>
      </w:r>
      <w:r>
        <w:t>suitable</w:t>
      </w:r>
      <w:r w:rsidR="00BC0F69" w:rsidRPr="0051260E">
        <w:t xml:space="preserve">, can be a low cost and highly-resilient option.  </w:t>
      </w:r>
    </w:p>
    <w:p w14:paraId="630F238B" w14:textId="77777777" w:rsidR="00BC0F69" w:rsidRPr="007B03B6" w:rsidRDefault="00BC0F69" w:rsidP="00FC18CF"/>
    <w:p w14:paraId="0E6878D3" w14:textId="77777777" w:rsidR="00F048AF" w:rsidRPr="007B03B6" w:rsidRDefault="00F048AF" w:rsidP="00336D82">
      <w:pPr>
        <w:autoSpaceDE w:val="0"/>
        <w:spacing w:after="0"/>
        <w:rPr>
          <w:rFonts w:eastAsia="Times New Roman"/>
          <w:color w:val="000000"/>
        </w:rPr>
      </w:pPr>
    </w:p>
    <w:bookmarkEnd w:id="279"/>
    <w:p w14:paraId="58D827DE" w14:textId="73571849" w:rsidR="00F048AF" w:rsidRPr="007B03B6" w:rsidRDefault="00F048AF" w:rsidP="00EB247F">
      <w:pPr>
        <w:autoSpaceDE w:val="0"/>
        <w:spacing w:after="0"/>
        <w:rPr>
          <w:rFonts w:asciiTheme="majorHAnsi" w:eastAsiaTheme="majorEastAsia" w:hAnsiTheme="majorHAnsi" w:cstheme="majorBidi"/>
          <w:b/>
          <w:bCs/>
          <w:smallCaps/>
          <w:sz w:val="36"/>
          <w:szCs w:val="36"/>
        </w:rPr>
        <w:sectPr w:rsidR="00F048AF" w:rsidRPr="007B03B6" w:rsidSect="00C44058">
          <w:footerReference w:type="default" r:id="rId17"/>
          <w:pgSz w:w="12240" w:h="15840"/>
          <w:pgMar w:top="1440" w:right="1440" w:bottom="1440" w:left="1440" w:header="720" w:footer="720" w:gutter="0"/>
          <w:pgNumType w:start="1"/>
          <w:cols w:space="720"/>
        </w:sectPr>
      </w:pPr>
    </w:p>
    <w:p w14:paraId="756DEC01" w14:textId="2A9B7491" w:rsidR="00F048AF" w:rsidRPr="007B03B6" w:rsidRDefault="00F048AF" w:rsidP="00982FC7">
      <w:pPr>
        <w:pStyle w:val="Heading1"/>
      </w:pPr>
      <w:bookmarkStart w:id="289" w:name="_Toc18306532"/>
      <w:r w:rsidRPr="007B03B6">
        <w:lastRenderedPageBreak/>
        <w:t>Methodology</w:t>
      </w:r>
      <w:bookmarkEnd w:id="289"/>
    </w:p>
    <w:p w14:paraId="567926D6" w14:textId="2E842B8D" w:rsidR="00F048AF" w:rsidRPr="007B03B6" w:rsidRDefault="00F048AF" w:rsidP="005950A5">
      <w:pPr>
        <w:pStyle w:val="Heading2"/>
        <w:numPr>
          <w:ilvl w:val="1"/>
          <w:numId w:val="8"/>
        </w:numPr>
      </w:pPr>
      <w:bookmarkStart w:id="290" w:name="_Toc18306533"/>
      <w:r w:rsidRPr="007B03B6">
        <w:t>Introduction</w:t>
      </w:r>
      <w:bookmarkEnd w:id="290"/>
    </w:p>
    <w:p w14:paraId="45F43704" w14:textId="584C0366" w:rsidR="00D740D7" w:rsidRDefault="00F048AF" w:rsidP="00DE3695">
      <w:r w:rsidRPr="007B03B6">
        <w:t>Project Drawdown’s models are developed in Microsoft Excel using standard templates that allow easier integration since integration is critical to the bottom-up approach used. The template used for this solution was the Reduction and Replacement Solutions (RRS)</w:t>
      </w:r>
      <w:ins w:id="291" w:author="Catherine Foster" w:date="2020-04-27T14:21:00Z">
        <w:r w:rsidR="00D70AA0">
          <w:t xml:space="preserve"> model(?)</w:t>
        </w:r>
      </w:ins>
      <w:r w:rsidRPr="007B03B6">
        <w:t xml:space="preserve"> which accounts for reductions in energy consumption and emissions generation for a solution relative to a conventional technology. These technologies are assumed to compete in markets to supply the final functional demand which is exogenous to the model but may be shared across several solution models. The adoption and markets are therefore defined in terms of functional units, and for investment costing, adoptions are also converted to implementation units. The adoptions of both conventional and solution were projected for each of several scenarios from 2015 to 2060 (from a base year of 2014) and the comparison of these scenarios (for the 2020-2050 segment) is what constituted the results.</w:t>
      </w:r>
      <w:r w:rsidR="00421063">
        <w:t xml:space="preserve">  </w:t>
      </w:r>
    </w:p>
    <w:bookmarkStart w:id="292" w:name="_Ref529030459"/>
    <w:bookmarkStart w:id="293" w:name="_Toc529163332"/>
    <w:bookmarkStart w:id="294" w:name="_Toc535503240"/>
    <w:p w14:paraId="7701C1B8" w14:textId="0F9D1FB7" w:rsidR="009F6317" w:rsidRDefault="00B82481" w:rsidP="00557966">
      <w:r>
        <w:fldChar w:fldCharType="begin"/>
      </w:r>
      <w:r>
        <w:instrText xml:space="preserve"> REF _Ref4607849 \h </w:instrText>
      </w:r>
      <w:r>
        <w:fldChar w:fldCharType="separate"/>
      </w:r>
      <w:r w:rsidR="00B872FD">
        <w:t xml:space="preserve">Table </w:t>
      </w:r>
      <w:r w:rsidR="00B872FD">
        <w:rPr>
          <w:noProof/>
        </w:rPr>
        <w:t>2</w:t>
      </w:r>
      <w:r w:rsidR="00B872FD">
        <w:t>.</w:t>
      </w:r>
      <w:r w:rsidR="00B872FD">
        <w:rPr>
          <w:noProof/>
        </w:rPr>
        <w:t>1</w:t>
      </w:r>
      <w:r>
        <w:fldChar w:fldCharType="end"/>
      </w:r>
      <w:r>
        <w:t xml:space="preserve"> </w:t>
      </w:r>
      <w:r w:rsidR="009F6317">
        <w:t xml:space="preserve">summarizes key analytical aspects of </w:t>
      </w:r>
      <w:r w:rsidR="00AB06D8">
        <w:t xml:space="preserve">the </w:t>
      </w:r>
      <w:r w:rsidR="009F6317">
        <w:t xml:space="preserve">District Heating modeling approach. </w:t>
      </w:r>
      <w:del w:id="295" w:author="Catherine Foster" w:date="2020-04-27T14:22:00Z">
        <w:r w:rsidR="009F6317" w:rsidDel="00D70AA0">
          <w:delText xml:space="preserve"> </w:delText>
        </w:r>
      </w:del>
      <w:r w:rsidR="009F6317">
        <w:t xml:space="preserve">The overall modeling scope is building space heating where District Heating is competitive. </w:t>
      </w:r>
      <w:del w:id="296" w:author="Catherine Foster" w:date="2020-04-27T14:22:00Z">
        <w:r w:rsidR="009F6317" w:rsidDel="00D70AA0">
          <w:delText xml:space="preserve"> </w:delText>
        </w:r>
      </w:del>
      <w:r w:rsidR="009F6317">
        <w:t xml:space="preserve">Water heating is not modeled, although it is a natural adjunct and commonly provided </w:t>
      </w:r>
      <w:r w:rsidR="00A672C6">
        <w:t>by</w:t>
      </w:r>
      <w:r w:rsidR="009F6317">
        <w:t xml:space="preserve"> many DH systems.  </w:t>
      </w:r>
    </w:p>
    <w:p w14:paraId="0913C7B0" w14:textId="77777777" w:rsidR="00A672C6" w:rsidRPr="009F6317" w:rsidRDefault="00A672C6" w:rsidP="009F6317">
      <w:pPr>
        <w:spacing w:after="160" w:line="259" w:lineRule="auto"/>
        <w:jc w:val="left"/>
        <w:rPr>
          <w:vanish/>
        </w:rPr>
      </w:pPr>
    </w:p>
    <w:p w14:paraId="53147E8A" w14:textId="4A6DA32B" w:rsidR="00033A98" w:rsidRDefault="00033A98" w:rsidP="00557966">
      <w:pPr>
        <w:pStyle w:val="Caption"/>
        <w:keepNext/>
        <w:jc w:val="center"/>
      </w:pPr>
      <w:bookmarkStart w:id="297" w:name="_Ref4607849"/>
      <w:bookmarkStart w:id="298" w:name="_Toc5035138"/>
      <w:bookmarkEnd w:id="292"/>
      <w:bookmarkEnd w:id="293"/>
      <w:bookmarkEnd w:id="294"/>
      <w:r>
        <w:t xml:space="preserve">Table </w:t>
      </w:r>
      <w:r w:rsidR="00B10C01">
        <w:rPr>
          <w:noProof/>
        </w:rPr>
        <w:fldChar w:fldCharType="begin"/>
      </w:r>
      <w:r w:rsidR="00B10C01">
        <w:rPr>
          <w:noProof/>
        </w:rPr>
        <w:instrText xml:space="preserve"> STYLEREF 1 \s </w:instrText>
      </w:r>
      <w:r w:rsidR="00B10C01">
        <w:rPr>
          <w:noProof/>
        </w:rPr>
        <w:fldChar w:fldCharType="separate"/>
      </w:r>
      <w:r w:rsidR="00B872FD">
        <w:rPr>
          <w:noProof/>
        </w:rPr>
        <w:t>2</w:t>
      </w:r>
      <w:r w:rsidR="00B10C01">
        <w:rPr>
          <w:noProof/>
        </w:rPr>
        <w:fldChar w:fldCharType="end"/>
      </w:r>
      <w:r w:rsidR="00B553BA">
        <w:t>.</w:t>
      </w:r>
      <w:r w:rsidR="00B10C01">
        <w:rPr>
          <w:noProof/>
        </w:rPr>
        <w:fldChar w:fldCharType="begin"/>
      </w:r>
      <w:r w:rsidR="00B10C01">
        <w:rPr>
          <w:noProof/>
        </w:rPr>
        <w:instrText xml:space="preserve"> SEQ Table \* ARABIC \s 1 </w:instrText>
      </w:r>
      <w:r w:rsidR="00B10C01">
        <w:rPr>
          <w:noProof/>
        </w:rPr>
        <w:fldChar w:fldCharType="separate"/>
      </w:r>
      <w:r w:rsidR="00B872FD">
        <w:rPr>
          <w:noProof/>
        </w:rPr>
        <w:t>1</w:t>
      </w:r>
      <w:r w:rsidR="00B10C01">
        <w:rPr>
          <w:noProof/>
        </w:rPr>
        <w:fldChar w:fldCharType="end"/>
      </w:r>
      <w:bookmarkEnd w:id="297"/>
      <w:r>
        <w:t xml:space="preserve"> </w:t>
      </w:r>
      <w:r w:rsidRPr="00A9295A">
        <w:t>District Heating modeling approach</w:t>
      </w:r>
      <w:bookmarkEnd w:id="298"/>
    </w:p>
    <w:tbl>
      <w:tblPr>
        <w:tblStyle w:val="MediumGrid3-Accent5"/>
        <w:tblW w:w="10487" w:type="dxa"/>
        <w:jc w:val="center"/>
        <w:tblLook w:val="04A0" w:firstRow="1" w:lastRow="0" w:firstColumn="1" w:lastColumn="0" w:noHBand="0" w:noVBand="1"/>
      </w:tblPr>
      <w:tblGrid>
        <w:gridCol w:w="1583"/>
        <w:gridCol w:w="9023"/>
      </w:tblGrid>
      <w:tr w:rsidR="00606905" w:rsidRPr="00606905" w14:paraId="3087EA8F" w14:textId="77777777" w:rsidTr="00A526D0">
        <w:trPr>
          <w:cnfStyle w:val="100000000000" w:firstRow="1" w:lastRow="0" w:firstColumn="0" w:lastColumn="0" w:oddVBand="0" w:evenVBand="0" w:oddHBand="0" w:evenHBand="0" w:firstRowFirstColumn="0" w:firstRowLastColumn="0" w:lastRowFirstColumn="0" w:lastRowLastColumn="0"/>
          <w:trHeight w:val="988"/>
          <w:jc w:val="center"/>
        </w:trPr>
        <w:tc>
          <w:tcPr>
            <w:cnfStyle w:val="001000000000" w:firstRow="0" w:lastRow="0" w:firstColumn="1" w:lastColumn="0" w:oddVBand="0" w:evenVBand="0" w:oddHBand="0" w:evenHBand="0" w:firstRowFirstColumn="0" w:firstRowLastColumn="0" w:lastRowFirstColumn="0" w:lastRowLastColumn="0"/>
            <w:tcW w:w="1464"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3978ECEF" w14:textId="77777777" w:rsidR="00CA6D03" w:rsidRPr="00557966" w:rsidRDefault="00CA6D03" w:rsidP="00557966">
            <w:pPr>
              <w:spacing w:line="240" w:lineRule="auto"/>
              <w:jc w:val="center"/>
              <w:rPr>
                <w:rFonts w:cstheme="minorHAnsi"/>
                <w:color w:val="FFFFFF" w:themeColor="background1"/>
                <w:sz w:val="20"/>
                <w:szCs w:val="20"/>
                <w:lang w:eastAsia="zh-CN"/>
              </w:rPr>
            </w:pPr>
            <w:r w:rsidRPr="00557966">
              <w:rPr>
                <w:rFonts w:cstheme="minorHAnsi"/>
                <w:color w:val="FFFFFF" w:themeColor="background1"/>
                <w:sz w:val="20"/>
                <w:szCs w:val="20"/>
                <w:lang w:eastAsia="zh-CN"/>
              </w:rPr>
              <w:t>Attribute</w:t>
            </w:r>
          </w:p>
        </w:tc>
        <w:tc>
          <w:tcPr>
            <w:tcW w:w="9023"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6F266F47" w14:textId="77777777" w:rsidR="00CA6D03" w:rsidRPr="00557966" w:rsidRDefault="00CA6D03" w:rsidP="00557966">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Specific Values and Quantification</w:t>
            </w:r>
          </w:p>
        </w:tc>
      </w:tr>
      <w:tr w:rsidR="00CA6D03" w:rsidRPr="00E00B49" w14:paraId="58B4572B" w14:textId="77777777" w:rsidTr="00557966">
        <w:trPr>
          <w:cnfStyle w:val="000000100000" w:firstRow="0" w:lastRow="0" w:firstColumn="0" w:lastColumn="0" w:oddVBand="0" w:evenVBand="0" w:oddHBand="1" w:evenHBand="0" w:firstRowFirstColumn="0" w:firstRowLastColumn="0" w:lastRowFirstColumn="0" w:lastRowLastColumn="0"/>
          <w:trHeight w:val="1502"/>
          <w:jc w:val="center"/>
        </w:trPr>
        <w:tc>
          <w:tcPr>
            <w:cnfStyle w:val="001000000000" w:firstRow="0" w:lastRow="0" w:firstColumn="1" w:lastColumn="0" w:oddVBand="0" w:evenVBand="0" w:oddHBand="0" w:evenHBand="0" w:firstRowFirstColumn="0" w:firstRowLastColumn="0" w:lastRowFirstColumn="0" w:lastRowLastColumn="0"/>
            <w:tcW w:w="1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3E3BD9" w14:textId="77777777" w:rsidR="00CA6D03" w:rsidRPr="00557966" w:rsidRDefault="00CA6D03" w:rsidP="00BE0B4C">
            <w:pPr>
              <w:spacing w:after="0" w:line="240" w:lineRule="auto"/>
              <w:jc w:val="left"/>
              <w:rPr>
                <w:b w:val="0"/>
                <w:color w:val="auto"/>
                <w:sz w:val="20"/>
                <w:szCs w:val="20"/>
                <w:lang w:eastAsia="zh-CN"/>
              </w:rPr>
            </w:pPr>
            <w:r w:rsidRPr="00557966">
              <w:rPr>
                <w:color w:val="auto"/>
                <w:sz w:val="20"/>
                <w:szCs w:val="20"/>
                <w:lang w:eastAsia="zh-CN"/>
              </w:rPr>
              <w:t>Modeling Scope</w:t>
            </w:r>
          </w:p>
        </w:tc>
        <w:tc>
          <w:tcPr>
            <w:tcW w:w="90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8AF41D" w14:textId="7D4491D0" w:rsidR="00CA6D03" w:rsidRPr="00557966" w:rsidRDefault="00CA6D03" w:rsidP="0053157C">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 xml:space="preserve">Space heating for residential and commercial buildings where District Heating is competitive (described in </w:t>
            </w:r>
            <w:r w:rsidR="00C05B3E">
              <w:rPr>
                <w:sz w:val="20"/>
                <w:szCs w:val="20"/>
                <w:lang w:eastAsia="zh-CN"/>
              </w:rPr>
              <w:t xml:space="preserve">Section </w:t>
            </w:r>
            <w:r w:rsidR="00C05B3E">
              <w:rPr>
                <w:sz w:val="20"/>
                <w:szCs w:val="20"/>
                <w:lang w:eastAsia="zh-CN"/>
              </w:rPr>
              <w:fldChar w:fldCharType="begin"/>
            </w:r>
            <w:r w:rsidR="00C05B3E">
              <w:rPr>
                <w:sz w:val="20"/>
                <w:szCs w:val="20"/>
                <w:lang w:eastAsia="zh-CN"/>
              </w:rPr>
              <w:instrText xml:space="preserve"> REF _Ref4744940 \r \h </w:instrText>
            </w:r>
            <w:r w:rsidR="00C05B3E">
              <w:rPr>
                <w:sz w:val="20"/>
                <w:szCs w:val="20"/>
                <w:lang w:eastAsia="zh-CN"/>
              </w:rPr>
            </w:r>
            <w:r w:rsidR="00C05B3E">
              <w:rPr>
                <w:sz w:val="20"/>
                <w:szCs w:val="20"/>
                <w:lang w:eastAsia="zh-CN"/>
              </w:rPr>
              <w:fldChar w:fldCharType="separate"/>
            </w:r>
            <w:r w:rsidR="00B872FD">
              <w:rPr>
                <w:sz w:val="20"/>
                <w:szCs w:val="20"/>
                <w:lang w:eastAsia="zh-CN"/>
              </w:rPr>
              <w:t>2.4</w:t>
            </w:r>
            <w:r w:rsidR="00C05B3E">
              <w:rPr>
                <w:sz w:val="20"/>
                <w:szCs w:val="20"/>
                <w:lang w:eastAsia="zh-CN"/>
              </w:rPr>
              <w:fldChar w:fldCharType="end"/>
            </w:r>
            <w:r w:rsidRPr="00557966">
              <w:rPr>
                <w:sz w:val="20"/>
                <w:szCs w:val="20"/>
                <w:lang w:eastAsia="zh-CN"/>
              </w:rPr>
              <w:t>) in replacement of in-building equipment, including:</w:t>
            </w:r>
          </w:p>
          <w:p w14:paraId="54C3AED0" w14:textId="77777777" w:rsidR="00CA6D03" w:rsidRPr="00557966" w:rsidRDefault="00CA6D03" w:rsidP="0053157C">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p>
          <w:p w14:paraId="721636D4" w14:textId="2E24EF70" w:rsidR="00CA6D03" w:rsidRPr="00557966" w:rsidRDefault="00CA6D03"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Combustion equipment including gas- and oil-fired boilers, furnaces and unit heaters; wood and coal stoves</w:t>
            </w:r>
          </w:p>
          <w:p w14:paraId="594257FA" w14:textId="77777777" w:rsidR="00CA6D03" w:rsidRPr="00557966" w:rsidRDefault="00CA6D03"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Electric resistance furnaces and unit heaters</w:t>
            </w:r>
          </w:p>
          <w:p w14:paraId="6FBDA01C" w14:textId="5A0258FA" w:rsidR="00CA6D03" w:rsidRPr="00557966" w:rsidRDefault="00CA6D03" w:rsidP="0053157C">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Low-efficiency residential and commercial air-source heat pumps, both central and room units</w:t>
            </w:r>
          </w:p>
        </w:tc>
      </w:tr>
      <w:tr w:rsidR="00CA6D03" w:rsidRPr="00E00B49" w14:paraId="18884E58" w14:textId="77777777" w:rsidTr="00557966">
        <w:trPr>
          <w:trHeight w:val="600"/>
          <w:jc w:val="center"/>
        </w:trPr>
        <w:tc>
          <w:tcPr>
            <w:cnfStyle w:val="001000000000" w:firstRow="0" w:lastRow="0" w:firstColumn="1" w:lastColumn="0" w:oddVBand="0" w:evenVBand="0" w:oddHBand="0" w:evenHBand="0" w:firstRowFirstColumn="0" w:firstRowLastColumn="0" w:lastRowFirstColumn="0" w:lastRowLastColumn="0"/>
            <w:tcW w:w="1464" w:type="dxa"/>
            <w:tcBorders>
              <w:top w:val="single" w:sz="4" w:space="0" w:color="auto"/>
              <w:left w:val="single" w:sz="4" w:space="0" w:color="auto"/>
              <w:bottom w:val="single" w:sz="4" w:space="0" w:color="auto"/>
              <w:right w:val="single" w:sz="4" w:space="0" w:color="auto"/>
            </w:tcBorders>
            <w:shd w:val="clear" w:color="auto" w:fill="auto"/>
            <w:vAlign w:val="center"/>
          </w:tcPr>
          <w:p w14:paraId="1980F659" w14:textId="77777777" w:rsidR="00CA6D03" w:rsidRPr="00557966" w:rsidRDefault="00CA6D03" w:rsidP="00BE0B4C">
            <w:pPr>
              <w:spacing w:after="0" w:line="240" w:lineRule="auto"/>
              <w:jc w:val="left"/>
              <w:rPr>
                <w:b w:val="0"/>
                <w:color w:val="auto"/>
                <w:sz w:val="20"/>
                <w:szCs w:val="20"/>
                <w:lang w:eastAsia="zh-CN"/>
              </w:rPr>
            </w:pPr>
            <w:r w:rsidRPr="00557966">
              <w:rPr>
                <w:color w:val="auto"/>
                <w:sz w:val="20"/>
                <w:szCs w:val="20"/>
                <w:lang w:eastAsia="zh-CN"/>
              </w:rPr>
              <w:t>Solution</w:t>
            </w:r>
          </w:p>
        </w:tc>
        <w:tc>
          <w:tcPr>
            <w:tcW w:w="90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777320" w14:textId="271C5EFD" w:rsidR="00CA6D03" w:rsidRPr="00557966" w:rsidRDefault="00CA6D03"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sz w:val="20"/>
                <w:szCs w:val="20"/>
                <w:lang w:eastAsia="zh-CN"/>
              </w:rPr>
              <w:t>Renewable energy-based District Heating for building space heating</w:t>
            </w:r>
          </w:p>
        </w:tc>
      </w:tr>
      <w:tr w:rsidR="00CA6D03" w:rsidRPr="00E00B49" w14:paraId="31D3606A" w14:textId="77777777" w:rsidTr="00557966">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464" w:type="dxa"/>
            <w:tcBorders>
              <w:top w:val="single" w:sz="4" w:space="0" w:color="auto"/>
              <w:left w:val="single" w:sz="4" w:space="0" w:color="auto"/>
              <w:bottom w:val="single" w:sz="4" w:space="0" w:color="auto"/>
              <w:right w:val="single" w:sz="4" w:space="0" w:color="auto"/>
            </w:tcBorders>
            <w:shd w:val="clear" w:color="auto" w:fill="auto"/>
            <w:vAlign w:val="center"/>
          </w:tcPr>
          <w:p w14:paraId="403256E4" w14:textId="77777777" w:rsidR="00CA6D03" w:rsidRPr="00557966" w:rsidRDefault="00CA6D03" w:rsidP="00BE0B4C">
            <w:pPr>
              <w:spacing w:after="0" w:line="240" w:lineRule="auto"/>
              <w:jc w:val="left"/>
              <w:rPr>
                <w:b w:val="0"/>
                <w:color w:val="auto"/>
                <w:sz w:val="20"/>
                <w:szCs w:val="20"/>
                <w:lang w:eastAsia="zh-CN"/>
              </w:rPr>
            </w:pPr>
            <w:r w:rsidRPr="00557966">
              <w:rPr>
                <w:color w:val="auto"/>
                <w:sz w:val="20"/>
                <w:szCs w:val="20"/>
                <w:lang w:eastAsia="zh-CN"/>
              </w:rPr>
              <w:t>Agency</w:t>
            </w:r>
          </w:p>
        </w:tc>
        <w:tc>
          <w:tcPr>
            <w:tcW w:w="90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3C4942" w14:textId="77777777" w:rsidR="00CA6D03" w:rsidRPr="00557966" w:rsidRDefault="00CA6D03"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The Community</w:t>
            </w:r>
          </w:p>
        </w:tc>
      </w:tr>
      <w:tr w:rsidR="00CA6D03" w:rsidRPr="00E00B49" w14:paraId="508391C6" w14:textId="77777777" w:rsidTr="00557966">
        <w:trPr>
          <w:trHeight w:val="600"/>
          <w:jc w:val="center"/>
        </w:trPr>
        <w:tc>
          <w:tcPr>
            <w:cnfStyle w:val="001000000000" w:firstRow="0" w:lastRow="0" w:firstColumn="1" w:lastColumn="0" w:oddVBand="0" w:evenVBand="0" w:oddHBand="0" w:evenHBand="0" w:firstRowFirstColumn="0" w:firstRowLastColumn="0" w:lastRowFirstColumn="0" w:lastRowLastColumn="0"/>
            <w:tcW w:w="1464" w:type="dxa"/>
            <w:tcBorders>
              <w:top w:val="single" w:sz="4" w:space="0" w:color="auto"/>
              <w:left w:val="single" w:sz="4" w:space="0" w:color="auto"/>
              <w:bottom w:val="single" w:sz="4" w:space="0" w:color="auto"/>
              <w:right w:val="single" w:sz="4" w:space="0" w:color="auto"/>
            </w:tcBorders>
            <w:shd w:val="clear" w:color="auto" w:fill="auto"/>
            <w:vAlign w:val="center"/>
          </w:tcPr>
          <w:p w14:paraId="15268A84" w14:textId="77777777" w:rsidR="00CA6D03" w:rsidRPr="00557966" w:rsidRDefault="00CA6D03" w:rsidP="00BE0B4C">
            <w:pPr>
              <w:spacing w:after="0" w:line="240" w:lineRule="auto"/>
              <w:jc w:val="left"/>
              <w:rPr>
                <w:b w:val="0"/>
                <w:color w:val="auto"/>
                <w:sz w:val="20"/>
                <w:szCs w:val="20"/>
                <w:lang w:eastAsia="zh-CN"/>
              </w:rPr>
            </w:pPr>
            <w:r w:rsidRPr="00557966">
              <w:rPr>
                <w:color w:val="auto"/>
                <w:sz w:val="20"/>
                <w:szCs w:val="20"/>
                <w:lang w:eastAsia="zh-CN"/>
              </w:rPr>
              <w:t>Functional Unit</w:t>
            </w:r>
          </w:p>
        </w:tc>
        <w:tc>
          <w:tcPr>
            <w:tcW w:w="90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9CB2CA" w14:textId="77777777" w:rsidR="00CA6D03" w:rsidRPr="00557966" w:rsidRDefault="00CA6D03"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sz w:val="20"/>
                <w:szCs w:val="20"/>
                <w:lang w:eastAsia="zh-CN"/>
              </w:rPr>
              <w:t>Space Heating annual “Delivered Energy” (TWh) for District Heating and conventional heating equipment</w:t>
            </w:r>
          </w:p>
        </w:tc>
      </w:tr>
      <w:tr w:rsidR="00CA6D03" w:rsidRPr="00E00B49" w14:paraId="1303F49D" w14:textId="77777777" w:rsidTr="00557966">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464" w:type="dxa"/>
            <w:tcBorders>
              <w:top w:val="single" w:sz="4" w:space="0" w:color="auto"/>
              <w:left w:val="single" w:sz="4" w:space="0" w:color="auto"/>
              <w:bottom w:val="single" w:sz="4" w:space="0" w:color="auto"/>
              <w:right w:val="single" w:sz="4" w:space="0" w:color="auto"/>
            </w:tcBorders>
            <w:shd w:val="clear" w:color="auto" w:fill="auto"/>
            <w:vAlign w:val="center"/>
          </w:tcPr>
          <w:p w14:paraId="627C4115" w14:textId="77777777" w:rsidR="00CA6D03" w:rsidRPr="00557966" w:rsidRDefault="00CA6D03" w:rsidP="00BE0B4C">
            <w:pPr>
              <w:spacing w:after="0" w:line="240" w:lineRule="auto"/>
              <w:jc w:val="left"/>
              <w:rPr>
                <w:b w:val="0"/>
                <w:color w:val="auto"/>
                <w:sz w:val="20"/>
                <w:szCs w:val="20"/>
                <w:lang w:eastAsia="zh-CN"/>
              </w:rPr>
            </w:pPr>
            <w:r w:rsidRPr="00557966">
              <w:rPr>
                <w:color w:val="auto"/>
                <w:sz w:val="20"/>
                <w:szCs w:val="20"/>
                <w:lang w:eastAsia="zh-CN"/>
              </w:rPr>
              <w:t>Implementation Unit</w:t>
            </w:r>
          </w:p>
        </w:tc>
        <w:tc>
          <w:tcPr>
            <w:tcW w:w="90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A53F6" w14:textId="13326876" w:rsidR="00CA6D03" w:rsidRPr="00557966" w:rsidRDefault="00CA6D03"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Space heating Delivered Energy capacity (power; TW) as the Implementation Unit for District Heating and conventional heating equipment</w:t>
            </w:r>
          </w:p>
        </w:tc>
      </w:tr>
    </w:tbl>
    <w:p w14:paraId="19CBE243" w14:textId="77777777" w:rsidR="00CA6D03" w:rsidRPr="000D7D2B" w:rsidRDefault="00CA6D03" w:rsidP="00CA6D03"/>
    <w:p w14:paraId="5C3071F9" w14:textId="4DBCA1FB" w:rsidR="00C93549" w:rsidRDefault="00AB06D8" w:rsidP="00421063">
      <w:r>
        <w:lastRenderedPageBreak/>
        <w:t>This</w:t>
      </w:r>
      <w:r w:rsidR="00CA6D03">
        <w:t xml:space="preserve"> Solution is </w:t>
      </w:r>
      <w:r w:rsidR="00CA6D03" w:rsidRPr="00B615BC">
        <w:rPr>
          <w:i/>
        </w:rPr>
        <w:t>Renewable District Heating</w:t>
      </w:r>
      <w:r w:rsidR="00C93549">
        <w:t xml:space="preserve"> for building space heating</w:t>
      </w:r>
      <w:r w:rsidR="00CA6D03">
        <w:t>.</w:t>
      </w:r>
      <w:del w:id="299" w:author="Catherine Foster" w:date="2020-04-27T14:24:00Z">
        <w:r w:rsidR="00CA6D03" w:rsidDel="00D70AA0">
          <w:delText xml:space="preserve"> </w:delText>
        </w:r>
      </w:del>
      <w:r w:rsidR="00CA6D03">
        <w:t xml:space="preserve"> As detailed in the Literature Review, </w:t>
      </w:r>
      <w:r w:rsidR="00A6009D">
        <w:t xml:space="preserve">District Heating, </w:t>
      </w:r>
      <w:r w:rsidR="00B615BC">
        <w:t>where it can be economically delivered</w:t>
      </w:r>
      <w:r w:rsidR="00A6009D">
        <w:t xml:space="preserve">, </w:t>
      </w:r>
      <w:r w:rsidR="00CA6D03">
        <w:t>offers unique potential for reducing GHG emissions by replacing individual fossil-fueled heating equipment with available local heat resources – especially renewable a</w:t>
      </w:r>
      <w:r w:rsidR="00A6009D">
        <w:t>nd “ambient” energy resources</w:t>
      </w:r>
      <w:r w:rsidR="00CA6D03">
        <w:t xml:space="preserve"> that may not be </w:t>
      </w:r>
      <w:r w:rsidR="00DF0AEF">
        <w:t>accessible</w:t>
      </w:r>
      <w:r w:rsidR="00CA6D03">
        <w:t xml:space="preserve"> to individual buildings. </w:t>
      </w:r>
      <w:r w:rsidR="00DF0AEF">
        <w:t xml:space="preserve"> </w:t>
      </w:r>
    </w:p>
    <w:p w14:paraId="75B7AD9C" w14:textId="289A75F8" w:rsidR="00DF0AEF" w:rsidRPr="002163E1" w:rsidRDefault="00DF0AEF" w:rsidP="00DF0AEF">
      <w:r>
        <w:t xml:space="preserve">The “agency” for District Heating is “Community”, consistent with DH’s unique </w:t>
      </w:r>
      <w:r w:rsidR="006811BE">
        <w:t>role</w:t>
      </w:r>
      <w:r>
        <w:t xml:space="preserve"> as a community energy system.  And in a departure from previous analyses, space heating </w:t>
      </w:r>
      <w:r w:rsidRPr="00132E27">
        <w:rPr>
          <w:i/>
        </w:rPr>
        <w:t xml:space="preserve">delivered </w:t>
      </w:r>
      <w:r>
        <w:rPr>
          <w:i/>
        </w:rPr>
        <w:t xml:space="preserve">thermal </w:t>
      </w:r>
      <w:r w:rsidRPr="00132E27">
        <w:rPr>
          <w:i/>
        </w:rPr>
        <w:t>energy</w:t>
      </w:r>
      <w:r>
        <w:t xml:space="preserve"> </w:t>
      </w:r>
      <w:r w:rsidR="00AB06D8">
        <w:t>is the</w:t>
      </w:r>
      <w:r>
        <w:t xml:space="preserve"> </w:t>
      </w:r>
      <w:r w:rsidRPr="00132E27">
        <w:rPr>
          <w:i/>
        </w:rPr>
        <w:t>Functional Unit</w:t>
      </w:r>
      <w:r>
        <w:t xml:space="preserve"> of measure, consistent with other Project Drawdown building technology solution updates. </w:t>
      </w:r>
      <w:del w:id="300" w:author="Catherine Foster" w:date="2020-04-27T14:24:00Z">
        <w:r w:rsidDel="00D70AA0">
          <w:delText xml:space="preserve"> </w:delText>
        </w:r>
      </w:del>
      <w:r>
        <w:t>Delivered energy corresponds with the functional purpose of District Heating – providing space heating comfort.</w:t>
      </w:r>
      <w:r w:rsidRPr="002163E1">
        <w:t xml:space="preserve"> </w:t>
      </w:r>
      <w:del w:id="301" w:author="Catherine Foster" w:date="2020-04-27T14:25:00Z">
        <w:r w:rsidDel="00D70AA0">
          <w:delText xml:space="preserve"> </w:delText>
        </w:r>
      </w:del>
      <w:r w:rsidR="00B96E36">
        <w:t>T</w:t>
      </w:r>
      <w:r>
        <w:t>otal e</w:t>
      </w:r>
      <w:r w:rsidRPr="002163E1">
        <w:t xml:space="preserve">nergy use </w:t>
      </w:r>
      <w:r w:rsidR="00AB06D8">
        <w:t xml:space="preserve">is aggregated </w:t>
      </w:r>
      <w:r w:rsidRPr="002163E1">
        <w:t xml:space="preserve">under </w:t>
      </w:r>
      <w:r>
        <w:t xml:space="preserve">terawatt hours </w:t>
      </w:r>
      <w:r w:rsidR="00B96E36">
        <w:t xml:space="preserve">thermal </w:t>
      </w:r>
      <w:r>
        <w:t>(</w:t>
      </w:r>
      <w:proofErr w:type="spellStart"/>
      <w:r>
        <w:t>TWh</w:t>
      </w:r>
      <w:proofErr w:type="spellEnd"/>
      <w:r w:rsidR="00B96E36">
        <w:t xml:space="preserve"> (</w:t>
      </w:r>
      <w:proofErr w:type="spellStart"/>
      <w:r w:rsidR="00B96E36">
        <w:t>th</w:t>
      </w:r>
      <w:proofErr w:type="spellEnd"/>
      <w:r w:rsidR="00B96E36">
        <w:t>)</w:t>
      </w:r>
      <w:r>
        <w:t>)</w:t>
      </w:r>
      <w:r w:rsidRPr="002163E1">
        <w:t>.</w:t>
      </w:r>
      <w:r>
        <w:t xml:space="preserve">  </w:t>
      </w:r>
    </w:p>
    <w:p w14:paraId="321263A8" w14:textId="52C27024" w:rsidR="00421063" w:rsidRDefault="00E2700E" w:rsidP="00421063">
      <w:r>
        <w:t xml:space="preserve">Operationally, </w:t>
      </w:r>
      <w:r w:rsidR="00AB06D8">
        <w:t xml:space="preserve">the </w:t>
      </w:r>
      <w:r w:rsidR="00421063">
        <w:t>modeling effort is</w:t>
      </w:r>
      <w:r>
        <w:t xml:space="preserve"> geared</w:t>
      </w:r>
      <w:r w:rsidR="00421063">
        <w:t xml:space="preserve"> to </w:t>
      </w:r>
      <w:r w:rsidR="00B96E36">
        <w:t xml:space="preserve">use the latest published </w:t>
      </w:r>
      <w:r w:rsidR="00421063">
        <w:t>data and forecasts available.</w:t>
      </w:r>
      <w:del w:id="302" w:author="Catherine Foster" w:date="2020-04-27T14:25:00Z">
        <w:r w:rsidR="00421063" w:rsidDel="00D70AA0">
          <w:delText xml:space="preserve"> </w:delText>
        </w:r>
      </w:del>
      <w:r w:rsidR="00421063">
        <w:t xml:space="preserve"> These include:</w:t>
      </w:r>
    </w:p>
    <w:p w14:paraId="0685FFF9" w14:textId="13C73EEF" w:rsidR="00421063" w:rsidRDefault="00421063" w:rsidP="006F4CCF">
      <w:pPr>
        <w:pStyle w:val="ListParagraph"/>
        <w:numPr>
          <w:ilvl w:val="0"/>
          <w:numId w:val="36"/>
        </w:numPr>
      </w:pPr>
      <w:r>
        <w:t>Updated data and scenario forecasts of building energy use, especially space heating delivered energy requirements</w:t>
      </w:r>
    </w:p>
    <w:p w14:paraId="5DB9A210" w14:textId="77777777" w:rsidR="00421063" w:rsidRDefault="00421063" w:rsidP="006F4CCF">
      <w:pPr>
        <w:pStyle w:val="ListParagraph"/>
        <w:numPr>
          <w:ilvl w:val="0"/>
          <w:numId w:val="36"/>
        </w:numPr>
      </w:pPr>
      <w:r>
        <w:t>Updated heating equipment installed stock data and equipment stock scenario forecasts</w:t>
      </w:r>
    </w:p>
    <w:p w14:paraId="358B18E7" w14:textId="527AFF4A" w:rsidR="00421063" w:rsidRDefault="00B96E36" w:rsidP="006F4CCF">
      <w:pPr>
        <w:pStyle w:val="ListParagraph"/>
        <w:numPr>
          <w:ilvl w:val="0"/>
          <w:numId w:val="36"/>
        </w:numPr>
      </w:pPr>
      <w:r>
        <w:t>F</w:t>
      </w:r>
      <w:r w:rsidR="00421063">
        <w:t>orecasts of space heating equipment efficiencies, energy consumption</w:t>
      </w:r>
      <w:ins w:id="303" w:author="Catherine Foster" w:date="2020-04-27T14:25:00Z">
        <w:r w:rsidR="00D70AA0">
          <w:t>,</w:t>
        </w:r>
      </w:ins>
      <w:r w:rsidR="00421063">
        <w:t xml:space="preserve"> and GHG emissions</w:t>
      </w:r>
    </w:p>
    <w:p w14:paraId="34472EA2" w14:textId="6D5F425E" w:rsidR="00421063" w:rsidRDefault="00B96E36" w:rsidP="006F4CCF">
      <w:pPr>
        <w:pStyle w:val="ListParagraph"/>
        <w:numPr>
          <w:ilvl w:val="0"/>
          <w:numId w:val="36"/>
        </w:numPr>
      </w:pPr>
      <w:r>
        <w:t>S</w:t>
      </w:r>
      <w:r w:rsidR="00421063">
        <w:t xml:space="preserve">cenario of </w:t>
      </w:r>
      <w:r w:rsidR="006B11B4">
        <w:t xml:space="preserve">District Heating renewable energy content </w:t>
      </w:r>
      <w:r w:rsidR="00421063">
        <w:t>and market adoption</w:t>
      </w:r>
    </w:p>
    <w:p w14:paraId="0B94273E" w14:textId="595A3BD4" w:rsidR="006B11B4" w:rsidRDefault="006B11B4" w:rsidP="006F4CCF">
      <w:pPr>
        <w:pStyle w:val="ListParagraph"/>
        <w:numPr>
          <w:ilvl w:val="0"/>
          <w:numId w:val="36"/>
        </w:numPr>
      </w:pPr>
      <w:r>
        <w:t>Pending District H</w:t>
      </w:r>
      <w:r w:rsidR="00421063">
        <w:t>eating technological advances</w:t>
      </w:r>
      <w:r>
        <w:t>, such as “4</w:t>
      </w:r>
      <w:r w:rsidRPr="006B11B4">
        <w:rPr>
          <w:vertAlign w:val="superscript"/>
        </w:rPr>
        <w:t>th</w:t>
      </w:r>
      <w:r>
        <w:t xml:space="preserve"> Generation</w:t>
      </w:r>
      <w:r w:rsidR="005C0AF6">
        <w:t>”</w:t>
      </w:r>
      <w:r>
        <w:t xml:space="preserve"> District heating</w:t>
      </w:r>
      <w:r w:rsidR="00421063">
        <w:t xml:space="preserve">, </w:t>
      </w:r>
      <w:r>
        <w:t xml:space="preserve">and new thinking which impact both the design and potential of District Heating.  </w:t>
      </w:r>
    </w:p>
    <w:p w14:paraId="206CBF19" w14:textId="77777777" w:rsidR="00F048AF" w:rsidRPr="00EB0E88" w:rsidRDefault="00F048AF" w:rsidP="00FD348D">
      <w:pPr>
        <w:rPr>
          <w:highlight w:val="yellow"/>
        </w:rPr>
      </w:pPr>
    </w:p>
    <w:p w14:paraId="0A5E9A4E" w14:textId="77777777" w:rsidR="00A559BE" w:rsidRDefault="00A559BE">
      <w:pPr>
        <w:spacing w:after="160" w:line="259" w:lineRule="auto"/>
        <w:jc w:val="left"/>
        <w:rPr>
          <w:rFonts w:asciiTheme="majorHAnsi" w:eastAsiaTheme="majorEastAsia" w:hAnsiTheme="majorHAnsi" w:cstheme="majorBidi"/>
          <w:b/>
          <w:bCs/>
          <w:smallCaps/>
          <w:color w:val="365F91" w:themeColor="accent1" w:themeShade="BF"/>
          <w:sz w:val="28"/>
          <w:szCs w:val="28"/>
        </w:rPr>
      </w:pPr>
      <w:r>
        <w:br w:type="page"/>
      </w:r>
    </w:p>
    <w:p w14:paraId="298F46AB" w14:textId="0888FD00" w:rsidR="00F048AF" w:rsidRPr="007B03B6" w:rsidRDefault="00F048AF" w:rsidP="005950A5">
      <w:pPr>
        <w:pStyle w:val="Heading2"/>
      </w:pPr>
      <w:bookmarkStart w:id="304" w:name="_Toc18306534"/>
      <w:r w:rsidRPr="007B03B6">
        <w:lastRenderedPageBreak/>
        <w:t>Data Sources</w:t>
      </w:r>
      <w:bookmarkEnd w:id="304"/>
    </w:p>
    <w:p w14:paraId="7F8EC2B0" w14:textId="7A0A6E54" w:rsidR="001822ED" w:rsidRPr="002163E1" w:rsidRDefault="00B82481" w:rsidP="001822ED">
      <w:r w:rsidRPr="00557966">
        <w:fldChar w:fldCharType="begin"/>
      </w:r>
      <w:r w:rsidRPr="00557966">
        <w:instrText xml:space="preserve"> REF _Ref4607859 \h </w:instrText>
      </w:r>
      <w:r w:rsidR="0023759B">
        <w:instrText xml:space="preserve"> \* MERGEFORMAT </w:instrText>
      </w:r>
      <w:r w:rsidRPr="00557966">
        <w:fldChar w:fldCharType="separate"/>
      </w:r>
      <w:r w:rsidR="00B872FD">
        <w:t xml:space="preserve">Table </w:t>
      </w:r>
      <w:r w:rsidR="00B872FD">
        <w:rPr>
          <w:noProof/>
        </w:rPr>
        <w:t>2.2</w:t>
      </w:r>
      <w:r w:rsidRPr="00557966">
        <w:fldChar w:fldCharType="end"/>
      </w:r>
      <w:r w:rsidRPr="00557966">
        <w:t xml:space="preserve"> </w:t>
      </w:r>
      <w:r w:rsidR="001822ED" w:rsidRPr="0023759B">
        <w:t>summarizes some of the most important data sources incorporated in this update:</w:t>
      </w:r>
      <w:r w:rsidR="001822ED">
        <w:t xml:space="preserve">  </w:t>
      </w:r>
    </w:p>
    <w:p w14:paraId="0289E81E" w14:textId="5A58BBD8" w:rsidR="00033A98" w:rsidRDefault="00033A98" w:rsidP="00557966">
      <w:pPr>
        <w:pStyle w:val="Caption"/>
        <w:keepNext/>
        <w:jc w:val="center"/>
      </w:pPr>
      <w:bookmarkStart w:id="305" w:name="_Ref4607859"/>
      <w:bookmarkStart w:id="306" w:name="_Toc5035139"/>
      <w:r>
        <w:t xml:space="preserve">Table </w:t>
      </w:r>
      <w:r w:rsidR="00B10C01">
        <w:rPr>
          <w:noProof/>
        </w:rPr>
        <w:fldChar w:fldCharType="begin"/>
      </w:r>
      <w:r w:rsidR="00B10C01">
        <w:rPr>
          <w:noProof/>
        </w:rPr>
        <w:instrText xml:space="preserve"> STYLEREF 1 \s </w:instrText>
      </w:r>
      <w:r w:rsidR="00B10C01">
        <w:rPr>
          <w:noProof/>
        </w:rPr>
        <w:fldChar w:fldCharType="separate"/>
      </w:r>
      <w:r w:rsidR="00B872FD">
        <w:rPr>
          <w:noProof/>
        </w:rPr>
        <w:t>2</w:t>
      </w:r>
      <w:r w:rsidR="00B10C01">
        <w:rPr>
          <w:noProof/>
        </w:rPr>
        <w:fldChar w:fldCharType="end"/>
      </w:r>
      <w:r w:rsidR="00B553BA">
        <w:t>.</w:t>
      </w:r>
      <w:r w:rsidR="00B10C01">
        <w:rPr>
          <w:noProof/>
        </w:rPr>
        <w:fldChar w:fldCharType="begin"/>
      </w:r>
      <w:r w:rsidR="00B10C01">
        <w:rPr>
          <w:noProof/>
        </w:rPr>
        <w:instrText xml:space="preserve"> SEQ Table \* ARABIC \s 1 </w:instrText>
      </w:r>
      <w:r w:rsidR="00B10C01">
        <w:rPr>
          <w:noProof/>
        </w:rPr>
        <w:fldChar w:fldCharType="separate"/>
      </w:r>
      <w:r w:rsidR="00B872FD">
        <w:rPr>
          <w:noProof/>
        </w:rPr>
        <w:t>2</w:t>
      </w:r>
      <w:r w:rsidR="00B10C01">
        <w:rPr>
          <w:noProof/>
        </w:rPr>
        <w:fldChar w:fldCharType="end"/>
      </w:r>
      <w:bookmarkEnd w:id="305"/>
      <w:r>
        <w:t xml:space="preserve"> </w:t>
      </w:r>
      <w:r w:rsidRPr="00A945E5">
        <w:t xml:space="preserve">Key </w:t>
      </w:r>
      <w:r w:rsidR="00ED0FC7" w:rsidRPr="00A945E5">
        <w:t xml:space="preserve">Data Sources </w:t>
      </w:r>
      <w:r w:rsidR="00ED0FC7">
        <w:t>Used</w:t>
      </w:r>
      <w:r w:rsidRPr="00A945E5">
        <w:t xml:space="preserve"> </w:t>
      </w:r>
      <w:bookmarkEnd w:id="306"/>
    </w:p>
    <w:tbl>
      <w:tblPr>
        <w:tblStyle w:val="MediumGrid3-Accent5"/>
        <w:tblW w:w="8838" w:type="dxa"/>
        <w:jc w:val="center"/>
        <w:tblLook w:val="04A0" w:firstRow="1" w:lastRow="0" w:firstColumn="1" w:lastColumn="0" w:noHBand="0" w:noVBand="1"/>
      </w:tblPr>
      <w:tblGrid>
        <w:gridCol w:w="4344"/>
        <w:gridCol w:w="4494"/>
      </w:tblGrid>
      <w:tr w:rsidR="00606905" w:rsidRPr="00606905" w14:paraId="1D3D42B6" w14:textId="77777777" w:rsidTr="009F04BE">
        <w:trPr>
          <w:cnfStyle w:val="100000000000" w:firstRow="1" w:lastRow="0" w:firstColumn="0" w:lastColumn="0" w:oddVBand="0" w:evenVBand="0" w:oddHBand="0" w:evenHBand="0" w:firstRowFirstColumn="0" w:firstRowLastColumn="0" w:lastRowFirstColumn="0" w:lastRowLastColumn="0"/>
          <w:trHeight w:val="988"/>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1886648F" w14:textId="59E921AF" w:rsidR="001822ED" w:rsidRPr="00557966" w:rsidRDefault="00E57925" w:rsidP="00557966">
            <w:pPr>
              <w:spacing w:line="240" w:lineRule="auto"/>
              <w:jc w:val="center"/>
              <w:rPr>
                <w:rFonts w:cstheme="minorHAnsi"/>
                <w:color w:val="FFFFFF" w:themeColor="background1"/>
                <w:sz w:val="20"/>
                <w:szCs w:val="20"/>
                <w:lang w:eastAsia="zh-CN"/>
              </w:rPr>
            </w:pPr>
            <w:r w:rsidRPr="00557966">
              <w:rPr>
                <w:rFonts w:cstheme="minorHAnsi"/>
                <w:color w:val="FFFFFF" w:themeColor="background1"/>
                <w:sz w:val="20"/>
                <w:szCs w:val="20"/>
                <w:lang w:eastAsia="zh-CN"/>
              </w:rPr>
              <w:t>Input Data</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14:paraId="76CC78A5" w14:textId="025C9FD1" w:rsidR="001822ED" w:rsidRPr="00557966" w:rsidRDefault="00E57925" w:rsidP="00557966">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 xml:space="preserve">Key </w:t>
            </w:r>
            <w:r w:rsidR="00A737EC" w:rsidRPr="00557966">
              <w:rPr>
                <w:rFonts w:cstheme="minorHAnsi"/>
                <w:color w:val="FFFFFF" w:themeColor="background1"/>
                <w:sz w:val="20"/>
                <w:szCs w:val="20"/>
                <w:lang w:eastAsia="zh-CN"/>
              </w:rPr>
              <w:t xml:space="preserve">Data </w:t>
            </w:r>
            <w:r w:rsidRPr="00557966">
              <w:rPr>
                <w:rFonts w:cstheme="minorHAnsi"/>
                <w:color w:val="FFFFFF" w:themeColor="background1"/>
                <w:sz w:val="20"/>
                <w:szCs w:val="20"/>
                <w:lang w:eastAsia="zh-CN"/>
              </w:rPr>
              <w:t>Sources</w:t>
            </w:r>
          </w:p>
        </w:tc>
      </w:tr>
      <w:tr w:rsidR="00A1280A" w:rsidRPr="00A1280A" w14:paraId="22CBA3FD" w14:textId="77777777" w:rsidTr="009F04BE">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C920" w14:textId="4A6D2F18" w:rsidR="00E57925" w:rsidRPr="00557966" w:rsidRDefault="00A737EC" w:rsidP="00E57925">
            <w:pPr>
              <w:spacing w:after="0" w:line="240" w:lineRule="auto"/>
              <w:jc w:val="left"/>
              <w:rPr>
                <w:b w:val="0"/>
                <w:color w:val="auto"/>
                <w:sz w:val="20"/>
                <w:szCs w:val="20"/>
                <w:lang w:eastAsia="zh-CN"/>
              </w:rPr>
            </w:pPr>
            <w:r w:rsidRPr="00557966">
              <w:rPr>
                <w:color w:val="auto"/>
                <w:sz w:val="20"/>
                <w:szCs w:val="20"/>
                <w:lang w:eastAsia="zh-CN"/>
              </w:rPr>
              <w:t xml:space="preserve">Future Projections of </w:t>
            </w:r>
            <w:r w:rsidR="00E57925" w:rsidRPr="00557966">
              <w:rPr>
                <w:color w:val="auto"/>
                <w:sz w:val="20"/>
                <w:szCs w:val="20"/>
                <w:lang w:eastAsia="zh-CN"/>
              </w:rPr>
              <w:t xml:space="preserve">Space Heating Delivered Energy Total Addressable Market </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5C767599" w14:textId="77777777" w:rsidR="00E57925" w:rsidRPr="00557966" w:rsidRDefault="00E57925"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IEA ETP (2017)</w:t>
            </w:r>
          </w:p>
          <w:p w14:paraId="7C7EAD4F" w14:textId="67A0C222" w:rsidR="0087040B" w:rsidRPr="00557966" w:rsidRDefault="00E57925"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Greenpeace Energy Revolution (2015)</w:t>
            </w:r>
          </w:p>
        </w:tc>
      </w:tr>
      <w:tr w:rsidR="00A1280A" w:rsidRPr="00A1280A" w14:paraId="689352DF" w14:textId="77777777" w:rsidTr="009F04BE">
        <w:trPr>
          <w:trHeight w:val="600"/>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5EF726" w14:textId="468C2C0B" w:rsidR="00E57925" w:rsidRPr="00557966" w:rsidRDefault="00A737EC" w:rsidP="00E57925">
            <w:pPr>
              <w:spacing w:after="0" w:line="240" w:lineRule="auto"/>
              <w:jc w:val="left"/>
              <w:rPr>
                <w:b w:val="0"/>
                <w:color w:val="auto"/>
                <w:sz w:val="20"/>
                <w:szCs w:val="20"/>
                <w:lang w:eastAsia="zh-CN"/>
              </w:rPr>
            </w:pPr>
            <w:r w:rsidRPr="00557966">
              <w:rPr>
                <w:color w:val="auto"/>
                <w:sz w:val="20"/>
                <w:szCs w:val="20"/>
                <w:lang w:eastAsia="zh-CN"/>
              </w:rPr>
              <w:t xml:space="preserve">Heating </w:t>
            </w:r>
            <w:r w:rsidR="00E57925" w:rsidRPr="00557966">
              <w:rPr>
                <w:color w:val="auto"/>
                <w:sz w:val="20"/>
                <w:szCs w:val="20"/>
                <w:lang w:eastAsia="zh-CN"/>
              </w:rPr>
              <w:t>Equipment Efficiencies, Costs and Lifetimes</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00011345" w14:textId="77777777" w:rsidR="00E57925" w:rsidRPr="00557966" w:rsidRDefault="00A737EC"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sz w:val="20"/>
                <w:szCs w:val="20"/>
                <w:lang w:eastAsia="zh-CN"/>
              </w:rPr>
              <w:t>US EIA (2018)</w:t>
            </w:r>
          </w:p>
          <w:p w14:paraId="5493AD6C" w14:textId="77777777" w:rsidR="00A737EC" w:rsidRPr="00557966" w:rsidRDefault="00A737EC"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sz w:val="20"/>
                <w:szCs w:val="20"/>
                <w:lang w:eastAsia="zh-CN"/>
              </w:rPr>
              <w:t>LBNL 2015)</w:t>
            </w:r>
          </w:p>
          <w:p w14:paraId="4B3C6FA1" w14:textId="4683BA3A" w:rsidR="00A737EC" w:rsidRPr="00557966" w:rsidRDefault="00A737EC"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sz w:val="20"/>
                <w:szCs w:val="20"/>
                <w:lang w:eastAsia="zh-CN"/>
              </w:rPr>
              <w:t>JRC (2013)</w:t>
            </w:r>
          </w:p>
        </w:tc>
      </w:tr>
      <w:tr w:rsidR="00A1280A" w:rsidRPr="00A1280A" w14:paraId="15C28D53" w14:textId="77777777" w:rsidTr="009F04BE">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F179D" w14:textId="5B2E9B2E" w:rsidR="00E57925" w:rsidRPr="00557966" w:rsidRDefault="00E57925" w:rsidP="00E57925">
            <w:pPr>
              <w:spacing w:after="0" w:line="240" w:lineRule="auto"/>
              <w:jc w:val="left"/>
              <w:rPr>
                <w:b w:val="0"/>
                <w:color w:val="auto"/>
                <w:sz w:val="20"/>
                <w:szCs w:val="20"/>
                <w:lang w:eastAsia="zh-CN"/>
              </w:rPr>
            </w:pPr>
            <w:r w:rsidRPr="00557966">
              <w:rPr>
                <w:color w:val="auto"/>
                <w:sz w:val="20"/>
                <w:szCs w:val="20"/>
                <w:lang w:eastAsia="zh-CN"/>
              </w:rPr>
              <w:t>District Hea</w:t>
            </w:r>
            <w:r w:rsidR="005911E5" w:rsidRPr="00557966">
              <w:rPr>
                <w:color w:val="auto"/>
                <w:sz w:val="20"/>
                <w:szCs w:val="20"/>
                <w:lang w:eastAsia="zh-CN"/>
              </w:rPr>
              <w:t>ting Adoption, Future Renewable Energy</w:t>
            </w:r>
            <w:r w:rsidRPr="00557966">
              <w:rPr>
                <w:color w:val="auto"/>
                <w:sz w:val="20"/>
                <w:szCs w:val="20"/>
                <w:lang w:eastAsia="zh-CN"/>
              </w:rPr>
              <w:t xml:space="preserve"> Content, and CO</w:t>
            </w:r>
            <w:r w:rsidRPr="00557966">
              <w:rPr>
                <w:color w:val="auto"/>
                <w:sz w:val="20"/>
                <w:szCs w:val="20"/>
                <w:vertAlign w:val="subscript"/>
                <w:lang w:eastAsia="zh-CN"/>
              </w:rPr>
              <w:t>2</w:t>
            </w:r>
            <w:r w:rsidRPr="00557966">
              <w:rPr>
                <w:color w:val="auto"/>
                <w:sz w:val="20"/>
                <w:szCs w:val="20"/>
                <w:lang w:eastAsia="zh-CN"/>
              </w:rPr>
              <w:t xml:space="preserve"> Trajectory</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441D4A38" w14:textId="28F7EDDE" w:rsidR="00E57925" w:rsidRPr="00557966" w:rsidRDefault="00E57925"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 xml:space="preserve">IEA ETP (2017); </w:t>
            </w:r>
            <w:r w:rsidR="00A737EC" w:rsidRPr="00557966">
              <w:rPr>
                <w:sz w:val="20"/>
                <w:szCs w:val="20"/>
                <w:lang w:eastAsia="zh-CN"/>
              </w:rPr>
              <w:t xml:space="preserve">IEA WEB (2018); </w:t>
            </w:r>
            <w:proofErr w:type="spellStart"/>
            <w:r w:rsidRPr="00557966">
              <w:rPr>
                <w:sz w:val="20"/>
                <w:szCs w:val="20"/>
                <w:lang w:eastAsia="zh-CN"/>
              </w:rPr>
              <w:t>Dulac</w:t>
            </w:r>
            <w:proofErr w:type="spellEnd"/>
            <w:r w:rsidRPr="00557966">
              <w:rPr>
                <w:sz w:val="20"/>
                <w:szCs w:val="20"/>
                <w:lang w:eastAsia="zh-CN"/>
              </w:rPr>
              <w:t>, IEA (2019)</w:t>
            </w:r>
          </w:p>
          <w:p w14:paraId="6AE54E21" w14:textId="77777777" w:rsidR="00E57925" w:rsidRPr="00557966" w:rsidRDefault="00E57925"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Greenpeace Energy Revolution (2015)</w:t>
            </w:r>
          </w:p>
          <w:p w14:paraId="16C5ACD1" w14:textId="77777777" w:rsidR="00E57925" w:rsidRPr="00557966" w:rsidRDefault="00E57925"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Werner (2017)</w:t>
            </w:r>
          </w:p>
          <w:p w14:paraId="65D40B4E" w14:textId="77777777" w:rsidR="00E57925" w:rsidRPr="00557966" w:rsidRDefault="00E57925"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Heat Roadmap Europe (2018)</w:t>
            </w:r>
          </w:p>
          <w:p w14:paraId="6799E3BC" w14:textId="69AEAF27" w:rsidR="0087040B" w:rsidRPr="00557966" w:rsidRDefault="00E57925"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proofErr w:type="spellStart"/>
            <w:r w:rsidRPr="00B96E36">
              <w:rPr>
                <w:sz w:val="20"/>
                <w:szCs w:val="20"/>
                <w:lang w:eastAsia="zh-CN"/>
              </w:rPr>
              <w:t>Paardekooper</w:t>
            </w:r>
            <w:proofErr w:type="spellEnd"/>
            <w:r w:rsidRPr="00B96E36">
              <w:rPr>
                <w:sz w:val="20"/>
                <w:szCs w:val="20"/>
                <w:lang w:eastAsia="zh-CN"/>
              </w:rPr>
              <w:t xml:space="preserve"> (2018, 2019)</w:t>
            </w:r>
          </w:p>
        </w:tc>
      </w:tr>
      <w:tr w:rsidR="00A1280A" w:rsidRPr="00A1280A" w14:paraId="44F9B115" w14:textId="77777777" w:rsidTr="009F04BE">
        <w:trPr>
          <w:trHeight w:val="600"/>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B45D73" w14:textId="483CDBA7" w:rsidR="00E57925" w:rsidRPr="00557966" w:rsidRDefault="00E57925" w:rsidP="00E57925">
            <w:pPr>
              <w:spacing w:after="0" w:line="240" w:lineRule="auto"/>
              <w:jc w:val="left"/>
              <w:rPr>
                <w:b w:val="0"/>
                <w:color w:val="auto"/>
                <w:sz w:val="20"/>
                <w:szCs w:val="20"/>
                <w:lang w:eastAsia="zh-CN"/>
              </w:rPr>
            </w:pPr>
            <w:r w:rsidRPr="00557966">
              <w:rPr>
                <w:color w:val="auto"/>
                <w:sz w:val="20"/>
                <w:szCs w:val="20"/>
                <w:lang w:eastAsia="zh-CN"/>
              </w:rPr>
              <w:t>District Heating in China</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4815BFB4" w14:textId="77777777" w:rsidR="00E57925" w:rsidRPr="00557966" w:rsidRDefault="00E57925"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proofErr w:type="spellStart"/>
            <w:r w:rsidRPr="00557966">
              <w:rPr>
                <w:sz w:val="20"/>
                <w:szCs w:val="20"/>
                <w:lang w:eastAsia="zh-CN"/>
              </w:rPr>
              <w:t>Xiliang</w:t>
            </w:r>
            <w:proofErr w:type="spellEnd"/>
            <w:r w:rsidRPr="00557966">
              <w:rPr>
                <w:sz w:val="20"/>
                <w:szCs w:val="20"/>
                <w:lang w:eastAsia="zh-CN"/>
              </w:rPr>
              <w:t xml:space="preserve"> (2015)</w:t>
            </w:r>
          </w:p>
          <w:p w14:paraId="1971FCBD" w14:textId="0C342D3E" w:rsidR="00E57925" w:rsidRPr="00557966" w:rsidRDefault="00E57925"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proofErr w:type="spellStart"/>
            <w:r w:rsidRPr="00557966">
              <w:rPr>
                <w:sz w:val="20"/>
                <w:szCs w:val="20"/>
                <w:lang w:eastAsia="zh-CN"/>
              </w:rPr>
              <w:t>Xiong</w:t>
            </w:r>
            <w:proofErr w:type="spellEnd"/>
            <w:r w:rsidRPr="00557966">
              <w:rPr>
                <w:sz w:val="20"/>
                <w:szCs w:val="20"/>
                <w:lang w:eastAsia="zh-CN"/>
              </w:rPr>
              <w:t xml:space="preserve"> (2014, 2015)</w:t>
            </w:r>
          </w:p>
        </w:tc>
      </w:tr>
      <w:tr w:rsidR="00A1280A" w:rsidRPr="00A1280A" w14:paraId="10223BE6" w14:textId="77777777" w:rsidTr="009F04BE">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3E1ED" w14:textId="05684538" w:rsidR="00E57925" w:rsidRPr="00557966" w:rsidRDefault="00E57925" w:rsidP="00E57925">
            <w:pPr>
              <w:spacing w:after="0" w:line="240" w:lineRule="auto"/>
              <w:jc w:val="left"/>
              <w:rPr>
                <w:b w:val="0"/>
                <w:color w:val="auto"/>
                <w:sz w:val="20"/>
                <w:szCs w:val="20"/>
                <w:lang w:eastAsia="zh-CN"/>
              </w:rPr>
            </w:pPr>
            <w:r w:rsidRPr="00557966">
              <w:rPr>
                <w:color w:val="auto"/>
                <w:sz w:val="20"/>
                <w:szCs w:val="20"/>
                <w:lang w:eastAsia="zh-CN"/>
              </w:rPr>
              <w:t>District Heating in Russia</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7D7F1A55" w14:textId="48B86A55" w:rsidR="00E57925" w:rsidRPr="00557966" w:rsidRDefault="00E57925"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Makarova (2015)</w:t>
            </w:r>
          </w:p>
        </w:tc>
      </w:tr>
    </w:tbl>
    <w:p w14:paraId="29F27F73" w14:textId="77777777" w:rsidR="001822ED" w:rsidRDefault="001822ED" w:rsidP="001822ED"/>
    <w:p w14:paraId="0453ABE7" w14:textId="52D88EB7" w:rsidR="00E62E50" w:rsidRDefault="00A737EC" w:rsidP="00A737EC">
      <w:pPr>
        <w:rPr>
          <w:rFonts w:cs="Times New Roman"/>
        </w:rPr>
      </w:pPr>
      <w:r>
        <w:rPr>
          <w:rFonts w:cs="Times New Roman"/>
        </w:rPr>
        <w:t>P</w:t>
      </w:r>
      <w:r w:rsidRPr="001B2C2E">
        <w:rPr>
          <w:rFonts w:cs="Times New Roman"/>
        </w:rPr>
        <w:t xml:space="preserve">rimary sources for </w:t>
      </w:r>
      <w:r w:rsidR="0087040B">
        <w:rPr>
          <w:rFonts w:cs="Times New Roman"/>
        </w:rPr>
        <w:t xml:space="preserve">global building space heating delivered </w:t>
      </w:r>
      <w:r w:rsidRPr="001B2C2E">
        <w:rPr>
          <w:rFonts w:cs="Times New Roman"/>
        </w:rPr>
        <w:t xml:space="preserve">energy </w:t>
      </w:r>
      <w:r>
        <w:rPr>
          <w:rFonts w:cs="Times New Roman"/>
        </w:rPr>
        <w:t>projections include IEA ETP (2017) and Greenpeace Energy Revolution (2015).</w:t>
      </w:r>
      <w:del w:id="307" w:author="Catherine Foster" w:date="2020-04-27T14:26:00Z">
        <w:r w:rsidDel="00D70AA0">
          <w:rPr>
            <w:rFonts w:cs="Times New Roman"/>
          </w:rPr>
          <w:delText xml:space="preserve"> </w:delText>
        </w:r>
      </w:del>
      <w:r>
        <w:rPr>
          <w:rFonts w:cs="Times New Roman"/>
        </w:rPr>
        <w:t xml:space="preserve"> </w:t>
      </w:r>
      <w:r w:rsidR="00E62E50">
        <w:rPr>
          <w:rFonts w:cs="Times New Roman"/>
        </w:rPr>
        <w:t xml:space="preserve">Drawdown’s calculation of </w:t>
      </w:r>
      <w:r w:rsidR="0087040B">
        <w:rPr>
          <w:rFonts w:cs="Times New Roman"/>
        </w:rPr>
        <w:t xml:space="preserve">space heating Delivered Energy </w:t>
      </w:r>
      <w:r w:rsidR="00E62E50" w:rsidRPr="0023759B">
        <w:rPr>
          <w:rFonts w:cs="Times New Roman"/>
        </w:rPr>
        <w:t xml:space="preserve">Total Addressable Market, </w:t>
      </w:r>
      <w:r w:rsidR="0087040B" w:rsidRPr="0023759B">
        <w:rPr>
          <w:rFonts w:cs="Times New Roman"/>
        </w:rPr>
        <w:t>based on these sources</w:t>
      </w:r>
      <w:r w:rsidR="00E62E50" w:rsidRPr="0023759B">
        <w:rPr>
          <w:rFonts w:cs="Times New Roman"/>
        </w:rPr>
        <w:t xml:space="preserve">, is presented in </w:t>
      </w:r>
      <w:r w:rsidR="0023759B" w:rsidRPr="0023759B">
        <w:rPr>
          <w:rFonts w:cs="Times New Roman"/>
        </w:rPr>
        <w:t xml:space="preserve">Section </w:t>
      </w:r>
      <w:r w:rsidR="0023759B" w:rsidRPr="0023759B">
        <w:rPr>
          <w:rFonts w:cs="Times New Roman"/>
        </w:rPr>
        <w:fldChar w:fldCharType="begin"/>
      </w:r>
      <w:r w:rsidR="0023759B" w:rsidRPr="0023759B">
        <w:rPr>
          <w:rFonts w:cs="Times New Roman"/>
        </w:rPr>
        <w:instrText xml:space="preserve"> REF _Ref4608393 \r \h </w:instrText>
      </w:r>
      <w:r w:rsidR="0023759B">
        <w:rPr>
          <w:rFonts w:cs="Times New Roman"/>
        </w:rPr>
        <w:instrText xml:space="preserve"> \* MERGEFORMAT </w:instrText>
      </w:r>
      <w:r w:rsidR="0023759B" w:rsidRPr="0023759B">
        <w:rPr>
          <w:rFonts w:cs="Times New Roman"/>
        </w:rPr>
      </w:r>
      <w:r w:rsidR="0023759B" w:rsidRPr="0023759B">
        <w:rPr>
          <w:rFonts w:cs="Times New Roman"/>
        </w:rPr>
        <w:fldChar w:fldCharType="separate"/>
      </w:r>
      <w:r w:rsidR="00B872FD">
        <w:rPr>
          <w:rFonts w:cs="Times New Roman"/>
        </w:rPr>
        <w:t>2.3</w:t>
      </w:r>
      <w:r w:rsidR="0023759B" w:rsidRPr="0023759B">
        <w:rPr>
          <w:rFonts w:cs="Times New Roman"/>
        </w:rPr>
        <w:fldChar w:fldCharType="end"/>
      </w:r>
      <w:r w:rsidR="00E62E50" w:rsidRPr="0023759B">
        <w:rPr>
          <w:rFonts w:cs="Times New Roman"/>
        </w:rPr>
        <w:t>.</w:t>
      </w:r>
      <w:r w:rsidR="0087040B">
        <w:rPr>
          <w:rFonts w:cs="Times New Roman"/>
        </w:rPr>
        <w:t xml:space="preserve">  </w:t>
      </w:r>
    </w:p>
    <w:p w14:paraId="48DEB400" w14:textId="53A0A9E6" w:rsidR="0087040B" w:rsidRDefault="00A737EC" w:rsidP="00A737EC">
      <w:pPr>
        <w:rPr>
          <w:rFonts w:cs="Times New Roman"/>
        </w:rPr>
      </w:pPr>
      <w:r>
        <w:rPr>
          <w:rFonts w:cs="Times New Roman"/>
        </w:rPr>
        <w:t>Sources for heating equipment efficiencies</w:t>
      </w:r>
      <w:r w:rsidR="0087040B">
        <w:rPr>
          <w:rFonts w:cs="Times New Roman"/>
        </w:rPr>
        <w:t>,</w:t>
      </w:r>
      <w:r>
        <w:rPr>
          <w:rFonts w:cs="Times New Roman"/>
        </w:rPr>
        <w:t xml:space="preserve"> costs</w:t>
      </w:r>
      <w:r w:rsidR="0087040B">
        <w:rPr>
          <w:rFonts w:cs="Times New Roman"/>
        </w:rPr>
        <w:t>, and lifetimes (including District Heating Equipment)</w:t>
      </w:r>
      <w:r>
        <w:rPr>
          <w:rFonts w:cs="Times New Roman"/>
        </w:rPr>
        <w:t xml:space="preserve"> include </w:t>
      </w:r>
      <w:r w:rsidRPr="001B2C2E">
        <w:rPr>
          <w:rFonts w:cs="Times New Roman"/>
        </w:rPr>
        <w:t>th</w:t>
      </w:r>
      <w:r w:rsidR="0087040B">
        <w:rPr>
          <w:rFonts w:cs="Times New Roman"/>
        </w:rPr>
        <w:t xml:space="preserve">e US </w:t>
      </w:r>
      <w:r w:rsidRPr="001B2C2E">
        <w:rPr>
          <w:rFonts w:cs="Times New Roman"/>
        </w:rPr>
        <w:t>Energy Information Agency (EIA),</w:t>
      </w:r>
      <w:r>
        <w:rPr>
          <w:rFonts w:cs="Times New Roman"/>
        </w:rPr>
        <w:t xml:space="preserve"> LBNL</w:t>
      </w:r>
      <w:ins w:id="308" w:author="Catherine Foster" w:date="2020-04-27T14:27:00Z">
        <w:r w:rsidR="00D70AA0">
          <w:rPr>
            <w:rFonts w:cs="Times New Roman"/>
          </w:rPr>
          <w:t>,</w:t>
        </w:r>
      </w:ins>
      <w:r>
        <w:rPr>
          <w:rFonts w:cs="Times New Roman"/>
        </w:rPr>
        <w:t xml:space="preserve"> and </w:t>
      </w:r>
      <w:r w:rsidR="000D3A30">
        <w:rPr>
          <w:rFonts w:cs="Times New Roman"/>
        </w:rPr>
        <w:t xml:space="preserve">EU’s </w:t>
      </w:r>
      <w:r>
        <w:rPr>
          <w:rFonts w:cs="Times New Roman"/>
        </w:rPr>
        <w:t xml:space="preserve">JRC.  </w:t>
      </w:r>
      <w:r w:rsidR="0087040B">
        <w:rPr>
          <w:rFonts w:cs="Times New Roman"/>
        </w:rPr>
        <w:t xml:space="preserve">First costs and operating costs of conventional equipment </w:t>
      </w:r>
      <w:r w:rsidR="006811BE">
        <w:rPr>
          <w:rFonts w:cs="Times New Roman"/>
        </w:rPr>
        <w:t>were</w:t>
      </w:r>
      <w:r w:rsidR="0087040B">
        <w:rPr>
          <w:rFonts w:cs="Times New Roman"/>
        </w:rPr>
        <w:t xml:space="preserve"> calculated based on weighted averages of published cost data.  </w:t>
      </w:r>
    </w:p>
    <w:p w14:paraId="20F28105" w14:textId="69CC85BC" w:rsidR="00A737EC" w:rsidRDefault="00A737EC" w:rsidP="00A737EC">
      <w:pPr>
        <w:rPr>
          <w:rFonts w:cs="Times New Roman"/>
        </w:rPr>
      </w:pPr>
      <w:r>
        <w:rPr>
          <w:rFonts w:cs="Times New Roman"/>
        </w:rPr>
        <w:t>Key sources for the critical question of the renewable content / CO</w:t>
      </w:r>
      <w:r w:rsidRPr="006811BE">
        <w:rPr>
          <w:rFonts w:cs="Times New Roman"/>
          <w:vertAlign w:val="subscript"/>
        </w:rPr>
        <w:t>2</w:t>
      </w:r>
      <w:r>
        <w:rPr>
          <w:rFonts w:cs="Times New Roman"/>
        </w:rPr>
        <w:t xml:space="preserve"> emissions of future District Heating systems include IEA ETP (2017), </w:t>
      </w:r>
      <w:r w:rsidR="0087040B">
        <w:rPr>
          <w:rFonts w:cs="Times New Roman"/>
        </w:rPr>
        <w:t xml:space="preserve">IEA World Energy Balances (2018), </w:t>
      </w:r>
      <w:proofErr w:type="spellStart"/>
      <w:r>
        <w:rPr>
          <w:rFonts w:cs="Times New Roman"/>
        </w:rPr>
        <w:t>Dulac</w:t>
      </w:r>
      <w:proofErr w:type="spellEnd"/>
      <w:r>
        <w:rPr>
          <w:rFonts w:cs="Times New Roman"/>
        </w:rPr>
        <w:t xml:space="preserve">, IEA (2019), Heat Roadmap Europe (2018), and </w:t>
      </w:r>
      <w:proofErr w:type="spellStart"/>
      <w:r>
        <w:rPr>
          <w:rFonts w:cs="Times New Roman"/>
        </w:rPr>
        <w:t>Paardekooper</w:t>
      </w:r>
      <w:proofErr w:type="spellEnd"/>
      <w:r>
        <w:rPr>
          <w:rFonts w:cs="Times New Roman"/>
        </w:rPr>
        <w:t xml:space="preserve"> (2019).  </w:t>
      </w:r>
      <w:r w:rsidR="00E62E50">
        <w:rPr>
          <w:rFonts w:cs="Times New Roman"/>
        </w:rPr>
        <w:t>The Drawdown calculation of future CO</w:t>
      </w:r>
      <w:r w:rsidR="00E62E50" w:rsidRPr="0004705B">
        <w:rPr>
          <w:rFonts w:cs="Times New Roman"/>
          <w:vertAlign w:val="subscript"/>
        </w:rPr>
        <w:t>2</w:t>
      </w:r>
      <w:r w:rsidR="00E62E50">
        <w:rPr>
          <w:rFonts w:cs="Times New Roman"/>
        </w:rPr>
        <w:t xml:space="preserve"> intensity projections based on these sources is described in </w:t>
      </w:r>
      <w:r w:rsidR="0023759B">
        <w:rPr>
          <w:rFonts w:cs="Times New Roman"/>
        </w:rPr>
        <w:t xml:space="preserve">Section </w:t>
      </w:r>
      <w:r w:rsidR="0023759B">
        <w:rPr>
          <w:rFonts w:cs="Times New Roman"/>
        </w:rPr>
        <w:fldChar w:fldCharType="begin"/>
      </w:r>
      <w:r w:rsidR="0023759B">
        <w:rPr>
          <w:rFonts w:cs="Times New Roman"/>
        </w:rPr>
        <w:instrText xml:space="preserve"> REF _Ref4608410 \r \h </w:instrText>
      </w:r>
      <w:r w:rsidR="0023759B">
        <w:rPr>
          <w:rFonts w:cs="Times New Roman"/>
        </w:rPr>
      </w:r>
      <w:r w:rsidR="0023759B">
        <w:rPr>
          <w:rFonts w:cs="Times New Roman"/>
        </w:rPr>
        <w:fldChar w:fldCharType="separate"/>
      </w:r>
      <w:r w:rsidR="00B872FD">
        <w:rPr>
          <w:rFonts w:cs="Times New Roman"/>
        </w:rPr>
        <w:t>2.4</w:t>
      </w:r>
      <w:r w:rsidR="0023759B">
        <w:rPr>
          <w:rFonts w:cs="Times New Roman"/>
        </w:rPr>
        <w:fldChar w:fldCharType="end"/>
      </w:r>
      <w:r w:rsidR="00E62E50" w:rsidRPr="00E62E50">
        <w:rPr>
          <w:rFonts w:cs="Times New Roman"/>
          <w:b/>
        </w:rPr>
        <w:t>.</w:t>
      </w:r>
      <w:r w:rsidR="00E62E50">
        <w:rPr>
          <w:rFonts w:cs="Times New Roman"/>
        </w:rPr>
        <w:t xml:space="preserve">  </w:t>
      </w:r>
    </w:p>
    <w:p w14:paraId="01DBF521" w14:textId="0E76AE8B" w:rsidR="00A737EC" w:rsidRDefault="00A737EC" w:rsidP="00A737EC">
      <w:pPr>
        <w:rPr>
          <w:rFonts w:cs="Times New Roman"/>
        </w:rPr>
      </w:pPr>
      <w:proofErr w:type="spellStart"/>
      <w:r>
        <w:rPr>
          <w:rFonts w:cs="Times New Roman"/>
        </w:rPr>
        <w:t>Xiliang</w:t>
      </w:r>
      <w:proofErr w:type="spellEnd"/>
      <w:r>
        <w:rPr>
          <w:rFonts w:cs="Times New Roman"/>
        </w:rPr>
        <w:t xml:space="preserve"> (2015) and </w:t>
      </w:r>
      <w:proofErr w:type="spellStart"/>
      <w:r>
        <w:rPr>
          <w:rFonts w:cs="Times New Roman"/>
        </w:rPr>
        <w:t>Xiong</w:t>
      </w:r>
      <w:proofErr w:type="spellEnd"/>
      <w:r>
        <w:rPr>
          <w:rFonts w:cs="Times New Roman"/>
        </w:rPr>
        <w:t xml:space="preserve"> (2014, 2015), in addition to IEA ETP (2017)</w:t>
      </w:r>
      <w:r w:rsidR="005911E5">
        <w:rPr>
          <w:rFonts w:cs="Times New Roman"/>
        </w:rPr>
        <w:t>,</w:t>
      </w:r>
      <w:r>
        <w:rPr>
          <w:rFonts w:cs="Times New Roman"/>
        </w:rPr>
        <w:t xml:space="preserve"> are prime sources for data and projections of District Heating in China</w:t>
      </w:r>
      <w:r w:rsidR="0087040B">
        <w:rPr>
          <w:rFonts w:cs="Times New Roman"/>
        </w:rPr>
        <w:t>.</w:t>
      </w:r>
      <w:del w:id="309" w:author="Catherine Foster" w:date="2020-04-27T14:28:00Z">
        <w:r w:rsidR="0087040B" w:rsidDel="00D70AA0">
          <w:rPr>
            <w:rFonts w:cs="Times New Roman"/>
          </w:rPr>
          <w:delText xml:space="preserve"> </w:delText>
        </w:r>
      </w:del>
      <w:r w:rsidR="0087040B">
        <w:rPr>
          <w:rFonts w:cs="Times New Roman"/>
        </w:rPr>
        <w:t xml:space="preserve"> Makarova (2015) is the prime source for information on District Heating in Russia.  </w:t>
      </w:r>
    </w:p>
    <w:p w14:paraId="7B0E01A4" w14:textId="77777777" w:rsidR="001822ED" w:rsidRDefault="001822ED" w:rsidP="001A01C7">
      <w:pPr>
        <w:rPr>
          <w:highlight w:val="yellow"/>
        </w:rPr>
      </w:pPr>
    </w:p>
    <w:p w14:paraId="0491ED46" w14:textId="60A91E1B" w:rsidR="007D3047" w:rsidRDefault="00FE705E" w:rsidP="007D3047">
      <w:pPr>
        <w:pStyle w:val="Heading2"/>
      </w:pPr>
      <w:bookmarkStart w:id="310" w:name="_Ref4608393"/>
      <w:bookmarkStart w:id="311" w:name="_Toc18306535"/>
      <w:r>
        <w:lastRenderedPageBreak/>
        <w:t xml:space="preserve">Space Heating Delivered Energy </w:t>
      </w:r>
      <w:r w:rsidR="00F048AF" w:rsidRPr="007B03B6">
        <w:t>Total Addressable Market</w:t>
      </w:r>
      <w:r>
        <w:t xml:space="preserve"> (TAM)</w:t>
      </w:r>
      <w:bookmarkEnd w:id="310"/>
      <w:bookmarkEnd w:id="311"/>
    </w:p>
    <w:p w14:paraId="7D63B503" w14:textId="57755CF4" w:rsidR="007D3047" w:rsidRPr="00132E27" w:rsidRDefault="007D3047" w:rsidP="007D3047">
      <w:pPr>
        <w:rPr>
          <w:b/>
        </w:rPr>
      </w:pPr>
      <w:r>
        <w:t xml:space="preserve">With delivered energy as </w:t>
      </w:r>
      <w:ins w:id="312" w:author="Catherine Foster" w:date="2020-04-27T14:29:00Z">
        <w:r w:rsidR="00D70AA0">
          <w:t xml:space="preserve">the </w:t>
        </w:r>
      </w:ins>
      <w:r>
        <w:t xml:space="preserve">functional unit, the Total Addressable Market (TAM) is the total amount of thermal energy delivered for all residential and commercial building space heating worldwide.  </w:t>
      </w:r>
    </w:p>
    <w:p w14:paraId="75242D2C" w14:textId="4C7BEF95" w:rsidR="007D3047" w:rsidRPr="001138D3" w:rsidRDefault="007D3047" w:rsidP="007D3047">
      <w:r>
        <w:t xml:space="preserve">Since data is widely available for space heating </w:t>
      </w:r>
      <w:r w:rsidRPr="00132E27">
        <w:rPr>
          <w:i/>
        </w:rPr>
        <w:t>final energy</w:t>
      </w:r>
      <w:r>
        <w:t xml:space="preserve"> (i.e., building consumption of natural gas, oil, electricity, etc.) from sources such as IEA or the US DOE, but much less so for </w:t>
      </w:r>
      <w:r w:rsidRPr="00132E27">
        <w:rPr>
          <w:i/>
        </w:rPr>
        <w:t>delivered energy</w:t>
      </w:r>
      <w:r w:rsidRPr="00132E27">
        <w:t>, space heating delivered energy</w:t>
      </w:r>
      <w:r>
        <w:t xml:space="preserve"> from 2014 to 2060</w:t>
      </w:r>
      <w:r w:rsidRPr="00132E27">
        <w:t xml:space="preserve"> </w:t>
      </w:r>
      <w:r w:rsidR="00AB06D8">
        <w:t xml:space="preserve">was calculated </w:t>
      </w:r>
      <w:r w:rsidRPr="00132E27">
        <w:t xml:space="preserve">as the product of final energy </w:t>
      </w:r>
      <w:r>
        <w:t xml:space="preserve">(IEA ETP, 2017) </w:t>
      </w:r>
      <w:r w:rsidRPr="00132E27">
        <w:t xml:space="preserve">and space </w:t>
      </w:r>
      <w:r>
        <w:t xml:space="preserve">heating equipment efficiency, using historical data and future </w:t>
      </w:r>
      <w:r w:rsidR="005911E5">
        <w:t>projections</w:t>
      </w:r>
      <w:r>
        <w:t xml:space="preserve"> for both quantities</w:t>
      </w:r>
      <w:del w:id="313" w:author="Catherine Foster" w:date="2020-04-27T14:30:00Z">
        <w:r w:rsidDel="00D70AA0">
          <w:delText xml:space="preserve">. </w:delText>
        </w:r>
      </w:del>
      <w:r>
        <w:t xml:space="preserve"> (EIA, 2018; IEA ETP, 2017)</w:t>
      </w:r>
      <w:ins w:id="314" w:author="Catherine Foster" w:date="2020-04-27T14:30:00Z">
        <w:r w:rsidR="00D70AA0">
          <w:t>.</w:t>
        </w:r>
      </w:ins>
      <w:r>
        <w:t xml:space="preserve">  </w:t>
      </w:r>
    </w:p>
    <w:p w14:paraId="18B0AF3A" w14:textId="5C839521" w:rsidR="007D3047" w:rsidRDefault="00B82481" w:rsidP="007D3047">
      <w:r w:rsidRPr="00557966">
        <w:fldChar w:fldCharType="begin"/>
      </w:r>
      <w:r w:rsidRPr="00557966">
        <w:instrText xml:space="preserve"> REF _Ref4607868 \h </w:instrText>
      </w:r>
      <w:r>
        <w:instrText xml:space="preserve"> \* MERGEFORMAT </w:instrText>
      </w:r>
      <w:r w:rsidRPr="00557966">
        <w:fldChar w:fldCharType="separate"/>
      </w:r>
      <w:r w:rsidR="00B872FD">
        <w:t xml:space="preserve">Table </w:t>
      </w:r>
      <w:r w:rsidR="00B872FD">
        <w:rPr>
          <w:noProof/>
        </w:rPr>
        <w:t>2.3</w:t>
      </w:r>
      <w:r w:rsidRPr="00557966">
        <w:fldChar w:fldCharType="end"/>
      </w:r>
      <w:r w:rsidRPr="00557966">
        <w:t xml:space="preserve"> </w:t>
      </w:r>
      <w:r w:rsidR="00B87446">
        <w:t>shows</w:t>
      </w:r>
      <w:r w:rsidR="007D3047" w:rsidRPr="00B82481">
        <w:t xml:space="preserve"> 2014 global residential and commercial </w:t>
      </w:r>
      <w:r w:rsidR="0016698C" w:rsidRPr="00B82481">
        <w:t xml:space="preserve">building </w:t>
      </w:r>
      <w:r w:rsidR="007D3047" w:rsidRPr="00B82481">
        <w:t xml:space="preserve">space heating </w:t>
      </w:r>
      <w:r w:rsidR="007D3047">
        <w:t xml:space="preserve">delivered energy TAM: (Drawdown calculation)  </w:t>
      </w:r>
    </w:p>
    <w:p w14:paraId="0C00B02C" w14:textId="7527E033" w:rsidR="00C15FF7" w:rsidRPr="00557966" w:rsidRDefault="009C695C" w:rsidP="0008406C">
      <w:pPr>
        <w:pStyle w:val="Caption"/>
        <w:keepNext/>
        <w:jc w:val="center"/>
        <w:rPr>
          <w:vanish/>
          <w:specVanish/>
        </w:rPr>
      </w:pPr>
      <w:bookmarkStart w:id="315" w:name="_Ref4607868"/>
      <w:bookmarkStart w:id="316" w:name="_Toc5035140"/>
      <w:r>
        <w:t xml:space="preserve">Table </w:t>
      </w:r>
      <w:r w:rsidR="00B10C01">
        <w:rPr>
          <w:noProof/>
        </w:rPr>
        <w:fldChar w:fldCharType="begin"/>
      </w:r>
      <w:r w:rsidR="00B10C01">
        <w:rPr>
          <w:noProof/>
        </w:rPr>
        <w:instrText xml:space="preserve"> STYLEREF 1 \s </w:instrText>
      </w:r>
      <w:r w:rsidR="00B10C01">
        <w:rPr>
          <w:noProof/>
        </w:rPr>
        <w:fldChar w:fldCharType="separate"/>
      </w:r>
      <w:r w:rsidR="00B872FD">
        <w:rPr>
          <w:noProof/>
        </w:rPr>
        <w:t>2</w:t>
      </w:r>
      <w:r w:rsidR="00B10C01">
        <w:rPr>
          <w:noProof/>
        </w:rPr>
        <w:fldChar w:fldCharType="end"/>
      </w:r>
      <w:r w:rsidR="00B553BA">
        <w:t>.</w:t>
      </w:r>
      <w:r w:rsidR="00B10C01">
        <w:rPr>
          <w:noProof/>
        </w:rPr>
        <w:fldChar w:fldCharType="begin"/>
      </w:r>
      <w:r w:rsidR="00B10C01">
        <w:rPr>
          <w:noProof/>
        </w:rPr>
        <w:instrText xml:space="preserve"> SEQ Table \* ARABIC \s 1 </w:instrText>
      </w:r>
      <w:r w:rsidR="00B10C01">
        <w:rPr>
          <w:noProof/>
        </w:rPr>
        <w:fldChar w:fldCharType="separate"/>
      </w:r>
      <w:r w:rsidR="00B872FD">
        <w:rPr>
          <w:noProof/>
        </w:rPr>
        <w:t>3</w:t>
      </w:r>
      <w:r w:rsidR="00B10C01">
        <w:rPr>
          <w:noProof/>
        </w:rPr>
        <w:fldChar w:fldCharType="end"/>
      </w:r>
      <w:bookmarkEnd w:id="315"/>
      <w:r>
        <w:t xml:space="preserve"> </w:t>
      </w:r>
      <w:r w:rsidRPr="009F0913">
        <w:t>2014 Space Heating Delivered Energy TAM</w:t>
      </w:r>
      <w:bookmarkEnd w:id="316"/>
    </w:p>
    <w:p w14:paraId="3E1D7675" w14:textId="04821BC2" w:rsidR="009C695C" w:rsidRDefault="009C695C" w:rsidP="00557966">
      <w:pPr>
        <w:pStyle w:val="Caption"/>
        <w:keepNext/>
        <w:jc w:val="center"/>
      </w:pPr>
      <w:r w:rsidRPr="009F0913">
        <w:t xml:space="preserve"> (Drawdown Calculation</w:t>
      </w:r>
      <w:r w:rsidR="00B87446">
        <w:t xml:space="preserve"> based on </w:t>
      </w:r>
      <w:r w:rsidR="00B87446" w:rsidRPr="009F0913">
        <w:t>IEA ETP, 2017</w:t>
      </w:r>
      <w:r w:rsidRPr="009F0913">
        <w:t>)</w:t>
      </w:r>
    </w:p>
    <w:tbl>
      <w:tblPr>
        <w:tblStyle w:val="MediumGrid3-Accent5"/>
        <w:tblW w:w="6563" w:type="dxa"/>
        <w:jc w:val="center"/>
        <w:tblLayout w:type="fixed"/>
        <w:tblLook w:val="04A0" w:firstRow="1" w:lastRow="0" w:firstColumn="1" w:lastColumn="0" w:noHBand="0" w:noVBand="1"/>
      </w:tblPr>
      <w:tblGrid>
        <w:gridCol w:w="3529"/>
        <w:gridCol w:w="1517"/>
        <w:gridCol w:w="1517"/>
      </w:tblGrid>
      <w:tr w:rsidR="00B87446" w:rsidRPr="00606905" w14:paraId="6FA2B47C" w14:textId="77777777" w:rsidTr="00B87446">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529" w:type="dxa"/>
            <w:vMerge w:val="restart"/>
            <w:tcBorders>
              <w:top w:val="single" w:sz="4" w:space="0" w:color="auto"/>
              <w:left w:val="single" w:sz="4" w:space="0" w:color="auto"/>
              <w:right w:val="single" w:sz="4" w:space="0" w:color="auto"/>
            </w:tcBorders>
            <w:shd w:val="clear" w:color="auto" w:fill="4F81BD" w:themeFill="accent1"/>
            <w:noWrap/>
            <w:vAlign w:val="center"/>
          </w:tcPr>
          <w:p w14:paraId="15691579" w14:textId="2F6D26D4" w:rsidR="00B87446" w:rsidRPr="00557966" w:rsidRDefault="00B87446" w:rsidP="00A1280A">
            <w:pPr>
              <w:spacing w:line="240" w:lineRule="auto"/>
              <w:jc w:val="center"/>
              <w:rPr>
                <w:rFonts w:cstheme="minorHAnsi"/>
                <w:color w:val="FFFFFF" w:themeColor="background1"/>
                <w:sz w:val="20"/>
                <w:szCs w:val="20"/>
                <w:lang w:eastAsia="zh-CN"/>
              </w:rPr>
            </w:pPr>
            <w:r w:rsidRPr="00557966">
              <w:rPr>
                <w:rFonts w:cstheme="minorHAnsi"/>
                <w:color w:val="FFFFFF" w:themeColor="background1"/>
                <w:sz w:val="20"/>
                <w:szCs w:val="20"/>
                <w:lang w:eastAsia="zh-CN"/>
              </w:rPr>
              <w:t>Energy Source</w:t>
            </w:r>
          </w:p>
        </w:tc>
        <w:tc>
          <w:tcPr>
            <w:tcW w:w="3034" w:type="dxa"/>
            <w:gridSpan w:val="2"/>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184A260E" w14:textId="121A088C" w:rsidR="00B87446" w:rsidRPr="00606905" w:rsidRDefault="00B87446">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color w:val="FFFFFF" w:themeColor="background1"/>
                <w:sz w:val="20"/>
                <w:szCs w:val="20"/>
                <w:lang w:eastAsia="zh-CN"/>
              </w:rPr>
            </w:pPr>
            <w:r w:rsidRPr="00557966">
              <w:rPr>
                <w:rFonts w:cstheme="minorHAnsi"/>
                <w:color w:val="FFFFFF" w:themeColor="background1"/>
                <w:sz w:val="20"/>
                <w:szCs w:val="20"/>
                <w:lang w:eastAsia="zh-CN"/>
              </w:rPr>
              <w:t xml:space="preserve">2014 Space Heating </w:t>
            </w:r>
            <w:r w:rsidRPr="00557966">
              <w:rPr>
                <w:rFonts w:cstheme="minorHAnsi"/>
                <w:color w:val="FFFFFF" w:themeColor="background1"/>
                <w:sz w:val="20"/>
                <w:szCs w:val="20"/>
                <w:u w:val="single"/>
                <w:lang w:eastAsia="zh-CN"/>
              </w:rPr>
              <w:t>Delivered</w:t>
            </w:r>
            <w:r w:rsidRPr="00557966">
              <w:rPr>
                <w:rFonts w:cstheme="minorHAnsi"/>
                <w:color w:val="FFFFFF" w:themeColor="background1"/>
                <w:sz w:val="20"/>
                <w:szCs w:val="20"/>
                <w:lang w:eastAsia="zh-CN"/>
              </w:rPr>
              <w:t xml:space="preserve"> Energy</w:t>
            </w:r>
          </w:p>
        </w:tc>
      </w:tr>
      <w:tr w:rsidR="00B87446" w:rsidRPr="009F04BE" w14:paraId="0B8D061C" w14:textId="77777777" w:rsidTr="00B8744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529" w:type="dxa"/>
            <w:vMerge/>
            <w:tcBorders>
              <w:left w:val="single" w:sz="4" w:space="0" w:color="auto"/>
              <w:bottom w:val="single" w:sz="4" w:space="0" w:color="auto"/>
              <w:right w:val="single" w:sz="4" w:space="0" w:color="auto"/>
            </w:tcBorders>
            <w:shd w:val="clear" w:color="auto" w:fill="4F81BD" w:themeFill="accent1"/>
            <w:noWrap/>
            <w:vAlign w:val="center"/>
          </w:tcPr>
          <w:p w14:paraId="599D68F4" w14:textId="75FABE8D" w:rsidR="00B87446" w:rsidRPr="00557966" w:rsidRDefault="00B87446" w:rsidP="00557966">
            <w:pPr>
              <w:spacing w:line="240" w:lineRule="auto"/>
              <w:jc w:val="center"/>
              <w:rPr>
                <w:rFonts w:cstheme="minorHAnsi"/>
                <w:color w:val="FFFFFF" w:themeColor="background1"/>
                <w:sz w:val="20"/>
                <w:szCs w:val="20"/>
                <w:lang w:eastAsia="zh-CN"/>
              </w:rPr>
            </w:pPr>
          </w:p>
        </w:tc>
        <w:tc>
          <w:tcPr>
            <w:tcW w:w="1517"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461C2287" w14:textId="77777777" w:rsidR="00B87446" w:rsidRPr="00557966" w:rsidRDefault="00B87446" w:rsidP="00557966">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FFFFFF" w:themeColor="background1"/>
                <w:sz w:val="20"/>
                <w:szCs w:val="20"/>
                <w:lang w:eastAsia="zh-CN"/>
              </w:rPr>
            </w:pPr>
            <w:r w:rsidRPr="00557966">
              <w:rPr>
                <w:rFonts w:cstheme="minorHAnsi"/>
                <w:b/>
                <w:color w:val="FFFFFF" w:themeColor="background1"/>
                <w:sz w:val="20"/>
                <w:szCs w:val="20"/>
                <w:lang w:eastAsia="zh-CN"/>
              </w:rPr>
              <w:t>Space Heating (TWh)</w:t>
            </w:r>
          </w:p>
        </w:tc>
        <w:tc>
          <w:tcPr>
            <w:tcW w:w="1517"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40655C26" w14:textId="77777777" w:rsidR="00B87446" w:rsidRPr="00557966" w:rsidRDefault="00B87446" w:rsidP="00557966">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FFFFFF" w:themeColor="background1"/>
                <w:sz w:val="20"/>
                <w:szCs w:val="20"/>
                <w:lang w:eastAsia="zh-CN"/>
              </w:rPr>
            </w:pPr>
            <w:r w:rsidRPr="00557966">
              <w:rPr>
                <w:rFonts w:cstheme="minorHAnsi"/>
                <w:b/>
                <w:color w:val="FFFFFF" w:themeColor="background1"/>
                <w:sz w:val="20"/>
                <w:szCs w:val="20"/>
                <w:lang w:eastAsia="zh-CN"/>
              </w:rPr>
              <w:t>% TAM</w:t>
            </w:r>
          </w:p>
        </w:tc>
      </w:tr>
      <w:tr w:rsidR="00B87446" w:rsidRPr="00A1280A" w14:paraId="452B252B" w14:textId="77777777" w:rsidTr="00B87446">
        <w:trPr>
          <w:trHeight w:val="280"/>
          <w:jc w:val="center"/>
        </w:trPr>
        <w:tc>
          <w:tcPr>
            <w:cnfStyle w:val="001000000000" w:firstRow="0" w:lastRow="0" w:firstColumn="1" w:lastColumn="0" w:oddVBand="0" w:evenVBand="0" w:oddHBand="0" w:evenHBand="0" w:firstRowFirstColumn="0" w:firstRowLastColumn="0" w:lastRowFirstColumn="0" w:lastRowLastColumn="0"/>
            <w:tcW w:w="3529" w:type="dxa"/>
            <w:tcBorders>
              <w:top w:val="single" w:sz="4" w:space="0" w:color="auto"/>
              <w:left w:val="single" w:sz="4" w:space="0" w:color="auto"/>
              <w:bottom w:val="single" w:sz="4" w:space="0" w:color="auto"/>
              <w:right w:val="single" w:sz="4" w:space="0" w:color="auto"/>
            </w:tcBorders>
            <w:shd w:val="clear" w:color="auto" w:fill="auto"/>
            <w:noWrap/>
            <w:hideMark/>
          </w:tcPr>
          <w:p w14:paraId="3C300DA7" w14:textId="77777777" w:rsidR="00B87446" w:rsidRPr="00557966" w:rsidRDefault="00B87446" w:rsidP="002461A3">
            <w:pPr>
              <w:spacing w:after="0" w:line="240" w:lineRule="auto"/>
              <w:jc w:val="left"/>
              <w:rPr>
                <w:b w:val="0"/>
                <w:color w:val="auto"/>
                <w:sz w:val="20"/>
                <w:szCs w:val="20"/>
                <w:lang w:eastAsia="zh-CN"/>
              </w:rPr>
            </w:pPr>
            <w:r w:rsidRPr="00557966">
              <w:rPr>
                <w:color w:val="auto"/>
                <w:sz w:val="20"/>
                <w:szCs w:val="20"/>
                <w:lang w:eastAsia="zh-CN"/>
              </w:rPr>
              <w:t>Coal</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04703DA0" w14:textId="77777777" w:rsidR="00B87446" w:rsidRPr="00557966" w:rsidRDefault="00B8744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bCs/>
                <w:color w:val="auto"/>
                <w:sz w:val="20"/>
                <w:szCs w:val="20"/>
                <w:lang w:eastAsia="zh-CN"/>
              </w:rPr>
              <w:t>673</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60F8D5B3" w14:textId="77777777" w:rsidR="00B87446" w:rsidRPr="00557966" w:rsidRDefault="00B8744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bCs/>
                <w:color w:val="auto"/>
                <w:sz w:val="20"/>
                <w:szCs w:val="20"/>
                <w:lang w:eastAsia="zh-CN"/>
              </w:rPr>
              <w:t>7.4%</w:t>
            </w:r>
          </w:p>
        </w:tc>
      </w:tr>
      <w:tr w:rsidR="00B87446" w:rsidRPr="00A1280A" w14:paraId="0AD7330A" w14:textId="77777777" w:rsidTr="00B8744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529" w:type="dxa"/>
            <w:tcBorders>
              <w:top w:val="single" w:sz="4" w:space="0" w:color="auto"/>
              <w:left w:val="single" w:sz="4" w:space="0" w:color="auto"/>
              <w:bottom w:val="single" w:sz="4" w:space="0" w:color="auto"/>
              <w:right w:val="single" w:sz="4" w:space="0" w:color="auto"/>
            </w:tcBorders>
            <w:shd w:val="clear" w:color="auto" w:fill="auto"/>
            <w:noWrap/>
            <w:hideMark/>
          </w:tcPr>
          <w:p w14:paraId="233DC71A" w14:textId="77777777" w:rsidR="00B87446" w:rsidRPr="00557966" w:rsidRDefault="00B87446" w:rsidP="002461A3">
            <w:pPr>
              <w:spacing w:after="0" w:line="240" w:lineRule="auto"/>
              <w:jc w:val="left"/>
              <w:rPr>
                <w:b w:val="0"/>
                <w:color w:val="auto"/>
                <w:sz w:val="20"/>
                <w:szCs w:val="20"/>
                <w:lang w:eastAsia="zh-CN"/>
              </w:rPr>
            </w:pPr>
            <w:r w:rsidRPr="00557966">
              <w:rPr>
                <w:color w:val="auto"/>
                <w:sz w:val="20"/>
                <w:szCs w:val="20"/>
                <w:lang w:eastAsia="zh-CN"/>
              </w:rPr>
              <w:t>Oil products</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733496B2" w14:textId="23430B28" w:rsidR="00B87446" w:rsidRPr="00557966" w:rsidRDefault="00B8744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bCs/>
                <w:color w:val="auto"/>
                <w:sz w:val="20"/>
                <w:szCs w:val="20"/>
                <w:lang w:eastAsia="zh-CN"/>
              </w:rPr>
              <w:t>1,258</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43861B6E" w14:textId="77777777" w:rsidR="00B87446" w:rsidRPr="00557966" w:rsidRDefault="00B8744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bCs/>
                <w:color w:val="auto"/>
                <w:sz w:val="20"/>
                <w:szCs w:val="20"/>
                <w:lang w:eastAsia="zh-CN"/>
              </w:rPr>
              <w:t>13.8%</w:t>
            </w:r>
          </w:p>
        </w:tc>
      </w:tr>
      <w:tr w:rsidR="00B87446" w:rsidRPr="00A1280A" w14:paraId="4E3687B4" w14:textId="77777777" w:rsidTr="00B87446">
        <w:trPr>
          <w:trHeight w:val="280"/>
          <w:jc w:val="center"/>
        </w:trPr>
        <w:tc>
          <w:tcPr>
            <w:cnfStyle w:val="001000000000" w:firstRow="0" w:lastRow="0" w:firstColumn="1" w:lastColumn="0" w:oddVBand="0" w:evenVBand="0" w:oddHBand="0" w:evenHBand="0" w:firstRowFirstColumn="0" w:firstRowLastColumn="0" w:lastRowFirstColumn="0" w:lastRowLastColumn="0"/>
            <w:tcW w:w="3529" w:type="dxa"/>
            <w:tcBorders>
              <w:top w:val="single" w:sz="4" w:space="0" w:color="auto"/>
              <w:left w:val="single" w:sz="4" w:space="0" w:color="auto"/>
              <w:bottom w:val="single" w:sz="4" w:space="0" w:color="auto"/>
              <w:right w:val="single" w:sz="4" w:space="0" w:color="auto"/>
            </w:tcBorders>
            <w:shd w:val="clear" w:color="auto" w:fill="auto"/>
            <w:noWrap/>
            <w:hideMark/>
          </w:tcPr>
          <w:p w14:paraId="7CCDC592" w14:textId="77777777" w:rsidR="00B87446" w:rsidRPr="00557966" w:rsidRDefault="00B87446" w:rsidP="002461A3">
            <w:pPr>
              <w:spacing w:after="0" w:line="240" w:lineRule="auto"/>
              <w:jc w:val="left"/>
              <w:rPr>
                <w:b w:val="0"/>
                <w:color w:val="auto"/>
                <w:sz w:val="20"/>
                <w:szCs w:val="20"/>
                <w:lang w:eastAsia="zh-CN"/>
              </w:rPr>
            </w:pPr>
            <w:r w:rsidRPr="00557966">
              <w:rPr>
                <w:color w:val="auto"/>
                <w:sz w:val="20"/>
                <w:szCs w:val="20"/>
                <w:lang w:eastAsia="zh-CN"/>
              </w:rPr>
              <w:t>Natural gas</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2D4A8D1E" w14:textId="5E0FBC65" w:rsidR="00B87446" w:rsidRPr="00557966" w:rsidRDefault="00B8744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bCs/>
                <w:color w:val="auto"/>
                <w:sz w:val="20"/>
                <w:szCs w:val="20"/>
                <w:lang w:eastAsia="zh-CN"/>
              </w:rPr>
              <w:t>3,398</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201484C7" w14:textId="77777777" w:rsidR="00B87446" w:rsidRPr="00557966" w:rsidRDefault="00B8744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bCs/>
                <w:color w:val="auto"/>
                <w:sz w:val="20"/>
                <w:szCs w:val="20"/>
                <w:lang w:eastAsia="zh-CN"/>
              </w:rPr>
              <w:t>37.2%</w:t>
            </w:r>
          </w:p>
        </w:tc>
      </w:tr>
      <w:tr w:rsidR="00B87446" w:rsidRPr="00A1280A" w14:paraId="3E847915" w14:textId="77777777" w:rsidTr="00B8744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529" w:type="dxa"/>
            <w:tcBorders>
              <w:top w:val="single" w:sz="4" w:space="0" w:color="auto"/>
              <w:left w:val="single" w:sz="4" w:space="0" w:color="auto"/>
              <w:bottom w:val="single" w:sz="4" w:space="0" w:color="auto"/>
              <w:right w:val="single" w:sz="4" w:space="0" w:color="auto"/>
            </w:tcBorders>
            <w:shd w:val="clear" w:color="auto" w:fill="auto"/>
            <w:noWrap/>
            <w:hideMark/>
          </w:tcPr>
          <w:p w14:paraId="1D00F430" w14:textId="77777777" w:rsidR="00B87446" w:rsidRPr="00557966" w:rsidRDefault="00B87446" w:rsidP="002461A3">
            <w:pPr>
              <w:spacing w:after="0" w:line="240" w:lineRule="auto"/>
              <w:jc w:val="left"/>
              <w:rPr>
                <w:b w:val="0"/>
                <w:color w:val="auto"/>
                <w:sz w:val="20"/>
                <w:szCs w:val="20"/>
                <w:lang w:eastAsia="zh-CN"/>
              </w:rPr>
            </w:pPr>
            <w:r w:rsidRPr="00557966">
              <w:rPr>
                <w:color w:val="auto"/>
                <w:sz w:val="20"/>
                <w:szCs w:val="20"/>
                <w:lang w:eastAsia="zh-CN"/>
              </w:rPr>
              <w:t>Electricity</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49C8762A" w14:textId="1CBB57BE" w:rsidR="00B87446" w:rsidRPr="00557966" w:rsidRDefault="00B8744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bCs/>
                <w:color w:val="auto"/>
                <w:sz w:val="20"/>
                <w:szCs w:val="20"/>
                <w:lang w:eastAsia="zh-CN"/>
              </w:rPr>
              <w:t>1,210</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2A69F90F" w14:textId="77777777" w:rsidR="00B87446" w:rsidRPr="00557966" w:rsidRDefault="00B8744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bCs/>
                <w:color w:val="auto"/>
                <w:sz w:val="20"/>
                <w:szCs w:val="20"/>
                <w:lang w:eastAsia="zh-CN"/>
              </w:rPr>
              <w:t>13.3%</w:t>
            </w:r>
          </w:p>
        </w:tc>
      </w:tr>
      <w:tr w:rsidR="00B87446" w:rsidRPr="00A1280A" w14:paraId="3D290BA7" w14:textId="77777777" w:rsidTr="00B87446">
        <w:trPr>
          <w:trHeight w:val="280"/>
          <w:jc w:val="center"/>
        </w:trPr>
        <w:tc>
          <w:tcPr>
            <w:cnfStyle w:val="001000000000" w:firstRow="0" w:lastRow="0" w:firstColumn="1" w:lastColumn="0" w:oddVBand="0" w:evenVBand="0" w:oddHBand="0" w:evenHBand="0" w:firstRowFirstColumn="0" w:firstRowLastColumn="0" w:lastRowFirstColumn="0" w:lastRowLastColumn="0"/>
            <w:tcW w:w="3529" w:type="dxa"/>
            <w:tcBorders>
              <w:top w:val="single" w:sz="4" w:space="0" w:color="auto"/>
              <w:left w:val="single" w:sz="4" w:space="0" w:color="auto"/>
              <w:bottom w:val="single" w:sz="4" w:space="0" w:color="auto"/>
              <w:right w:val="single" w:sz="4" w:space="0" w:color="auto"/>
            </w:tcBorders>
            <w:shd w:val="clear" w:color="auto" w:fill="auto"/>
            <w:noWrap/>
            <w:hideMark/>
          </w:tcPr>
          <w:p w14:paraId="7B260327" w14:textId="77777777" w:rsidR="00B87446" w:rsidRPr="00557966" w:rsidRDefault="00B87446" w:rsidP="002461A3">
            <w:pPr>
              <w:spacing w:after="0" w:line="240" w:lineRule="auto"/>
              <w:jc w:val="left"/>
              <w:rPr>
                <w:b w:val="0"/>
                <w:color w:val="auto"/>
                <w:sz w:val="20"/>
                <w:szCs w:val="20"/>
                <w:lang w:eastAsia="zh-CN"/>
              </w:rPr>
            </w:pPr>
            <w:r w:rsidRPr="00557966">
              <w:rPr>
                <w:color w:val="auto"/>
                <w:sz w:val="20"/>
                <w:szCs w:val="20"/>
                <w:lang w:eastAsia="zh-CN"/>
              </w:rPr>
              <w:t>Biomass, waste and other renewables</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0A3E29C4" w14:textId="5A21E0D3" w:rsidR="00B87446" w:rsidRPr="00557966" w:rsidRDefault="00B8744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bCs/>
                <w:color w:val="auto"/>
                <w:sz w:val="20"/>
                <w:szCs w:val="20"/>
                <w:lang w:eastAsia="zh-CN"/>
              </w:rPr>
              <w:t>1,143</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0DD4F0DD" w14:textId="77777777" w:rsidR="00B87446" w:rsidRPr="00557966" w:rsidRDefault="00B8744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bCs/>
                <w:color w:val="auto"/>
                <w:sz w:val="20"/>
                <w:szCs w:val="20"/>
                <w:lang w:eastAsia="zh-CN"/>
              </w:rPr>
              <w:t>12.5%</w:t>
            </w:r>
          </w:p>
        </w:tc>
      </w:tr>
      <w:tr w:rsidR="00B87446" w:rsidRPr="00A1280A" w14:paraId="3B44B8AD" w14:textId="77777777" w:rsidTr="00B8744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529" w:type="dxa"/>
            <w:tcBorders>
              <w:top w:val="single" w:sz="4" w:space="0" w:color="auto"/>
              <w:left w:val="single" w:sz="4" w:space="0" w:color="auto"/>
              <w:bottom w:val="single" w:sz="4" w:space="0" w:color="auto"/>
              <w:right w:val="single" w:sz="4" w:space="0" w:color="auto"/>
            </w:tcBorders>
            <w:shd w:val="clear" w:color="auto" w:fill="auto"/>
            <w:noWrap/>
            <w:hideMark/>
          </w:tcPr>
          <w:p w14:paraId="6AB0D670" w14:textId="4159965A" w:rsidR="00B87446" w:rsidRPr="00557966" w:rsidRDefault="00B87446" w:rsidP="002461A3">
            <w:pPr>
              <w:spacing w:after="0" w:line="240" w:lineRule="auto"/>
              <w:jc w:val="left"/>
              <w:rPr>
                <w:b w:val="0"/>
                <w:color w:val="auto"/>
                <w:sz w:val="20"/>
                <w:szCs w:val="20"/>
                <w:lang w:eastAsia="zh-CN"/>
              </w:rPr>
            </w:pPr>
            <w:r w:rsidRPr="00557966">
              <w:rPr>
                <w:color w:val="auto"/>
                <w:sz w:val="20"/>
                <w:szCs w:val="20"/>
                <w:lang w:eastAsia="zh-CN"/>
              </w:rPr>
              <w:t>District Heating</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5B53409A" w14:textId="60BADF75" w:rsidR="00B87446" w:rsidRPr="00557966" w:rsidRDefault="00B8744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bCs/>
                <w:color w:val="auto"/>
                <w:sz w:val="20"/>
                <w:szCs w:val="20"/>
                <w:lang w:eastAsia="zh-CN"/>
              </w:rPr>
              <w:t>1,449</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23E24A2F" w14:textId="77777777" w:rsidR="00B87446" w:rsidRPr="00557966" w:rsidRDefault="00B8744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bCs/>
                <w:color w:val="auto"/>
                <w:sz w:val="20"/>
                <w:szCs w:val="20"/>
                <w:lang w:eastAsia="zh-CN"/>
              </w:rPr>
              <w:t>15.9%</w:t>
            </w:r>
          </w:p>
        </w:tc>
      </w:tr>
      <w:tr w:rsidR="00B87446" w:rsidRPr="00A1280A" w14:paraId="4D53F7C0" w14:textId="77777777" w:rsidTr="00B87446">
        <w:trPr>
          <w:trHeight w:val="358"/>
          <w:jc w:val="center"/>
        </w:trPr>
        <w:tc>
          <w:tcPr>
            <w:cnfStyle w:val="001000000000" w:firstRow="0" w:lastRow="0" w:firstColumn="1" w:lastColumn="0" w:oddVBand="0" w:evenVBand="0" w:oddHBand="0" w:evenHBand="0" w:firstRowFirstColumn="0" w:firstRowLastColumn="0" w:lastRowFirstColumn="0" w:lastRowLastColumn="0"/>
            <w:tcW w:w="35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6DA940" w14:textId="77777777" w:rsidR="00B87446" w:rsidRPr="00557966" w:rsidRDefault="00B87446" w:rsidP="00557966">
            <w:pPr>
              <w:spacing w:after="0" w:line="240" w:lineRule="auto"/>
              <w:jc w:val="left"/>
              <w:rPr>
                <w:color w:val="auto"/>
                <w:sz w:val="20"/>
                <w:szCs w:val="20"/>
                <w:lang w:eastAsia="zh-CN"/>
              </w:rPr>
            </w:pPr>
            <w:r w:rsidRPr="00557966">
              <w:rPr>
                <w:color w:val="auto"/>
                <w:sz w:val="20"/>
                <w:szCs w:val="20"/>
                <w:lang w:eastAsia="zh-CN"/>
              </w:rPr>
              <w:t>Total</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center"/>
          </w:tcPr>
          <w:p w14:paraId="066301A2" w14:textId="74EC39A9" w:rsidR="00B87446" w:rsidRPr="00557966" w:rsidRDefault="00B8744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b/>
                <w:bCs/>
                <w:color w:val="auto"/>
                <w:sz w:val="20"/>
                <w:szCs w:val="20"/>
                <w:lang w:eastAsia="zh-CN"/>
              </w:rPr>
            </w:pPr>
            <w:r w:rsidRPr="00557966">
              <w:rPr>
                <w:b/>
                <w:bCs/>
                <w:color w:val="auto"/>
                <w:sz w:val="20"/>
                <w:szCs w:val="20"/>
                <w:lang w:eastAsia="zh-CN"/>
              </w:rPr>
              <w:t>9,131</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center"/>
          </w:tcPr>
          <w:p w14:paraId="1F424B6B" w14:textId="77777777" w:rsidR="00B87446" w:rsidRPr="00557966" w:rsidRDefault="00B8744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b/>
                <w:bCs/>
                <w:color w:val="auto"/>
                <w:sz w:val="20"/>
                <w:szCs w:val="20"/>
                <w:lang w:eastAsia="zh-CN"/>
              </w:rPr>
            </w:pPr>
            <w:r w:rsidRPr="00557966">
              <w:rPr>
                <w:b/>
                <w:bCs/>
                <w:color w:val="auto"/>
                <w:sz w:val="20"/>
                <w:szCs w:val="20"/>
                <w:lang w:eastAsia="zh-CN"/>
              </w:rPr>
              <w:t>100%</w:t>
            </w:r>
          </w:p>
        </w:tc>
      </w:tr>
    </w:tbl>
    <w:p w14:paraId="29545D37" w14:textId="77777777" w:rsidR="007D3047" w:rsidRDefault="007D3047" w:rsidP="007D3047"/>
    <w:p w14:paraId="24E9CC4B" w14:textId="5DEF66AF" w:rsidR="0016698C" w:rsidRDefault="007D3047" w:rsidP="007D3047">
      <w:r>
        <w:t xml:space="preserve">2014 delivered energy TAM is about 17% </w:t>
      </w:r>
      <w:r w:rsidR="0016698C" w:rsidRPr="0016698C">
        <w:rPr>
          <w:i/>
        </w:rPr>
        <w:t>below</w:t>
      </w:r>
      <w:r>
        <w:t xml:space="preserve"> final energy use. </w:t>
      </w:r>
      <w:del w:id="317" w:author="Catherine Foster" w:date="2020-04-27T14:32:00Z">
        <w:r w:rsidDel="00652613">
          <w:delText xml:space="preserve"> </w:delText>
        </w:r>
      </w:del>
      <w:r>
        <w:t>This is due to efficiencies below 100% for combustion-based space heating equipment</w:t>
      </w:r>
      <w:r w:rsidR="0016698C">
        <w:t xml:space="preserve"> which provides the majority of space heating delivered energy</w:t>
      </w:r>
      <w:r>
        <w:t xml:space="preserve">, compensated somewhat by electric heat </w:t>
      </w:r>
      <w:r w:rsidR="0016698C">
        <w:t>pump efficiencies above 100% (t</w:t>
      </w:r>
      <w:r>
        <w:t>he share of space heating delivered energy provid</w:t>
      </w:r>
      <w:r w:rsidR="005911E5">
        <w:t>ed by electrical equipment, 13.3</w:t>
      </w:r>
      <w:r>
        <w:t>%</w:t>
      </w:r>
      <w:r w:rsidR="00A63E84">
        <w:t xml:space="preserve"> of the TAM</w:t>
      </w:r>
      <w:r>
        <w:t>, is ~87% resistance heating and</w:t>
      </w:r>
      <w:r w:rsidR="0016698C">
        <w:t xml:space="preserve"> 13% heat pumps).</w:t>
      </w:r>
      <w:del w:id="318" w:author="Catherine Foster" w:date="2020-04-27T14:32:00Z">
        <w:r w:rsidR="0016698C" w:rsidDel="00652613">
          <w:delText xml:space="preserve"> </w:delText>
        </w:r>
      </w:del>
      <w:r w:rsidR="0016698C">
        <w:t xml:space="preserve"> </w:t>
      </w:r>
      <w:r w:rsidR="00BB3DBB">
        <w:t xml:space="preserve">District Heating </w:t>
      </w:r>
      <w:r w:rsidR="0016698C">
        <w:t>represents about 13% of space heating final energy</w:t>
      </w:r>
      <w:r w:rsidR="00FC6EA2">
        <w:t xml:space="preserve"> and </w:t>
      </w:r>
      <w:r w:rsidR="0016698C">
        <w:t xml:space="preserve">16% of </w:t>
      </w:r>
      <w:r w:rsidR="00BB3DBB">
        <w:t xml:space="preserve">delivered energy.  Since District Heating is delivered to buildings as heat, there are no in-building combustion losses, the efficiency of DH is 100%, and DH final energy equals DH delivered energy.  </w:t>
      </w:r>
      <w:r w:rsidR="00277492">
        <w:t xml:space="preserve">(This might </w:t>
      </w:r>
      <w:r w:rsidR="008A2256">
        <w:t>change</w:t>
      </w:r>
      <w:r w:rsidR="00277492">
        <w:t xml:space="preserve"> in future low-temperature DH systems using in-building “booster” heat pumps to increase distribution temperature.)</w:t>
      </w:r>
      <w:r w:rsidR="00352806">
        <w:t xml:space="preserve">  Renewable District Heating represents about 10% of all 2014 DH, i.e., about 1.6% of all delivered energy</w:t>
      </w:r>
      <w:del w:id="319" w:author="Catherine Foster" w:date="2020-04-27T14:34:00Z">
        <w:r w:rsidR="00352806" w:rsidDel="00652613">
          <w:delText xml:space="preserve">. </w:delText>
        </w:r>
      </w:del>
      <w:r w:rsidR="00352806">
        <w:t xml:space="preserve"> (IEA ETP, 2017; </w:t>
      </w:r>
      <w:proofErr w:type="spellStart"/>
      <w:r w:rsidR="00352806">
        <w:t>Dulac</w:t>
      </w:r>
      <w:proofErr w:type="spellEnd"/>
      <w:r w:rsidR="00352806">
        <w:t>, IEA, personal communication, 2019)</w:t>
      </w:r>
      <w:ins w:id="320" w:author="Catherine Foster" w:date="2020-04-27T14:34:00Z">
        <w:r w:rsidR="00652613">
          <w:t>.</w:t>
        </w:r>
      </w:ins>
    </w:p>
    <w:p w14:paraId="2D3AA29B" w14:textId="07B23C4B" w:rsidR="007D3047" w:rsidRDefault="007D3047" w:rsidP="007D3047">
      <w:r>
        <w:lastRenderedPageBreak/>
        <w:t xml:space="preserve">To </w:t>
      </w:r>
      <w:r w:rsidR="00B96E36">
        <w:t>estimate</w:t>
      </w:r>
      <w:r>
        <w:t xml:space="preserve"> future delivered energy TAM, four TAM scenario</w:t>
      </w:r>
      <w:r w:rsidR="00B96E36">
        <w:t>s</w:t>
      </w:r>
      <w:r>
        <w:t xml:space="preserve"> </w:t>
      </w:r>
      <w:r w:rsidR="00AB06D8">
        <w:t>were developed</w:t>
      </w:r>
      <w:r>
        <w:t>, “reference”, “conservative”, “ambit</w:t>
      </w:r>
      <w:r w:rsidR="00FC6EA2">
        <w:t xml:space="preserve">ious”, and “maximum”.  </w:t>
      </w:r>
      <w:r w:rsidR="00B82481">
        <w:fldChar w:fldCharType="begin"/>
      </w:r>
      <w:r w:rsidR="00B82481">
        <w:instrText xml:space="preserve"> REF _Ref4607885 \h </w:instrText>
      </w:r>
      <w:r w:rsidR="00B82481">
        <w:fldChar w:fldCharType="separate"/>
      </w:r>
      <w:r w:rsidR="00B872FD">
        <w:t xml:space="preserve">Table </w:t>
      </w:r>
      <w:r w:rsidR="00B872FD">
        <w:rPr>
          <w:noProof/>
        </w:rPr>
        <w:t>2</w:t>
      </w:r>
      <w:r w:rsidR="00B872FD">
        <w:t>.</w:t>
      </w:r>
      <w:r w:rsidR="00B872FD">
        <w:rPr>
          <w:noProof/>
        </w:rPr>
        <w:t>4</w:t>
      </w:r>
      <w:r w:rsidR="00B82481">
        <w:fldChar w:fldCharType="end"/>
      </w:r>
      <w:r w:rsidR="00B82481">
        <w:t xml:space="preserve"> </w:t>
      </w:r>
      <w:r>
        <w:t>matches these four Drawdown delivered energy TAM scenarios with the corresponding IEA ETP 2017 and IEA ETP 2016 scenario</w:t>
      </w:r>
      <w:r w:rsidR="00B96E36">
        <w:t>s</w:t>
      </w:r>
      <w:r>
        <w:t xml:space="preserve">:  </w:t>
      </w:r>
    </w:p>
    <w:p w14:paraId="74EE1149" w14:textId="17EDD0DF" w:rsidR="009C695C" w:rsidRDefault="009C695C" w:rsidP="00557966">
      <w:pPr>
        <w:pStyle w:val="Caption"/>
        <w:keepNext/>
        <w:jc w:val="center"/>
      </w:pPr>
      <w:bookmarkStart w:id="321" w:name="_Ref4607885"/>
      <w:bookmarkStart w:id="322" w:name="_Toc5035141"/>
      <w:r>
        <w:t xml:space="preserve">Table </w:t>
      </w:r>
      <w:r w:rsidR="00B10C01">
        <w:rPr>
          <w:noProof/>
        </w:rPr>
        <w:fldChar w:fldCharType="begin"/>
      </w:r>
      <w:r w:rsidR="00B10C01">
        <w:rPr>
          <w:noProof/>
        </w:rPr>
        <w:instrText xml:space="preserve"> STYLEREF 1 \s </w:instrText>
      </w:r>
      <w:r w:rsidR="00B10C01">
        <w:rPr>
          <w:noProof/>
        </w:rPr>
        <w:fldChar w:fldCharType="separate"/>
      </w:r>
      <w:r w:rsidR="00B872FD">
        <w:rPr>
          <w:noProof/>
        </w:rPr>
        <w:t>2</w:t>
      </w:r>
      <w:r w:rsidR="00B10C01">
        <w:rPr>
          <w:noProof/>
        </w:rPr>
        <w:fldChar w:fldCharType="end"/>
      </w:r>
      <w:r w:rsidR="00B553BA">
        <w:t>.</w:t>
      </w:r>
      <w:r w:rsidR="00B10C01">
        <w:rPr>
          <w:noProof/>
        </w:rPr>
        <w:fldChar w:fldCharType="begin"/>
      </w:r>
      <w:r w:rsidR="00B10C01">
        <w:rPr>
          <w:noProof/>
        </w:rPr>
        <w:instrText xml:space="preserve"> SEQ Table \* ARABIC \s 1 </w:instrText>
      </w:r>
      <w:r w:rsidR="00B10C01">
        <w:rPr>
          <w:noProof/>
        </w:rPr>
        <w:fldChar w:fldCharType="separate"/>
      </w:r>
      <w:r w:rsidR="00B872FD">
        <w:rPr>
          <w:noProof/>
        </w:rPr>
        <w:t>4</w:t>
      </w:r>
      <w:r w:rsidR="00B10C01">
        <w:rPr>
          <w:noProof/>
        </w:rPr>
        <w:fldChar w:fldCharType="end"/>
      </w:r>
      <w:bookmarkEnd w:id="321"/>
      <w:r>
        <w:t xml:space="preserve"> </w:t>
      </w:r>
      <w:r w:rsidRPr="004D5E3B">
        <w:t xml:space="preserve">Drawdown Delivered Energy TAM Compared </w:t>
      </w:r>
      <w:r w:rsidR="00C15FF7">
        <w:t>w</w:t>
      </w:r>
      <w:r w:rsidRPr="004D5E3B">
        <w:t>ith IEA ETP Scenarios</w:t>
      </w:r>
      <w:bookmarkEnd w:id="322"/>
    </w:p>
    <w:tbl>
      <w:tblPr>
        <w:tblStyle w:val="MediumGrid3-Accent5"/>
        <w:tblW w:w="9288" w:type="dxa"/>
        <w:tblLook w:val="04A0" w:firstRow="1" w:lastRow="0" w:firstColumn="1" w:lastColumn="0" w:noHBand="0" w:noVBand="1"/>
      </w:tblPr>
      <w:tblGrid>
        <w:gridCol w:w="1879"/>
        <w:gridCol w:w="1663"/>
        <w:gridCol w:w="2166"/>
        <w:gridCol w:w="1791"/>
        <w:gridCol w:w="1789"/>
      </w:tblGrid>
      <w:tr w:rsidR="00606905" w:rsidRPr="00606905" w14:paraId="512E7D3F" w14:textId="77777777" w:rsidTr="009F04BE">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7D0276E3" w14:textId="4623E804" w:rsidR="007D3047" w:rsidRPr="00557966" w:rsidRDefault="009F04BE" w:rsidP="00557966">
            <w:pPr>
              <w:spacing w:line="240" w:lineRule="auto"/>
              <w:jc w:val="center"/>
              <w:rPr>
                <w:rFonts w:cstheme="minorHAnsi"/>
                <w:color w:val="FFFFFF" w:themeColor="background1"/>
                <w:sz w:val="20"/>
                <w:szCs w:val="20"/>
                <w:lang w:eastAsia="zh-CN"/>
              </w:rPr>
            </w:pPr>
            <w:r w:rsidRPr="00557966">
              <w:rPr>
                <w:rFonts w:cstheme="minorHAnsi"/>
                <w:color w:val="FFFFFF" w:themeColor="background1"/>
                <w:sz w:val="20"/>
                <w:szCs w:val="20"/>
                <w:lang w:eastAsia="zh-CN"/>
              </w:rPr>
              <w:t>Scenario</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6297DC85" w14:textId="77777777" w:rsidR="007D3047" w:rsidRPr="00557966" w:rsidRDefault="007D3047" w:rsidP="002461A3">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 xml:space="preserve">Baseline </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76F3D678" w14:textId="77777777" w:rsidR="007D3047" w:rsidRPr="00557966" w:rsidRDefault="007D3047" w:rsidP="002461A3">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 xml:space="preserve">Conservative </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0377B8FA" w14:textId="77777777" w:rsidR="007D3047" w:rsidRPr="00557966" w:rsidRDefault="007D3047" w:rsidP="002461A3">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 xml:space="preserve">Ambitious </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22FFFA35" w14:textId="77777777" w:rsidR="007D3047" w:rsidRPr="00557966" w:rsidRDefault="007D3047" w:rsidP="002461A3">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 xml:space="preserve">Maximum </w:t>
            </w:r>
          </w:p>
        </w:tc>
      </w:tr>
      <w:tr w:rsidR="00A1280A" w:rsidRPr="00A1280A" w14:paraId="6108DDF1" w14:textId="77777777" w:rsidTr="009F04B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7F87CA5A" w14:textId="77777777" w:rsidR="007D3047" w:rsidRPr="00557966" w:rsidRDefault="007D3047" w:rsidP="00557966">
            <w:pPr>
              <w:spacing w:after="0" w:line="240" w:lineRule="auto"/>
              <w:jc w:val="left"/>
              <w:rPr>
                <w:b w:val="0"/>
                <w:color w:val="auto"/>
                <w:sz w:val="20"/>
                <w:szCs w:val="20"/>
                <w:lang w:eastAsia="zh-CN"/>
              </w:rPr>
            </w:pPr>
            <w:r w:rsidRPr="00557966">
              <w:rPr>
                <w:color w:val="auto"/>
                <w:sz w:val="20"/>
                <w:szCs w:val="20"/>
                <w:lang w:eastAsia="zh-CN"/>
              </w:rPr>
              <w:t>Drawdown Space Heating Delivered Energy TAM Scenario</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176AD130" w14:textId="77777777" w:rsidR="007D3047" w:rsidRPr="00557966" w:rsidRDefault="007D3047"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Reference Case</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77E7E6E4" w14:textId="77777777" w:rsidR="007D3047" w:rsidRPr="00557966" w:rsidRDefault="007D3047"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Conservative Case</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1691AB79" w14:textId="77777777" w:rsidR="007D3047" w:rsidRPr="00557966" w:rsidRDefault="007D3047"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Ambitious Case</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6D6BF0FC" w14:textId="77777777" w:rsidR="007D3047" w:rsidRPr="00557966" w:rsidRDefault="007D3047"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Maximum Case</w:t>
            </w:r>
          </w:p>
        </w:tc>
      </w:tr>
      <w:tr w:rsidR="00A1280A" w:rsidRPr="00A1280A" w14:paraId="25E8690D" w14:textId="77777777" w:rsidTr="009F04BE">
        <w:trPr>
          <w:trHeight w:val="33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2C37640F" w14:textId="77777777" w:rsidR="007D3047" w:rsidRPr="00557966" w:rsidRDefault="007D3047" w:rsidP="00557966">
            <w:pPr>
              <w:spacing w:after="0" w:line="240" w:lineRule="auto"/>
              <w:jc w:val="left"/>
              <w:rPr>
                <w:b w:val="0"/>
                <w:color w:val="auto"/>
                <w:sz w:val="20"/>
                <w:szCs w:val="20"/>
                <w:lang w:eastAsia="zh-CN"/>
              </w:rPr>
            </w:pPr>
            <w:r w:rsidRPr="00557966">
              <w:rPr>
                <w:color w:val="auto"/>
                <w:sz w:val="20"/>
                <w:szCs w:val="20"/>
                <w:lang w:eastAsia="zh-CN"/>
              </w:rPr>
              <w:t>IEA ETP 2016</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64065070" w14:textId="77777777" w:rsidR="007D3047" w:rsidRPr="00557966" w:rsidRDefault="007D3047"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sz w:val="20"/>
                <w:szCs w:val="20"/>
                <w:lang w:eastAsia="zh-CN"/>
              </w:rPr>
              <w:t>6DS Space Heating &amp; Cooling</w:t>
            </w:r>
          </w:p>
        </w:tc>
        <w:tc>
          <w:tcPr>
            <w:tcW w:w="0" w:type="dxa"/>
            <w:tcBorders>
              <w:top w:val="single" w:sz="4" w:space="0" w:color="auto"/>
              <w:left w:val="single" w:sz="4" w:space="0" w:color="auto"/>
              <w:bottom w:val="single" w:sz="4" w:space="0" w:color="auto"/>
              <w:right w:val="single" w:sz="4" w:space="0" w:color="auto"/>
            </w:tcBorders>
            <w:shd w:val="clear" w:color="auto" w:fill="auto"/>
          </w:tcPr>
          <w:p w14:paraId="6148D358" w14:textId="77777777" w:rsidR="007D3047" w:rsidRPr="00557966" w:rsidRDefault="007D3047"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sz w:val="20"/>
                <w:szCs w:val="20"/>
                <w:lang w:eastAsia="zh-CN"/>
              </w:rPr>
              <w:t>4DS Space Heating &amp; Cooling</w:t>
            </w:r>
          </w:p>
        </w:tc>
        <w:tc>
          <w:tcPr>
            <w:tcW w:w="0" w:type="dxa"/>
            <w:tcBorders>
              <w:top w:val="single" w:sz="4" w:space="0" w:color="auto"/>
              <w:left w:val="single" w:sz="4" w:space="0" w:color="auto"/>
              <w:bottom w:val="single" w:sz="4" w:space="0" w:color="auto"/>
              <w:right w:val="single" w:sz="4" w:space="0" w:color="auto"/>
            </w:tcBorders>
            <w:shd w:val="clear" w:color="auto" w:fill="auto"/>
          </w:tcPr>
          <w:p w14:paraId="41E0BE12" w14:textId="77777777" w:rsidR="007D3047" w:rsidRPr="00557966" w:rsidRDefault="007D3047"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sz w:val="20"/>
                <w:szCs w:val="20"/>
                <w:lang w:eastAsia="zh-CN"/>
              </w:rPr>
              <w:t>2DS Space Heating &amp; Cooling</w:t>
            </w:r>
          </w:p>
        </w:tc>
        <w:tc>
          <w:tcPr>
            <w:tcW w:w="0" w:type="dxa"/>
            <w:tcBorders>
              <w:top w:val="single" w:sz="4" w:space="0" w:color="auto"/>
              <w:left w:val="single" w:sz="4" w:space="0" w:color="auto"/>
              <w:bottom w:val="single" w:sz="4" w:space="0" w:color="auto"/>
              <w:right w:val="single" w:sz="4" w:space="0" w:color="auto"/>
            </w:tcBorders>
            <w:shd w:val="clear" w:color="auto" w:fill="auto"/>
          </w:tcPr>
          <w:p w14:paraId="65E88FFA" w14:textId="77777777" w:rsidR="007D3047" w:rsidRPr="00557966" w:rsidRDefault="007D3047"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p>
        </w:tc>
      </w:tr>
      <w:tr w:rsidR="00A1280A" w:rsidRPr="00A1280A" w14:paraId="52BA80D3" w14:textId="77777777" w:rsidTr="009F04B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6012DB88" w14:textId="77777777" w:rsidR="007D3047" w:rsidRPr="00557966" w:rsidRDefault="007D3047" w:rsidP="00557966">
            <w:pPr>
              <w:spacing w:after="0" w:line="240" w:lineRule="auto"/>
              <w:jc w:val="left"/>
              <w:rPr>
                <w:b w:val="0"/>
                <w:color w:val="auto"/>
                <w:sz w:val="20"/>
                <w:szCs w:val="20"/>
                <w:lang w:eastAsia="zh-CN"/>
              </w:rPr>
            </w:pPr>
            <w:r w:rsidRPr="00557966">
              <w:rPr>
                <w:color w:val="auto"/>
                <w:sz w:val="20"/>
                <w:szCs w:val="20"/>
                <w:lang w:eastAsia="zh-CN"/>
              </w:rPr>
              <w:t>IEA ETP 2017</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4E7CD901" w14:textId="77777777" w:rsidR="007D3047" w:rsidRPr="00557966" w:rsidRDefault="007D3047"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p>
        </w:tc>
        <w:tc>
          <w:tcPr>
            <w:tcW w:w="0" w:type="dxa"/>
            <w:tcBorders>
              <w:top w:val="single" w:sz="4" w:space="0" w:color="auto"/>
              <w:left w:val="single" w:sz="4" w:space="0" w:color="auto"/>
              <w:bottom w:val="single" w:sz="4" w:space="0" w:color="auto"/>
              <w:right w:val="single" w:sz="4" w:space="0" w:color="auto"/>
            </w:tcBorders>
            <w:shd w:val="clear" w:color="auto" w:fill="auto"/>
          </w:tcPr>
          <w:p w14:paraId="269DEB15" w14:textId="77777777" w:rsidR="007D3047" w:rsidRPr="00557966" w:rsidRDefault="007D3047"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RTS Space Heating &amp; Cooling</w:t>
            </w:r>
          </w:p>
        </w:tc>
        <w:tc>
          <w:tcPr>
            <w:tcW w:w="0" w:type="dxa"/>
            <w:tcBorders>
              <w:top w:val="single" w:sz="4" w:space="0" w:color="auto"/>
              <w:left w:val="single" w:sz="4" w:space="0" w:color="auto"/>
              <w:bottom w:val="single" w:sz="4" w:space="0" w:color="auto"/>
              <w:right w:val="single" w:sz="4" w:space="0" w:color="auto"/>
            </w:tcBorders>
            <w:shd w:val="clear" w:color="auto" w:fill="auto"/>
          </w:tcPr>
          <w:p w14:paraId="135057CD" w14:textId="77777777" w:rsidR="007D3047" w:rsidRPr="00557966" w:rsidRDefault="007D3047"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2DS Space Heating &amp; Cooling</w:t>
            </w:r>
          </w:p>
        </w:tc>
        <w:tc>
          <w:tcPr>
            <w:tcW w:w="0" w:type="dxa"/>
            <w:tcBorders>
              <w:top w:val="single" w:sz="4" w:space="0" w:color="auto"/>
              <w:left w:val="single" w:sz="4" w:space="0" w:color="auto"/>
              <w:bottom w:val="single" w:sz="4" w:space="0" w:color="auto"/>
              <w:right w:val="single" w:sz="4" w:space="0" w:color="auto"/>
            </w:tcBorders>
            <w:shd w:val="clear" w:color="auto" w:fill="auto"/>
          </w:tcPr>
          <w:p w14:paraId="0C451EC7" w14:textId="77777777" w:rsidR="007D3047" w:rsidRPr="00557966" w:rsidRDefault="007D3047"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B2DS Space Heating &amp; Cooling</w:t>
            </w:r>
          </w:p>
        </w:tc>
      </w:tr>
      <w:tr w:rsidR="00A1280A" w:rsidRPr="00A1280A" w14:paraId="5BD1AA8F" w14:textId="77777777" w:rsidTr="009F04BE">
        <w:trPr>
          <w:trHeight w:val="33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706EFF59" w14:textId="6D04FF1B" w:rsidR="008A2256" w:rsidRPr="00557966" w:rsidRDefault="008A2256" w:rsidP="00557966">
            <w:pPr>
              <w:spacing w:after="0" w:line="240" w:lineRule="auto"/>
              <w:jc w:val="left"/>
              <w:rPr>
                <w:b w:val="0"/>
                <w:color w:val="auto"/>
                <w:sz w:val="20"/>
                <w:szCs w:val="20"/>
                <w:lang w:eastAsia="zh-CN"/>
              </w:rPr>
            </w:pPr>
            <w:r w:rsidRPr="00557966">
              <w:rPr>
                <w:color w:val="auto"/>
                <w:sz w:val="20"/>
                <w:szCs w:val="20"/>
                <w:lang w:eastAsia="zh-CN"/>
              </w:rPr>
              <w:t>2014 TAM (TWh)</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6D46E18E" w14:textId="69382D26" w:rsidR="008A2256" w:rsidRPr="00557966" w:rsidRDefault="008A225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sz w:val="20"/>
                <w:szCs w:val="20"/>
                <w:lang w:eastAsia="zh-CN"/>
              </w:rPr>
              <w:t>9</w:t>
            </w:r>
            <w:r w:rsidR="009F04BE" w:rsidRPr="009178CF">
              <w:rPr>
                <w:sz w:val="20"/>
                <w:szCs w:val="20"/>
                <w:lang w:eastAsia="zh-CN"/>
              </w:rPr>
              <w:t>,</w:t>
            </w:r>
            <w:r w:rsidRPr="00557966">
              <w:rPr>
                <w:sz w:val="20"/>
                <w:szCs w:val="20"/>
                <w:lang w:eastAsia="zh-CN"/>
              </w:rPr>
              <w:t>131</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5347F7E6" w14:textId="440AEA46" w:rsidR="008A2256" w:rsidRPr="00557966" w:rsidRDefault="008A225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sz w:val="20"/>
                <w:szCs w:val="20"/>
                <w:lang w:eastAsia="zh-CN"/>
              </w:rPr>
              <w:t>9</w:t>
            </w:r>
            <w:r w:rsidR="009F04BE" w:rsidRPr="009178CF">
              <w:rPr>
                <w:sz w:val="20"/>
                <w:szCs w:val="20"/>
                <w:lang w:eastAsia="zh-CN"/>
              </w:rPr>
              <w:t>,</w:t>
            </w:r>
            <w:r w:rsidRPr="00557966">
              <w:rPr>
                <w:sz w:val="20"/>
                <w:szCs w:val="20"/>
                <w:lang w:eastAsia="zh-CN"/>
              </w:rPr>
              <w:t>131</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0AFE2161" w14:textId="46BEBD71" w:rsidR="008A2256" w:rsidRPr="00557966" w:rsidRDefault="008A225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sz w:val="20"/>
                <w:szCs w:val="20"/>
                <w:lang w:eastAsia="zh-CN"/>
              </w:rPr>
              <w:t>9</w:t>
            </w:r>
            <w:r w:rsidR="009F04BE" w:rsidRPr="009178CF">
              <w:rPr>
                <w:sz w:val="20"/>
                <w:szCs w:val="20"/>
                <w:lang w:eastAsia="zh-CN"/>
              </w:rPr>
              <w:t>,</w:t>
            </w:r>
            <w:r w:rsidRPr="00557966">
              <w:rPr>
                <w:sz w:val="20"/>
                <w:szCs w:val="20"/>
                <w:lang w:eastAsia="zh-CN"/>
              </w:rPr>
              <w:t>131</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52532C27" w14:textId="77CE47B4" w:rsidR="008A2256" w:rsidRPr="00557966" w:rsidRDefault="008A2256"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sz w:val="20"/>
                <w:szCs w:val="20"/>
                <w:lang w:eastAsia="zh-CN"/>
              </w:rPr>
              <w:t>9</w:t>
            </w:r>
            <w:r w:rsidR="009F04BE" w:rsidRPr="009178CF">
              <w:rPr>
                <w:sz w:val="20"/>
                <w:szCs w:val="20"/>
                <w:lang w:eastAsia="zh-CN"/>
              </w:rPr>
              <w:t>,</w:t>
            </w:r>
            <w:r w:rsidRPr="00557966">
              <w:rPr>
                <w:sz w:val="20"/>
                <w:szCs w:val="20"/>
                <w:lang w:eastAsia="zh-CN"/>
              </w:rPr>
              <w:t>131</w:t>
            </w:r>
          </w:p>
        </w:tc>
      </w:tr>
      <w:tr w:rsidR="00A1280A" w:rsidRPr="00A1280A" w14:paraId="61FE1F56" w14:textId="77777777" w:rsidTr="009F04B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15891A5A" w14:textId="73BB98FB" w:rsidR="008A2256" w:rsidRPr="00557966" w:rsidRDefault="008A2256" w:rsidP="00557966">
            <w:pPr>
              <w:spacing w:after="0" w:line="240" w:lineRule="auto"/>
              <w:jc w:val="left"/>
              <w:rPr>
                <w:b w:val="0"/>
                <w:color w:val="auto"/>
                <w:sz w:val="20"/>
                <w:szCs w:val="20"/>
                <w:lang w:eastAsia="zh-CN"/>
              </w:rPr>
            </w:pPr>
            <w:r w:rsidRPr="00557966">
              <w:rPr>
                <w:color w:val="auto"/>
                <w:sz w:val="20"/>
                <w:szCs w:val="20"/>
                <w:lang w:eastAsia="zh-CN"/>
              </w:rPr>
              <w:t>2060 TAM (TWh)</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47C49F79" w14:textId="5118EE1B" w:rsidR="008A2256" w:rsidRPr="00557966" w:rsidRDefault="008A225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9</w:t>
            </w:r>
            <w:r w:rsidR="009F04BE" w:rsidRPr="009178CF">
              <w:rPr>
                <w:sz w:val="20"/>
                <w:szCs w:val="20"/>
                <w:lang w:eastAsia="zh-CN"/>
              </w:rPr>
              <w:t>,</w:t>
            </w:r>
            <w:r w:rsidRPr="00557966">
              <w:rPr>
                <w:sz w:val="20"/>
                <w:szCs w:val="20"/>
                <w:lang w:eastAsia="zh-CN"/>
              </w:rPr>
              <w:t>131</w:t>
            </w:r>
          </w:p>
        </w:tc>
        <w:tc>
          <w:tcPr>
            <w:tcW w:w="0" w:type="dxa"/>
            <w:tcBorders>
              <w:top w:val="single" w:sz="4" w:space="0" w:color="auto"/>
              <w:left w:val="single" w:sz="4" w:space="0" w:color="auto"/>
              <w:bottom w:val="single" w:sz="4" w:space="0" w:color="auto"/>
              <w:right w:val="single" w:sz="4" w:space="0" w:color="auto"/>
            </w:tcBorders>
            <w:shd w:val="clear" w:color="auto" w:fill="auto"/>
          </w:tcPr>
          <w:p w14:paraId="5D26C84F" w14:textId="2C4E1415" w:rsidR="008A2256" w:rsidRPr="00557966" w:rsidRDefault="008A225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8</w:t>
            </w:r>
            <w:r w:rsidR="009F04BE" w:rsidRPr="009178CF">
              <w:rPr>
                <w:sz w:val="20"/>
                <w:szCs w:val="20"/>
                <w:lang w:eastAsia="zh-CN"/>
              </w:rPr>
              <w:t>,</w:t>
            </w:r>
            <w:r w:rsidRPr="00557966">
              <w:rPr>
                <w:sz w:val="20"/>
                <w:szCs w:val="20"/>
                <w:lang w:eastAsia="zh-CN"/>
              </w:rPr>
              <w:t>670</w:t>
            </w:r>
          </w:p>
        </w:tc>
        <w:tc>
          <w:tcPr>
            <w:tcW w:w="0" w:type="dxa"/>
            <w:tcBorders>
              <w:top w:val="single" w:sz="4" w:space="0" w:color="auto"/>
              <w:left w:val="single" w:sz="4" w:space="0" w:color="auto"/>
              <w:bottom w:val="single" w:sz="4" w:space="0" w:color="auto"/>
              <w:right w:val="single" w:sz="4" w:space="0" w:color="auto"/>
            </w:tcBorders>
            <w:shd w:val="clear" w:color="auto" w:fill="auto"/>
          </w:tcPr>
          <w:p w14:paraId="33DF795C" w14:textId="3D76387D" w:rsidR="008A2256" w:rsidRPr="00557966" w:rsidRDefault="008A225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6</w:t>
            </w:r>
            <w:r w:rsidR="009F04BE" w:rsidRPr="009178CF">
              <w:rPr>
                <w:sz w:val="20"/>
                <w:szCs w:val="20"/>
                <w:lang w:eastAsia="zh-CN"/>
              </w:rPr>
              <w:t>,</w:t>
            </w:r>
            <w:r w:rsidRPr="00557966">
              <w:rPr>
                <w:sz w:val="20"/>
                <w:szCs w:val="20"/>
                <w:lang w:eastAsia="zh-CN"/>
              </w:rPr>
              <w:t>366</w:t>
            </w:r>
          </w:p>
        </w:tc>
        <w:tc>
          <w:tcPr>
            <w:tcW w:w="0" w:type="dxa"/>
            <w:tcBorders>
              <w:top w:val="single" w:sz="4" w:space="0" w:color="auto"/>
              <w:left w:val="single" w:sz="4" w:space="0" w:color="auto"/>
              <w:bottom w:val="single" w:sz="4" w:space="0" w:color="auto"/>
              <w:right w:val="single" w:sz="4" w:space="0" w:color="auto"/>
            </w:tcBorders>
            <w:shd w:val="clear" w:color="auto" w:fill="auto"/>
          </w:tcPr>
          <w:p w14:paraId="1F3F7F2A" w14:textId="61D30449" w:rsidR="008A2256" w:rsidRPr="00557966" w:rsidRDefault="008A225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6</w:t>
            </w:r>
            <w:r w:rsidR="009F04BE" w:rsidRPr="009178CF">
              <w:rPr>
                <w:sz w:val="20"/>
                <w:szCs w:val="20"/>
                <w:lang w:eastAsia="zh-CN"/>
              </w:rPr>
              <w:t>,</w:t>
            </w:r>
            <w:r w:rsidRPr="00557966">
              <w:rPr>
                <w:sz w:val="20"/>
                <w:szCs w:val="20"/>
                <w:lang w:eastAsia="zh-CN"/>
              </w:rPr>
              <w:t>586</w:t>
            </w:r>
          </w:p>
        </w:tc>
      </w:tr>
    </w:tbl>
    <w:p w14:paraId="57ECF1E6" w14:textId="77777777" w:rsidR="007D3047" w:rsidRPr="007657C5" w:rsidRDefault="007D3047" w:rsidP="007D3047">
      <w:pPr>
        <w:rPr>
          <w:b/>
        </w:rPr>
      </w:pPr>
    </w:p>
    <w:p w14:paraId="3808D6D4" w14:textId="495CB6D0" w:rsidR="007D3047" w:rsidRDefault="00AB06D8" w:rsidP="007D3047">
      <w:r>
        <w:t>The</w:t>
      </w:r>
      <w:r w:rsidR="007D3047">
        <w:t xml:space="preserve"> 2014 to 2060 TAM </w:t>
      </w:r>
      <w:r w:rsidR="00B96E36">
        <w:t>estimates</w:t>
      </w:r>
      <w:r w:rsidR="007D3047">
        <w:t xml:space="preserve"> vary only moderately across the four scenarios. </w:t>
      </w:r>
      <w:del w:id="323" w:author="Catherine Foster" w:date="2020-04-27T14:35:00Z">
        <w:r w:rsidR="007D3047" w:rsidDel="00652613">
          <w:delText xml:space="preserve"> </w:delText>
        </w:r>
      </w:del>
      <w:r w:rsidR="007D3047">
        <w:t xml:space="preserve">Space heating delivered energy TAM is almost unchanged over the 46 years from 2014 to 2060 in </w:t>
      </w:r>
      <w:r>
        <w:t>the</w:t>
      </w:r>
      <w:r w:rsidR="007D3047">
        <w:t xml:space="preserve"> reference and conservative cases.</w:t>
      </w:r>
      <w:del w:id="324" w:author="Catherine Foster" w:date="2020-04-27T14:35:00Z">
        <w:r w:rsidR="007D3047" w:rsidDel="00652613">
          <w:delText xml:space="preserve"> </w:delText>
        </w:r>
      </w:del>
      <w:r w:rsidR="007D3047">
        <w:t xml:space="preserve"> In the ambitious and maximum cases, by contrast, space heating delivered energy </w:t>
      </w:r>
      <w:r w:rsidR="007D3047" w:rsidRPr="00132E27">
        <w:rPr>
          <w:i/>
        </w:rPr>
        <w:t>decreases</w:t>
      </w:r>
      <w:r w:rsidR="007D3047">
        <w:t xml:space="preserve"> ~30% from 2014 to 2060, reflecting slow growth in space heating countered by building thermal envelope improvements to </w:t>
      </w:r>
      <w:r w:rsidR="00D230CC">
        <w:t>gradually</w:t>
      </w:r>
      <w:r w:rsidR="007D3047">
        <w:t xml:space="preserve"> reduce space heating delivered energy.  </w:t>
      </w:r>
    </w:p>
    <w:p w14:paraId="458EF438" w14:textId="63E5764D" w:rsidR="007D3047" w:rsidRPr="002163E1" w:rsidRDefault="007D3047" w:rsidP="007D3047">
      <w:r w:rsidRPr="002163E1">
        <w:t>This calculation also considers switching between product classes, which is esp</w:t>
      </w:r>
      <w:r>
        <w:t xml:space="preserve">ecially relevant for </w:t>
      </w:r>
      <w:r w:rsidR="00D230CC">
        <w:t xml:space="preserve">District Heating </w:t>
      </w:r>
      <w:r>
        <w:t>where</w:t>
      </w:r>
      <w:r w:rsidRPr="002163E1">
        <w:t>, due to the increased first cost of condensing furnaces and the</w:t>
      </w:r>
      <w:r w:rsidR="00D230CC">
        <w:t xml:space="preserve"> potential for</w:t>
      </w:r>
      <w:r w:rsidRPr="002163E1">
        <w:t xml:space="preserve"> substantially lower </w:t>
      </w:r>
      <w:r w:rsidR="00D230CC">
        <w:t xml:space="preserve">fossil fuel use for DH, </w:t>
      </w:r>
      <w:r w:rsidRPr="002163E1">
        <w:t>there is projected to be substantial switching from fossil</w:t>
      </w:r>
      <w:r>
        <w:t>-</w:t>
      </w:r>
      <w:r w:rsidRPr="002163E1">
        <w:t xml:space="preserve">fuel based furnaces to </w:t>
      </w:r>
      <w:r w:rsidR="00D230CC">
        <w:t>District Heating in densely-populated locations as a prime GHG reduction strategy</w:t>
      </w:r>
      <w:r w:rsidRPr="002163E1">
        <w:t xml:space="preserve">. </w:t>
      </w:r>
      <w:r>
        <w:t xml:space="preserve"> </w:t>
      </w:r>
    </w:p>
    <w:p w14:paraId="4303D5C0" w14:textId="664FD94F" w:rsidR="00F048AF" w:rsidRPr="007B03B6" w:rsidRDefault="00451679" w:rsidP="005950A5">
      <w:pPr>
        <w:pStyle w:val="Heading2"/>
      </w:pPr>
      <w:bookmarkStart w:id="325" w:name="_Ref4608410"/>
      <w:bookmarkStart w:id="326" w:name="_Ref4744940"/>
      <w:bookmarkStart w:id="327" w:name="_Toc18306536"/>
      <w:r>
        <w:t xml:space="preserve">Renewable District Heating </w:t>
      </w:r>
      <w:r w:rsidR="00DC7DAD">
        <w:t xml:space="preserve">(RDH) </w:t>
      </w:r>
      <w:r w:rsidR="00F048AF" w:rsidRPr="007B03B6">
        <w:t>Adoption Scenarios</w:t>
      </w:r>
      <w:bookmarkEnd w:id="325"/>
      <w:bookmarkEnd w:id="326"/>
      <w:bookmarkEnd w:id="327"/>
    </w:p>
    <w:p w14:paraId="50FBF096" w14:textId="44431DBE" w:rsidR="00E22B36" w:rsidRPr="002163E1" w:rsidRDefault="00BE0B4C">
      <w:r>
        <w:t>Paralleling</w:t>
      </w:r>
      <w:r w:rsidR="00E22B36">
        <w:t xml:space="preserve"> </w:t>
      </w:r>
      <w:r w:rsidR="00AB06D8">
        <w:t>the</w:t>
      </w:r>
      <w:r w:rsidR="00E22B36">
        <w:t xml:space="preserve"> TAM </w:t>
      </w:r>
      <w:r>
        <w:t xml:space="preserve">approach, </w:t>
      </w:r>
      <w:r w:rsidR="00AB06D8">
        <w:t>the</w:t>
      </w:r>
      <w:r w:rsidR="00E22B36">
        <w:t xml:space="preserve"> </w:t>
      </w:r>
      <w:r w:rsidR="00DC7DAD">
        <w:t xml:space="preserve">Renewable </w:t>
      </w:r>
      <w:r w:rsidR="00451679">
        <w:t>District Heating</w:t>
      </w:r>
      <w:r w:rsidR="00E22B36">
        <w:t xml:space="preserve"> </w:t>
      </w:r>
      <w:r w:rsidR="00DC7DAD">
        <w:t>(RDH) adoption analysis examines</w:t>
      </w:r>
      <w:r w:rsidR="00E22B36">
        <w:t xml:space="preserve"> two different types of adoption scenarios, a baseline Reference Case (REF) and a set of Project Drawdown Scenarios (PDS) with varying levels of </w:t>
      </w:r>
      <w:r w:rsidR="00DC7DAD">
        <w:t>RDH</w:t>
      </w:r>
      <w:r w:rsidR="00E22B36">
        <w:t xml:space="preserve">. </w:t>
      </w:r>
      <w:del w:id="328" w:author="Catherine Foster" w:date="2020-04-27T14:37:00Z">
        <w:r w:rsidR="00E22B36" w:rsidDel="00652613">
          <w:delText xml:space="preserve"> </w:delText>
        </w:r>
      </w:del>
      <w:r w:rsidR="00E22B36" w:rsidRPr="002163E1">
        <w:t xml:space="preserve">Published results </w:t>
      </w:r>
      <w:r w:rsidR="00E22B36">
        <w:t>compare each</w:t>
      </w:r>
      <w:r w:rsidR="00E22B36" w:rsidRPr="002163E1">
        <w:t xml:space="preserve"> PDS to the REF, and </w:t>
      </w:r>
      <w:r w:rsidR="00E22B36">
        <w:t>thus</w:t>
      </w:r>
      <w:r w:rsidR="00E22B36" w:rsidRPr="002163E1">
        <w:t xml:space="preserve"> focus on the </w:t>
      </w:r>
      <w:r w:rsidR="00E22B36" w:rsidRPr="00132E27">
        <w:rPr>
          <w:i/>
        </w:rPr>
        <w:t>change</w:t>
      </w:r>
      <w:r w:rsidR="00E22B36" w:rsidRPr="002163E1">
        <w:t xml:space="preserve"> to the world relative to </w:t>
      </w:r>
      <w:r w:rsidR="00E22B36">
        <w:t>the REF</w:t>
      </w:r>
      <w:r w:rsidR="00E22B36" w:rsidRPr="002163E1">
        <w:t xml:space="preserve"> baseline.</w:t>
      </w:r>
      <w:ins w:id="329" w:author="Catherine Foster" w:date="2020-04-27T14:37:00Z">
        <w:r w:rsidR="00652613">
          <w:t xml:space="preserve"> </w:t>
        </w:r>
      </w:ins>
      <w:del w:id="330" w:author="Catherine Foster" w:date="2020-04-27T14:37:00Z">
        <w:r w:rsidR="00E22B36" w:rsidDel="00652613">
          <w:delText xml:space="preserve">  </w:delText>
        </w:r>
      </w:del>
      <w:r w:rsidR="001E3057">
        <w:t>These adoption scenarios are based on the approach defined below.</w:t>
      </w:r>
    </w:p>
    <w:p w14:paraId="3FFDDAE8" w14:textId="77777777" w:rsidR="001E3057" w:rsidRPr="009A3E0D" w:rsidRDefault="001E3057" w:rsidP="001E3057">
      <w:pPr>
        <w:pStyle w:val="Heading3"/>
      </w:pPr>
      <w:bookmarkStart w:id="331" w:name="_Toc18306537"/>
      <w:bookmarkStart w:id="332" w:name="_Toc529163305"/>
      <w:bookmarkStart w:id="333" w:name="_Toc535503211"/>
      <w:r w:rsidRPr="009A3E0D">
        <w:t>Adoption Scenario Modeling</w:t>
      </w:r>
      <w:bookmarkEnd w:id="331"/>
    </w:p>
    <w:p w14:paraId="08C3DE36" w14:textId="77777777" w:rsidR="001E3057" w:rsidRDefault="001E3057" w:rsidP="001E3057">
      <w:r>
        <w:t>Adoption scenario modeling for Renewable District Heating</w:t>
      </w:r>
      <w:del w:id="334" w:author="Catherine Foster" w:date="2020-04-27T14:37:00Z">
        <w:r w:rsidDel="00652613">
          <w:delText>,</w:delText>
        </w:r>
      </w:del>
      <w:r>
        <w:t xml:space="preserve"> needs to answer two key questions:  </w:t>
      </w:r>
    </w:p>
    <w:p w14:paraId="5D306E9E" w14:textId="77777777" w:rsidR="001E3057" w:rsidRDefault="001E3057" w:rsidP="001E3057">
      <w:pPr>
        <w:pStyle w:val="ListParagraph"/>
        <w:numPr>
          <w:ilvl w:val="0"/>
          <w:numId w:val="57"/>
        </w:numPr>
      </w:pPr>
      <w:r w:rsidRPr="00BD4787">
        <w:lastRenderedPageBreak/>
        <w:t xml:space="preserve">What </w:t>
      </w:r>
      <w:r>
        <w:t>share of</w:t>
      </w:r>
      <w:r w:rsidRPr="00BD4787">
        <w:t xml:space="preserve"> </w:t>
      </w:r>
      <w:r>
        <w:t xml:space="preserve">the space heating TAM is projected to be District Heating adoption?  </w:t>
      </w:r>
    </w:p>
    <w:p w14:paraId="26109BA9" w14:textId="77777777" w:rsidR="001E3057" w:rsidRPr="00BD4787" w:rsidRDefault="001E3057" w:rsidP="001E3057">
      <w:pPr>
        <w:pStyle w:val="ListParagraph"/>
        <w:numPr>
          <w:ilvl w:val="0"/>
          <w:numId w:val="57"/>
        </w:numPr>
      </w:pPr>
      <w:r>
        <w:t xml:space="preserve">What share of DH adoption will be </w:t>
      </w:r>
      <w:r w:rsidRPr="00B82481">
        <w:rPr>
          <w:i/>
        </w:rPr>
        <w:t>Renewable</w:t>
      </w:r>
      <w:r>
        <w:t xml:space="preserve"> District Heating and where will this come from? </w:t>
      </w:r>
    </w:p>
    <w:p w14:paraId="66306A53" w14:textId="77777777" w:rsidR="001E3057" w:rsidRPr="00337B4C" w:rsidRDefault="001E3057" w:rsidP="001E3057">
      <w:pPr>
        <w:pStyle w:val="Heading4"/>
      </w:pPr>
      <w:r w:rsidRPr="00337B4C">
        <w:t xml:space="preserve">District Heating </w:t>
      </w:r>
      <w:r w:rsidRPr="00337B4C">
        <w:rPr>
          <w:rStyle w:val="Heading4Char"/>
        </w:rPr>
        <w:t>A</w:t>
      </w:r>
      <w:r w:rsidRPr="00337B4C">
        <w:t xml:space="preserve">doption.  </w:t>
      </w:r>
    </w:p>
    <w:p w14:paraId="6A6BDA60" w14:textId="504FA7A6" w:rsidR="001E3057" w:rsidRPr="00337B4C" w:rsidRDefault="001E3057" w:rsidP="001E3057">
      <w:pPr>
        <w:rPr>
          <w:rFonts w:cs="Times New Roman"/>
          <w:sz w:val="24"/>
        </w:rPr>
      </w:pPr>
      <w:r w:rsidRPr="00337B4C">
        <w:t xml:space="preserve">As noted in the individual scenario descriptions, the Drawdown adoption scenarios are formulated so that overall District Heating adoption is consistent with the corresponding IEA ETP 2017 building final scenario. </w:t>
      </w:r>
      <w:del w:id="335" w:author="Catherine Foster" w:date="2020-04-27T14:38:00Z">
        <w:r w:rsidRPr="00337B4C" w:rsidDel="00652613">
          <w:delText xml:space="preserve"> </w:delText>
        </w:r>
      </w:del>
      <w:r w:rsidRPr="00337B4C">
        <w:t>So, the Drawdown adoption scenario shares of space heating TAM are consistent with that body of work.</w:t>
      </w:r>
      <w:r w:rsidRPr="00337B4C">
        <w:rPr>
          <w:rFonts w:cs="Times New Roman"/>
          <w:sz w:val="24"/>
        </w:rPr>
        <w:t xml:space="preserve">  </w:t>
      </w:r>
    </w:p>
    <w:p w14:paraId="46A5881D" w14:textId="77777777" w:rsidR="001E3057" w:rsidRPr="00337B4C" w:rsidRDefault="001E3057" w:rsidP="001E3057">
      <w:pPr>
        <w:pStyle w:val="Heading4"/>
      </w:pPr>
      <w:r w:rsidRPr="00337B4C">
        <w:t xml:space="preserve">Renewable DH Adoption.  </w:t>
      </w:r>
    </w:p>
    <w:p w14:paraId="5763A84F" w14:textId="77777777" w:rsidR="001E3057" w:rsidRDefault="001E3057" w:rsidP="001E3057">
      <w:r w:rsidRPr="00337B4C">
        <w:t>Drawdown’s District Heating modeling projects renewable energy content of the District Heating system</w:t>
      </w:r>
      <w:r>
        <w:t xml:space="preserve"> via DH CO</w:t>
      </w:r>
      <w:r w:rsidRPr="000C401F">
        <w:rPr>
          <w:vertAlign w:val="subscript"/>
        </w:rPr>
        <w:t>2</w:t>
      </w:r>
      <w:r>
        <w:t xml:space="preserve"> intensity (g CO</w:t>
      </w:r>
      <w:r w:rsidRPr="000C401F">
        <w:rPr>
          <w:vertAlign w:val="subscript"/>
        </w:rPr>
        <w:t>2</w:t>
      </w:r>
      <w:r>
        <w:t xml:space="preserve">/kWh) trajectories:  </w:t>
      </w:r>
    </w:p>
    <w:p w14:paraId="253CCE7F" w14:textId="77777777" w:rsidR="001E3057" w:rsidRDefault="001E3057" w:rsidP="001E3057">
      <w:pPr>
        <w:pStyle w:val="ListParagraph"/>
        <w:numPr>
          <w:ilvl w:val="0"/>
          <w:numId w:val="58"/>
        </w:numPr>
      </w:pPr>
      <w:r w:rsidRPr="00C259DB">
        <w:t>Renewable DH fraction (t, scenario) = 1 – DH CO</w:t>
      </w:r>
      <w:r w:rsidRPr="00B82481">
        <w:rPr>
          <w:vertAlign w:val="subscript"/>
        </w:rPr>
        <w:t>2</w:t>
      </w:r>
      <w:r w:rsidRPr="00C259DB">
        <w:t xml:space="preserve"> intensity (t, scenario) / DH non-renewable CO</w:t>
      </w:r>
      <w:r w:rsidRPr="00B82481">
        <w:rPr>
          <w:vertAlign w:val="subscript"/>
        </w:rPr>
        <w:t>2</w:t>
      </w:r>
      <w:r w:rsidRPr="00C259DB">
        <w:t xml:space="preserve"> intensity (2014, all scenarios).  </w:t>
      </w:r>
    </w:p>
    <w:p w14:paraId="28CA91EA" w14:textId="77777777" w:rsidR="001E3057" w:rsidRDefault="001E3057" w:rsidP="001E3057">
      <w:pPr>
        <w:pStyle w:val="ListParagraph"/>
        <w:numPr>
          <w:ilvl w:val="0"/>
          <w:numId w:val="58"/>
        </w:numPr>
      </w:pPr>
      <w:r w:rsidRPr="00C259DB">
        <w:t>DH non-renewable CO</w:t>
      </w:r>
      <w:r w:rsidRPr="00B82481">
        <w:rPr>
          <w:vertAlign w:val="subscript"/>
        </w:rPr>
        <w:t>2</w:t>
      </w:r>
      <w:r w:rsidRPr="00C259DB">
        <w:t xml:space="preserve"> intensity (2014, all scenarios)</w:t>
      </w:r>
      <w:r>
        <w:t xml:space="preserve"> = 333 g/kWh</w:t>
      </w:r>
    </w:p>
    <w:p w14:paraId="7E4C8530" w14:textId="77777777" w:rsidR="001E3057" w:rsidRDefault="001E3057" w:rsidP="001E3057">
      <w:r>
        <w:t xml:space="preserve">So, for example, 2014 RDH fraction = 1- 300 g/kWh / 333 g/kWh = 10%.  </w:t>
      </w:r>
    </w:p>
    <w:p w14:paraId="589E71B4" w14:textId="77777777" w:rsidR="001E3057" w:rsidRDefault="001E3057" w:rsidP="001E3057">
      <w:pPr>
        <w:pStyle w:val="Heading4"/>
      </w:pPr>
      <w:r w:rsidRPr="00972F7F">
        <w:t xml:space="preserve">Calculating </w:t>
      </w:r>
      <w:r>
        <w:t xml:space="preserve">Initial </w:t>
      </w:r>
      <w:r w:rsidRPr="00972F7F">
        <w:t>CO</w:t>
      </w:r>
      <w:r w:rsidRPr="00972F7F">
        <w:rPr>
          <w:vertAlign w:val="subscript"/>
        </w:rPr>
        <w:t>2</w:t>
      </w:r>
      <w:r w:rsidRPr="00972F7F">
        <w:t xml:space="preserve"> Intensity.</w:t>
      </w:r>
      <w:r>
        <w:t xml:space="preserve">  </w:t>
      </w:r>
    </w:p>
    <w:p w14:paraId="517CFC8D" w14:textId="55A44039" w:rsidR="001E3057" w:rsidRPr="00972F7F" w:rsidRDefault="001E3057" w:rsidP="001E3057">
      <w:r>
        <w:t>The CO</w:t>
      </w:r>
      <w:r w:rsidRPr="00972F7F">
        <w:rPr>
          <w:vertAlign w:val="subscript"/>
        </w:rPr>
        <w:t>2</w:t>
      </w:r>
      <w:r>
        <w:t xml:space="preserve"> trajectories, in turn, are based on inputs from IEA </w:t>
      </w:r>
      <w:r w:rsidRPr="00B70FA3">
        <w:t>(</w:t>
      </w:r>
      <w:r>
        <w:t xml:space="preserve">IEA ETP, 2017; </w:t>
      </w:r>
      <w:r w:rsidRPr="00B70FA3">
        <w:t xml:space="preserve">John </w:t>
      </w:r>
      <w:proofErr w:type="spellStart"/>
      <w:r w:rsidRPr="00B70FA3">
        <w:t>Dulac</w:t>
      </w:r>
      <w:proofErr w:type="spellEnd"/>
      <w:r>
        <w:t>,</w:t>
      </w:r>
      <w:r w:rsidRPr="00B70FA3">
        <w:t xml:space="preserve"> IEA, Personal Communication, 2019)</w:t>
      </w:r>
      <w:r>
        <w:t>, other sources delineated below, and Drawdown calculations:</w:t>
      </w:r>
      <w:ins w:id="336" w:author="Catherine Foster" w:date="2020-04-27T14:41:00Z">
        <w:r w:rsidR="00652613">
          <w:t xml:space="preserve"> </w:t>
        </w:r>
      </w:ins>
      <w:del w:id="337" w:author="Catherine Foster" w:date="2020-04-27T14:41:00Z">
        <w:r w:rsidDel="00652613">
          <w:delText xml:space="preserve">  </w:delText>
        </w:r>
      </w:del>
      <w:r>
        <w:t xml:space="preserve">The initial worldwide DH </w:t>
      </w:r>
      <w:ins w:id="338" w:author="Catherine Foster" w:date="2020-04-27T14:41:00Z">
        <w:r w:rsidR="00C857AE" w:rsidRPr="00C259DB">
          <w:t>CO</w:t>
        </w:r>
        <w:r w:rsidR="00C857AE" w:rsidRPr="00B82481">
          <w:rPr>
            <w:vertAlign w:val="subscript"/>
          </w:rPr>
          <w:t>2</w:t>
        </w:r>
      </w:ins>
      <w:del w:id="339" w:author="Catherine Foster" w:date="2020-04-27T14:41:00Z">
        <w:r w:rsidDel="00C857AE">
          <w:delText>CO2</w:delText>
        </w:r>
      </w:del>
      <w:r>
        <w:t xml:space="preserve"> intensity of 300 g/kWh, is a bit lower than the 310 g/kWh recommended by IEA,</w:t>
      </w:r>
      <w:r w:rsidRPr="00860646">
        <w:t xml:space="preserve"> </w:t>
      </w:r>
      <w:r>
        <w:t>but</w:t>
      </w:r>
      <w:r w:rsidRPr="00860646">
        <w:t xml:space="preserve"> higher than </w:t>
      </w:r>
      <w:r>
        <w:t>other literature</w:t>
      </w:r>
      <w:r w:rsidRPr="00860646">
        <w:t xml:space="preserve"> value</w:t>
      </w:r>
      <w:r>
        <w:t xml:space="preserve">s, for example, Werner’s value of ~198 g/kWh </w:t>
      </w:r>
      <w:commentRangeStart w:id="340"/>
      <w:r>
        <w:t xml:space="preserve">(Werner, International review of district heating and cooling, 2017).  </w:t>
      </w:r>
      <w:commentRangeEnd w:id="340"/>
      <w:r w:rsidR="00C857AE">
        <w:rPr>
          <w:rStyle w:val="CommentReference"/>
        </w:rPr>
        <w:commentReference w:id="340"/>
      </w:r>
    </w:p>
    <w:p w14:paraId="42F19838" w14:textId="77777777" w:rsidR="001E3057" w:rsidRPr="00602FF3" w:rsidRDefault="001E3057" w:rsidP="001E3057">
      <w:r>
        <w:t xml:space="preserve">This Drawdown value is consistent with the sources of </w:t>
      </w:r>
      <w:r w:rsidRPr="00602FF3">
        <w:t>DH for space heating: (IEA WEB, 2018, p.II.5)</w:t>
      </w:r>
      <w:r>
        <w:t xml:space="preserve">  </w:t>
      </w:r>
    </w:p>
    <w:p w14:paraId="496984DE" w14:textId="77777777" w:rsidR="001E3057" w:rsidRDefault="001E3057" w:rsidP="001E3057">
      <w:pPr>
        <w:pStyle w:val="ListParagraph"/>
        <w:numPr>
          <w:ilvl w:val="0"/>
          <w:numId w:val="59"/>
        </w:numPr>
      </w:pPr>
      <w:r>
        <w:t xml:space="preserve">About 70% Combined Heat and Power (CHP) plants that burn fuel, mostly coal, followed by natural gas; with some biomass and waste. </w:t>
      </w:r>
    </w:p>
    <w:p w14:paraId="701B2165" w14:textId="77777777" w:rsidR="001E3057" w:rsidRDefault="001E3057" w:rsidP="001E3057">
      <w:pPr>
        <w:pStyle w:val="ListParagraph"/>
        <w:numPr>
          <w:ilvl w:val="0"/>
          <w:numId w:val="59"/>
        </w:numPr>
      </w:pPr>
      <w:r>
        <w:t xml:space="preserve">About 30% Heat Plants that burn fuel, mostly natural gas, followed by coal, some biomass and waste, oil, and very small amounts of solar / geothermal.  </w:t>
      </w:r>
    </w:p>
    <w:p w14:paraId="5BDD1D58" w14:textId="4B808AC6" w:rsidR="001E3057" w:rsidRDefault="001E3057" w:rsidP="001E3057">
      <w:r>
        <w:t xml:space="preserve">The Heat Plant portion yields </w:t>
      </w:r>
      <w:ins w:id="341" w:author="Catherine Foster" w:date="2020-04-27T14:42:00Z">
        <w:r w:rsidR="00C857AE" w:rsidRPr="00C259DB">
          <w:t>CO</w:t>
        </w:r>
        <w:r w:rsidR="00C857AE" w:rsidRPr="00B82481">
          <w:rPr>
            <w:vertAlign w:val="subscript"/>
          </w:rPr>
          <w:t>2</w:t>
        </w:r>
      </w:ins>
      <w:del w:id="342" w:author="Catherine Foster" w:date="2020-04-27T14:42:00Z">
        <w:r w:rsidDel="00C857AE">
          <w:delText>CO2</w:delText>
        </w:r>
      </w:del>
      <w:r>
        <w:t xml:space="preserve"> intensity of about 333 g/kWh “at the plant” (IEA WEB, 2018; Drawdown calculation) plus transmission / distribution losses.  But estimating the CHP portion has a core ambiguity:  What portion of the fuel consumed should be attributed to the District Heating output</w:t>
      </w:r>
      <w:del w:id="343" w:author="Catherine Foster" w:date="2020-04-27T14:43:00Z">
        <w:r w:rsidDel="00C857AE">
          <w:delText>,</w:delText>
        </w:r>
      </w:del>
      <w:r>
        <w:t xml:space="preserve"> vs. to the electrical output? </w:t>
      </w:r>
      <w:del w:id="344" w:author="Catherine Foster" w:date="2020-04-27T14:43:00Z">
        <w:r w:rsidDel="00C857AE">
          <w:delText xml:space="preserve"> </w:delText>
        </w:r>
      </w:del>
      <w:r>
        <w:t xml:space="preserve">CHP heat output is not “free”: </w:t>
      </w:r>
      <w:del w:id="345" w:author="Catherine Foster" w:date="2020-04-27T14:43:00Z">
        <w:r w:rsidDel="00C857AE">
          <w:delText xml:space="preserve"> </w:delText>
        </w:r>
      </w:del>
      <w:r>
        <w:t xml:space="preserve">CHP plants have significantly lower electricity generation efficiency than stand-alone Electricity Plants (for gas, 35% vs. 45%; for coal, 32% vs. 38% (IEA, ibid)).  As an “allocation problem”, there is no definitive answer. </w:t>
      </w:r>
      <w:del w:id="346" w:author="Catherine Foster" w:date="2020-04-27T14:44:00Z">
        <w:r w:rsidDel="00C857AE">
          <w:delText xml:space="preserve"> </w:delText>
        </w:r>
      </w:del>
      <w:r>
        <w:t xml:space="preserve">Werner has addressed this </w:t>
      </w:r>
      <w:r>
        <w:lastRenderedPageBreak/>
        <w:t xml:space="preserve">ambiguity using a “virtual heat pump” approach (Lowe, 2011) with a </w:t>
      </w:r>
      <w:commentRangeStart w:id="347"/>
      <w:r>
        <w:t>COP</w:t>
      </w:r>
      <w:commentRangeEnd w:id="347"/>
      <w:r w:rsidR="00C857AE">
        <w:rPr>
          <w:rStyle w:val="CommentReference"/>
        </w:rPr>
        <w:commentReference w:id="347"/>
      </w:r>
      <w:r>
        <w:t xml:space="preserve"> of 10, resulting in his 198 g/kWh specific CO</w:t>
      </w:r>
      <w:r w:rsidRPr="00972F7F">
        <w:rPr>
          <w:vertAlign w:val="subscript"/>
        </w:rPr>
        <w:t>2</w:t>
      </w:r>
      <w:r>
        <w:t xml:space="preserve"> emissions result</w:t>
      </w:r>
      <w:del w:id="348" w:author="Catherine Foster" w:date="2020-04-27T14:44:00Z">
        <w:r w:rsidDel="00C857AE">
          <w:delText>.</w:delText>
        </w:r>
      </w:del>
      <w:r>
        <w:t xml:space="preserve"> (Werner, ibid, p. 625)</w:t>
      </w:r>
      <w:ins w:id="349" w:author="Catherine Foster" w:date="2020-04-27T14:44:00Z">
        <w:r w:rsidR="00C857AE">
          <w:t>.</w:t>
        </w:r>
      </w:ins>
      <w:r>
        <w:t xml:space="preserve">  </w:t>
      </w:r>
    </w:p>
    <w:p w14:paraId="4CBBAA56" w14:textId="06224826" w:rsidR="001E3057" w:rsidRPr="00647E9F" w:rsidRDefault="001E3057" w:rsidP="001E3057">
      <w:r>
        <w:t xml:space="preserve">But, given the size of the electricity generation reduction in comparing a CHP plant with an Electricity Plant (IEA WEB, 2018), an effective COP of 2.9 (fraction of CHP energy representing useful heat “gained” of 23.4% / fraction of CHP energy that is electricity “lost” 8%) seems more appropriate. </w:t>
      </w:r>
      <w:del w:id="350" w:author="Catherine Foster" w:date="2020-04-27T14:46:00Z">
        <w:r w:rsidDel="00C857AE">
          <w:delText xml:space="preserve"> </w:delText>
        </w:r>
      </w:del>
      <w:r>
        <w:t>This yields a plant output value of 212 g/kWh for the CHP portion, but this needs to be increased</w:t>
      </w:r>
      <w:r w:rsidRPr="00647E9F">
        <w:t xml:space="preserve"> to incorporate all of the “transformation losses” and transmission / distribution losses contained in the IEA energy balance computation</w:t>
      </w:r>
      <w:del w:id="351" w:author="Catherine Foster" w:date="2020-04-27T14:46:00Z">
        <w:r w:rsidRPr="00647E9F" w:rsidDel="00C857AE">
          <w:delText>.</w:delText>
        </w:r>
      </w:del>
      <w:r w:rsidRPr="00647E9F">
        <w:t xml:space="preserve"> (IEA WEB, 2018)</w:t>
      </w:r>
      <w:ins w:id="352" w:author="Catherine Foster" w:date="2020-04-27T14:46:00Z">
        <w:r w:rsidR="00C857AE">
          <w:t>.</w:t>
        </w:r>
      </w:ins>
      <w:r w:rsidRPr="00647E9F">
        <w:t xml:space="preserve"> </w:t>
      </w:r>
      <w:del w:id="353" w:author="Catherine Foster" w:date="2020-04-27T14:46:00Z">
        <w:r w:rsidRPr="00647E9F" w:rsidDel="00C857AE">
          <w:delText xml:space="preserve"> </w:delText>
        </w:r>
      </w:del>
      <w:r w:rsidRPr="00647E9F">
        <w:t>These losses represent waste and increase the CO</w:t>
      </w:r>
      <w:r w:rsidRPr="00647E9F">
        <w:rPr>
          <w:vertAlign w:val="subscript"/>
        </w:rPr>
        <w:t>2</w:t>
      </w:r>
      <w:r w:rsidRPr="00647E9F">
        <w:t xml:space="preserve"> intensity of heat and electricity outputs.  </w:t>
      </w:r>
      <w:r>
        <w:t>So, overall, 300 g/kWh seems a reasonable estimate of current DH CO</w:t>
      </w:r>
      <w:r w:rsidRPr="00BE4B6B">
        <w:rPr>
          <w:vertAlign w:val="subscript"/>
        </w:rPr>
        <w:t>2</w:t>
      </w:r>
      <w:r>
        <w:t xml:space="preserve"> intensity.  </w:t>
      </w:r>
    </w:p>
    <w:p w14:paraId="56827843" w14:textId="77777777" w:rsidR="001E3057" w:rsidRDefault="001E3057" w:rsidP="001E3057">
      <w:pPr>
        <w:pStyle w:val="Heading4"/>
      </w:pPr>
      <w:r>
        <w:t>Calculating F</w:t>
      </w:r>
      <w:r w:rsidRPr="007143B8">
        <w:t>u</w:t>
      </w:r>
      <w:r>
        <w:t>ture CO</w:t>
      </w:r>
      <w:r w:rsidRPr="00647E9F">
        <w:rPr>
          <w:vertAlign w:val="subscript"/>
        </w:rPr>
        <w:t>2</w:t>
      </w:r>
      <w:r>
        <w:t xml:space="preserve"> Intensity Trajectories.  </w:t>
      </w:r>
    </w:p>
    <w:p w14:paraId="664C8611" w14:textId="2E50803C" w:rsidR="001E3057" w:rsidRPr="00647E9F" w:rsidRDefault="001E3057" w:rsidP="001E3057">
      <w:pPr>
        <w:rPr>
          <w:rFonts w:cs="Times New Roman"/>
          <w:b/>
          <w:sz w:val="24"/>
        </w:rPr>
      </w:pPr>
      <w:r w:rsidRPr="00337B4C">
        <w:t xml:space="preserve">The future </w:t>
      </w:r>
      <w:ins w:id="354" w:author="Catherine Foster" w:date="2020-04-27T14:46:00Z">
        <w:r w:rsidR="00C857AE" w:rsidRPr="00C259DB">
          <w:t>CO</w:t>
        </w:r>
        <w:r w:rsidR="00C857AE" w:rsidRPr="00B82481">
          <w:rPr>
            <w:vertAlign w:val="subscript"/>
          </w:rPr>
          <w:t>2</w:t>
        </w:r>
      </w:ins>
      <w:del w:id="355" w:author="Catherine Foster" w:date="2020-04-27T14:46:00Z">
        <w:r w:rsidRPr="00337B4C" w:rsidDel="00C857AE">
          <w:delText>CO2</w:delText>
        </w:r>
      </w:del>
      <w:r w:rsidRPr="00337B4C">
        <w:t xml:space="preserve"> trajectories used in the Drawdown Renewable District Heating modeling, stated in </w:t>
      </w:r>
      <w:r>
        <w:fldChar w:fldCharType="begin"/>
      </w:r>
      <w:r>
        <w:instrText xml:space="preserve"> REF _Ref4608047 \h </w:instrText>
      </w:r>
      <w:r>
        <w:fldChar w:fldCharType="separate"/>
      </w:r>
      <w:r w:rsidR="00B872FD">
        <w:t xml:space="preserve">Table </w:t>
      </w:r>
      <w:r w:rsidR="00B872FD">
        <w:rPr>
          <w:noProof/>
        </w:rPr>
        <w:t>2</w:t>
      </w:r>
      <w:r w:rsidR="00B872FD">
        <w:t>.</w:t>
      </w:r>
      <w:r w:rsidR="00B872FD">
        <w:rPr>
          <w:noProof/>
        </w:rPr>
        <w:t>5</w:t>
      </w:r>
      <w:r>
        <w:fldChar w:fldCharType="end"/>
      </w:r>
      <w:r w:rsidRPr="00337B4C">
        <w:t xml:space="preserve">, are less aggressive than IEA’s recommendation – 2DS dropping to zero in 2050 and negative thereafter; B2DS even more aggressive. </w:t>
      </w:r>
      <w:del w:id="356" w:author="Catherine Foster" w:date="2020-04-27T14:47:00Z">
        <w:r w:rsidRPr="00337B4C" w:rsidDel="00C857AE">
          <w:delText xml:space="preserve"> </w:delText>
        </w:r>
      </w:del>
      <w:r w:rsidRPr="00337B4C">
        <w:t>The reason is that IEA projects negative CO2 emissions that result from bioenergy combustion paired with carbon capture and storage (CCS)</w:t>
      </w:r>
      <w:del w:id="357" w:author="Catherine Foster" w:date="2020-04-27T14:47:00Z">
        <w:r w:rsidRPr="00337B4C" w:rsidDel="00C857AE">
          <w:delText>.</w:delText>
        </w:r>
      </w:del>
      <w:r w:rsidRPr="00337B4C">
        <w:t xml:space="preserve"> (</w:t>
      </w:r>
      <w:proofErr w:type="spellStart"/>
      <w:r w:rsidRPr="00337B4C">
        <w:t>Dulac</w:t>
      </w:r>
      <w:proofErr w:type="spellEnd"/>
      <w:r w:rsidRPr="00337B4C">
        <w:t>, IEA, 2019)</w:t>
      </w:r>
      <w:ins w:id="358" w:author="Catherine Foster" w:date="2020-04-27T14:47:00Z">
        <w:r w:rsidR="00C857AE">
          <w:t>.</w:t>
        </w:r>
      </w:ins>
      <w:r w:rsidRPr="00337B4C">
        <w:t xml:space="preserve">  Large-scale CCS is outside the Drawdown approach of modeling only </w:t>
      </w:r>
      <w:del w:id="359" w:author="Catherine Foster" w:date="2020-04-27T14:47:00Z">
        <w:r w:rsidRPr="00337B4C" w:rsidDel="00C857AE">
          <w:delText>commercially-available</w:delText>
        </w:r>
      </w:del>
      <w:ins w:id="360" w:author="Catherine Foster" w:date="2020-04-27T14:47:00Z">
        <w:r w:rsidR="00C857AE" w:rsidRPr="00337B4C">
          <w:t>commercially available</w:t>
        </w:r>
      </w:ins>
      <w:r w:rsidRPr="00337B4C">
        <w:t xml:space="preserve"> technologies.</w:t>
      </w:r>
      <w:r>
        <w:rPr>
          <w:rFonts w:cs="Times New Roman"/>
          <w:sz w:val="24"/>
        </w:rPr>
        <w:t xml:space="preserve">  </w:t>
      </w:r>
    </w:p>
    <w:p w14:paraId="20C03150" w14:textId="77777777" w:rsidR="001E3057" w:rsidRDefault="001E3057" w:rsidP="001E3057">
      <w:pPr>
        <w:pStyle w:val="Heading4"/>
      </w:pPr>
      <w:r w:rsidRPr="00BE4B6B">
        <w:t>Can DH CO</w:t>
      </w:r>
      <w:r w:rsidRPr="00BE4B6B">
        <w:rPr>
          <w:vertAlign w:val="subscript"/>
        </w:rPr>
        <w:t>2</w:t>
      </w:r>
      <w:r w:rsidRPr="00BE4B6B">
        <w:t xml:space="preserve"> Intensity Reach Zero By 2050 To 2060?</w:t>
      </w:r>
      <w:r>
        <w:t xml:space="preserve">  </w:t>
      </w:r>
    </w:p>
    <w:p w14:paraId="08309C90" w14:textId="77777777" w:rsidR="001E3057" w:rsidRDefault="001E3057" w:rsidP="001E3057">
      <w:r>
        <w:t xml:space="preserve">This is technically feasible if sufficient renewable resources are brought to bear. </w:t>
      </w:r>
      <w:del w:id="361" w:author="Catherine Foster" w:date="2020-04-27T14:47:00Z">
        <w:r w:rsidDel="00C857AE">
          <w:delText xml:space="preserve"> </w:delText>
        </w:r>
      </w:del>
      <w:r>
        <w:t xml:space="preserve">But how practical is it?  Especially, what past examples of Renewable District Heating and projections of future adoption support the prospect of 100% Renewable DH worldwide?  </w:t>
      </w:r>
    </w:p>
    <w:p w14:paraId="4BF2F343" w14:textId="77777777" w:rsidR="001E3057" w:rsidRDefault="001E3057" w:rsidP="001E3057">
      <w:r>
        <w:t>For Europe, high adoption of renewable district heating is well supported by past experience and consistent with future projections of District Heating CO</w:t>
      </w:r>
      <w:r w:rsidRPr="00E57403">
        <w:rPr>
          <w:vertAlign w:val="subscript"/>
        </w:rPr>
        <w:t>2</w:t>
      </w:r>
      <w:r>
        <w:t xml:space="preserve"> intensities as low as 0% to 20% by 2050:  </w:t>
      </w:r>
    </w:p>
    <w:p w14:paraId="426B3EF6" w14:textId="61544B0C" w:rsidR="001E3057" w:rsidRDefault="001E3057" w:rsidP="001E3057">
      <w:pPr>
        <w:pStyle w:val="ListParagraph"/>
        <w:numPr>
          <w:ilvl w:val="0"/>
          <w:numId w:val="52"/>
        </w:numPr>
      </w:pPr>
      <w:r>
        <w:t>Several countries, including Norway, Sweden, and Iceland (which has zero CO</w:t>
      </w:r>
      <w:r w:rsidRPr="005F1DEB">
        <w:rPr>
          <w:vertAlign w:val="subscript"/>
        </w:rPr>
        <w:t>2</w:t>
      </w:r>
      <w:r>
        <w:t xml:space="preserve"> emissions due to geothermal heat), have </w:t>
      </w:r>
      <w:r w:rsidRPr="005F1DEB">
        <w:rPr>
          <w:i/>
        </w:rPr>
        <w:t>already</w:t>
      </w:r>
      <w:r>
        <w:t xml:space="preserve"> achieved DH CO</w:t>
      </w:r>
      <w:r w:rsidRPr="005F1DEB">
        <w:rPr>
          <w:vertAlign w:val="subscript"/>
        </w:rPr>
        <w:t>2</w:t>
      </w:r>
      <w:r>
        <w:t xml:space="preserve"> intensities less than 10% of the 300 g/kWh baseline</w:t>
      </w:r>
      <w:del w:id="362" w:author="Catherine Foster" w:date="2020-04-27T14:48:00Z">
        <w:r w:rsidDel="00C857AE">
          <w:delText>.</w:delText>
        </w:r>
      </w:del>
      <w:r>
        <w:t xml:space="preserve"> (Werner, 2017)</w:t>
      </w:r>
      <w:ins w:id="363" w:author="Catherine Foster" w:date="2020-04-27T14:48:00Z">
        <w:r w:rsidR="00C857AE">
          <w:t>.</w:t>
        </w:r>
      </w:ins>
      <w:r>
        <w:t xml:space="preserve">  </w:t>
      </w:r>
    </w:p>
    <w:p w14:paraId="275B333E" w14:textId="568EA7CB" w:rsidR="001E3057" w:rsidRDefault="001E3057" w:rsidP="001E3057">
      <w:pPr>
        <w:pStyle w:val="ListParagraph"/>
        <w:numPr>
          <w:ilvl w:val="0"/>
          <w:numId w:val="52"/>
        </w:numPr>
      </w:pPr>
      <w:r>
        <w:t>Heat Roadmap Europe (HRE) demonstrated a 2050 scenario reducing EU DH CO</w:t>
      </w:r>
      <w:r w:rsidRPr="005F1DEB">
        <w:rPr>
          <w:vertAlign w:val="subscript"/>
        </w:rPr>
        <w:t>2</w:t>
      </w:r>
      <w:r>
        <w:t xml:space="preserve"> emissions 74% below 2003 values</w:t>
      </w:r>
      <w:del w:id="364" w:author="Catherine Foster" w:date="2020-04-27T14:48:00Z">
        <w:r w:rsidDel="00C857AE">
          <w:delText>.</w:delText>
        </w:r>
      </w:del>
      <w:r>
        <w:t xml:space="preserve"> (Connolly, 2014, p. 485)</w:t>
      </w:r>
      <w:ins w:id="365" w:author="Catherine Foster" w:date="2020-04-27T14:48:00Z">
        <w:r w:rsidR="00C857AE">
          <w:t>.</w:t>
        </w:r>
      </w:ins>
      <w:r>
        <w:t xml:space="preserve">  More recently, HRE forecast</w:t>
      </w:r>
      <w:ins w:id="366" w:author="Catherine Foster" w:date="2020-04-27T14:48:00Z">
        <w:r w:rsidR="00C857AE">
          <w:t>s</w:t>
        </w:r>
      </w:ins>
      <w:r>
        <w:t xml:space="preserve"> between 86% and 100% de-carbonization of EU DH by 2050 (</w:t>
      </w:r>
      <w:proofErr w:type="spellStart"/>
      <w:r>
        <w:t>Paardekooper</w:t>
      </w:r>
      <w:proofErr w:type="spellEnd"/>
      <w:r>
        <w:t>, HRE, 2018), though they have acknowledged that the biomass quantity used in the forecast may be unrealistically high</w:t>
      </w:r>
      <w:del w:id="367" w:author="Catherine Foster" w:date="2020-04-27T14:49:00Z">
        <w:r w:rsidDel="00C857AE">
          <w:delText>.</w:delText>
        </w:r>
      </w:del>
      <w:r>
        <w:t xml:space="preserve"> (</w:t>
      </w:r>
      <w:proofErr w:type="spellStart"/>
      <w:r>
        <w:t>Paardekooper</w:t>
      </w:r>
      <w:proofErr w:type="spellEnd"/>
      <w:r>
        <w:t>, personal communication, 2019)</w:t>
      </w:r>
      <w:ins w:id="368" w:author="Catherine Foster" w:date="2020-04-27T14:49:00Z">
        <w:r w:rsidR="00C857AE">
          <w:t>.</w:t>
        </w:r>
      </w:ins>
      <w:r>
        <w:t xml:space="preserve">  </w:t>
      </w:r>
    </w:p>
    <w:p w14:paraId="70C99D20" w14:textId="39C7F9A7" w:rsidR="001E3057" w:rsidRDefault="001E3057" w:rsidP="001E3057">
      <w:pPr>
        <w:pStyle w:val="ListParagraph"/>
        <w:numPr>
          <w:ilvl w:val="0"/>
          <w:numId w:val="52"/>
        </w:numPr>
      </w:pPr>
      <w:r>
        <w:lastRenderedPageBreak/>
        <w:t>Munster articulated multiple scenarios for 100% renewable DH in Denmark by 2050</w:t>
      </w:r>
      <w:del w:id="369" w:author="Catherine Foster" w:date="2020-04-27T14:49:00Z">
        <w:r w:rsidDel="00C857AE">
          <w:delText>.</w:delText>
        </w:r>
      </w:del>
      <w:r>
        <w:t xml:space="preserve"> (Munster, 2018)</w:t>
      </w:r>
      <w:ins w:id="370" w:author="Catherine Foster" w:date="2020-04-27T14:49:00Z">
        <w:r w:rsidR="00C857AE">
          <w:t>.</w:t>
        </w:r>
      </w:ins>
      <w:r>
        <w:t xml:space="preserve">  </w:t>
      </w:r>
    </w:p>
    <w:p w14:paraId="019DB908" w14:textId="47C14C84" w:rsidR="001E3057" w:rsidRDefault="001E3057" w:rsidP="001E3057">
      <w:pPr>
        <w:pStyle w:val="ListParagraph"/>
        <w:numPr>
          <w:ilvl w:val="0"/>
          <w:numId w:val="52"/>
        </w:numPr>
      </w:pPr>
      <w:r>
        <w:t>A recent study showed that DH CO</w:t>
      </w:r>
      <w:r w:rsidRPr="005F1DEB">
        <w:rPr>
          <w:vertAlign w:val="subscript"/>
        </w:rPr>
        <w:t>2</w:t>
      </w:r>
      <w:r>
        <w:t xml:space="preserve"> emissions in selected Finnish and Polish systems could be cut 75% to 90%, and that 100% emissions reduction could be achieved at a higher cost with addition of CCS</w:t>
      </w:r>
      <w:del w:id="371" w:author="Catherine Foster" w:date="2020-04-27T14:49:00Z">
        <w:r w:rsidDel="00C857AE">
          <w:delText>.</w:delText>
        </w:r>
      </w:del>
      <w:r>
        <w:t xml:space="preserve"> (Hast, 2018)</w:t>
      </w:r>
      <w:ins w:id="372" w:author="Catherine Foster" w:date="2020-04-27T14:49:00Z">
        <w:r w:rsidR="00C857AE">
          <w:t>.</w:t>
        </w:r>
      </w:ins>
      <w:r>
        <w:t xml:space="preserve">  </w:t>
      </w:r>
    </w:p>
    <w:p w14:paraId="1AD02AAC" w14:textId="77777777" w:rsidR="001E3057" w:rsidRPr="000C401F" w:rsidRDefault="001E3057" w:rsidP="001E3057">
      <w:r>
        <w:t>The global future adoption of Renewable District Heating is supported by multiple projections:</w:t>
      </w:r>
    </w:p>
    <w:p w14:paraId="3F01B5E4" w14:textId="0DBE0711" w:rsidR="001E3057" w:rsidRDefault="001E3057" w:rsidP="001E3057">
      <w:pPr>
        <w:pStyle w:val="ListParagraph"/>
        <w:numPr>
          <w:ilvl w:val="0"/>
          <w:numId w:val="53"/>
        </w:numPr>
      </w:pPr>
      <w:r w:rsidRPr="00ED601B">
        <w:t xml:space="preserve">Though IEA’s forecasts of negative emissions are based on </w:t>
      </w:r>
      <w:r>
        <w:t xml:space="preserve">bioenergy combustion </w:t>
      </w:r>
      <w:r w:rsidRPr="00ED601B">
        <w:t xml:space="preserve">paired with CCS, clearly IEA is projecting very low DH </w:t>
      </w:r>
      <w:ins w:id="373" w:author="Catherine Foster" w:date="2020-04-27T14:49:00Z">
        <w:r w:rsidR="00C857AE" w:rsidRPr="00C259DB">
          <w:t>CO</w:t>
        </w:r>
        <w:r w:rsidR="00C857AE" w:rsidRPr="00B82481">
          <w:rPr>
            <w:vertAlign w:val="subscript"/>
          </w:rPr>
          <w:t>2</w:t>
        </w:r>
      </w:ins>
      <w:del w:id="374" w:author="Catherine Foster" w:date="2020-04-27T14:49:00Z">
        <w:r w:rsidRPr="00ED601B" w:rsidDel="00C857AE">
          <w:delText>CO2</w:delText>
        </w:r>
      </w:del>
      <w:r w:rsidRPr="00ED601B">
        <w:t xml:space="preserve"> intensity for 2050 and beyond, even in the absence of CCS.  </w:t>
      </w:r>
    </w:p>
    <w:p w14:paraId="3FABD404" w14:textId="4E21DECF" w:rsidR="001E3057" w:rsidRPr="00F73E5A" w:rsidRDefault="001E3057" w:rsidP="001E3057">
      <w:pPr>
        <w:pStyle w:val="ListParagraph"/>
        <w:numPr>
          <w:ilvl w:val="0"/>
          <w:numId w:val="53"/>
        </w:numPr>
      </w:pPr>
      <w:r w:rsidRPr="00ED601B">
        <w:t>Greenpeace, too, projects District Heating renewable energy adoption as high as 100% by 2050</w:t>
      </w:r>
      <w:r>
        <w:t xml:space="preserve"> </w:t>
      </w:r>
      <w:r w:rsidRPr="00ED601B">
        <w:t>(for both building and industrial applications)</w:t>
      </w:r>
      <w:del w:id="375" w:author="Catherine Foster" w:date="2020-04-27T14:50:00Z">
        <w:r w:rsidRPr="00ED601B" w:rsidDel="00C857AE">
          <w:delText>.</w:delText>
        </w:r>
      </w:del>
      <w:del w:id="376" w:author="Catherine Foster" w:date="2020-04-27T14:49:00Z">
        <w:r w:rsidRPr="00ED601B" w:rsidDel="00C857AE">
          <w:delText xml:space="preserve"> </w:delText>
        </w:r>
      </w:del>
      <w:r w:rsidRPr="00ED601B">
        <w:t xml:space="preserve"> (Greenpeace, Energy Revolution, 2015, p. 317-318)</w:t>
      </w:r>
      <w:ins w:id="377" w:author="Catherine Foster" w:date="2020-04-27T14:50:00Z">
        <w:r w:rsidR="00C857AE">
          <w:t>.</w:t>
        </w:r>
      </w:ins>
      <w:r w:rsidRPr="00ED601B">
        <w:t xml:space="preserve"> </w:t>
      </w:r>
      <w:del w:id="378" w:author="Catherine Foster" w:date="2020-04-27T14:50:00Z">
        <w:r w:rsidRPr="00ED601B" w:rsidDel="00C857AE">
          <w:delText xml:space="preserve"> </w:delText>
        </w:r>
      </w:del>
      <w:r w:rsidRPr="00ED601B">
        <w:t xml:space="preserve">The Greenpeace “Energy Revolution” scenario projects renewable penetration of 96% in 2050 and “Advanced Energy Revolution” projects 100% renewables, including 25% bioenergy, 41% solar, and 34% geothermal energy.  </w:t>
      </w:r>
    </w:p>
    <w:p w14:paraId="3DF17A11" w14:textId="77777777" w:rsidR="001E3057" w:rsidRDefault="001E3057" w:rsidP="001E3057">
      <w:r>
        <w:t xml:space="preserve">But confidence in these projections requires specificity in terms of which renewable resources will be applied where.  And existing scenario projections vary in their specificity:  </w:t>
      </w:r>
    </w:p>
    <w:p w14:paraId="73E4A521" w14:textId="046D778E" w:rsidR="001E3057" w:rsidRDefault="001E3057" w:rsidP="001E3057">
      <w:pPr>
        <w:pStyle w:val="ListParagraph"/>
        <w:numPr>
          <w:ilvl w:val="0"/>
          <w:numId w:val="61"/>
        </w:numPr>
      </w:pPr>
      <w:r w:rsidRPr="00F73E5A">
        <w:t>IEA’s proj</w:t>
      </w:r>
      <w:r>
        <w:t>ections emerge as one facet of</w:t>
      </w:r>
      <w:r w:rsidRPr="00F73E5A">
        <w:t xml:space="preserve"> </w:t>
      </w:r>
      <w:r>
        <w:t>comprehensive</w:t>
      </w:r>
      <w:r w:rsidRPr="00F73E5A">
        <w:t xml:space="preserve"> </w:t>
      </w:r>
      <w:r>
        <w:t xml:space="preserve">global energy </w:t>
      </w:r>
      <w:r w:rsidRPr="00F73E5A">
        <w:t>scenario</w:t>
      </w:r>
      <w:r>
        <w:t>s that incorporate policy initiatives, primary and final energy balances across multiple end uses, corresponding CO</w:t>
      </w:r>
      <w:r w:rsidRPr="00CC5739">
        <w:rPr>
          <w:vertAlign w:val="subscript"/>
        </w:rPr>
        <w:t>2</w:t>
      </w:r>
      <w:r>
        <w:t xml:space="preserve"> emissions forecasts, and many other factors and crosschecks</w:t>
      </w:r>
      <w:r w:rsidRPr="00F73E5A">
        <w:t xml:space="preserve">. </w:t>
      </w:r>
      <w:del w:id="379" w:author="Catherine Foster" w:date="2020-04-27T14:51:00Z">
        <w:r w:rsidRPr="00F73E5A" w:rsidDel="00C857AE">
          <w:delText xml:space="preserve"> </w:delText>
        </w:r>
      </w:del>
      <w:r w:rsidRPr="00F73E5A">
        <w:t>As one example, IEA forecasts that 2050 municipal solid waste (MSW) in cities, treated as a renewable resource, will almost equal DH demand</w:t>
      </w:r>
      <w:del w:id="380" w:author="Catherine Foster" w:date="2020-04-27T14:51:00Z">
        <w:r w:rsidRPr="00F73E5A" w:rsidDel="00C857AE">
          <w:delText>.</w:delText>
        </w:r>
      </w:del>
      <w:r w:rsidRPr="00F73E5A">
        <w:t xml:space="preserve"> (IEA ETP, 2016, p. 266)</w:t>
      </w:r>
      <w:ins w:id="381" w:author="Catherine Foster" w:date="2020-04-27T14:51:00Z">
        <w:r w:rsidR="00C857AE">
          <w:t>.</w:t>
        </w:r>
      </w:ins>
      <w:r w:rsidRPr="00F73E5A">
        <w:t xml:space="preserve">  </w:t>
      </w:r>
    </w:p>
    <w:p w14:paraId="259FE3B8" w14:textId="629FD501" w:rsidR="001E3057" w:rsidRPr="00F73E5A" w:rsidRDefault="001E3057" w:rsidP="001E3057">
      <w:pPr>
        <w:pStyle w:val="ListParagraph"/>
        <w:numPr>
          <w:ilvl w:val="0"/>
          <w:numId w:val="54"/>
        </w:numPr>
      </w:pPr>
      <w:r w:rsidRPr="00F73E5A">
        <w:t>Greenpeace,</w:t>
      </w:r>
      <w:r>
        <w:t xml:space="preserve"> however,</w:t>
      </w:r>
      <w:r w:rsidRPr="00F73E5A">
        <w:t xml:space="preserve"> in its scenarios</w:t>
      </w:r>
      <w:ins w:id="382" w:author="Catherine Foster" w:date="2020-04-27T14:51:00Z">
        <w:r w:rsidR="004D3F13">
          <w:t>,</w:t>
        </w:r>
      </w:ins>
      <w:r w:rsidRPr="00F73E5A">
        <w:t xml:space="preserve"> is not specific about how its projections would </w:t>
      </w:r>
      <w:r>
        <w:t>occur</w:t>
      </w:r>
      <w:r w:rsidRPr="00F73E5A">
        <w:t>, especially</w:t>
      </w:r>
      <w:ins w:id="383" w:author="Catherine Foster" w:date="2020-04-27T14:51:00Z">
        <w:r w:rsidR="004D3F13">
          <w:t>,</w:t>
        </w:r>
      </w:ins>
      <w:r>
        <w:t xml:space="preserve"> for example</w:t>
      </w:r>
      <w:ins w:id="384" w:author="Catherine Foster" w:date="2020-04-27T14:51:00Z">
        <w:r w:rsidR="004D3F13">
          <w:t>,</w:t>
        </w:r>
      </w:ins>
      <w:r w:rsidRPr="00F73E5A">
        <w:t xml:space="preserve"> the high proportion of site-specific geothermal energy.  </w:t>
      </w:r>
    </w:p>
    <w:p w14:paraId="01EFBFB9" w14:textId="77777777" w:rsidR="001E3057" w:rsidRDefault="001E3057" w:rsidP="001E3057">
      <w:r>
        <w:t>Data supporting large DH CO</w:t>
      </w:r>
      <w:r w:rsidRPr="00C3193F">
        <w:rPr>
          <w:vertAlign w:val="subscript"/>
        </w:rPr>
        <w:t>2</w:t>
      </w:r>
      <w:r>
        <w:t xml:space="preserve"> emissions reductions in China and Russia, the two countries with the largest DH specific CO</w:t>
      </w:r>
      <w:r w:rsidRPr="00EA2ABD">
        <w:rPr>
          <w:vertAlign w:val="subscript"/>
        </w:rPr>
        <w:t>2</w:t>
      </w:r>
      <w:r>
        <w:t xml:space="preserve"> footprints, is less encouraging:  </w:t>
      </w:r>
    </w:p>
    <w:p w14:paraId="659AC052" w14:textId="39CE9F92" w:rsidR="001E3057" w:rsidRPr="006D2CBB" w:rsidRDefault="001E3057" w:rsidP="001E3057">
      <w:pPr>
        <w:pStyle w:val="ListParagraph"/>
        <w:numPr>
          <w:ilvl w:val="0"/>
          <w:numId w:val="55"/>
        </w:numPr>
      </w:pPr>
      <w:r>
        <w:t>Historically, between1990 and 2015</w:t>
      </w:r>
      <w:ins w:id="385" w:author="Catherine Foster" w:date="2020-04-27T14:52:00Z">
        <w:r w:rsidR="004D3F13">
          <w:t>,</w:t>
        </w:r>
      </w:ins>
      <w:r>
        <w:t xml:space="preserve"> European DH CO</w:t>
      </w:r>
      <w:r w:rsidRPr="005F1DEB">
        <w:rPr>
          <w:vertAlign w:val="subscript"/>
        </w:rPr>
        <w:t>2</w:t>
      </w:r>
      <w:r>
        <w:t xml:space="preserve"> emissions dropped about 40%, but global specific CO</w:t>
      </w:r>
      <w:r w:rsidRPr="005F1DEB">
        <w:rPr>
          <w:vertAlign w:val="subscript"/>
        </w:rPr>
        <w:t>2</w:t>
      </w:r>
      <w:r>
        <w:t xml:space="preserve"> emissions were flat, in large part due to increasing emissions from coal-fired DH in China</w:t>
      </w:r>
      <w:del w:id="386" w:author="Catherine Foster" w:date="2020-04-27T14:52:00Z">
        <w:r w:rsidDel="004D3F13">
          <w:delText>.</w:delText>
        </w:r>
      </w:del>
      <w:r>
        <w:t xml:space="preserve"> (Werner, 2017)</w:t>
      </w:r>
      <w:ins w:id="387" w:author="Catherine Foster" w:date="2020-04-27T14:52:00Z">
        <w:r w:rsidR="004D3F13">
          <w:t>.</w:t>
        </w:r>
      </w:ins>
      <w:r>
        <w:t xml:space="preserve">  </w:t>
      </w:r>
    </w:p>
    <w:p w14:paraId="7CD0F8C2" w14:textId="2A8DBA60" w:rsidR="001E3057" w:rsidRDefault="001E3057" w:rsidP="001E3057">
      <w:pPr>
        <w:pStyle w:val="ListParagraph"/>
        <w:numPr>
          <w:ilvl w:val="0"/>
          <w:numId w:val="55"/>
        </w:numPr>
      </w:pPr>
      <w:r>
        <w:t xml:space="preserve">Looking toward the future of DH in China, </w:t>
      </w:r>
      <w:proofErr w:type="spellStart"/>
      <w:r>
        <w:t>Xiliang</w:t>
      </w:r>
      <w:proofErr w:type="spellEnd"/>
      <w:r>
        <w:t xml:space="preserve"> and </w:t>
      </w:r>
      <w:proofErr w:type="spellStart"/>
      <w:r>
        <w:t>Xiong</w:t>
      </w:r>
      <w:proofErr w:type="spellEnd"/>
      <w:r>
        <w:t xml:space="preserve"> demonstrated</w:t>
      </w:r>
      <w:r w:rsidRPr="00D53F68">
        <w:t xml:space="preserve"> a strategy </w:t>
      </w:r>
      <w:r>
        <w:t>by which District Heating could</w:t>
      </w:r>
      <w:r w:rsidRPr="00D53F68">
        <w:t xml:space="preserve"> </w:t>
      </w:r>
      <w:r>
        <w:t>cut</w:t>
      </w:r>
      <w:r w:rsidRPr="00D53F68">
        <w:t xml:space="preserve"> building heating primary energy consumption by 60% </w:t>
      </w:r>
      <w:r>
        <w:t xml:space="preserve">by 2030 </w:t>
      </w:r>
      <w:r w:rsidRPr="00D53F68">
        <w:t>(reducing overall CO</w:t>
      </w:r>
      <w:r w:rsidRPr="005F1DEB">
        <w:rPr>
          <w:vertAlign w:val="subscript"/>
        </w:rPr>
        <w:t>2</w:t>
      </w:r>
      <w:r w:rsidRPr="00D53F68">
        <w:t xml:space="preserve"> emissions 3%) by shifting from </w:t>
      </w:r>
      <w:r>
        <w:t xml:space="preserve">DH </w:t>
      </w:r>
      <w:r w:rsidRPr="00D53F68">
        <w:t>Heat Plants to CHP</w:t>
      </w:r>
      <w:del w:id="388" w:author="Catherine Foster" w:date="2020-04-27T14:52:00Z">
        <w:r w:rsidRPr="00D53F68" w:rsidDel="004D3F13">
          <w:delText>.</w:delText>
        </w:r>
      </w:del>
      <w:r w:rsidRPr="00D53F68">
        <w:t xml:space="preserve"> (</w:t>
      </w:r>
      <w:proofErr w:type="spellStart"/>
      <w:r w:rsidRPr="00D53F68">
        <w:t>Xiliang</w:t>
      </w:r>
      <w:proofErr w:type="spellEnd"/>
      <w:r w:rsidRPr="00D53F68">
        <w:t xml:space="preserve">, 2015; </w:t>
      </w:r>
      <w:proofErr w:type="spellStart"/>
      <w:r w:rsidRPr="00D53F68">
        <w:t>Xiong</w:t>
      </w:r>
      <w:proofErr w:type="spellEnd"/>
      <w:r w:rsidRPr="00D53F68">
        <w:t xml:space="preserve">, 2015; </w:t>
      </w:r>
      <w:proofErr w:type="spellStart"/>
      <w:r w:rsidRPr="00D53F68">
        <w:t>Xiong</w:t>
      </w:r>
      <w:proofErr w:type="spellEnd"/>
      <w:r w:rsidRPr="00D53F68">
        <w:t>, 2014)</w:t>
      </w:r>
      <w:ins w:id="389" w:author="Catherine Foster" w:date="2020-04-27T14:52:00Z">
        <w:r w:rsidR="004D3F13">
          <w:t>.</w:t>
        </w:r>
      </w:ins>
      <w:del w:id="390" w:author="Catherine Foster" w:date="2020-04-27T14:52:00Z">
        <w:r w:rsidRPr="00D53F68" w:rsidDel="004D3F13">
          <w:delText xml:space="preserve"> </w:delText>
        </w:r>
      </w:del>
      <w:r w:rsidRPr="00D53F68">
        <w:t xml:space="preserve"> </w:t>
      </w:r>
      <w:r>
        <w:t xml:space="preserve">IEA notes Chinese plans to assess industrial excess heat recovery </w:t>
      </w:r>
      <w:r>
        <w:lastRenderedPageBreak/>
        <w:t>potential for DH in 150 cities (IEA ETP, 2016, p. 118), and IEA’s recent report on China DH explores approaches for increasing renewable energy but makes no forecasts</w:t>
      </w:r>
      <w:del w:id="391" w:author="Catherine Foster" w:date="2020-04-27T14:53:00Z">
        <w:r w:rsidDel="004D3F13">
          <w:delText>.</w:delText>
        </w:r>
      </w:del>
      <w:r>
        <w:t xml:space="preserve"> (IEA, District Energy Systems in China, 2017)</w:t>
      </w:r>
      <w:ins w:id="392" w:author="Catherine Foster" w:date="2020-04-27T14:53:00Z">
        <w:r w:rsidR="004D3F13">
          <w:t>.</w:t>
        </w:r>
      </w:ins>
      <w:r>
        <w:t xml:space="preserve">  </w:t>
      </w:r>
    </w:p>
    <w:p w14:paraId="77E41BB1" w14:textId="1A33AF52" w:rsidR="001E3057" w:rsidRPr="00781D65" w:rsidRDefault="001E3057" w:rsidP="001E3057">
      <w:pPr>
        <w:pStyle w:val="ListParagraph"/>
        <w:numPr>
          <w:ilvl w:val="0"/>
          <w:numId w:val="55"/>
        </w:numPr>
      </w:pPr>
      <w:r>
        <w:t>Makarova demonstrates the increasing role of CHP in Russian District Heating, emphasizing efficiency, but does not focus on emissions</w:t>
      </w:r>
      <w:del w:id="393" w:author="Catherine Foster" w:date="2020-04-27T14:53:00Z">
        <w:r w:rsidDel="004D3F13">
          <w:delText>.</w:delText>
        </w:r>
      </w:del>
      <w:r>
        <w:t xml:space="preserve"> (Makarova, 2015)</w:t>
      </w:r>
      <w:ins w:id="394" w:author="Catherine Foster" w:date="2020-04-27T14:53:00Z">
        <w:r w:rsidR="004D3F13">
          <w:t>.</w:t>
        </w:r>
      </w:ins>
      <w:r>
        <w:t xml:space="preserve">  </w:t>
      </w:r>
    </w:p>
    <w:p w14:paraId="050740D4" w14:textId="4BD9AA57" w:rsidR="001E3057" w:rsidRPr="009A3E0D" w:rsidRDefault="001E3057" w:rsidP="001E3057">
      <w:r>
        <w:t>So, achieving</w:t>
      </w:r>
      <w:ins w:id="395" w:author="Catherine Foster" w:date="2020-04-27T14:53:00Z">
        <w:r w:rsidR="004D3F13">
          <w:t xml:space="preserve"> </w:t>
        </w:r>
      </w:ins>
      <w:r>
        <w:t xml:space="preserve">100% Renewable District Heating – or something very close to it – over the next 30 to 40 years is technically feasible and consistent with European DH experience over the </w:t>
      </w:r>
      <w:r w:rsidRPr="00E16DE3">
        <w:rPr>
          <w:i/>
        </w:rPr>
        <w:t>last</w:t>
      </w:r>
      <w:r>
        <w:t xml:space="preserve"> 40 years. </w:t>
      </w:r>
      <w:del w:id="396" w:author="Catherine Foster" w:date="2020-04-27T14:53:00Z">
        <w:r w:rsidDel="004D3F13">
          <w:delText xml:space="preserve"> </w:delText>
        </w:r>
      </w:del>
      <w:r>
        <w:t>It makes sense economically to reduce the waste that increases CO</w:t>
      </w:r>
      <w:r w:rsidRPr="00E16DE3">
        <w:rPr>
          <w:vertAlign w:val="subscript"/>
        </w:rPr>
        <w:t>2</w:t>
      </w:r>
      <w:r>
        <w:t xml:space="preserve"> emissions, and RDH is consistent with aggressive energy scenarios, such as IEA 2DS and B2DS. </w:t>
      </w:r>
      <w:del w:id="397" w:author="Catherine Foster" w:date="2020-04-27T14:53:00Z">
        <w:r w:rsidDel="004D3F13">
          <w:delText xml:space="preserve"> </w:delText>
        </w:r>
      </w:del>
      <w:r>
        <w:t>But 100% Renewable DH is far from a sure thing, especially in the regions with the highest CO</w:t>
      </w:r>
      <w:r w:rsidRPr="00E16DE3">
        <w:rPr>
          <w:vertAlign w:val="subscript"/>
        </w:rPr>
        <w:t>2</w:t>
      </w:r>
      <w:r>
        <w:t xml:space="preserve"> footprints today.  </w:t>
      </w:r>
    </w:p>
    <w:p w14:paraId="6C499736" w14:textId="7AD819D9" w:rsidR="00E22B36" w:rsidRPr="002163E1" w:rsidRDefault="00E22B36" w:rsidP="00E22B36">
      <w:pPr>
        <w:pStyle w:val="Heading3"/>
      </w:pPr>
      <w:bookmarkStart w:id="398" w:name="_Toc18306538"/>
      <w:r w:rsidRPr="002163E1">
        <w:t>Reference Case / Current Adoption</w:t>
      </w:r>
      <w:bookmarkEnd w:id="332"/>
      <w:r>
        <w:t xml:space="preserve"> Scenario</w:t>
      </w:r>
      <w:bookmarkEnd w:id="333"/>
      <w:bookmarkEnd w:id="398"/>
    </w:p>
    <w:p w14:paraId="71DB7FE4" w14:textId="1E70946A" w:rsidR="009D6FB9" w:rsidRDefault="00E22B36" w:rsidP="00557966">
      <w:pPr>
        <w:rPr>
          <w:rFonts w:asciiTheme="majorHAnsi" w:eastAsiaTheme="majorEastAsia" w:hAnsiTheme="majorHAnsi" w:cstheme="majorBidi"/>
          <w:b/>
          <w:bCs/>
          <w:color w:val="244061" w:themeColor="accent1" w:themeShade="80"/>
        </w:rPr>
      </w:pPr>
      <w:r>
        <w:t>The Reference Case assumes</w:t>
      </w:r>
      <w:r w:rsidRPr="002163E1">
        <w:t xml:space="preserve"> that the current relative proportion</w:t>
      </w:r>
      <w:r>
        <w:t>s</w:t>
      </w:r>
      <w:r w:rsidRPr="002163E1">
        <w:t xml:space="preserve"> of space h</w:t>
      </w:r>
      <w:r>
        <w:t xml:space="preserve">eating delivered energy for each fuel type, shown in </w:t>
      </w:r>
      <w:r w:rsidR="00B82481">
        <w:fldChar w:fldCharType="begin"/>
      </w:r>
      <w:r w:rsidR="00B82481">
        <w:instrText xml:space="preserve"> REF _Ref4608047 \h </w:instrText>
      </w:r>
      <w:r w:rsidR="00B82481">
        <w:fldChar w:fldCharType="separate"/>
      </w:r>
      <w:r w:rsidR="00B872FD">
        <w:t xml:space="preserve">Table </w:t>
      </w:r>
      <w:r w:rsidR="00B872FD">
        <w:rPr>
          <w:noProof/>
        </w:rPr>
        <w:t>2</w:t>
      </w:r>
      <w:r w:rsidR="00B872FD">
        <w:t>.</w:t>
      </w:r>
      <w:r w:rsidR="00B872FD">
        <w:rPr>
          <w:noProof/>
        </w:rPr>
        <w:t>5</w:t>
      </w:r>
      <w:r w:rsidR="00B82481">
        <w:fldChar w:fldCharType="end"/>
      </w:r>
      <w:r>
        <w:t xml:space="preserve">, </w:t>
      </w:r>
      <w:r w:rsidRPr="002163E1">
        <w:t xml:space="preserve">remain constant </w:t>
      </w:r>
      <w:r>
        <w:t>from 2014 to 2060</w:t>
      </w:r>
      <w:r w:rsidRPr="002163E1">
        <w:t xml:space="preserve">. </w:t>
      </w:r>
      <w:r>
        <w:t xml:space="preserve"> </w:t>
      </w:r>
      <w:r w:rsidRPr="002163E1">
        <w:t>No major shift in technologies occur</w:t>
      </w:r>
      <w:r>
        <w:t xml:space="preserve">s; </w:t>
      </w:r>
      <w:r w:rsidRPr="002163E1">
        <w:t xml:space="preserve">gas and oil furnaces and boilers, and low-efficiency electric </w:t>
      </w:r>
      <w:r>
        <w:t>heating</w:t>
      </w:r>
      <w:r w:rsidRPr="002163E1">
        <w:t xml:space="preserve"> equipment</w:t>
      </w:r>
      <w:r>
        <w:t>,</w:t>
      </w:r>
      <w:r w:rsidRPr="002163E1">
        <w:t xml:space="preserve"> </w:t>
      </w:r>
      <w:r>
        <w:t>continue to dominate</w:t>
      </w:r>
      <w:r w:rsidR="00BE0B4C">
        <w:t xml:space="preserve"> the market; </w:t>
      </w:r>
      <w:r w:rsidR="00D75C25">
        <w:t xml:space="preserve">District Heating continues to provide about 16% of </w:t>
      </w:r>
      <w:r w:rsidR="002024FE">
        <w:t xml:space="preserve">all space heating </w:t>
      </w:r>
      <w:r w:rsidR="00D75C25">
        <w:t xml:space="preserve">delivered energy, </w:t>
      </w:r>
      <w:r w:rsidR="002024FE">
        <w:t>10% of which</w:t>
      </w:r>
      <w:r w:rsidR="00F94B90">
        <w:t xml:space="preserve"> (1.6% of the TAM)</w:t>
      </w:r>
      <w:r w:rsidR="002024FE">
        <w:t xml:space="preserve"> is Renewable District Heating</w:t>
      </w:r>
      <w:r w:rsidR="00BE0B4C">
        <w:t>.</w:t>
      </w:r>
      <w:del w:id="399" w:author="Catherine Foster" w:date="2020-04-27T14:54:00Z">
        <w:r w:rsidR="00BE0B4C" w:rsidDel="004D3F13">
          <w:delText xml:space="preserve"> </w:delText>
        </w:r>
      </w:del>
      <w:r w:rsidR="00BE0B4C">
        <w:t xml:space="preserve"> </w:t>
      </w:r>
      <w:r w:rsidR="009A3E0D">
        <w:t>District Heating CO</w:t>
      </w:r>
      <w:r w:rsidR="009A3E0D" w:rsidRPr="009A3E0D">
        <w:rPr>
          <w:vertAlign w:val="subscript"/>
        </w:rPr>
        <w:t>2</w:t>
      </w:r>
      <w:r w:rsidR="009A3E0D">
        <w:t xml:space="preserve"> intensity is flat at the current level of 300 g/kWh. (see </w:t>
      </w:r>
      <w:r w:rsidR="00A1280A">
        <w:t xml:space="preserve">Section </w:t>
      </w:r>
      <w:r w:rsidR="00A1280A">
        <w:fldChar w:fldCharType="begin"/>
      </w:r>
      <w:r w:rsidR="00A1280A">
        <w:instrText xml:space="preserve"> REF _Ref5007157 \r \h </w:instrText>
      </w:r>
      <w:r w:rsidR="00A1280A">
        <w:fldChar w:fldCharType="separate"/>
      </w:r>
      <w:r w:rsidR="00B872FD">
        <w:t>1.1</w:t>
      </w:r>
      <w:r w:rsidR="00A1280A">
        <w:fldChar w:fldCharType="end"/>
      </w:r>
      <w:r w:rsidR="009A3E0D">
        <w:t xml:space="preserve">)  </w:t>
      </w:r>
      <w:bookmarkStart w:id="400" w:name="_Toc529163306"/>
      <w:bookmarkStart w:id="401" w:name="_Toc535503212"/>
    </w:p>
    <w:p w14:paraId="13FB7110" w14:textId="614A07C0" w:rsidR="00E22B36" w:rsidRPr="002163E1" w:rsidRDefault="00E22B36" w:rsidP="00E22B36">
      <w:pPr>
        <w:pStyle w:val="Heading3"/>
      </w:pPr>
      <w:bookmarkStart w:id="402" w:name="_Toc18306539"/>
      <w:r w:rsidRPr="002163E1">
        <w:t xml:space="preserve">Project Drawdown </w:t>
      </w:r>
      <w:r>
        <w:t xml:space="preserve">Space Heating Delivered Energy Adoption </w:t>
      </w:r>
      <w:r w:rsidRPr="002163E1">
        <w:t>Scenarios</w:t>
      </w:r>
      <w:bookmarkEnd w:id="400"/>
      <w:bookmarkEnd w:id="401"/>
      <w:bookmarkEnd w:id="402"/>
      <w:r>
        <w:t xml:space="preserve"> </w:t>
      </w:r>
    </w:p>
    <w:p w14:paraId="6844EE07" w14:textId="0B25BE2C" w:rsidR="00ED2513" w:rsidRDefault="00B82481" w:rsidP="003415E8">
      <w:r>
        <w:fldChar w:fldCharType="begin"/>
      </w:r>
      <w:r>
        <w:instrText xml:space="preserve"> REF _Ref4608047 \h </w:instrText>
      </w:r>
      <w:r>
        <w:fldChar w:fldCharType="separate"/>
      </w:r>
      <w:r w:rsidR="00B872FD">
        <w:t xml:space="preserve">Table </w:t>
      </w:r>
      <w:r w:rsidR="00B872FD">
        <w:rPr>
          <w:noProof/>
        </w:rPr>
        <w:t>2</w:t>
      </w:r>
      <w:r w:rsidR="00B872FD">
        <w:t>.</w:t>
      </w:r>
      <w:r w:rsidR="00B872FD">
        <w:rPr>
          <w:noProof/>
        </w:rPr>
        <w:t>5</w:t>
      </w:r>
      <w:r>
        <w:fldChar w:fldCharType="end"/>
      </w:r>
      <w:r>
        <w:t xml:space="preserve"> </w:t>
      </w:r>
      <w:r w:rsidR="002024FE">
        <w:t>compares</w:t>
      </w:r>
      <w:r w:rsidR="003415E8">
        <w:t xml:space="preserve"> the</w:t>
      </w:r>
      <w:r w:rsidR="00E22B36" w:rsidRPr="00A50BF2">
        <w:t xml:space="preserve"> </w:t>
      </w:r>
      <w:r w:rsidR="00E22B36" w:rsidRPr="00132E27">
        <w:t>three</w:t>
      </w:r>
      <w:r w:rsidR="00E22B36" w:rsidRPr="00A50BF2">
        <w:t xml:space="preserve"> Project </w:t>
      </w:r>
      <w:r w:rsidR="00E22B36" w:rsidRPr="002163E1">
        <w:t>Drawdown scenarios (PDS)</w:t>
      </w:r>
      <w:r w:rsidR="001E2328">
        <w:t xml:space="preserve"> to the REF:</w:t>
      </w:r>
      <w:r w:rsidR="002024FE">
        <w:t xml:space="preserve"> “</w:t>
      </w:r>
      <w:r w:rsidR="002024FE" w:rsidRPr="00557966">
        <w:rPr>
          <w:i/>
        </w:rPr>
        <w:t>Plausible</w:t>
      </w:r>
      <w:r w:rsidR="002024FE">
        <w:t>”,</w:t>
      </w:r>
      <w:r w:rsidR="00961620">
        <w:t xml:space="preserve"> a </w:t>
      </w:r>
      <w:r w:rsidR="001E2328">
        <w:t>reasonably ambitious case</w:t>
      </w:r>
      <w:r w:rsidR="00961620">
        <w:t>;</w:t>
      </w:r>
      <w:r w:rsidR="002024FE">
        <w:t xml:space="preserve"> “</w:t>
      </w:r>
      <w:r w:rsidR="002024FE" w:rsidRPr="00557966">
        <w:rPr>
          <w:i/>
        </w:rPr>
        <w:t>Drawdown</w:t>
      </w:r>
      <w:r w:rsidR="002024FE">
        <w:t>”</w:t>
      </w:r>
      <w:r w:rsidR="00961620">
        <w:t>, an ambitious case</w:t>
      </w:r>
      <w:r w:rsidR="001E2328">
        <w:t xml:space="preserve"> where the target is explicitly to achieve drawdown</w:t>
      </w:r>
      <w:r w:rsidR="00961620">
        <w:t>;</w:t>
      </w:r>
      <w:r w:rsidR="002024FE">
        <w:t xml:space="preserve"> and “</w:t>
      </w:r>
      <w:r w:rsidR="002024FE" w:rsidRPr="00557966">
        <w:rPr>
          <w:i/>
        </w:rPr>
        <w:t>Optimum</w:t>
      </w:r>
      <w:r w:rsidR="002024FE">
        <w:t>”</w:t>
      </w:r>
      <w:r w:rsidR="00961620">
        <w:t>, the maximum case</w:t>
      </w:r>
      <w:r w:rsidR="001E2328">
        <w:t xml:space="preserve"> considering resource limits and interdependencies of solution technologies</w:t>
      </w:r>
      <w:r w:rsidR="00E22B36">
        <w:t xml:space="preserve">.  </w:t>
      </w:r>
    </w:p>
    <w:p w14:paraId="4DDDE791" w14:textId="7C75E3B5" w:rsidR="009C695C" w:rsidRDefault="009C695C" w:rsidP="00557966">
      <w:pPr>
        <w:pStyle w:val="Caption"/>
        <w:keepNext/>
        <w:jc w:val="center"/>
      </w:pPr>
      <w:bookmarkStart w:id="403" w:name="_Ref4608047"/>
      <w:bookmarkStart w:id="404" w:name="_Toc5035142"/>
      <w:r>
        <w:t xml:space="preserve">Table </w:t>
      </w:r>
      <w:r w:rsidR="00B10C01">
        <w:rPr>
          <w:noProof/>
        </w:rPr>
        <w:fldChar w:fldCharType="begin"/>
      </w:r>
      <w:r w:rsidR="00B10C01">
        <w:rPr>
          <w:noProof/>
        </w:rPr>
        <w:instrText xml:space="preserve"> STYLEREF 1 \s </w:instrText>
      </w:r>
      <w:r w:rsidR="00B10C01">
        <w:rPr>
          <w:noProof/>
        </w:rPr>
        <w:fldChar w:fldCharType="separate"/>
      </w:r>
      <w:r w:rsidR="00B872FD">
        <w:rPr>
          <w:noProof/>
        </w:rPr>
        <w:t>2</w:t>
      </w:r>
      <w:r w:rsidR="00B10C01">
        <w:rPr>
          <w:noProof/>
        </w:rPr>
        <w:fldChar w:fldCharType="end"/>
      </w:r>
      <w:r w:rsidR="00B553BA">
        <w:t>.</w:t>
      </w:r>
      <w:r w:rsidR="00B10C01">
        <w:rPr>
          <w:noProof/>
        </w:rPr>
        <w:fldChar w:fldCharType="begin"/>
      </w:r>
      <w:r w:rsidR="00B10C01">
        <w:rPr>
          <w:noProof/>
        </w:rPr>
        <w:instrText xml:space="preserve"> SEQ Table \* ARABIC \s 1 </w:instrText>
      </w:r>
      <w:r w:rsidR="00B10C01">
        <w:rPr>
          <w:noProof/>
        </w:rPr>
        <w:fldChar w:fldCharType="separate"/>
      </w:r>
      <w:r w:rsidR="00B872FD">
        <w:rPr>
          <w:noProof/>
        </w:rPr>
        <w:t>5</w:t>
      </w:r>
      <w:r w:rsidR="00B10C01">
        <w:rPr>
          <w:noProof/>
        </w:rPr>
        <w:fldChar w:fldCharType="end"/>
      </w:r>
      <w:bookmarkEnd w:id="403"/>
      <w:r>
        <w:t xml:space="preserve"> </w:t>
      </w:r>
      <w:r w:rsidRPr="004C0F96">
        <w:t>Renewable District Heating (RDH) Delivered Energy Adoption Scenarios</w:t>
      </w:r>
      <w:bookmarkEnd w:id="404"/>
    </w:p>
    <w:tbl>
      <w:tblPr>
        <w:tblStyle w:val="MediumGrid3-Accent5"/>
        <w:tblW w:w="9288" w:type="dxa"/>
        <w:tblLook w:val="04A0" w:firstRow="1" w:lastRow="0" w:firstColumn="1" w:lastColumn="0" w:noHBand="0" w:noVBand="1"/>
      </w:tblPr>
      <w:tblGrid>
        <w:gridCol w:w="1745"/>
        <w:gridCol w:w="1609"/>
        <w:gridCol w:w="2011"/>
        <w:gridCol w:w="2045"/>
        <w:gridCol w:w="1878"/>
      </w:tblGrid>
      <w:tr w:rsidR="00606905" w:rsidRPr="00606905" w14:paraId="7B6ADE3F" w14:textId="77777777" w:rsidTr="00D77C6F">
        <w:trPr>
          <w:cnfStyle w:val="100000000000" w:firstRow="1" w:lastRow="0" w:firstColumn="0" w:lastColumn="0" w:oddVBand="0" w:evenVBand="0" w:oddHBand="0" w:evenHBand="0" w:firstRowFirstColumn="0" w:firstRowLastColumn="0" w:lastRowFirstColumn="0" w:lastRowLastColumn="0"/>
          <w:cantSplit/>
          <w:trHeight w:val="594"/>
          <w:tblHeader/>
        </w:trPr>
        <w:tc>
          <w:tcPr>
            <w:cnfStyle w:val="001000000000" w:firstRow="0" w:lastRow="0" w:firstColumn="1" w:lastColumn="0" w:oddVBand="0" w:evenVBand="0" w:oddHBand="0" w:evenHBand="0" w:firstRowFirstColumn="0" w:firstRowLastColumn="0" w:lastRowFirstColumn="0" w:lastRowLastColumn="0"/>
            <w:tcW w:w="1745" w:type="dxa"/>
            <w:vMerge w:val="restart"/>
            <w:tcBorders>
              <w:top w:val="single" w:sz="4" w:space="0" w:color="auto"/>
              <w:left w:val="single" w:sz="4" w:space="0" w:color="auto"/>
              <w:right w:val="single" w:sz="4" w:space="0" w:color="auto"/>
            </w:tcBorders>
            <w:shd w:val="clear" w:color="auto" w:fill="4F81BD" w:themeFill="accent1"/>
            <w:vAlign w:val="center"/>
          </w:tcPr>
          <w:p w14:paraId="6609C01E" w14:textId="02638060" w:rsidR="001E2328" w:rsidRPr="00557966" w:rsidRDefault="001E2328" w:rsidP="00557966">
            <w:pPr>
              <w:spacing w:line="240" w:lineRule="auto"/>
              <w:jc w:val="center"/>
              <w:rPr>
                <w:rFonts w:cstheme="minorHAnsi"/>
                <w:color w:val="FFFFFF" w:themeColor="background1"/>
                <w:sz w:val="20"/>
                <w:szCs w:val="20"/>
                <w:lang w:eastAsia="zh-CN"/>
              </w:rPr>
            </w:pPr>
            <w:r w:rsidRPr="00557966">
              <w:rPr>
                <w:rFonts w:cstheme="minorHAnsi"/>
                <w:color w:val="FFFFFF" w:themeColor="background1"/>
                <w:sz w:val="20"/>
                <w:szCs w:val="20"/>
                <w:lang w:eastAsia="zh-CN"/>
              </w:rPr>
              <w:t>Project Drawdown Adoption Scenario</w:t>
            </w:r>
          </w:p>
        </w:tc>
        <w:tc>
          <w:tcPr>
            <w:tcW w:w="1609"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1F1C2B79" w14:textId="77777777" w:rsidR="001E2328" w:rsidRPr="00557966" w:rsidRDefault="001E2328" w:rsidP="002461A3">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Reference / Baseline Cases</w:t>
            </w:r>
          </w:p>
        </w:tc>
        <w:tc>
          <w:tcPr>
            <w:tcW w:w="2011"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16BC7C01" w14:textId="77777777" w:rsidR="001E2328" w:rsidRPr="00557966" w:rsidRDefault="001E2328" w:rsidP="002461A3">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Conservative Cases</w:t>
            </w:r>
          </w:p>
        </w:tc>
        <w:tc>
          <w:tcPr>
            <w:tcW w:w="2045"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57EDEAEF" w14:textId="77777777" w:rsidR="001E2328" w:rsidRPr="00557966" w:rsidRDefault="001E2328" w:rsidP="002461A3">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Ambitious Cases</w:t>
            </w:r>
          </w:p>
        </w:tc>
        <w:tc>
          <w:tcPr>
            <w:tcW w:w="1878"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5D5AB1FB" w14:textId="77777777" w:rsidR="001E2328" w:rsidRPr="00557966" w:rsidRDefault="001E2328" w:rsidP="002461A3">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0"/>
                <w:szCs w:val="20"/>
                <w:lang w:eastAsia="zh-CN"/>
              </w:rPr>
            </w:pPr>
            <w:r w:rsidRPr="00557966">
              <w:rPr>
                <w:rFonts w:cstheme="minorHAnsi"/>
                <w:color w:val="FFFFFF" w:themeColor="background1"/>
                <w:sz w:val="20"/>
                <w:szCs w:val="20"/>
                <w:lang w:eastAsia="zh-CN"/>
              </w:rPr>
              <w:t>Maximum Cases</w:t>
            </w:r>
          </w:p>
        </w:tc>
      </w:tr>
      <w:tr w:rsidR="001E2328" w:rsidRPr="009F04BE" w14:paraId="5E01C2E4" w14:textId="77777777" w:rsidTr="00D77C6F">
        <w:trPr>
          <w:cnfStyle w:val="100000000000" w:firstRow="1" w:lastRow="0" w:firstColumn="0" w:lastColumn="0" w:oddVBand="0" w:evenVBand="0" w:oddHBand="0" w:evenHBand="0" w:firstRowFirstColumn="0" w:firstRowLastColumn="0" w:lastRowFirstColumn="0" w:lastRowLastColumn="0"/>
          <w:cantSplit/>
          <w:trHeight w:val="334"/>
          <w:tblHeader/>
        </w:trPr>
        <w:tc>
          <w:tcPr>
            <w:cnfStyle w:val="001000000000" w:firstRow="0" w:lastRow="0" w:firstColumn="1" w:lastColumn="0" w:oddVBand="0" w:evenVBand="0" w:oddHBand="0" w:evenHBand="0" w:firstRowFirstColumn="0" w:firstRowLastColumn="0" w:lastRowFirstColumn="0" w:lastRowLastColumn="0"/>
            <w:tcW w:w="1745" w:type="dxa"/>
            <w:vMerge/>
            <w:tcBorders>
              <w:left w:val="single" w:sz="4" w:space="0" w:color="auto"/>
              <w:bottom w:val="single" w:sz="4" w:space="0" w:color="auto"/>
              <w:right w:val="single" w:sz="4" w:space="0" w:color="auto"/>
            </w:tcBorders>
            <w:shd w:val="clear" w:color="auto" w:fill="4F81BD" w:themeFill="accent1"/>
            <w:vAlign w:val="center"/>
          </w:tcPr>
          <w:p w14:paraId="4DDCFE96" w14:textId="3B4C8A54" w:rsidR="001E2328" w:rsidRPr="00557966" w:rsidRDefault="001E2328" w:rsidP="00557966">
            <w:pPr>
              <w:spacing w:line="240" w:lineRule="auto"/>
              <w:jc w:val="center"/>
              <w:rPr>
                <w:rFonts w:cstheme="minorHAnsi"/>
                <w:color w:val="FFFFFF" w:themeColor="background1"/>
                <w:sz w:val="20"/>
                <w:szCs w:val="20"/>
                <w:lang w:eastAsia="zh-CN"/>
              </w:rPr>
            </w:pPr>
          </w:p>
        </w:tc>
        <w:tc>
          <w:tcPr>
            <w:tcW w:w="1609"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321FA951" w14:textId="77777777" w:rsidR="001E2328" w:rsidRPr="00557966" w:rsidRDefault="001E2328" w:rsidP="009F04BE">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color w:val="FFFFFF" w:themeColor="background1"/>
                <w:sz w:val="20"/>
                <w:szCs w:val="20"/>
                <w:lang w:eastAsia="zh-CN"/>
              </w:rPr>
            </w:pPr>
            <w:r w:rsidRPr="00557966">
              <w:rPr>
                <w:rFonts w:cstheme="minorHAnsi"/>
                <w:b w:val="0"/>
                <w:color w:val="FFFFFF" w:themeColor="background1"/>
                <w:sz w:val="20"/>
                <w:szCs w:val="20"/>
                <w:lang w:eastAsia="zh-CN"/>
              </w:rPr>
              <w:t>Reference Scenario</w:t>
            </w:r>
          </w:p>
        </w:tc>
        <w:tc>
          <w:tcPr>
            <w:tcW w:w="2011"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03AF66B1" w14:textId="2FC96864" w:rsidR="001E2328" w:rsidRPr="00557966" w:rsidRDefault="001E2328" w:rsidP="009F04BE">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color w:val="FFFFFF" w:themeColor="background1"/>
                <w:sz w:val="20"/>
                <w:szCs w:val="20"/>
                <w:lang w:eastAsia="zh-CN"/>
              </w:rPr>
            </w:pPr>
            <w:r>
              <w:rPr>
                <w:rFonts w:cstheme="minorHAnsi"/>
                <w:b w:val="0"/>
                <w:color w:val="FFFFFF" w:themeColor="background1"/>
                <w:sz w:val="20"/>
                <w:szCs w:val="20"/>
                <w:lang w:eastAsia="zh-CN"/>
              </w:rPr>
              <w:t>“</w:t>
            </w:r>
            <w:r w:rsidRPr="00557966">
              <w:rPr>
                <w:rFonts w:cstheme="minorHAnsi"/>
                <w:b w:val="0"/>
                <w:color w:val="FFFFFF" w:themeColor="background1"/>
                <w:sz w:val="20"/>
                <w:szCs w:val="20"/>
                <w:lang w:eastAsia="zh-CN"/>
              </w:rPr>
              <w:t>Plausible</w:t>
            </w:r>
            <w:r>
              <w:rPr>
                <w:rFonts w:cstheme="minorHAnsi"/>
                <w:b w:val="0"/>
                <w:color w:val="FFFFFF" w:themeColor="background1"/>
                <w:sz w:val="20"/>
                <w:szCs w:val="20"/>
                <w:lang w:eastAsia="zh-CN"/>
              </w:rPr>
              <w:t>”</w:t>
            </w:r>
            <w:r w:rsidRPr="00557966">
              <w:rPr>
                <w:rFonts w:cstheme="minorHAnsi"/>
                <w:b w:val="0"/>
                <w:color w:val="FFFFFF" w:themeColor="background1"/>
                <w:sz w:val="20"/>
                <w:szCs w:val="20"/>
                <w:lang w:eastAsia="zh-CN"/>
              </w:rPr>
              <w:t xml:space="preserve"> Scenario</w:t>
            </w:r>
          </w:p>
        </w:tc>
        <w:tc>
          <w:tcPr>
            <w:tcW w:w="2045"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7B0334BE" w14:textId="1B0F1BE0" w:rsidR="001E2328" w:rsidRPr="00557966" w:rsidRDefault="001E2328" w:rsidP="009F04BE">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color w:val="FFFFFF" w:themeColor="background1"/>
                <w:sz w:val="20"/>
                <w:szCs w:val="20"/>
                <w:lang w:eastAsia="zh-CN"/>
              </w:rPr>
            </w:pPr>
            <w:r>
              <w:rPr>
                <w:rFonts w:cstheme="minorHAnsi"/>
                <w:b w:val="0"/>
                <w:color w:val="FFFFFF" w:themeColor="background1"/>
                <w:sz w:val="20"/>
                <w:szCs w:val="20"/>
                <w:lang w:eastAsia="zh-CN"/>
              </w:rPr>
              <w:t>“</w:t>
            </w:r>
            <w:r w:rsidRPr="00557966">
              <w:rPr>
                <w:rFonts w:cstheme="minorHAnsi"/>
                <w:b w:val="0"/>
                <w:color w:val="FFFFFF" w:themeColor="background1"/>
                <w:sz w:val="20"/>
                <w:szCs w:val="20"/>
                <w:lang w:eastAsia="zh-CN"/>
              </w:rPr>
              <w:t>Drawdown</w:t>
            </w:r>
            <w:r>
              <w:rPr>
                <w:rFonts w:cstheme="minorHAnsi"/>
                <w:b w:val="0"/>
                <w:color w:val="FFFFFF" w:themeColor="background1"/>
                <w:sz w:val="20"/>
                <w:szCs w:val="20"/>
                <w:lang w:eastAsia="zh-CN"/>
              </w:rPr>
              <w:t xml:space="preserve">” </w:t>
            </w:r>
            <w:r w:rsidRPr="00557966">
              <w:rPr>
                <w:rFonts w:cstheme="minorHAnsi"/>
                <w:b w:val="0"/>
                <w:color w:val="FFFFFF" w:themeColor="background1"/>
                <w:sz w:val="20"/>
                <w:szCs w:val="20"/>
                <w:lang w:eastAsia="zh-CN"/>
              </w:rPr>
              <w:t>Scenario</w:t>
            </w:r>
          </w:p>
        </w:tc>
        <w:tc>
          <w:tcPr>
            <w:tcW w:w="1878"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450B4FD0" w14:textId="203486ED" w:rsidR="001E2328" w:rsidRPr="00557966" w:rsidRDefault="001E2328" w:rsidP="009F04BE">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color w:val="FFFFFF" w:themeColor="background1"/>
                <w:sz w:val="20"/>
                <w:szCs w:val="20"/>
                <w:lang w:eastAsia="zh-CN"/>
              </w:rPr>
            </w:pPr>
            <w:r>
              <w:rPr>
                <w:rFonts w:cstheme="minorHAnsi"/>
                <w:b w:val="0"/>
                <w:color w:val="FFFFFF" w:themeColor="background1"/>
                <w:sz w:val="20"/>
                <w:szCs w:val="20"/>
                <w:lang w:eastAsia="zh-CN"/>
              </w:rPr>
              <w:t>“</w:t>
            </w:r>
            <w:r w:rsidRPr="00557966">
              <w:rPr>
                <w:rFonts w:cstheme="minorHAnsi"/>
                <w:b w:val="0"/>
                <w:color w:val="FFFFFF" w:themeColor="background1"/>
                <w:sz w:val="20"/>
                <w:szCs w:val="20"/>
                <w:lang w:eastAsia="zh-CN"/>
              </w:rPr>
              <w:t>Optimum</w:t>
            </w:r>
            <w:r>
              <w:rPr>
                <w:rFonts w:cstheme="minorHAnsi"/>
                <w:b w:val="0"/>
                <w:color w:val="FFFFFF" w:themeColor="background1"/>
                <w:sz w:val="20"/>
                <w:szCs w:val="20"/>
                <w:lang w:eastAsia="zh-CN"/>
              </w:rPr>
              <w:t>”</w:t>
            </w:r>
            <w:r w:rsidRPr="00557966">
              <w:rPr>
                <w:rFonts w:cstheme="minorHAnsi"/>
                <w:b w:val="0"/>
                <w:color w:val="FFFFFF" w:themeColor="background1"/>
                <w:sz w:val="20"/>
                <w:szCs w:val="20"/>
                <w:lang w:eastAsia="zh-CN"/>
              </w:rPr>
              <w:t xml:space="preserve"> Scenario</w:t>
            </w:r>
          </w:p>
        </w:tc>
      </w:tr>
      <w:tr w:rsidR="00A1280A" w:rsidRPr="00A1280A" w14:paraId="7ED72547" w14:textId="77777777" w:rsidTr="001E2328">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745" w:type="dxa"/>
            <w:tcBorders>
              <w:top w:val="single" w:sz="4" w:space="0" w:color="auto"/>
              <w:left w:val="single" w:sz="4" w:space="0" w:color="auto"/>
              <w:bottom w:val="single" w:sz="4" w:space="0" w:color="auto"/>
              <w:right w:val="single" w:sz="4" w:space="0" w:color="auto"/>
            </w:tcBorders>
            <w:shd w:val="clear" w:color="auto" w:fill="auto"/>
            <w:vAlign w:val="center"/>
          </w:tcPr>
          <w:p w14:paraId="570EA817" w14:textId="3C0779CB" w:rsidR="00E22B36" w:rsidRPr="00D77C6F" w:rsidRDefault="00E22B36" w:rsidP="00557966">
            <w:pPr>
              <w:spacing w:after="0" w:line="240" w:lineRule="auto"/>
              <w:jc w:val="left"/>
              <w:rPr>
                <w:b w:val="0"/>
                <w:color w:val="auto"/>
                <w:sz w:val="20"/>
                <w:szCs w:val="20"/>
                <w:lang w:eastAsia="zh-CN"/>
              </w:rPr>
            </w:pPr>
            <w:r w:rsidRPr="00D77C6F">
              <w:rPr>
                <w:color w:val="auto"/>
                <w:sz w:val="20"/>
                <w:szCs w:val="20"/>
                <w:lang w:eastAsia="zh-CN"/>
              </w:rPr>
              <w:t xml:space="preserve">2014 to 2060 </w:t>
            </w:r>
            <w:r w:rsidR="00FB4358" w:rsidRPr="00D77C6F">
              <w:rPr>
                <w:color w:val="auto"/>
                <w:sz w:val="20"/>
                <w:szCs w:val="20"/>
                <w:lang w:eastAsia="zh-CN"/>
              </w:rPr>
              <w:t>DH</w:t>
            </w:r>
            <w:r w:rsidRPr="00D77C6F">
              <w:rPr>
                <w:color w:val="auto"/>
                <w:sz w:val="20"/>
                <w:szCs w:val="20"/>
                <w:lang w:eastAsia="zh-CN"/>
              </w:rPr>
              <w:t xml:space="preserve"> Delivered Energy Adoption Growth </w:t>
            </w:r>
          </w:p>
        </w:tc>
        <w:tc>
          <w:tcPr>
            <w:tcW w:w="1609" w:type="dxa"/>
            <w:tcBorders>
              <w:top w:val="single" w:sz="4" w:space="0" w:color="auto"/>
              <w:left w:val="single" w:sz="4" w:space="0" w:color="auto"/>
              <w:bottom w:val="single" w:sz="4" w:space="0" w:color="auto"/>
              <w:right w:val="single" w:sz="4" w:space="0" w:color="auto"/>
            </w:tcBorders>
            <w:shd w:val="clear" w:color="auto" w:fill="auto"/>
            <w:vAlign w:val="center"/>
          </w:tcPr>
          <w:p w14:paraId="685350E5" w14:textId="3CECF361" w:rsidR="00E22B36" w:rsidRPr="00D77C6F" w:rsidRDefault="00E22B3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D77C6F">
              <w:rPr>
                <w:sz w:val="20"/>
                <w:szCs w:val="20"/>
                <w:lang w:eastAsia="zh-CN"/>
              </w:rPr>
              <w:t xml:space="preserve">Constant </w:t>
            </w:r>
            <w:r w:rsidR="00180221" w:rsidRPr="00D77C6F">
              <w:rPr>
                <w:sz w:val="20"/>
                <w:szCs w:val="20"/>
                <w:lang w:eastAsia="zh-CN"/>
              </w:rPr>
              <w:t>DH</w:t>
            </w:r>
            <w:r w:rsidR="00BD4787" w:rsidRPr="00D77C6F">
              <w:rPr>
                <w:sz w:val="20"/>
                <w:szCs w:val="20"/>
                <w:lang w:eastAsia="zh-CN"/>
              </w:rPr>
              <w:t xml:space="preserve"> share</w:t>
            </w:r>
            <w:r w:rsidR="00FB4358" w:rsidRPr="00D77C6F">
              <w:rPr>
                <w:sz w:val="20"/>
                <w:szCs w:val="20"/>
                <w:lang w:eastAsia="zh-CN"/>
              </w:rPr>
              <w:t>; constant renewable</w:t>
            </w:r>
            <w:r w:rsidR="00180221" w:rsidRPr="00D77C6F">
              <w:rPr>
                <w:sz w:val="20"/>
                <w:szCs w:val="20"/>
                <w:lang w:eastAsia="zh-CN"/>
              </w:rPr>
              <w:t xml:space="preserve"> share </w:t>
            </w:r>
          </w:p>
        </w:tc>
        <w:tc>
          <w:tcPr>
            <w:tcW w:w="2011" w:type="dxa"/>
            <w:tcBorders>
              <w:top w:val="single" w:sz="4" w:space="0" w:color="auto"/>
              <w:left w:val="single" w:sz="4" w:space="0" w:color="auto"/>
              <w:bottom w:val="single" w:sz="4" w:space="0" w:color="auto"/>
              <w:right w:val="single" w:sz="4" w:space="0" w:color="auto"/>
            </w:tcBorders>
            <w:shd w:val="clear" w:color="auto" w:fill="auto"/>
            <w:vAlign w:val="center"/>
          </w:tcPr>
          <w:p w14:paraId="5F535986" w14:textId="7B6AB126" w:rsidR="00E22B36" w:rsidRPr="00D77C6F" w:rsidRDefault="00E22B3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D77C6F">
              <w:rPr>
                <w:sz w:val="20"/>
                <w:szCs w:val="20"/>
                <w:lang w:eastAsia="zh-CN"/>
              </w:rPr>
              <w:t xml:space="preserve">Based on IEA ETP 2017 </w:t>
            </w:r>
            <w:r w:rsidR="000A5877" w:rsidRPr="00D77C6F">
              <w:rPr>
                <w:sz w:val="20"/>
                <w:szCs w:val="20"/>
                <w:lang w:eastAsia="zh-CN"/>
              </w:rPr>
              <w:t>2DS</w:t>
            </w:r>
            <w:r w:rsidR="00FB4358" w:rsidRPr="00D77C6F">
              <w:rPr>
                <w:sz w:val="20"/>
                <w:szCs w:val="20"/>
                <w:lang w:eastAsia="zh-CN"/>
              </w:rPr>
              <w:t xml:space="preserve"> DH Adoption</w:t>
            </w:r>
          </w:p>
        </w:tc>
        <w:tc>
          <w:tcPr>
            <w:tcW w:w="2045" w:type="dxa"/>
            <w:tcBorders>
              <w:top w:val="single" w:sz="4" w:space="0" w:color="auto"/>
              <w:left w:val="single" w:sz="4" w:space="0" w:color="auto"/>
              <w:bottom w:val="single" w:sz="4" w:space="0" w:color="auto"/>
              <w:right w:val="single" w:sz="4" w:space="0" w:color="auto"/>
            </w:tcBorders>
            <w:shd w:val="clear" w:color="auto" w:fill="auto"/>
            <w:vAlign w:val="center"/>
          </w:tcPr>
          <w:p w14:paraId="1B9E5EF2" w14:textId="471AEB3A" w:rsidR="00E22B36" w:rsidRPr="00D77C6F" w:rsidRDefault="00E22B36"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D77C6F">
              <w:rPr>
                <w:sz w:val="20"/>
                <w:szCs w:val="20"/>
                <w:lang w:eastAsia="zh-CN"/>
              </w:rPr>
              <w:t xml:space="preserve">Based on IEA ETP 2017 </w:t>
            </w:r>
            <w:r w:rsidR="000A5877" w:rsidRPr="00D77C6F">
              <w:rPr>
                <w:sz w:val="20"/>
                <w:szCs w:val="20"/>
                <w:lang w:eastAsia="zh-CN"/>
              </w:rPr>
              <w:t>B</w:t>
            </w:r>
            <w:r w:rsidRPr="00D77C6F">
              <w:rPr>
                <w:sz w:val="20"/>
                <w:szCs w:val="20"/>
                <w:lang w:eastAsia="zh-CN"/>
              </w:rPr>
              <w:t>2DS</w:t>
            </w:r>
            <w:r w:rsidR="00FB4358" w:rsidRPr="00D77C6F">
              <w:rPr>
                <w:sz w:val="20"/>
                <w:szCs w:val="20"/>
                <w:lang w:eastAsia="zh-CN"/>
              </w:rPr>
              <w:t xml:space="preserve"> DH Adoption</w:t>
            </w:r>
          </w:p>
        </w:tc>
        <w:tc>
          <w:tcPr>
            <w:tcW w:w="1878" w:type="dxa"/>
            <w:tcBorders>
              <w:top w:val="single" w:sz="4" w:space="0" w:color="auto"/>
              <w:left w:val="single" w:sz="4" w:space="0" w:color="auto"/>
              <w:bottom w:val="single" w:sz="4" w:space="0" w:color="auto"/>
              <w:right w:val="single" w:sz="4" w:space="0" w:color="auto"/>
            </w:tcBorders>
            <w:shd w:val="clear" w:color="auto" w:fill="auto"/>
            <w:vAlign w:val="center"/>
          </w:tcPr>
          <w:p w14:paraId="25AD27A8" w14:textId="1F11ECFE" w:rsidR="00E22B36" w:rsidRPr="00D77C6F" w:rsidRDefault="00D77C6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D77C6F">
              <w:rPr>
                <w:sz w:val="20"/>
                <w:szCs w:val="20"/>
                <w:lang w:eastAsia="zh-CN"/>
              </w:rPr>
              <w:t xml:space="preserve">Beyond the </w:t>
            </w:r>
            <w:r w:rsidR="00E22B36" w:rsidRPr="00D77C6F">
              <w:rPr>
                <w:sz w:val="20"/>
                <w:szCs w:val="20"/>
                <w:lang w:eastAsia="zh-CN"/>
              </w:rPr>
              <w:t>IEA ETP 2017 B2DS</w:t>
            </w:r>
            <w:r w:rsidR="00FB4358" w:rsidRPr="00D77C6F">
              <w:rPr>
                <w:sz w:val="20"/>
                <w:szCs w:val="20"/>
                <w:lang w:eastAsia="zh-CN"/>
              </w:rPr>
              <w:t xml:space="preserve"> DH Adoption</w:t>
            </w:r>
          </w:p>
        </w:tc>
      </w:tr>
      <w:tr w:rsidR="00A1280A" w:rsidRPr="00A1280A" w14:paraId="10CAF896" w14:textId="77777777" w:rsidTr="001E2328">
        <w:trPr>
          <w:trHeight w:val="334"/>
        </w:trPr>
        <w:tc>
          <w:tcPr>
            <w:cnfStyle w:val="001000000000" w:firstRow="0" w:lastRow="0" w:firstColumn="1" w:lastColumn="0" w:oddVBand="0" w:evenVBand="0" w:oddHBand="0" w:evenHBand="0" w:firstRowFirstColumn="0" w:firstRowLastColumn="0" w:lastRowFirstColumn="0" w:lastRowLastColumn="0"/>
            <w:tcW w:w="928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0EC3570" w14:textId="291A05A5" w:rsidR="00BD4787" w:rsidRPr="00D77C6F" w:rsidRDefault="00BD4787" w:rsidP="00557966">
            <w:pPr>
              <w:spacing w:after="0" w:line="240" w:lineRule="auto"/>
              <w:jc w:val="left"/>
              <w:rPr>
                <w:color w:val="auto"/>
                <w:sz w:val="20"/>
                <w:szCs w:val="20"/>
                <w:lang w:eastAsia="zh-CN"/>
              </w:rPr>
            </w:pPr>
            <w:r w:rsidRPr="00D77C6F">
              <w:rPr>
                <w:color w:val="auto"/>
                <w:sz w:val="20"/>
                <w:szCs w:val="20"/>
                <w:lang w:eastAsia="zh-CN"/>
              </w:rPr>
              <w:t>District Heating Share of Space Heating Delivered Energy</w:t>
            </w:r>
            <w:r w:rsidR="00F031C4" w:rsidRPr="00D77C6F">
              <w:rPr>
                <w:color w:val="auto"/>
                <w:sz w:val="20"/>
                <w:szCs w:val="20"/>
                <w:lang w:eastAsia="zh-CN"/>
              </w:rPr>
              <w:t xml:space="preserve"> TAM</w:t>
            </w:r>
            <w:r w:rsidRPr="00D77C6F">
              <w:rPr>
                <w:color w:val="auto"/>
                <w:sz w:val="20"/>
                <w:szCs w:val="20"/>
                <w:lang w:eastAsia="zh-CN"/>
              </w:rPr>
              <w:t xml:space="preserve"> (%)</w:t>
            </w:r>
          </w:p>
        </w:tc>
      </w:tr>
      <w:tr w:rsidR="00A1280A" w:rsidRPr="00A1280A" w14:paraId="0B6ADBD6" w14:textId="77777777" w:rsidTr="001E2328">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745" w:type="dxa"/>
            <w:tcBorders>
              <w:top w:val="single" w:sz="4" w:space="0" w:color="auto"/>
              <w:left w:val="single" w:sz="4" w:space="0" w:color="auto"/>
              <w:bottom w:val="single" w:sz="4" w:space="0" w:color="auto"/>
              <w:right w:val="single" w:sz="4" w:space="0" w:color="auto"/>
            </w:tcBorders>
            <w:shd w:val="clear" w:color="auto" w:fill="auto"/>
            <w:vAlign w:val="center"/>
          </w:tcPr>
          <w:p w14:paraId="55AF3F60" w14:textId="77777777" w:rsidR="00BD4787" w:rsidRPr="00557966" w:rsidRDefault="00BD4787" w:rsidP="00557966">
            <w:pPr>
              <w:spacing w:after="0" w:line="240" w:lineRule="auto"/>
              <w:jc w:val="left"/>
              <w:rPr>
                <w:b w:val="0"/>
                <w:color w:val="auto"/>
                <w:sz w:val="20"/>
                <w:szCs w:val="20"/>
                <w:lang w:eastAsia="zh-CN"/>
              </w:rPr>
            </w:pPr>
            <w:r w:rsidRPr="00557966">
              <w:rPr>
                <w:color w:val="auto"/>
                <w:sz w:val="20"/>
                <w:szCs w:val="20"/>
                <w:lang w:eastAsia="zh-CN"/>
              </w:rPr>
              <w:t>2014</w:t>
            </w:r>
          </w:p>
        </w:tc>
        <w:tc>
          <w:tcPr>
            <w:tcW w:w="1609" w:type="dxa"/>
            <w:tcBorders>
              <w:top w:val="single" w:sz="4" w:space="0" w:color="auto"/>
              <w:left w:val="single" w:sz="4" w:space="0" w:color="auto"/>
              <w:bottom w:val="single" w:sz="4" w:space="0" w:color="auto"/>
              <w:right w:val="single" w:sz="4" w:space="0" w:color="auto"/>
            </w:tcBorders>
            <w:shd w:val="clear" w:color="auto" w:fill="auto"/>
            <w:vAlign w:val="center"/>
          </w:tcPr>
          <w:p w14:paraId="3F1F1826" w14:textId="77777777" w:rsidR="00BD4787" w:rsidRPr="00557966" w:rsidRDefault="00BD4787"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16%</w:t>
            </w:r>
          </w:p>
        </w:tc>
        <w:tc>
          <w:tcPr>
            <w:tcW w:w="2011" w:type="dxa"/>
            <w:tcBorders>
              <w:top w:val="single" w:sz="4" w:space="0" w:color="auto"/>
              <w:left w:val="single" w:sz="4" w:space="0" w:color="auto"/>
              <w:bottom w:val="single" w:sz="4" w:space="0" w:color="auto"/>
              <w:right w:val="single" w:sz="4" w:space="0" w:color="auto"/>
            </w:tcBorders>
            <w:shd w:val="clear" w:color="auto" w:fill="auto"/>
            <w:vAlign w:val="center"/>
          </w:tcPr>
          <w:p w14:paraId="26EE2E37" w14:textId="77777777" w:rsidR="00BD4787" w:rsidRPr="00D77C6F" w:rsidRDefault="00BD4787"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D77C6F">
              <w:rPr>
                <w:sz w:val="20"/>
                <w:szCs w:val="20"/>
                <w:lang w:eastAsia="zh-CN"/>
              </w:rPr>
              <w:t>16%</w:t>
            </w:r>
          </w:p>
        </w:tc>
        <w:tc>
          <w:tcPr>
            <w:tcW w:w="2045" w:type="dxa"/>
            <w:tcBorders>
              <w:top w:val="single" w:sz="4" w:space="0" w:color="auto"/>
              <w:left w:val="single" w:sz="4" w:space="0" w:color="auto"/>
              <w:bottom w:val="single" w:sz="4" w:space="0" w:color="auto"/>
              <w:right w:val="single" w:sz="4" w:space="0" w:color="auto"/>
            </w:tcBorders>
            <w:shd w:val="clear" w:color="auto" w:fill="auto"/>
            <w:vAlign w:val="center"/>
          </w:tcPr>
          <w:p w14:paraId="1A6FC79A" w14:textId="77777777" w:rsidR="00BD4787" w:rsidRPr="00D77C6F" w:rsidRDefault="00BD4787"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D77C6F">
              <w:rPr>
                <w:sz w:val="20"/>
                <w:szCs w:val="20"/>
                <w:lang w:eastAsia="zh-CN"/>
              </w:rPr>
              <w:t>16%</w:t>
            </w:r>
          </w:p>
        </w:tc>
        <w:tc>
          <w:tcPr>
            <w:tcW w:w="1878" w:type="dxa"/>
            <w:tcBorders>
              <w:top w:val="single" w:sz="4" w:space="0" w:color="auto"/>
              <w:left w:val="single" w:sz="4" w:space="0" w:color="auto"/>
              <w:bottom w:val="single" w:sz="4" w:space="0" w:color="auto"/>
              <w:right w:val="single" w:sz="4" w:space="0" w:color="auto"/>
            </w:tcBorders>
            <w:shd w:val="clear" w:color="auto" w:fill="auto"/>
            <w:vAlign w:val="center"/>
          </w:tcPr>
          <w:p w14:paraId="4D492DB2" w14:textId="77777777" w:rsidR="00BD4787" w:rsidRPr="00D77C6F" w:rsidRDefault="00BD4787"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D77C6F">
              <w:rPr>
                <w:sz w:val="20"/>
                <w:szCs w:val="20"/>
                <w:lang w:eastAsia="zh-CN"/>
              </w:rPr>
              <w:t>16%</w:t>
            </w:r>
          </w:p>
        </w:tc>
      </w:tr>
      <w:tr w:rsidR="00A1280A" w:rsidRPr="00A1280A" w14:paraId="79E7E459" w14:textId="77777777" w:rsidTr="001E2328">
        <w:trPr>
          <w:trHeight w:val="334"/>
        </w:trPr>
        <w:tc>
          <w:tcPr>
            <w:cnfStyle w:val="001000000000" w:firstRow="0" w:lastRow="0" w:firstColumn="1" w:lastColumn="0" w:oddVBand="0" w:evenVBand="0" w:oddHBand="0" w:evenHBand="0" w:firstRowFirstColumn="0" w:firstRowLastColumn="0" w:lastRowFirstColumn="0" w:lastRowLastColumn="0"/>
            <w:tcW w:w="1745" w:type="dxa"/>
            <w:tcBorders>
              <w:top w:val="single" w:sz="4" w:space="0" w:color="auto"/>
              <w:left w:val="single" w:sz="4" w:space="0" w:color="auto"/>
              <w:bottom w:val="single" w:sz="4" w:space="0" w:color="auto"/>
              <w:right w:val="single" w:sz="4" w:space="0" w:color="auto"/>
            </w:tcBorders>
            <w:shd w:val="clear" w:color="auto" w:fill="auto"/>
            <w:vAlign w:val="center"/>
          </w:tcPr>
          <w:p w14:paraId="1D804FE0" w14:textId="77777777" w:rsidR="00BD4787" w:rsidRPr="00557966" w:rsidRDefault="00BD4787" w:rsidP="00557966">
            <w:pPr>
              <w:spacing w:after="0" w:line="240" w:lineRule="auto"/>
              <w:jc w:val="left"/>
              <w:rPr>
                <w:b w:val="0"/>
                <w:color w:val="auto"/>
                <w:sz w:val="20"/>
                <w:szCs w:val="20"/>
                <w:lang w:eastAsia="zh-CN"/>
              </w:rPr>
            </w:pPr>
            <w:r w:rsidRPr="00557966">
              <w:rPr>
                <w:color w:val="auto"/>
                <w:sz w:val="20"/>
                <w:szCs w:val="20"/>
                <w:lang w:eastAsia="zh-CN"/>
              </w:rPr>
              <w:t>2020</w:t>
            </w:r>
          </w:p>
        </w:tc>
        <w:tc>
          <w:tcPr>
            <w:tcW w:w="1609" w:type="dxa"/>
            <w:tcBorders>
              <w:top w:val="single" w:sz="4" w:space="0" w:color="auto"/>
              <w:left w:val="single" w:sz="4" w:space="0" w:color="auto"/>
              <w:bottom w:val="single" w:sz="4" w:space="0" w:color="auto"/>
              <w:right w:val="single" w:sz="4" w:space="0" w:color="auto"/>
            </w:tcBorders>
            <w:shd w:val="clear" w:color="auto" w:fill="auto"/>
            <w:vAlign w:val="center"/>
          </w:tcPr>
          <w:p w14:paraId="5E850184" w14:textId="77777777" w:rsidR="00BD4787" w:rsidRPr="00557966" w:rsidRDefault="00BD4787"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sz w:val="20"/>
                <w:szCs w:val="20"/>
                <w:lang w:eastAsia="zh-CN"/>
              </w:rPr>
              <w:t>16%</w:t>
            </w:r>
          </w:p>
        </w:tc>
        <w:tc>
          <w:tcPr>
            <w:tcW w:w="2011" w:type="dxa"/>
            <w:tcBorders>
              <w:top w:val="single" w:sz="4" w:space="0" w:color="auto"/>
              <w:left w:val="single" w:sz="4" w:space="0" w:color="auto"/>
              <w:bottom w:val="single" w:sz="4" w:space="0" w:color="auto"/>
              <w:right w:val="single" w:sz="4" w:space="0" w:color="auto"/>
            </w:tcBorders>
            <w:shd w:val="clear" w:color="auto" w:fill="auto"/>
            <w:vAlign w:val="center"/>
          </w:tcPr>
          <w:p w14:paraId="2F98072F" w14:textId="5AD888EE" w:rsidR="00BD4787" w:rsidRPr="00D77C6F" w:rsidRDefault="00BD4787"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D77C6F">
              <w:rPr>
                <w:sz w:val="20"/>
                <w:szCs w:val="20"/>
                <w:lang w:eastAsia="zh-CN"/>
              </w:rPr>
              <w:t>1</w:t>
            </w:r>
            <w:r w:rsidR="00D77C6F" w:rsidRPr="00D77C6F">
              <w:rPr>
                <w:sz w:val="20"/>
                <w:szCs w:val="20"/>
                <w:lang w:eastAsia="zh-CN"/>
              </w:rPr>
              <w:t>7</w:t>
            </w:r>
            <w:r w:rsidRPr="00D77C6F">
              <w:rPr>
                <w:sz w:val="20"/>
                <w:szCs w:val="20"/>
                <w:lang w:eastAsia="zh-CN"/>
              </w:rPr>
              <w:t>%</w:t>
            </w:r>
          </w:p>
        </w:tc>
        <w:tc>
          <w:tcPr>
            <w:tcW w:w="2045" w:type="dxa"/>
            <w:tcBorders>
              <w:top w:val="single" w:sz="4" w:space="0" w:color="auto"/>
              <w:left w:val="single" w:sz="4" w:space="0" w:color="auto"/>
              <w:bottom w:val="single" w:sz="4" w:space="0" w:color="auto"/>
              <w:right w:val="single" w:sz="4" w:space="0" w:color="auto"/>
            </w:tcBorders>
            <w:shd w:val="clear" w:color="auto" w:fill="auto"/>
            <w:vAlign w:val="center"/>
          </w:tcPr>
          <w:p w14:paraId="765874EE" w14:textId="77777777" w:rsidR="00BD4787" w:rsidRPr="00D77C6F" w:rsidRDefault="00BD4787"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D77C6F">
              <w:rPr>
                <w:sz w:val="20"/>
                <w:szCs w:val="20"/>
                <w:lang w:eastAsia="zh-CN"/>
              </w:rPr>
              <w:t>17%</w:t>
            </w:r>
          </w:p>
        </w:tc>
        <w:tc>
          <w:tcPr>
            <w:tcW w:w="1878" w:type="dxa"/>
            <w:tcBorders>
              <w:top w:val="single" w:sz="4" w:space="0" w:color="auto"/>
              <w:left w:val="single" w:sz="4" w:space="0" w:color="auto"/>
              <w:bottom w:val="single" w:sz="4" w:space="0" w:color="auto"/>
              <w:right w:val="single" w:sz="4" w:space="0" w:color="auto"/>
            </w:tcBorders>
            <w:shd w:val="clear" w:color="auto" w:fill="auto"/>
            <w:vAlign w:val="center"/>
          </w:tcPr>
          <w:p w14:paraId="3A8ACD04" w14:textId="77777777" w:rsidR="00BD4787" w:rsidRPr="00D77C6F" w:rsidRDefault="00BD4787"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D77C6F">
              <w:rPr>
                <w:sz w:val="20"/>
                <w:szCs w:val="20"/>
                <w:lang w:eastAsia="zh-CN"/>
              </w:rPr>
              <w:t>17%</w:t>
            </w:r>
          </w:p>
        </w:tc>
      </w:tr>
      <w:tr w:rsidR="00A1280A" w:rsidRPr="00A1280A" w14:paraId="13D57B33" w14:textId="77777777" w:rsidTr="001E2328">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745" w:type="dxa"/>
            <w:tcBorders>
              <w:top w:val="single" w:sz="4" w:space="0" w:color="auto"/>
              <w:left w:val="single" w:sz="4" w:space="0" w:color="auto"/>
              <w:bottom w:val="single" w:sz="4" w:space="0" w:color="auto"/>
              <w:right w:val="single" w:sz="4" w:space="0" w:color="auto"/>
            </w:tcBorders>
            <w:shd w:val="clear" w:color="auto" w:fill="auto"/>
            <w:vAlign w:val="center"/>
          </w:tcPr>
          <w:p w14:paraId="503018A0" w14:textId="77777777" w:rsidR="00BD4787" w:rsidRPr="00557966" w:rsidRDefault="00BD4787" w:rsidP="00557966">
            <w:pPr>
              <w:spacing w:after="0" w:line="240" w:lineRule="auto"/>
              <w:jc w:val="left"/>
              <w:rPr>
                <w:b w:val="0"/>
                <w:color w:val="auto"/>
                <w:sz w:val="20"/>
                <w:szCs w:val="20"/>
                <w:lang w:eastAsia="zh-CN"/>
              </w:rPr>
            </w:pPr>
            <w:r w:rsidRPr="00557966">
              <w:rPr>
                <w:color w:val="auto"/>
                <w:sz w:val="20"/>
                <w:szCs w:val="20"/>
                <w:lang w:eastAsia="zh-CN"/>
              </w:rPr>
              <w:lastRenderedPageBreak/>
              <w:t>2050</w:t>
            </w:r>
          </w:p>
        </w:tc>
        <w:tc>
          <w:tcPr>
            <w:tcW w:w="1609" w:type="dxa"/>
            <w:tcBorders>
              <w:top w:val="single" w:sz="4" w:space="0" w:color="auto"/>
              <w:left w:val="single" w:sz="4" w:space="0" w:color="auto"/>
              <w:bottom w:val="single" w:sz="4" w:space="0" w:color="auto"/>
              <w:right w:val="single" w:sz="4" w:space="0" w:color="auto"/>
            </w:tcBorders>
            <w:shd w:val="clear" w:color="auto" w:fill="auto"/>
            <w:vAlign w:val="center"/>
          </w:tcPr>
          <w:p w14:paraId="602D9A59" w14:textId="77777777" w:rsidR="00BD4787" w:rsidRPr="00557966" w:rsidRDefault="00BD4787"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16%</w:t>
            </w:r>
          </w:p>
        </w:tc>
        <w:tc>
          <w:tcPr>
            <w:tcW w:w="2011" w:type="dxa"/>
            <w:tcBorders>
              <w:top w:val="single" w:sz="4" w:space="0" w:color="auto"/>
              <w:left w:val="single" w:sz="4" w:space="0" w:color="auto"/>
              <w:bottom w:val="single" w:sz="4" w:space="0" w:color="auto"/>
              <w:right w:val="single" w:sz="4" w:space="0" w:color="auto"/>
            </w:tcBorders>
            <w:shd w:val="clear" w:color="auto" w:fill="auto"/>
            <w:vAlign w:val="center"/>
          </w:tcPr>
          <w:p w14:paraId="50873B92" w14:textId="077A2DB3" w:rsidR="00BD4787" w:rsidRPr="00D77C6F" w:rsidRDefault="00BD4787"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D77C6F">
              <w:rPr>
                <w:sz w:val="20"/>
                <w:szCs w:val="20"/>
                <w:lang w:eastAsia="zh-CN"/>
              </w:rPr>
              <w:t>1</w:t>
            </w:r>
            <w:r w:rsidR="00D77C6F" w:rsidRPr="00D77C6F">
              <w:rPr>
                <w:sz w:val="20"/>
                <w:szCs w:val="20"/>
                <w:lang w:eastAsia="zh-CN"/>
              </w:rPr>
              <w:t>8</w:t>
            </w:r>
            <w:r w:rsidRPr="00D77C6F">
              <w:rPr>
                <w:sz w:val="20"/>
                <w:szCs w:val="20"/>
                <w:lang w:eastAsia="zh-CN"/>
              </w:rPr>
              <w:t>%</w:t>
            </w:r>
          </w:p>
        </w:tc>
        <w:tc>
          <w:tcPr>
            <w:tcW w:w="2045" w:type="dxa"/>
            <w:tcBorders>
              <w:top w:val="single" w:sz="4" w:space="0" w:color="auto"/>
              <w:left w:val="single" w:sz="4" w:space="0" w:color="auto"/>
              <w:bottom w:val="single" w:sz="4" w:space="0" w:color="auto"/>
              <w:right w:val="single" w:sz="4" w:space="0" w:color="auto"/>
            </w:tcBorders>
            <w:shd w:val="clear" w:color="auto" w:fill="auto"/>
            <w:vAlign w:val="center"/>
          </w:tcPr>
          <w:p w14:paraId="6F0537D0" w14:textId="540FBA1B" w:rsidR="00BD4787" w:rsidRPr="00D77C6F" w:rsidRDefault="00D77C6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D77C6F">
              <w:rPr>
                <w:sz w:val="20"/>
                <w:szCs w:val="20"/>
                <w:lang w:eastAsia="zh-CN"/>
              </w:rPr>
              <w:t>22</w:t>
            </w:r>
            <w:r w:rsidR="00BD4787" w:rsidRPr="00D77C6F">
              <w:rPr>
                <w:sz w:val="20"/>
                <w:szCs w:val="20"/>
                <w:lang w:eastAsia="zh-CN"/>
              </w:rPr>
              <w:t>%</w:t>
            </w:r>
          </w:p>
        </w:tc>
        <w:tc>
          <w:tcPr>
            <w:tcW w:w="1878" w:type="dxa"/>
            <w:tcBorders>
              <w:top w:val="single" w:sz="4" w:space="0" w:color="auto"/>
              <w:left w:val="single" w:sz="4" w:space="0" w:color="auto"/>
              <w:bottom w:val="single" w:sz="4" w:space="0" w:color="auto"/>
              <w:right w:val="single" w:sz="4" w:space="0" w:color="auto"/>
            </w:tcBorders>
            <w:shd w:val="clear" w:color="auto" w:fill="auto"/>
            <w:vAlign w:val="center"/>
          </w:tcPr>
          <w:p w14:paraId="363B165B" w14:textId="640CEADF" w:rsidR="00BD4787" w:rsidRPr="00D77C6F" w:rsidRDefault="00BD4787"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D77C6F">
              <w:rPr>
                <w:sz w:val="20"/>
                <w:szCs w:val="20"/>
                <w:lang w:eastAsia="zh-CN"/>
              </w:rPr>
              <w:t>2</w:t>
            </w:r>
            <w:r w:rsidR="00D77C6F" w:rsidRPr="00D77C6F">
              <w:rPr>
                <w:sz w:val="20"/>
                <w:szCs w:val="20"/>
                <w:lang w:eastAsia="zh-CN"/>
              </w:rPr>
              <w:t>3</w:t>
            </w:r>
            <w:r w:rsidRPr="00D77C6F">
              <w:rPr>
                <w:sz w:val="20"/>
                <w:szCs w:val="20"/>
                <w:lang w:eastAsia="zh-CN"/>
              </w:rPr>
              <w:t>%</w:t>
            </w:r>
          </w:p>
        </w:tc>
      </w:tr>
      <w:tr w:rsidR="00A1280A" w:rsidRPr="00A1280A" w14:paraId="0EEAA36C" w14:textId="77777777" w:rsidTr="001E2328">
        <w:trPr>
          <w:trHeight w:val="334"/>
        </w:trPr>
        <w:tc>
          <w:tcPr>
            <w:cnfStyle w:val="001000000000" w:firstRow="0" w:lastRow="0" w:firstColumn="1" w:lastColumn="0" w:oddVBand="0" w:evenVBand="0" w:oddHBand="0" w:evenHBand="0" w:firstRowFirstColumn="0" w:firstRowLastColumn="0" w:lastRowFirstColumn="0" w:lastRowLastColumn="0"/>
            <w:tcW w:w="1745" w:type="dxa"/>
            <w:tcBorders>
              <w:top w:val="single" w:sz="4" w:space="0" w:color="auto"/>
              <w:left w:val="single" w:sz="4" w:space="0" w:color="auto"/>
              <w:bottom w:val="single" w:sz="4" w:space="0" w:color="auto"/>
              <w:right w:val="single" w:sz="4" w:space="0" w:color="auto"/>
            </w:tcBorders>
            <w:shd w:val="clear" w:color="auto" w:fill="auto"/>
            <w:vAlign w:val="center"/>
          </w:tcPr>
          <w:p w14:paraId="7FE41AB5" w14:textId="77777777" w:rsidR="00BD4787" w:rsidRPr="00557966" w:rsidRDefault="00BD4787" w:rsidP="00557966">
            <w:pPr>
              <w:spacing w:after="0" w:line="240" w:lineRule="auto"/>
              <w:jc w:val="left"/>
              <w:rPr>
                <w:b w:val="0"/>
                <w:color w:val="auto"/>
                <w:sz w:val="20"/>
                <w:szCs w:val="20"/>
                <w:lang w:eastAsia="zh-CN"/>
              </w:rPr>
            </w:pPr>
            <w:r w:rsidRPr="00557966">
              <w:rPr>
                <w:color w:val="auto"/>
                <w:sz w:val="20"/>
                <w:szCs w:val="20"/>
                <w:lang w:eastAsia="zh-CN"/>
              </w:rPr>
              <w:t>2060</w:t>
            </w:r>
          </w:p>
        </w:tc>
        <w:tc>
          <w:tcPr>
            <w:tcW w:w="1609" w:type="dxa"/>
            <w:tcBorders>
              <w:top w:val="single" w:sz="4" w:space="0" w:color="auto"/>
              <w:left w:val="single" w:sz="4" w:space="0" w:color="auto"/>
              <w:bottom w:val="single" w:sz="4" w:space="0" w:color="auto"/>
              <w:right w:val="single" w:sz="4" w:space="0" w:color="auto"/>
            </w:tcBorders>
            <w:shd w:val="clear" w:color="auto" w:fill="auto"/>
            <w:vAlign w:val="center"/>
          </w:tcPr>
          <w:p w14:paraId="6CE18105" w14:textId="77777777" w:rsidR="00BD4787" w:rsidRPr="00557966" w:rsidRDefault="00BD4787"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sz w:val="20"/>
                <w:szCs w:val="20"/>
                <w:lang w:eastAsia="zh-CN"/>
              </w:rPr>
              <w:t>16%</w:t>
            </w:r>
          </w:p>
        </w:tc>
        <w:tc>
          <w:tcPr>
            <w:tcW w:w="2011" w:type="dxa"/>
            <w:tcBorders>
              <w:top w:val="single" w:sz="4" w:space="0" w:color="auto"/>
              <w:left w:val="single" w:sz="4" w:space="0" w:color="auto"/>
              <w:bottom w:val="single" w:sz="4" w:space="0" w:color="auto"/>
              <w:right w:val="single" w:sz="4" w:space="0" w:color="auto"/>
            </w:tcBorders>
            <w:shd w:val="clear" w:color="auto" w:fill="auto"/>
            <w:vAlign w:val="center"/>
          </w:tcPr>
          <w:p w14:paraId="221F92FB" w14:textId="59506569" w:rsidR="00BD4787" w:rsidRPr="00D77C6F" w:rsidRDefault="00BD4787"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D77C6F">
              <w:rPr>
                <w:sz w:val="20"/>
                <w:szCs w:val="20"/>
                <w:lang w:eastAsia="zh-CN"/>
              </w:rPr>
              <w:t>1</w:t>
            </w:r>
            <w:r w:rsidR="00D77C6F" w:rsidRPr="00D77C6F">
              <w:rPr>
                <w:sz w:val="20"/>
                <w:szCs w:val="20"/>
                <w:lang w:eastAsia="zh-CN"/>
              </w:rPr>
              <w:t>8</w:t>
            </w:r>
            <w:r w:rsidRPr="00D77C6F">
              <w:rPr>
                <w:sz w:val="20"/>
                <w:szCs w:val="20"/>
                <w:lang w:eastAsia="zh-CN"/>
              </w:rPr>
              <w:t>%</w:t>
            </w:r>
          </w:p>
        </w:tc>
        <w:tc>
          <w:tcPr>
            <w:tcW w:w="2045" w:type="dxa"/>
            <w:tcBorders>
              <w:top w:val="single" w:sz="4" w:space="0" w:color="auto"/>
              <w:left w:val="single" w:sz="4" w:space="0" w:color="auto"/>
              <w:bottom w:val="single" w:sz="4" w:space="0" w:color="auto"/>
              <w:right w:val="single" w:sz="4" w:space="0" w:color="auto"/>
            </w:tcBorders>
            <w:shd w:val="clear" w:color="auto" w:fill="auto"/>
            <w:vAlign w:val="center"/>
          </w:tcPr>
          <w:p w14:paraId="30566BE5" w14:textId="1962D466" w:rsidR="00BD4787" w:rsidRPr="00D77C6F" w:rsidRDefault="00D77C6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D77C6F">
              <w:rPr>
                <w:sz w:val="20"/>
                <w:szCs w:val="20"/>
                <w:lang w:eastAsia="zh-CN"/>
              </w:rPr>
              <w:t>2</w:t>
            </w:r>
            <w:r w:rsidR="00BC6328">
              <w:rPr>
                <w:sz w:val="20"/>
                <w:szCs w:val="20"/>
                <w:lang w:eastAsia="zh-CN"/>
              </w:rPr>
              <w:t>1</w:t>
            </w:r>
            <w:r w:rsidR="00BD4787" w:rsidRPr="00D77C6F">
              <w:rPr>
                <w:sz w:val="20"/>
                <w:szCs w:val="20"/>
                <w:lang w:eastAsia="zh-CN"/>
              </w:rPr>
              <w:t>%</w:t>
            </w:r>
          </w:p>
        </w:tc>
        <w:tc>
          <w:tcPr>
            <w:tcW w:w="1878" w:type="dxa"/>
            <w:tcBorders>
              <w:top w:val="single" w:sz="4" w:space="0" w:color="auto"/>
              <w:left w:val="single" w:sz="4" w:space="0" w:color="auto"/>
              <w:bottom w:val="single" w:sz="4" w:space="0" w:color="auto"/>
              <w:right w:val="single" w:sz="4" w:space="0" w:color="auto"/>
            </w:tcBorders>
            <w:shd w:val="clear" w:color="auto" w:fill="auto"/>
            <w:vAlign w:val="center"/>
          </w:tcPr>
          <w:p w14:paraId="7E75F951" w14:textId="3A2803AB" w:rsidR="00BD4787" w:rsidRPr="00D77C6F" w:rsidRDefault="00BD4787"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D77C6F">
              <w:rPr>
                <w:sz w:val="20"/>
                <w:szCs w:val="20"/>
                <w:lang w:eastAsia="zh-CN"/>
              </w:rPr>
              <w:t>2</w:t>
            </w:r>
            <w:r w:rsidR="00BC6328">
              <w:rPr>
                <w:sz w:val="20"/>
                <w:szCs w:val="20"/>
                <w:lang w:eastAsia="zh-CN"/>
              </w:rPr>
              <w:t>6</w:t>
            </w:r>
            <w:r w:rsidRPr="00D77C6F">
              <w:rPr>
                <w:sz w:val="20"/>
                <w:szCs w:val="20"/>
                <w:lang w:eastAsia="zh-CN"/>
              </w:rPr>
              <w:t>%</w:t>
            </w:r>
          </w:p>
        </w:tc>
      </w:tr>
      <w:tr w:rsidR="00A1280A" w:rsidRPr="00A1280A" w14:paraId="6984E7E6" w14:textId="77777777" w:rsidTr="001E2328">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28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4F0EB6F" w14:textId="1897AD40" w:rsidR="009827E0" w:rsidRPr="00D77C6F" w:rsidRDefault="009827E0" w:rsidP="00557966">
            <w:pPr>
              <w:spacing w:after="0" w:line="240" w:lineRule="auto"/>
              <w:jc w:val="left"/>
              <w:rPr>
                <w:color w:val="auto"/>
                <w:sz w:val="20"/>
                <w:szCs w:val="20"/>
                <w:lang w:eastAsia="zh-CN"/>
              </w:rPr>
            </w:pPr>
            <w:r w:rsidRPr="00D77C6F">
              <w:rPr>
                <w:color w:val="auto"/>
                <w:sz w:val="20"/>
                <w:szCs w:val="20"/>
                <w:lang w:eastAsia="zh-CN"/>
              </w:rPr>
              <w:t>CO2 Intensity Trajectory (g/kWh)</w:t>
            </w:r>
          </w:p>
        </w:tc>
      </w:tr>
      <w:tr w:rsidR="00A1280A" w:rsidRPr="00A1280A" w14:paraId="7C7B0979" w14:textId="77777777" w:rsidTr="001E2328">
        <w:trPr>
          <w:trHeight w:val="334"/>
        </w:trPr>
        <w:tc>
          <w:tcPr>
            <w:cnfStyle w:val="001000000000" w:firstRow="0" w:lastRow="0" w:firstColumn="1" w:lastColumn="0" w:oddVBand="0" w:evenVBand="0" w:oddHBand="0" w:evenHBand="0" w:firstRowFirstColumn="0" w:firstRowLastColumn="0" w:lastRowFirstColumn="0" w:lastRowLastColumn="0"/>
            <w:tcW w:w="1745" w:type="dxa"/>
            <w:tcBorders>
              <w:top w:val="single" w:sz="4" w:space="0" w:color="auto"/>
              <w:left w:val="single" w:sz="4" w:space="0" w:color="auto"/>
              <w:bottom w:val="single" w:sz="4" w:space="0" w:color="auto"/>
              <w:right w:val="single" w:sz="4" w:space="0" w:color="auto"/>
            </w:tcBorders>
            <w:shd w:val="clear" w:color="auto" w:fill="auto"/>
            <w:vAlign w:val="center"/>
          </w:tcPr>
          <w:p w14:paraId="2AC155F2" w14:textId="0CD49779" w:rsidR="00FD2B0F" w:rsidRPr="00557966" w:rsidRDefault="00FD2B0F" w:rsidP="00557966">
            <w:pPr>
              <w:spacing w:after="0" w:line="240" w:lineRule="auto"/>
              <w:jc w:val="left"/>
              <w:rPr>
                <w:b w:val="0"/>
                <w:color w:val="auto"/>
                <w:sz w:val="20"/>
                <w:szCs w:val="20"/>
                <w:lang w:eastAsia="zh-CN"/>
              </w:rPr>
            </w:pPr>
            <w:r w:rsidRPr="00557966">
              <w:rPr>
                <w:color w:val="auto"/>
                <w:sz w:val="20"/>
                <w:szCs w:val="20"/>
                <w:lang w:eastAsia="zh-CN"/>
              </w:rPr>
              <w:t>2014</w:t>
            </w:r>
          </w:p>
        </w:tc>
        <w:tc>
          <w:tcPr>
            <w:tcW w:w="1609" w:type="dxa"/>
            <w:tcBorders>
              <w:top w:val="single" w:sz="4" w:space="0" w:color="auto"/>
              <w:left w:val="single" w:sz="4" w:space="0" w:color="auto"/>
              <w:bottom w:val="single" w:sz="4" w:space="0" w:color="auto"/>
              <w:right w:val="single" w:sz="4" w:space="0" w:color="auto"/>
            </w:tcBorders>
            <w:shd w:val="clear" w:color="auto" w:fill="auto"/>
            <w:vAlign w:val="center"/>
          </w:tcPr>
          <w:p w14:paraId="560AF443" w14:textId="0DBF0CEA" w:rsidR="00FD2B0F" w:rsidRPr="00557966" w:rsidRDefault="00FD2B0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sz w:val="20"/>
                <w:szCs w:val="20"/>
                <w:lang w:eastAsia="zh-CN"/>
              </w:rPr>
              <w:t>300</w:t>
            </w:r>
          </w:p>
        </w:tc>
        <w:tc>
          <w:tcPr>
            <w:tcW w:w="2011" w:type="dxa"/>
            <w:tcBorders>
              <w:top w:val="single" w:sz="4" w:space="0" w:color="auto"/>
              <w:left w:val="single" w:sz="4" w:space="0" w:color="auto"/>
              <w:bottom w:val="single" w:sz="4" w:space="0" w:color="auto"/>
              <w:right w:val="single" w:sz="4" w:space="0" w:color="auto"/>
            </w:tcBorders>
            <w:shd w:val="clear" w:color="auto" w:fill="auto"/>
            <w:vAlign w:val="center"/>
          </w:tcPr>
          <w:p w14:paraId="7D4995E3" w14:textId="755F2F2B" w:rsidR="00FD2B0F" w:rsidRPr="00D77C6F" w:rsidRDefault="00FD2B0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D77C6F">
              <w:rPr>
                <w:sz w:val="20"/>
                <w:szCs w:val="20"/>
                <w:lang w:eastAsia="zh-CN"/>
              </w:rPr>
              <w:t>300</w:t>
            </w:r>
          </w:p>
        </w:tc>
        <w:tc>
          <w:tcPr>
            <w:tcW w:w="2045" w:type="dxa"/>
            <w:tcBorders>
              <w:top w:val="single" w:sz="4" w:space="0" w:color="auto"/>
              <w:left w:val="single" w:sz="4" w:space="0" w:color="auto"/>
              <w:bottom w:val="single" w:sz="4" w:space="0" w:color="auto"/>
              <w:right w:val="single" w:sz="4" w:space="0" w:color="auto"/>
            </w:tcBorders>
            <w:shd w:val="clear" w:color="auto" w:fill="auto"/>
            <w:vAlign w:val="center"/>
          </w:tcPr>
          <w:p w14:paraId="0B0826B8" w14:textId="5FA16D5F" w:rsidR="00FD2B0F" w:rsidRPr="00D77C6F" w:rsidRDefault="00FD2B0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D77C6F">
              <w:rPr>
                <w:sz w:val="20"/>
                <w:szCs w:val="20"/>
                <w:lang w:eastAsia="zh-CN"/>
              </w:rPr>
              <w:t>300</w:t>
            </w:r>
          </w:p>
        </w:tc>
        <w:tc>
          <w:tcPr>
            <w:tcW w:w="1878" w:type="dxa"/>
            <w:tcBorders>
              <w:top w:val="single" w:sz="4" w:space="0" w:color="auto"/>
              <w:left w:val="single" w:sz="4" w:space="0" w:color="auto"/>
              <w:bottom w:val="single" w:sz="4" w:space="0" w:color="auto"/>
              <w:right w:val="single" w:sz="4" w:space="0" w:color="auto"/>
            </w:tcBorders>
            <w:shd w:val="clear" w:color="auto" w:fill="auto"/>
            <w:vAlign w:val="center"/>
          </w:tcPr>
          <w:p w14:paraId="52C2210E" w14:textId="4EEDACCD" w:rsidR="00FD2B0F" w:rsidRPr="00D11BF8" w:rsidRDefault="00FD2B0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D11BF8">
              <w:rPr>
                <w:sz w:val="20"/>
                <w:szCs w:val="20"/>
                <w:lang w:eastAsia="zh-CN"/>
              </w:rPr>
              <w:t>300</w:t>
            </w:r>
          </w:p>
        </w:tc>
      </w:tr>
      <w:tr w:rsidR="00A1280A" w:rsidRPr="00A1280A" w14:paraId="322AD26E" w14:textId="77777777" w:rsidTr="001E2328">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745" w:type="dxa"/>
            <w:tcBorders>
              <w:top w:val="single" w:sz="4" w:space="0" w:color="auto"/>
              <w:left w:val="single" w:sz="4" w:space="0" w:color="auto"/>
              <w:bottom w:val="single" w:sz="4" w:space="0" w:color="auto"/>
              <w:right w:val="single" w:sz="4" w:space="0" w:color="auto"/>
            </w:tcBorders>
            <w:shd w:val="clear" w:color="auto" w:fill="auto"/>
            <w:vAlign w:val="center"/>
          </w:tcPr>
          <w:p w14:paraId="17275CAC" w14:textId="52C3C3D7" w:rsidR="00FD2B0F" w:rsidRPr="00557966" w:rsidRDefault="00FD2B0F" w:rsidP="00557966">
            <w:pPr>
              <w:spacing w:after="0" w:line="240" w:lineRule="auto"/>
              <w:jc w:val="left"/>
              <w:rPr>
                <w:b w:val="0"/>
                <w:color w:val="auto"/>
                <w:sz w:val="20"/>
                <w:szCs w:val="20"/>
                <w:lang w:eastAsia="zh-CN"/>
              </w:rPr>
            </w:pPr>
            <w:r w:rsidRPr="00557966">
              <w:rPr>
                <w:color w:val="auto"/>
                <w:sz w:val="20"/>
                <w:szCs w:val="20"/>
                <w:lang w:eastAsia="zh-CN"/>
              </w:rPr>
              <w:t>2020</w:t>
            </w:r>
          </w:p>
        </w:tc>
        <w:tc>
          <w:tcPr>
            <w:tcW w:w="1609" w:type="dxa"/>
            <w:tcBorders>
              <w:top w:val="single" w:sz="4" w:space="0" w:color="auto"/>
              <w:left w:val="single" w:sz="4" w:space="0" w:color="auto"/>
              <w:bottom w:val="single" w:sz="4" w:space="0" w:color="auto"/>
              <w:right w:val="single" w:sz="4" w:space="0" w:color="auto"/>
            </w:tcBorders>
            <w:shd w:val="clear" w:color="auto" w:fill="auto"/>
            <w:vAlign w:val="center"/>
          </w:tcPr>
          <w:p w14:paraId="5C1AF3BF" w14:textId="7882C2C8" w:rsidR="00FD2B0F" w:rsidRPr="00557966" w:rsidRDefault="00FD2B0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300</w:t>
            </w:r>
          </w:p>
        </w:tc>
        <w:tc>
          <w:tcPr>
            <w:tcW w:w="2011" w:type="dxa"/>
            <w:tcBorders>
              <w:top w:val="single" w:sz="4" w:space="0" w:color="auto"/>
              <w:left w:val="single" w:sz="4" w:space="0" w:color="auto"/>
              <w:bottom w:val="single" w:sz="4" w:space="0" w:color="auto"/>
              <w:right w:val="single" w:sz="4" w:space="0" w:color="auto"/>
            </w:tcBorders>
            <w:shd w:val="clear" w:color="auto" w:fill="auto"/>
            <w:vAlign w:val="center"/>
          </w:tcPr>
          <w:p w14:paraId="1105C83F" w14:textId="4B775E67" w:rsidR="00FD2B0F" w:rsidRPr="00D77C6F" w:rsidRDefault="00FD2B0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D77C6F">
              <w:rPr>
                <w:sz w:val="20"/>
                <w:szCs w:val="20"/>
                <w:lang w:eastAsia="zh-CN"/>
              </w:rPr>
              <w:t>300</w:t>
            </w:r>
          </w:p>
        </w:tc>
        <w:tc>
          <w:tcPr>
            <w:tcW w:w="2045" w:type="dxa"/>
            <w:tcBorders>
              <w:top w:val="single" w:sz="4" w:space="0" w:color="auto"/>
              <w:left w:val="single" w:sz="4" w:space="0" w:color="auto"/>
              <w:bottom w:val="single" w:sz="4" w:space="0" w:color="auto"/>
              <w:right w:val="single" w:sz="4" w:space="0" w:color="auto"/>
            </w:tcBorders>
            <w:shd w:val="clear" w:color="auto" w:fill="auto"/>
            <w:vAlign w:val="center"/>
          </w:tcPr>
          <w:p w14:paraId="25DFD4E8" w14:textId="3D6D76E6" w:rsidR="00FD2B0F" w:rsidRPr="00D77C6F" w:rsidRDefault="00FD2B0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D77C6F">
              <w:rPr>
                <w:sz w:val="20"/>
                <w:szCs w:val="20"/>
                <w:lang w:eastAsia="zh-CN"/>
              </w:rPr>
              <w:t>300</w:t>
            </w:r>
          </w:p>
        </w:tc>
        <w:tc>
          <w:tcPr>
            <w:tcW w:w="1878" w:type="dxa"/>
            <w:tcBorders>
              <w:top w:val="single" w:sz="4" w:space="0" w:color="auto"/>
              <w:left w:val="single" w:sz="4" w:space="0" w:color="auto"/>
              <w:bottom w:val="single" w:sz="4" w:space="0" w:color="auto"/>
              <w:right w:val="single" w:sz="4" w:space="0" w:color="auto"/>
            </w:tcBorders>
            <w:shd w:val="clear" w:color="auto" w:fill="auto"/>
            <w:vAlign w:val="center"/>
          </w:tcPr>
          <w:p w14:paraId="16F78EB7" w14:textId="2B773B75" w:rsidR="00FD2B0F" w:rsidRPr="00D11BF8" w:rsidRDefault="00FD2B0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D11BF8">
              <w:rPr>
                <w:sz w:val="20"/>
                <w:szCs w:val="20"/>
                <w:lang w:eastAsia="zh-CN"/>
              </w:rPr>
              <w:t>300</w:t>
            </w:r>
          </w:p>
        </w:tc>
      </w:tr>
      <w:tr w:rsidR="00A1280A" w:rsidRPr="00A1280A" w14:paraId="3B06B353" w14:textId="77777777" w:rsidTr="001E2328">
        <w:trPr>
          <w:trHeight w:val="334"/>
        </w:trPr>
        <w:tc>
          <w:tcPr>
            <w:cnfStyle w:val="001000000000" w:firstRow="0" w:lastRow="0" w:firstColumn="1" w:lastColumn="0" w:oddVBand="0" w:evenVBand="0" w:oddHBand="0" w:evenHBand="0" w:firstRowFirstColumn="0" w:firstRowLastColumn="0" w:lastRowFirstColumn="0" w:lastRowLastColumn="0"/>
            <w:tcW w:w="1745" w:type="dxa"/>
            <w:tcBorders>
              <w:top w:val="single" w:sz="4" w:space="0" w:color="auto"/>
              <w:left w:val="single" w:sz="4" w:space="0" w:color="auto"/>
              <w:bottom w:val="single" w:sz="4" w:space="0" w:color="auto"/>
              <w:right w:val="single" w:sz="4" w:space="0" w:color="auto"/>
            </w:tcBorders>
            <w:shd w:val="clear" w:color="auto" w:fill="auto"/>
            <w:vAlign w:val="center"/>
          </w:tcPr>
          <w:p w14:paraId="3CEC17DE" w14:textId="3B3CE280" w:rsidR="00FD2B0F" w:rsidRPr="00557966" w:rsidRDefault="00FD2B0F" w:rsidP="00557966">
            <w:pPr>
              <w:spacing w:after="0" w:line="240" w:lineRule="auto"/>
              <w:jc w:val="left"/>
              <w:rPr>
                <w:b w:val="0"/>
                <w:color w:val="auto"/>
                <w:sz w:val="20"/>
                <w:szCs w:val="20"/>
                <w:lang w:eastAsia="zh-CN"/>
              </w:rPr>
            </w:pPr>
            <w:r w:rsidRPr="00557966">
              <w:rPr>
                <w:color w:val="auto"/>
                <w:sz w:val="20"/>
                <w:szCs w:val="20"/>
                <w:lang w:eastAsia="zh-CN"/>
              </w:rPr>
              <w:t>2050</w:t>
            </w:r>
          </w:p>
        </w:tc>
        <w:tc>
          <w:tcPr>
            <w:tcW w:w="1609" w:type="dxa"/>
            <w:tcBorders>
              <w:top w:val="single" w:sz="4" w:space="0" w:color="auto"/>
              <w:left w:val="single" w:sz="4" w:space="0" w:color="auto"/>
              <w:bottom w:val="single" w:sz="4" w:space="0" w:color="auto"/>
              <w:right w:val="single" w:sz="4" w:space="0" w:color="auto"/>
            </w:tcBorders>
            <w:shd w:val="clear" w:color="auto" w:fill="auto"/>
          </w:tcPr>
          <w:p w14:paraId="485C6448" w14:textId="6B8802CA" w:rsidR="00FD2B0F" w:rsidRPr="00557966" w:rsidRDefault="00FD2B0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sz w:val="20"/>
                <w:szCs w:val="20"/>
                <w:lang w:eastAsia="zh-CN"/>
              </w:rPr>
              <w:t>300</w:t>
            </w:r>
          </w:p>
        </w:tc>
        <w:tc>
          <w:tcPr>
            <w:tcW w:w="2011" w:type="dxa"/>
            <w:tcBorders>
              <w:top w:val="single" w:sz="4" w:space="0" w:color="auto"/>
              <w:left w:val="single" w:sz="4" w:space="0" w:color="auto"/>
              <w:bottom w:val="single" w:sz="4" w:space="0" w:color="auto"/>
              <w:right w:val="single" w:sz="4" w:space="0" w:color="auto"/>
            </w:tcBorders>
            <w:shd w:val="clear" w:color="auto" w:fill="auto"/>
          </w:tcPr>
          <w:p w14:paraId="1B8006AF" w14:textId="38F61673" w:rsidR="00FD2B0F" w:rsidRPr="00D77C6F" w:rsidRDefault="00D77C6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D77C6F">
              <w:rPr>
                <w:sz w:val="20"/>
                <w:szCs w:val="20"/>
                <w:lang w:eastAsia="zh-CN"/>
              </w:rPr>
              <w:t>7</w:t>
            </w:r>
            <w:r w:rsidR="00FD2B0F" w:rsidRPr="00D77C6F">
              <w:rPr>
                <w:sz w:val="20"/>
                <w:szCs w:val="20"/>
                <w:lang w:eastAsia="zh-CN"/>
              </w:rPr>
              <w:t>5 (linear from 2020 to 2060)</w:t>
            </w:r>
          </w:p>
        </w:tc>
        <w:tc>
          <w:tcPr>
            <w:tcW w:w="2045" w:type="dxa"/>
            <w:tcBorders>
              <w:top w:val="single" w:sz="4" w:space="0" w:color="auto"/>
              <w:left w:val="single" w:sz="4" w:space="0" w:color="auto"/>
              <w:bottom w:val="single" w:sz="4" w:space="0" w:color="auto"/>
              <w:right w:val="single" w:sz="4" w:space="0" w:color="auto"/>
            </w:tcBorders>
            <w:shd w:val="clear" w:color="auto" w:fill="auto"/>
          </w:tcPr>
          <w:p w14:paraId="198D29F7" w14:textId="567615C2" w:rsidR="00FD2B0F" w:rsidRPr="00D77C6F" w:rsidRDefault="00D77C6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D77C6F">
              <w:rPr>
                <w:sz w:val="20"/>
                <w:szCs w:val="20"/>
                <w:lang w:eastAsia="zh-CN"/>
              </w:rPr>
              <w:t>0 (100% renewable from 2050 on)</w:t>
            </w:r>
          </w:p>
        </w:tc>
        <w:tc>
          <w:tcPr>
            <w:tcW w:w="1878" w:type="dxa"/>
            <w:tcBorders>
              <w:top w:val="single" w:sz="4" w:space="0" w:color="auto"/>
              <w:left w:val="single" w:sz="4" w:space="0" w:color="auto"/>
              <w:bottom w:val="single" w:sz="4" w:space="0" w:color="auto"/>
              <w:right w:val="single" w:sz="4" w:space="0" w:color="auto"/>
            </w:tcBorders>
            <w:shd w:val="clear" w:color="auto" w:fill="auto"/>
          </w:tcPr>
          <w:p w14:paraId="578F99A8" w14:textId="315607BC" w:rsidR="00FD2B0F" w:rsidRPr="00D11BF8" w:rsidRDefault="00FD2B0F"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D11BF8">
              <w:rPr>
                <w:sz w:val="20"/>
                <w:szCs w:val="20"/>
                <w:lang w:eastAsia="zh-CN"/>
              </w:rPr>
              <w:t>0 (100% renewable from 20</w:t>
            </w:r>
            <w:r w:rsidR="00D11BF8" w:rsidRPr="00D11BF8">
              <w:rPr>
                <w:sz w:val="20"/>
                <w:szCs w:val="20"/>
                <w:lang w:eastAsia="zh-CN"/>
              </w:rPr>
              <w:t>4</w:t>
            </w:r>
            <w:r w:rsidRPr="00D11BF8">
              <w:rPr>
                <w:sz w:val="20"/>
                <w:szCs w:val="20"/>
                <w:lang w:eastAsia="zh-CN"/>
              </w:rPr>
              <w:t>0 on)</w:t>
            </w:r>
          </w:p>
        </w:tc>
      </w:tr>
      <w:tr w:rsidR="00A1280A" w:rsidRPr="00A1280A" w14:paraId="7957615D" w14:textId="77777777" w:rsidTr="001E2328">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745" w:type="dxa"/>
            <w:tcBorders>
              <w:top w:val="single" w:sz="4" w:space="0" w:color="auto"/>
              <w:left w:val="single" w:sz="4" w:space="0" w:color="auto"/>
              <w:bottom w:val="single" w:sz="4" w:space="0" w:color="auto"/>
              <w:right w:val="single" w:sz="4" w:space="0" w:color="auto"/>
            </w:tcBorders>
            <w:shd w:val="clear" w:color="auto" w:fill="auto"/>
            <w:vAlign w:val="center"/>
          </w:tcPr>
          <w:p w14:paraId="0B1A4335" w14:textId="4B8940CE" w:rsidR="00FD2B0F" w:rsidRPr="00557966" w:rsidRDefault="00FD2B0F" w:rsidP="00557966">
            <w:pPr>
              <w:spacing w:after="0" w:line="240" w:lineRule="auto"/>
              <w:jc w:val="left"/>
              <w:rPr>
                <w:b w:val="0"/>
                <w:color w:val="auto"/>
                <w:sz w:val="20"/>
                <w:szCs w:val="20"/>
                <w:lang w:eastAsia="zh-CN"/>
              </w:rPr>
            </w:pPr>
            <w:r w:rsidRPr="00557966">
              <w:rPr>
                <w:color w:val="auto"/>
                <w:sz w:val="20"/>
                <w:szCs w:val="20"/>
                <w:lang w:eastAsia="zh-CN"/>
              </w:rPr>
              <w:t>2060</w:t>
            </w:r>
          </w:p>
        </w:tc>
        <w:tc>
          <w:tcPr>
            <w:tcW w:w="1609" w:type="dxa"/>
            <w:tcBorders>
              <w:top w:val="single" w:sz="4" w:space="0" w:color="auto"/>
              <w:left w:val="single" w:sz="4" w:space="0" w:color="auto"/>
              <w:bottom w:val="single" w:sz="4" w:space="0" w:color="auto"/>
              <w:right w:val="single" w:sz="4" w:space="0" w:color="auto"/>
            </w:tcBorders>
            <w:shd w:val="clear" w:color="auto" w:fill="auto"/>
          </w:tcPr>
          <w:p w14:paraId="099109BF" w14:textId="5BDFE50F" w:rsidR="00FD2B0F" w:rsidRPr="00557966" w:rsidRDefault="00FD2B0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300</w:t>
            </w:r>
          </w:p>
        </w:tc>
        <w:tc>
          <w:tcPr>
            <w:tcW w:w="2011" w:type="dxa"/>
            <w:tcBorders>
              <w:top w:val="single" w:sz="4" w:space="0" w:color="auto"/>
              <w:left w:val="single" w:sz="4" w:space="0" w:color="auto"/>
              <w:bottom w:val="single" w:sz="4" w:space="0" w:color="auto"/>
              <w:right w:val="single" w:sz="4" w:space="0" w:color="auto"/>
            </w:tcBorders>
            <w:shd w:val="clear" w:color="auto" w:fill="auto"/>
            <w:vAlign w:val="center"/>
          </w:tcPr>
          <w:p w14:paraId="1C2F8E6D" w14:textId="09FEFC92" w:rsidR="00FD2B0F" w:rsidRPr="00D77C6F" w:rsidRDefault="00FD2B0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D77C6F">
              <w:rPr>
                <w:sz w:val="20"/>
                <w:szCs w:val="20"/>
                <w:lang w:eastAsia="zh-CN"/>
              </w:rPr>
              <w:t>0</w:t>
            </w:r>
          </w:p>
        </w:tc>
        <w:tc>
          <w:tcPr>
            <w:tcW w:w="2045" w:type="dxa"/>
            <w:tcBorders>
              <w:top w:val="single" w:sz="4" w:space="0" w:color="auto"/>
              <w:left w:val="single" w:sz="4" w:space="0" w:color="auto"/>
              <w:bottom w:val="single" w:sz="4" w:space="0" w:color="auto"/>
              <w:right w:val="single" w:sz="4" w:space="0" w:color="auto"/>
            </w:tcBorders>
            <w:shd w:val="clear" w:color="auto" w:fill="auto"/>
            <w:vAlign w:val="center"/>
          </w:tcPr>
          <w:p w14:paraId="67779B40" w14:textId="79F46A38" w:rsidR="00FD2B0F" w:rsidRPr="00D77C6F" w:rsidRDefault="00FD2B0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D77C6F">
              <w:rPr>
                <w:sz w:val="20"/>
                <w:szCs w:val="20"/>
                <w:lang w:eastAsia="zh-CN"/>
              </w:rPr>
              <w:t>0</w:t>
            </w:r>
          </w:p>
        </w:tc>
        <w:tc>
          <w:tcPr>
            <w:tcW w:w="1878" w:type="dxa"/>
            <w:tcBorders>
              <w:top w:val="single" w:sz="4" w:space="0" w:color="auto"/>
              <w:left w:val="single" w:sz="4" w:space="0" w:color="auto"/>
              <w:bottom w:val="single" w:sz="4" w:space="0" w:color="auto"/>
              <w:right w:val="single" w:sz="4" w:space="0" w:color="auto"/>
            </w:tcBorders>
            <w:shd w:val="clear" w:color="auto" w:fill="auto"/>
            <w:vAlign w:val="center"/>
          </w:tcPr>
          <w:p w14:paraId="728BD42B" w14:textId="309BEBA4" w:rsidR="00FD2B0F" w:rsidRPr="00D11BF8" w:rsidRDefault="00FD2B0F"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D11BF8">
              <w:rPr>
                <w:sz w:val="20"/>
                <w:szCs w:val="20"/>
                <w:lang w:eastAsia="zh-CN"/>
              </w:rPr>
              <w:t>0</w:t>
            </w:r>
          </w:p>
        </w:tc>
      </w:tr>
      <w:tr w:rsidR="00A1280A" w:rsidRPr="00A1280A" w14:paraId="5694889B" w14:textId="77777777" w:rsidTr="001E2328">
        <w:trPr>
          <w:trHeight w:val="334"/>
        </w:trPr>
        <w:tc>
          <w:tcPr>
            <w:cnfStyle w:val="001000000000" w:firstRow="0" w:lastRow="0" w:firstColumn="1" w:lastColumn="0" w:oddVBand="0" w:evenVBand="0" w:oddHBand="0" w:evenHBand="0" w:firstRowFirstColumn="0" w:firstRowLastColumn="0" w:lastRowFirstColumn="0" w:lastRowLastColumn="0"/>
            <w:tcW w:w="928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2CB915F" w14:textId="25242923" w:rsidR="00961620" w:rsidRPr="00D11BF8" w:rsidRDefault="00961620" w:rsidP="00557966">
            <w:pPr>
              <w:spacing w:after="0" w:line="240" w:lineRule="auto"/>
              <w:jc w:val="left"/>
              <w:rPr>
                <w:color w:val="auto"/>
                <w:sz w:val="20"/>
                <w:szCs w:val="20"/>
                <w:lang w:eastAsia="zh-CN"/>
              </w:rPr>
            </w:pPr>
            <w:r w:rsidRPr="00D11BF8">
              <w:rPr>
                <w:color w:val="auto"/>
                <w:sz w:val="20"/>
                <w:szCs w:val="20"/>
                <w:lang w:eastAsia="zh-CN"/>
              </w:rPr>
              <w:t xml:space="preserve">Renewable DH Share of Space Heating Delivered Energy </w:t>
            </w:r>
            <w:r w:rsidR="00F031C4" w:rsidRPr="00D11BF8">
              <w:rPr>
                <w:color w:val="auto"/>
                <w:sz w:val="20"/>
                <w:szCs w:val="20"/>
                <w:lang w:eastAsia="zh-CN"/>
              </w:rPr>
              <w:t xml:space="preserve">TAM </w:t>
            </w:r>
            <w:r w:rsidRPr="00D11BF8">
              <w:rPr>
                <w:color w:val="auto"/>
                <w:sz w:val="20"/>
                <w:szCs w:val="20"/>
                <w:lang w:eastAsia="zh-CN"/>
              </w:rPr>
              <w:t>(%)</w:t>
            </w:r>
          </w:p>
        </w:tc>
      </w:tr>
      <w:tr w:rsidR="00A1280A" w:rsidRPr="00A1280A" w14:paraId="2671731D" w14:textId="77777777" w:rsidTr="001E2328">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745" w:type="dxa"/>
            <w:tcBorders>
              <w:top w:val="single" w:sz="4" w:space="0" w:color="auto"/>
              <w:left w:val="single" w:sz="4" w:space="0" w:color="auto"/>
              <w:bottom w:val="single" w:sz="4" w:space="0" w:color="auto"/>
              <w:right w:val="single" w:sz="4" w:space="0" w:color="auto"/>
            </w:tcBorders>
            <w:shd w:val="clear" w:color="auto" w:fill="auto"/>
            <w:vAlign w:val="center"/>
          </w:tcPr>
          <w:p w14:paraId="1B498AC3" w14:textId="77777777" w:rsidR="009D6FB9" w:rsidRPr="00557966" w:rsidRDefault="009D6FB9" w:rsidP="00557966">
            <w:pPr>
              <w:spacing w:after="0" w:line="240" w:lineRule="auto"/>
              <w:jc w:val="left"/>
              <w:rPr>
                <w:b w:val="0"/>
                <w:color w:val="auto"/>
                <w:sz w:val="20"/>
                <w:szCs w:val="20"/>
                <w:lang w:eastAsia="zh-CN"/>
              </w:rPr>
            </w:pPr>
            <w:r w:rsidRPr="00557966">
              <w:rPr>
                <w:color w:val="auto"/>
                <w:sz w:val="20"/>
                <w:szCs w:val="20"/>
                <w:lang w:eastAsia="zh-CN"/>
              </w:rPr>
              <w:t>2014</w:t>
            </w:r>
          </w:p>
        </w:tc>
        <w:tc>
          <w:tcPr>
            <w:tcW w:w="1609" w:type="dxa"/>
            <w:tcBorders>
              <w:top w:val="single" w:sz="4" w:space="0" w:color="auto"/>
              <w:left w:val="single" w:sz="4" w:space="0" w:color="auto"/>
              <w:bottom w:val="single" w:sz="4" w:space="0" w:color="auto"/>
              <w:right w:val="single" w:sz="4" w:space="0" w:color="auto"/>
            </w:tcBorders>
            <w:shd w:val="clear" w:color="auto" w:fill="auto"/>
            <w:vAlign w:val="center"/>
          </w:tcPr>
          <w:p w14:paraId="6F5D2D42" w14:textId="77777777" w:rsidR="009D6FB9" w:rsidRPr="00557966" w:rsidRDefault="009D6FB9"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1.6%</w:t>
            </w:r>
          </w:p>
        </w:tc>
        <w:tc>
          <w:tcPr>
            <w:tcW w:w="2011" w:type="dxa"/>
            <w:tcBorders>
              <w:top w:val="single" w:sz="4" w:space="0" w:color="auto"/>
              <w:left w:val="single" w:sz="4" w:space="0" w:color="auto"/>
              <w:bottom w:val="single" w:sz="4" w:space="0" w:color="auto"/>
              <w:right w:val="single" w:sz="4" w:space="0" w:color="auto"/>
            </w:tcBorders>
            <w:shd w:val="clear" w:color="auto" w:fill="auto"/>
            <w:vAlign w:val="center"/>
          </w:tcPr>
          <w:p w14:paraId="649E35AF" w14:textId="77777777" w:rsidR="009D6FB9" w:rsidRPr="00D11BF8" w:rsidRDefault="009D6FB9"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D11BF8">
              <w:rPr>
                <w:sz w:val="20"/>
                <w:szCs w:val="20"/>
                <w:lang w:eastAsia="zh-CN"/>
              </w:rPr>
              <w:t>1.6%</w:t>
            </w:r>
          </w:p>
        </w:tc>
        <w:tc>
          <w:tcPr>
            <w:tcW w:w="2045" w:type="dxa"/>
            <w:tcBorders>
              <w:top w:val="single" w:sz="4" w:space="0" w:color="auto"/>
              <w:left w:val="single" w:sz="4" w:space="0" w:color="auto"/>
              <w:bottom w:val="single" w:sz="4" w:space="0" w:color="auto"/>
              <w:right w:val="single" w:sz="4" w:space="0" w:color="auto"/>
            </w:tcBorders>
            <w:shd w:val="clear" w:color="auto" w:fill="auto"/>
            <w:vAlign w:val="center"/>
          </w:tcPr>
          <w:p w14:paraId="247E6C64" w14:textId="77777777" w:rsidR="009D6FB9" w:rsidRPr="00D11BF8" w:rsidRDefault="009D6FB9"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D11BF8">
              <w:rPr>
                <w:sz w:val="20"/>
                <w:szCs w:val="20"/>
                <w:lang w:eastAsia="zh-CN"/>
              </w:rPr>
              <w:t>1.6%</w:t>
            </w:r>
          </w:p>
        </w:tc>
        <w:tc>
          <w:tcPr>
            <w:tcW w:w="1878" w:type="dxa"/>
            <w:tcBorders>
              <w:top w:val="single" w:sz="4" w:space="0" w:color="auto"/>
              <w:left w:val="single" w:sz="4" w:space="0" w:color="auto"/>
              <w:bottom w:val="single" w:sz="4" w:space="0" w:color="auto"/>
              <w:right w:val="single" w:sz="4" w:space="0" w:color="auto"/>
            </w:tcBorders>
            <w:shd w:val="clear" w:color="auto" w:fill="auto"/>
            <w:vAlign w:val="center"/>
          </w:tcPr>
          <w:p w14:paraId="21110ECC" w14:textId="77777777" w:rsidR="009D6FB9" w:rsidRPr="00D11BF8" w:rsidRDefault="009D6FB9"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D11BF8">
              <w:rPr>
                <w:sz w:val="20"/>
                <w:szCs w:val="20"/>
                <w:lang w:eastAsia="zh-CN"/>
              </w:rPr>
              <w:t>1.6%</w:t>
            </w:r>
          </w:p>
        </w:tc>
      </w:tr>
      <w:tr w:rsidR="00A1280A" w:rsidRPr="00A1280A" w14:paraId="1BB08A65" w14:textId="77777777" w:rsidTr="001E2328">
        <w:trPr>
          <w:trHeight w:val="334"/>
        </w:trPr>
        <w:tc>
          <w:tcPr>
            <w:cnfStyle w:val="001000000000" w:firstRow="0" w:lastRow="0" w:firstColumn="1" w:lastColumn="0" w:oddVBand="0" w:evenVBand="0" w:oddHBand="0" w:evenHBand="0" w:firstRowFirstColumn="0" w:firstRowLastColumn="0" w:lastRowFirstColumn="0" w:lastRowLastColumn="0"/>
            <w:tcW w:w="1745" w:type="dxa"/>
            <w:tcBorders>
              <w:top w:val="single" w:sz="4" w:space="0" w:color="auto"/>
              <w:left w:val="single" w:sz="4" w:space="0" w:color="auto"/>
              <w:bottom w:val="single" w:sz="4" w:space="0" w:color="auto"/>
              <w:right w:val="single" w:sz="4" w:space="0" w:color="auto"/>
            </w:tcBorders>
            <w:shd w:val="clear" w:color="auto" w:fill="auto"/>
            <w:vAlign w:val="center"/>
          </w:tcPr>
          <w:p w14:paraId="6959F28E" w14:textId="77777777" w:rsidR="003B2972" w:rsidRPr="00557966" w:rsidRDefault="003B2972" w:rsidP="00557966">
            <w:pPr>
              <w:spacing w:after="0" w:line="240" w:lineRule="auto"/>
              <w:jc w:val="left"/>
              <w:rPr>
                <w:b w:val="0"/>
                <w:color w:val="auto"/>
                <w:sz w:val="20"/>
                <w:szCs w:val="20"/>
                <w:lang w:eastAsia="zh-CN"/>
              </w:rPr>
            </w:pPr>
            <w:r w:rsidRPr="00557966">
              <w:rPr>
                <w:color w:val="auto"/>
                <w:sz w:val="20"/>
                <w:szCs w:val="20"/>
                <w:lang w:eastAsia="zh-CN"/>
              </w:rPr>
              <w:t>2020</w:t>
            </w:r>
          </w:p>
        </w:tc>
        <w:tc>
          <w:tcPr>
            <w:tcW w:w="1609" w:type="dxa"/>
            <w:tcBorders>
              <w:top w:val="single" w:sz="4" w:space="0" w:color="auto"/>
              <w:left w:val="single" w:sz="4" w:space="0" w:color="auto"/>
              <w:bottom w:val="single" w:sz="4" w:space="0" w:color="auto"/>
              <w:right w:val="single" w:sz="4" w:space="0" w:color="auto"/>
            </w:tcBorders>
            <w:shd w:val="clear" w:color="auto" w:fill="auto"/>
            <w:vAlign w:val="center"/>
          </w:tcPr>
          <w:p w14:paraId="3ABB1551" w14:textId="77777777" w:rsidR="003B2972" w:rsidRPr="00557966" w:rsidRDefault="003B2972"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sz w:val="20"/>
                <w:szCs w:val="20"/>
                <w:lang w:eastAsia="zh-CN"/>
              </w:rPr>
              <w:t>1.6%</w:t>
            </w:r>
          </w:p>
        </w:tc>
        <w:tc>
          <w:tcPr>
            <w:tcW w:w="2011" w:type="dxa"/>
            <w:tcBorders>
              <w:top w:val="single" w:sz="4" w:space="0" w:color="auto"/>
              <w:left w:val="single" w:sz="4" w:space="0" w:color="auto"/>
              <w:bottom w:val="single" w:sz="4" w:space="0" w:color="auto"/>
              <w:right w:val="single" w:sz="4" w:space="0" w:color="auto"/>
            </w:tcBorders>
            <w:shd w:val="clear" w:color="auto" w:fill="auto"/>
          </w:tcPr>
          <w:p w14:paraId="362D9533" w14:textId="02443A07" w:rsidR="003B2972" w:rsidRPr="00D11BF8" w:rsidRDefault="00D11BF8"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Pr>
                <w:sz w:val="20"/>
                <w:szCs w:val="20"/>
                <w:lang w:eastAsia="zh-CN"/>
              </w:rPr>
              <w:t>2</w:t>
            </w:r>
            <w:r w:rsidR="003B2972" w:rsidRPr="00D11BF8">
              <w:rPr>
                <w:sz w:val="20"/>
                <w:szCs w:val="20"/>
                <w:lang w:eastAsia="zh-CN"/>
              </w:rPr>
              <w:t>.</w:t>
            </w:r>
            <w:r>
              <w:rPr>
                <w:sz w:val="20"/>
                <w:szCs w:val="20"/>
                <w:lang w:eastAsia="zh-CN"/>
              </w:rPr>
              <w:t>5</w:t>
            </w:r>
            <w:r w:rsidR="003B2972" w:rsidRPr="00D11BF8">
              <w:rPr>
                <w:sz w:val="20"/>
                <w:szCs w:val="20"/>
                <w:lang w:eastAsia="zh-CN"/>
              </w:rPr>
              <w:t>%</w:t>
            </w:r>
          </w:p>
        </w:tc>
        <w:tc>
          <w:tcPr>
            <w:tcW w:w="2045" w:type="dxa"/>
            <w:tcBorders>
              <w:top w:val="single" w:sz="4" w:space="0" w:color="auto"/>
              <w:left w:val="single" w:sz="4" w:space="0" w:color="auto"/>
              <w:bottom w:val="single" w:sz="4" w:space="0" w:color="auto"/>
              <w:right w:val="single" w:sz="4" w:space="0" w:color="auto"/>
            </w:tcBorders>
            <w:shd w:val="clear" w:color="auto" w:fill="auto"/>
          </w:tcPr>
          <w:p w14:paraId="0DC19807" w14:textId="3867895C" w:rsidR="003B2972" w:rsidRPr="00D11BF8" w:rsidRDefault="00D11BF8"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Pr>
                <w:sz w:val="20"/>
                <w:szCs w:val="20"/>
                <w:lang w:eastAsia="zh-CN"/>
              </w:rPr>
              <w:t>2.5</w:t>
            </w:r>
            <w:r w:rsidR="003B2972" w:rsidRPr="00D11BF8">
              <w:rPr>
                <w:sz w:val="20"/>
                <w:szCs w:val="20"/>
                <w:lang w:eastAsia="zh-CN"/>
              </w:rPr>
              <w:t>%</w:t>
            </w:r>
          </w:p>
        </w:tc>
        <w:tc>
          <w:tcPr>
            <w:tcW w:w="1878" w:type="dxa"/>
            <w:tcBorders>
              <w:top w:val="single" w:sz="4" w:space="0" w:color="auto"/>
              <w:left w:val="single" w:sz="4" w:space="0" w:color="auto"/>
              <w:bottom w:val="single" w:sz="4" w:space="0" w:color="auto"/>
              <w:right w:val="single" w:sz="4" w:space="0" w:color="auto"/>
            </w:tcBorders>
            <w:shd w:val="clear" w:color="auto" w:fill="auto"/>
          </w:tcPr>
          <w:p w14:paraId="56F1F77E" w14:textId="41145F8D" w:rsidR="003B2972" w:rsidRPr="00D11BF8" w:rsidRDefault="00D11BF8"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D11BF8">
              <w:rPr>
                <w:sz w:val="20"/>
                <w:szCs w:val="20"/>
                <w:lang w:eastAsia="zh-CN"/>
              </w:rPr>
              <w:t>3.8</w:t>
            </w:r>
            <w:r w:rsidR="003B2972" w:rsidRPr="00D11BF8">
              <w:rPr>
                <w:sz w:val="20"/>
                <w:szCs w:val="20"/>
                <w:lang w:eastAsia="zh-CN"/>
              </w:rPr>
              <w:t>%</w:t>
            </w:r>
          </w:p>
        </w:tc>
      </w:tr>
      <w:tr w:rsidR="00A1280A" w:rsidRPr="00A1280A" w14:paraId="6965565A" w14:textId="77777777" w:rsidTr="001E2328">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745" w:type="dxa"/>
            <w:tcBorders>
              <w:top w:val="single" w:sz="4" w:space="0" w:color="auto"/>
              <w:left w:val="single" w:sz="4" w:space="0" w:color="auto"/>
              <w:bottom w:val="single" w:sz="4" w:space="0" w:color="auto"/>
              <w:right w:val="single" w:sz="4" w:space="0" w:color="auto"/>
            </w:tcBorders>
            <w:shd w:val="clear" w:color="auto" w:fill="auto"/>
            <w:vAlign w:val="center"/>
          </w:tcPr>
          <w:p w14:paraId="5EBA1490" w14:textId="77777777" w:rsidR="003B2972" w:rsidRPr="00557966" w:rsidRDefault="003B2972" w:rsidP="00557966">
            <w:pPr>
              <w:spacing w:after="0" w:line="240" w:lineRule="auto"/>
              <w:jc w:val="left"/>
              <w:rPr>
                <w:b w:val="0"/>
                <w:color w:val="auto"/>
                <w:sz w:val="20"/>
                <w:szCs w:val="20"/>
                <w:lang w:eastAsia="zh-CN"/>
              </w:rPr>
            </w:pPr>
            <w:r w:rsidRPr="00557966">
              <w:rPr>
                <w:color w:val="auto"/>
                <w:sz w:val="20"/>
                <w:szCs w:val="20"/>
                <w:lang w:eastAsia="zh-CN"/>
              </w:rPr>
              <w:t>2050</w:t>
            </w:r>
          </w:p>
        </w:tc>
        <w:tc>
          <w:tcPr>
            <w:tcW w:w="1609" w:type="dxa"/>
            <w:tcBorders>
              <w:top w:val="single" w:sz="4" w:space="0" w:color="auto"/>
              <w:left w:val="single" w:sz="4" w:space="0" w:color="auto"/>
              <w:bottom w:val="single" w:sz="4" w:space="0" w:color="auto"/>
              <w:right w:val="single" w:sz="4" w:space="0" w:color="auto"/>
            </w:tcBorders>
            <w:shd w:val="clear" w:color="auto" w:fill="auto"/>
            <w:vAlign w:val="center"/>
          </w:tcPr>
          <w:p w14:paraId="23B3CA48" w14:textId="77777777" w:rsidR="003B2972" w:rsidRPr="00557966" w:rsidRDefault="003B2972"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557966">
              <w:rPr>
                <w:sz w:val="20"/>
                <w:szCs w:val="20"/>
                <w:lang w:eastAsia="zh-CN"/>
              </w:rPr>
              <w:t>1.6%</w:t>
            </w:r>
          </w:p>
        </w:tc>
        <w:tc>
          <w:tcPr>
            <w:tcW w:w="2011" w:type="dxa"/>
            <w:tcBorders>
              <w:top w:val="single" w:sz="4" w:space="0" w:color="auto"/>
              <w:left w:val="single" w:sz="4" w:space="0" w:color="auto"/>
              <w:bottom w:val="single" w:sz="4" w:space="0" w:color="auto"/>
              <w:right w:val="single" w:sz="4" w:space="0" w:color="auto"/>
            </w:tcBorders>
            <w:shd w:val="clear" w:color="auto" w:fill="auto"/>
          </w:tcPr>
          <w:p w14:paraId="4363EA32" w14:textId="0FC225FB" w:rsidR="003B2972" w:rsidRPr="00D11BF8" w:rsidRDefault="00D11BF8"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D11BF8">
              <w:rPr>
                <w:sz w:val="20"/>
                <w:szCs w:val="20"/>
                <w:lang w:eastAsia="zh-CN"/>
              </w:rPr>
              <w:t>1</w:t>
            </w:r>
            <w:r w:rsidR="003B2972" w:rsidRPr="00D11BF8">
              <w:rPr>
                <w:sz w:val="20"/>
                <w:szCs w:val="20"/>
                <w:lang w:eastAsia="zh-CN"/>
              </w:rPr>
              <w:t>4%</w:t>
            </w:r>
          </w:p>
        </w:tc>
        <w:tc>
          <w:tcPr>
            <w:tcW w:w="2045" w:type="dxa"/>
            <w:tcBorders>
              <w:top w:val="single" w:sz="4" w:space="0" w:color="auto"/>
              <w:left w:val="single" w:sz="4" w:space="0" w:color="auto"/>
              <w:bottom w:val="single" w:sz="4" w:space="0" w:color="auto"/>
              <w:right w:val="single" w:sz="4" w:space="0" w:color="auto"/>
            </w:tcBorders>
            <w:shd w:val="clear" w:color="auto" w:fill="auto"/>
          </w:tcPr>
          <w:p w14:paraId="6B1C6949" w14:textId="585A2487" w:rsidR="003B2972" w:rsidRPr="00D11BF8" w:rsidRDefault="00D11BF8"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D11BF8">
              <w:rPr>
                <w:sz w:val="20"/>
                <w:szCs w:val="20"/>
                <w:lang w:eastAsia="zh-CN"/>
              </w:rPr>
              <w:t>2</w:t>
            </w:r>
            <w:r>
              <w:rPr>
                <w:sz w:val="20"/>
                <w:szCs w:val="20"/>
                <w:lang w:eastAsia="zh-CN"/>
              </w:rPr>
              <w:t>1</w:t>
            </w:r>
            <w:r w:rsidR="003B2972" w:rsidRPr="00D11BF8">
              <w:rPr>
                <w:sz w:val="20"/>
                <w:szCs w:val="20"/>
                <w:lang w:eastAsia="zh-CN"/>
              </w:rPr>
              <w:t>%</w:t>
            </w:r>
          </w:p>
        </w:tc>
        <w:tc>
          <w:tcPr>
            <w:tcW w:w="1878" w:type="dxa"/>
            <w:tcBorders>
              <w:top w:val="single" w:sz="4" w:space="0" w:color="auto"/>
              <w:left w:val="single" w:sz="4" w:space="0" w:color="auto"/>
              <w:bottom w:val="single" w:sz="4" w:space="0" w:color="auto"/>
              <w:right w:val="single" w:sz="4" w:space="0" w:color="auto"/>
            </w:tcBorders>
            <w:shd w:val="clear" w:color="auto" w:fill="auto"/>
          </w:tcPr>
          <w:p w14:paraId="3C000FA7" w14:textId="22BB0D63" w:rsidR="003B2972" w:rsidRPr="00D11BF8" w:rsidRDefault="003B2972" w:rsidP="00557966">
            <w:pPr>
              <w:spacing w:after="0" w:line="240" w:lineRule="auto"/>
              <w:jc w:val="left"/>
              <w:cnfStyle w:val="000000100000" w:firstRow="0" w:lastRow="0" w:firstColumn="0" w:lastColumn="0" w:oddVBand="0" w:evenVBand="0" w:oddHBand="1" w:evenHBand="0" w:firstRowFirstColumn="0" w:firstRowLastColumn="0" w:lastRowFirstColumn="0" w:lastRowLastColumn="0"/>
              <w:rPr>
                <w:sz w:val="20"/>
                <w:szCs w:val="20"/>
                <w:lang w:eastAsia="zh-CN"/>
              </w:rPr>
            </w:pPr>
            <w:r w:rsidRPr="00D11BF8">
              <w:rPr>
                <w:sz w:val="20"/>
                <w:szCs w:val="20"/>
                <w:lang w:eastAsia="zh-CN"/>
              </w:rPr>
              <w:t>2</w:t>
            </w:r>
            <w:r w:rsidR="00D11BF8" w:rsidRPr="00D11BF8">
              <w:rPr>
                <w:sz w:val="20"/>
                <w:szCs w:val="20"/>
                <w:lang w:eastAsia="zh-CN"/>
              </w:rPr>
              <w:t>3</w:t>
            </w:r>
            <w:r w:rsidRPr="00D11BF8">
              <w:rPr>
                <w:sz w:val="20"/>
                <w:szCs w:val="20"/>
                <w:lang w:eastAsia="zh-CN"/>
              </w:rPr>
              <w:t>%</w:t>
            </w:r>
          </w:p>
        </w:tc>
      </w:tr>
      <w:tr w:rsidR="00A1280A" w:rsidRPr="00A1280A" w14:paraId="0D7CA604" w14:textId="77777777" w:rsidTr="001E2328">
        <w:trPr>
          <w:trHeight w:val="334"/>
        </w:trPr>
        <w:tc>
          <w:tcPr>
            <w:cnfStyle w:val="001000000000" w:firstRow="0" w:lastRow="0" w:firstColumn="1" w:lastColumn="0" w:oddVBand="0" w:evenVBand="0" w:oddHBand="0" w:evenHBand="0" w:firstRowFirstColumn="0" w:firstRowLastColumn="0" w:lastRowFirstColumn="0" w:lastRowLastColumn="0"/>
            <w:tcW w:w="1745" w:type="dxa"/>
            <w:tcBorders>
              <w:top w:val="single" w:sz="4" w:space="0" w:color="auto"/>
              <w:left w:val="single" w:sz="4" w:space="0" w:color="auto"/>
              <w:bottom w:val="single" w:sz="4" w:space="0" w:color="auto"/>
              <w:right w:val="single" w:sz="4" w:space="0" w:color="auto"/>
            </w:tcBorders>
            <w:shd w:val="clear" w:color="auto" w:fill="auto"/>
            <w:vAlign w:val="center"/>
          </w:tcPr>
          <w:p w14:paraId="6FAEAEFB" w14:textId="77777777" w:rsidR="003B2972" w:rsidRPr="00557966" w:rsidRDefault="003B2972" w:rsidP="00557966">
            <w:pPr>
              <w:spacing w:after="0" w:line="240" w:lineRule="auto"/>
              <w:jc w:val="left"/>
              <w:rPr>
                <w:b w:val="0"/>
                <w:color w:val="auto"/>
                <w:sz w:val="20"/>
                <w:szCs w:val="20"/>
                <w:lang w:eastAsia="zh-CN"/>
              </w:rPr>
            </w:pPr>
            <w:r w:rsidRPr="00557966">
              <w:rPr>
                <w:color w:val="auto"/>
                <w:sz w:val="20"/>
                <w:szCs w:val="20"/>
                <w:lang w:eastAsia="zh-CN"/>
              </w:rPr>
              <w:t>2060</w:t>
            </w:r>
          </w:p>
        </w:tc>
        <w:tc>
          <w:tcPr>
            <w:tcW w:w="1609" w:type="dxa"/>
            <w:tcBorders>
              <w:top w:val="single" w:sz="4" w:space="0" w:color="auto"/>
              <w:left w:val="single" w:sz="4" w:space="0" w:color="auto"/>
              <w:bottom w:val="single" w:sz="4" w:space="0" w:color="auto"/>
              <w:right w:val="single" w:sz="4" w:space="0" w:color="auto"/>
            </w:tcBorders>
            <w:shd w:val="clear" w:color="auto" w:fill="auto"/>
            <w:vAlign w:val="center"/>
          </w:tcPr>
          <w:p w14:paraId="1B7BCFCB" w14:textId="77777777" w:rsidR="003B2972" w:rsidRPr="00557966" w:rsidRDefault="003B2972"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557966">
              <w:rPr>
                <w:sz w:val="20"/>
                <w:szCs w:val="20"/>
                <w:lang w:eastAsia="zh-CN"/>
              </w:rPr>
              <w:t>1.6%</w:t>
            </w:r>
          </w:p>
        </w:tc>
        <w:tc>
          <w:tcPr>
            <w:tcW w:w="2011" w:type="dxa"/>
            <w:tcBorders>
              <w:top w:val="single" w:sz="4" w:space="0" w:color="auto"/>
              <w:left w:val="single" w:sz="4" w:space="0" w:color="auto"/>
              <w:bottom w:val="single" w:sz="4" w:space="0" w:color="auto"/>
              <w:right w:val="single" w:sz="4" w:space="0" w:color="auto"/>
            </w:tcBorders>
            <w:shd w:val="clear" w:color="auto" w:fill="auto"/>
          </w:tcPr>
          <w:p w14:paraId="77DF54EB" w14:textId="43E7E3BF" w:rsidR="003B2972" w:rsidRPr="00D11BF8" w:rsidRDefault="00D11BF8"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D11BF8">
              <w:rPr>
                <w:sz w:val="20"/>
                <w:szCs w:val="20"/>
                <w:lang w:eastAsia="zh-CN"/>
              </w:rPr>
              <w:t>1</w:t>
            </w:r>
            <w:r w:rsidR="003B2972" w:rsidRPr="00D11BF8">
              <w:rPr>
                <w:sz w:val="20"/>
                <w:szCs w:val="20"/>
                <w:lang w:eastAsia="zh-CN"/>
              </w:rPr>
              <w:t>8%</w:t>
            </w:r>
          </w:p>
        </w:tc>
        <w:tc>
          <w:tcPr>
            <w:tcW w:w="2045" w:type="dxa"/>
            <w:tcBorders>
              <w:top w:val="single" w:sz="4" w:space="0" w:color="auto"/>
              <w:left w:val="single" w:sz="4" w:space="0" w:color="auto"/>
              <w:bottom w:val="single" w:sz="4" w:space="0" w:color="auto"/>
              <w:right w:val="single" w:sz="4" w:space="0" w:color="auto"/>
            </w:tcBorders>
            <w:shd w:val="clear" w:color="auto" w:fill="auto"/>
          </w:tcPr>
          <w:p w14:paraId="4DC9A1B9" w14:textId="28F21BD7" w:rsidR="003B2972" w:rsidRPr="00D11BF8" w:rsidRDefault="00D11BF8"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D11BF8">
              <w:rPr>
                <w:sz w:val="20"/>
                <w:szCs w:val="20"/>
                <w:lang w:eastAsia="zh-CN"/>
              </w:rPr>
              <w:t>2</w:t>
            </w:r>
            <w:r>
              <w:rPr>
                <w:sz w:val="20"/>
                <w:szCs w:val="20"/>
                <w:lang w:eastAsia="zh-CN"/>
              </w:rPr>
              <w:t>1</w:t>
            </w:r>
            <w:r w:rsidR="003B2972" w:rsidRPr="00D11BF8">
              <w:rPr>
                <w:sz w:val="20"/>
                <w:szCs w:val="20"/>
                <w:lang w:eastAsia="zh-CN"/>
              </w:rPr>
              <w:t>%</w:t>
            </w:r>
          </w:p>
        </w:tc>
        <w:tc>
          <w:tcPr>
            <w:tcW w:w="1878" w:type="dxa"/>
            <w:tcBorders>
              <w:top w:val="single" w:sz="4" w:space="0" w:color="auto"/>
              <w:left w:val="single" w:sz="4" w:space="0" w:color="auto"/>
              <w:bottom w:val="single" w:sz="4" w:space="0" w:color="auto"/>
              <w:right w:val="single" w:sz="4" w:space="0" w:color="auto"/>
            </w:tcBorders>
            <w:shd w:val="clear" w:color="auto" w:fill="auto"/>
          </w:tcPr>
          <w:p w14:paraId="4B4E14B1" w14:textId="73106AA6" w:rsidR="003B2972" w:rsidRPr="00D11BF8" w:rsidRDefault="003B2972" w:rsidP="00557966">
            <w:pPr>
              <w:spacing w:after="0" w:line="240" w:lineRule="auto"/>
              <w:jc w:val="left"/>
              <w:cnfStyle w:val="000000000000" w:firstRow="0" w:lastRow="0" w:firstColumn="0" w:lastColumn="0" w:oddVBand="0" w:evenVBand="0" w:oddHBand="0" w:evenHBand="0" w:firstRowFirstColumn="0" w:firstRowLastColumn="0" w:lastRowFirstColumn="0" w:lastRowLastColumn="0"/>
              <w:rPr>
                <w:sz w:val="20"/>
                <w:szCs w:val="20"/>
                <w:lang w:eastAsia="zh-CN"/>
              </w:rPr>
            </w:pPr>
            <w:r w:rsidRPr="00D11BF8">
              <w:rPr>
                <w:sz w:val="20"/>
                <w:szCs w:val="20"/>
                <w:lang w:eastAsia="zh-CN"/>
              </w:rPr>
              <w:t>2</w:t>
            </w:r>
            <w:r w:rsidR="00D11BF8" w:rsidRPr="00D11BF8">
              <w:rPr>
                <w:sz w:val="20"/>
                <w:szCs w:val="20"/>
                <w:lang w:eastAsia="zh-CN"/>
              </w:rPr>
              <w:t>6</w:t>
            </w:r>
            <w:r w:rsidRPr="00D11BF8">
              <w:rPr>
                <w:sz w:val="20"/>
                <w:szCs w:val="20"/>
                <w:lang w:eastAsia="zh-CN"/>
              </w:rPr>
              <w:t>%</w:t>
            </w:r>
          </w:p>
        </w:tc>
      </w:tr>
    </w:tbl>
    <w:p w14:paraId="655C4218" w14:textId="77777777" w:rsidR="009D6FB9" w:rsidRDefault="009D6FB9" w:rsidP="009D6FB9"/>
    <w:p w14:paraId="3AC68072" w14:textId="6D9C7020" w:rsidR="00DC7DAD" w:rsidRDefault="00DC7DAD" w:rsidP="00DC7DAD">
      <w:pPr>
        <w:pStyle w:val="Heading4"/>
      </w:pPr>
      <w:r w:rsidRPr="002163E1">
        <w:t>Plausible Scenario</w:t>
      </w:r>
    </w:p>
    <w:p w14:paraId="602B222D" w14:textId="51E1F185" w:rsidR="00353E33" w:rsidRDefault="00DC7DAD" w:rsidP="00DC7DAD">
      <w:r w:rsidRPr="00D76065">
        <w:t xml:space="preserve">In the Plausible </w:t>
      </w:r>
      <w:r w:rsidR="00353E33" w:rsidRPr="00D76065">
        <w:t xml:space="preserve">Adoption </w:t>
      </w:r>
      <w:r w:rsidRPr="00D76065">
        <w:t>Scenario</w:t>
      </w:r>
      <w:r w:rsidR="00D76065" w:rsidRPr="00D76065">
        <w:t>, an ambitious case formulated to be consistent with the IEA ETP 2017 2DS scenario, District Heating adoption increases slowly from 16% of delivered energy TAM in 2014 to 18% in 2060.</w:t>
      </w:r>
      <w:del w:id="405" w:author="Catherine Foster" w:date="2020-04-27T14:56:00Z">
        <w:r w:rsidR="00D76065" w:rsidRPr="00D76065" w:rsidDel="004D3F13">
          <w:delText xml:space="preserve"> </w:delText>
        </w:r>
      </w:del>
      <w:r w:rsidR="00D76065" w:rsidRPr="00D76065">
        <w:t xml:space="preserve"> CO</w:t>
      </w:r>
      <w:r w:rsidR="00D76065" w:rsidRPr="00D76065">
        <w:rPr>
          <w:vertAlign w:val="subscript"/>
        </w:rPr>
        <w:t>2</w:t>
      </w:r>
      <w:r w:rsidR="00D76065" w:rsidRPr="00D76065">
        <w:t xml:space="preserve"> intensity is flat at 300 g/kWh until 2020, as in the </w:t>
      </w:r>
      <w:commentRangeStart w:id="406"/>
      <w:r w:rsidR="00D76065" w:rsidRPr="00D76065">
        <w:t>Plausible Scenario</w:t>
      </w:r>
      <w:commentRangeEnd w:id="406"/>
      <w:r w:rsidR="004D3F13">
        <w:rPr>
          <w:rStyle w:val="CommentReference"/>
        </w:rPr>
        <w:commentReference w:id="406"/>
      </w:r>
      <w:r w:rsidR="00D76065" w:rsidRPr="00D76065">
        <w:t>, and then drops linearly to zero g/kWh in 2060.  Renewable DH grows from 1.6% of TAM in 2014 (10% of DH) to 18% (100% of District Heating) in 2060.</w:t>
      </w:r>
      <w:r w:rsidR="00D76065">
        <w:t xml:space="preserve">  </w:t>
      </w:r>
    </w:p>
    <w:p w14:paraId="15278C31" w14:textId="77777777" w:rsidR="00DC7DAD" w:rsidRDefault="00DC7DAD" w:rsidP="00DC7DAD">
      <w:pPr>
        <w:pStyle w:val="Heading4"/>
      </w:pPr>
      <w:r>
        <w:t>Drawdown Scenario</w:t>
      </w:r>
    </w:p>
    <w:p w14:paraId="7CF4B033" w14:textId="742D8C34" w:rsidR="00BC6328" w:rsidRDefault="00DC7DAD" w:rsidP="00BC6328">
      <w:r w:rsidRPr="00BC6328">
        <w:t>In the Drawdown Scenario</w:t>
      </w:r>
      <w:r w:rsidR="00BC6328" w:rsidRPr="00BC6328">
        <w:t xml:space="preserve">, an aggressive case formulated to be consistent with the IEA ETP 2017 B2DS scenario, District Heating adoption increases more rapidly from 16% of delivered energy TAM in 2014 to 20% in 2060. </w:t>
      </w:r>
      <w:del w:id="407" w:author="Catherine Foster" w:date="2020-04-27T14:57:00Z">
        <w:r w:rsidR="00BC6328" w:rsidRPr="00BC6328" w:rsidDel="004D3F13">
          <w:delText xml:space="preserve"> </w:delText>
        </w:r>
      </w:del>
      <w:r w:rsidR="00BC6328" w:rsidRPr="00BC6328">
        <w:t>CO</w:t>
      </w:r>
      <w:r w:rsidR="00BC6328" w:rsidRPr="00BC6328">
        <w:rPr>
          <w:vertAlign w:val="subscript"/>
        </w:rPr>
        <w:t>2</w:t>
      </w:r>
      <w:r w:rsidR="00BC6328" w:rsidRPr="00BC6328">
        <w:t xml:space="preserve"> intensity is flat at 300 g/kWh until 2020, then drops linearly to zero g/kWh in 2050</w:t>
      </w:r>
      <w:del w:id="408" w:author="Catherine Foster" w:date="2020-04-27T14:57:00Z">
        <w:r w:rsidR="00BC6328" w:rsidRPr="00BC6328" w:rsidDel="004D3F13">
          <w:delText>,</w:delText>
        </w:r>
      </w:del>
      <w:r w:rsidR="00BC6328" w:rsidRPr="00BC6328">
        <w:t xml:space="preserve"> and remains at zero through 2060. </w:t>
      </w:r>
      <w:del w:id="409" w:author="Catherine Foster" w:date="2020-04-27T14:57:00Z">
        <w:r w:rsidR="00BC6328" w:rsidRPr="00BC6328" w:rsidDel="004D3F13">
          <w:delText xml:space="preserve"> </w:delText>
        </w:r>
      </w:del>
      <w:r w:rsidR="00BC6328" w:rsidRPr="00BC6328">
        <w:t>Renewable DH grows from 1.6% of TAM in 2014 to 20% of TAM (100% of District Heating) in 2060.</w:t>
      </w:r>
      <w:r w:rsidR="00BC6328">
        <w:t xml:space="preserve">  </w:t>
      </w:r>
    </w:p>
    <w:p w14:paraId="2C39AE2D" w14:textId="5CC106C5" w:rsidR="00DC7DAD" w:rsidRDefault="00DC7DAD" w:rsidP="00BC6328">
      <w:pPr>
        <w:pStyle w:val="Heading4"/>
      </w:pPr>
      <w:r w:rsidRPr="002163E1">
        <w:t>Optimum Scenario</w:t>
      </w:r>
    </w:p>
    <w:p w14:paraId="06009B50" w14:textId="65B7973F" w:rsidR="00945E36" w:rsidRDefault="00DC7DAD" w:rsidP="00945E36">
      <w:r w:rsidRPr="00C20AB2">
        <w:t xml:space="preserve">In the Optimum Scenario, an aggressive but plausible “maximum” case formulated to </w:t>
      </w:r>
      <w:r w:rsidR="00C20AB2" w:rsidRPr="00C20AB2">
        <w:t xml:space="preserve">go beyond </w:t>
      </w:r>
      <w:r w:rsidRPr="00C20AB2">
        <w:t xml:space="preserve">the IEA ETP 2017 B2DS scenario, </w:t>
      </w:r>
      <w:r w:rsidR="00945E36" w:rsidRPr="00C20AB2">
        <w:t>District Heating adoption increases more rapidly from 16% of delivered energy TAM in 2014 to 2</w:t>
      </w:r>
      <w:r w:rsidR="00C20AB2" w:rsidRPr="00C20AB2">
        <w:t>6</w:t>
      </w:r>
      <w:r w:rsidR="00945E36" w:rsidRPr="00C20AB2">
        <w:t>% in 2060.</w:t>
      </w:r>
      <w:del w:id="410" w:author="Catherine Foster" w:date="2020-04-27T14:57:00Z">
        <w:r w:rsidR="00945E36" w:rsidRPr="00C20AB2" w:rsidDel="004D3F13">
          <w:delText xml:space="preserve"> </w:delText>
        </w:r>
      </w:del>
      <w:r w:rsidR="00945E36" w:rsidRPr="00C20AB2">
        <w:t xml:space="preserve"> CO</w:t>
      </w:r>
      <w:r w:rsidR="00945E36" w:rsidRPr="00C20AB2">
        <w:rPr>
          <w:vertAlign w:val="subscript"/>
        </w:rPr>
        <w:t>2</w:t>
      </w:r>
      <w:r w:rsidR="00945E36" w:rsidRPr="00C20AB2">
        <w:t xml:space="preserve"> intensity is flat at 300 g/kWh until 2020, then drops linearly to </w:t>
      </w:r>
      <w:r w:rsidR="00945E36" w:rsidRPr="00C20AB2">
        <w:lastRenderedPageBreak/>
        <w:t>zero g/kWh in 20</w:t>
      </w:r>
      <w:r w:rsidR="00BC6328" w:rsidRPr="00C20AB2">
        <w:t>4</w:t>
      </w:r>
      <w:r w:rsidR="00945E36" w:rsidRPr="00C20AB2">
        <w:t xml:space="preserve">0, and remains at zero through 2060. </w:t>
      </w:r>
      <w:del w:id="411" w:author="Catherine Foster" w:date="2020-04-27T14:57:00Z">
        <w:r w:rsidR="00945E36" w:rsidRPr="00C20AB2" w:rsidDel="004D3F13">
          <w:delText xml:space="preserve"> </w:delText>
        </w:r>
      </w:del>
      <w:r w:rsidR="00945E36" w:rsidRPr="00C20AB2">
        <w:t xml:space="preserve">Renewable DH grows from 1.6% of TAM in 2014 to </w:t>
      </w:r>
      <w:r w:rsidR="00B90180" w:rsidRPr="00C20AB2">
        <w:t>2</w:t>
      </w:r>
      <w:r w:rsidR="00C20AB2" w:rsidRPr="00C20AB2">
        <w:t>6</w:t>
      </w:r>
      <w:r w:rsidR="00945E36" w:rsidRPr="00C20AB2">
        <w:t xml:space="preserve">% </w:t>
      </w:r>
      <w:r w:rsidR="00B90180" w:rsidRPr="00C20AB2">
        <w:t xml:space="preserve">of TAM </w:t>
      </w:r>
      <w:r w:rsidR="00945E36" w:rsidRPr="00C20AB2">
        <w:t>(</w:t>
      </w:r>
      <w:r w:rsidR="00006B78" w:rsidRPr="00C20AB2">
        <w:t>100% of</w:t>
      </w:r>
      <w:r w:rsidR="00945E36" w:rsidRPr="00C20AB2">
        <w:t xml:space="preserve"> District Heating) in 2060.</w:t>
      </w:r>
      <w:r w:rsidR="00945E36">
        <w:t xml:space="preserve">  </w:t>
      </w:r>
    </w:p>
    <w:p w14:paraId="4C24E6F4" w14:textId="14FD811B" w:rsidR="00F048AF" w:rsidRPr="007B6E23" w:rsidRDefault="00F048AF" w:rsidP="005950A5">
      <w:pPr>
        <w:pStyle w:val="Heading2"/>
      </w:pPr>
      <w:bookmarkStart w:id="412" w:name="_Toc5035078"/>
      <w:bookmarkStart w:id="413" w:name="_Toc5035079"/>
      <w:bookmarkStart w:id="414" w:name="_Toc5035080"/>
      <w:bookmarkStart w:id="415" w:name="_Toc5035082"/>
      <w:bookmarkStart w:id="416" w:name="_Toc5035085"/>
      <w:bookmarkStart w:id="417" w:name="_Toc5035086"/>
      <w:bookmarkStart w:id="418" w:name="_Toc5035090"/>
      <w:bookmarkStart w:id="419" w:name="_Toc5035091"/>
      <w:bookmarkStart w:id="420" w:name="_Toc5035098"/>
      <w:bookmarkStart w:id="421" w:name="_Toc5035099"/>
      <w:bookmarkStart w:id="422" w:name="_Toc5035100"/>
      <w:bookmarkStart w:id="423" w:name="_Toc5035102"/>
      <w:bookmarkStart w:id="424" w:name="_Toc5035105"/>
      <w:bookmarkStart w:id="425" w:name="_Toc5035107"/>
      <w:bookmarkStart w:id="426" w:name="_Toc5035108"/>
      <w:bookmarkStart w:id="427" w:name="_Toc18306540"/>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r w:rsidRPr="007B6E23">
        <w:t>Inputs</w:t>
      </w:r>
      <w:bookmarkEnd w:id="427"/>
    </w:p>
    <w:p w14:paraId="458A3195" w14:textId="77777777" w:rsidR="007B6E23" w:rsidRDefault="007B6E23" w:rsidP="007B6E23">
      <w:pPr>
        <w:pStyle w:val="Heading3"/>
      </w:pPr>
      <w:bookmarkStart w:id="428" w:name="_Toc535503214"/>
      <w:bookmarkStart w:id="429" w:name="_Toc18306541"/>
      <w:r>
        <w:t>Climate Inputs</w:t>
      </w:r>
      <w:bookmarkEnd w:id="428"/>
      <w:bookmarkEnd w:id="429"/>
    </w:p>
    <w:p w14:paraId="619CF127" w14:textId="66B5198B" w:rsidR="007B6E23" w:rsidRDefault="007B6E23" w:rsidP="0023759B">
      <w:r>
        <w:t xml:space="preserve">The climate analysis in this model uses the values for energy intensity of space heating and reductions in energy consumption from </w:t>
      </w:r>
      <w:r w:rsidR="0053157C">
        <w:t>Renewable District Heating</w:t>
      </w:r>
      <w:r>
        <w:t xml:space="preserve"> usage (which are general “Technical” inputs in the </w:t>
      </w:r>
      <w:r>
        <w:fldChar w:fldCharType="begin"/>
      </w:r>
      <w:r>
        <w:instrText xml:space="preserve"> REF _Ref529116463 \h  \* MERGEFORMAT </w:instrText>
      </w:r>
      <w:r>
        <w:fldChar w:fldCharType="separate"/>
      </w:r>
      <w:r w:rsidR="00B872FD" w:rsidRPr="002163E1">
        <w:t>Technical Inputs</w:t>
      </w:r>
      <w:r>
        <w:fldChar w:fldCharType="end"/>
      </w:r>
      <w:r>
        <w:t xml:space="preserve"> section). To calculate key model results, reported emissions factors for both electricity and fuel are used. Emissions factors for electricity generation are derived from the projected energy generation mix from three AMPERE </w:t>
      </w:r>
      <w:proofErr w:type="spellStart"/>
      <w:r>
        <w:t>RefPol</w:t>
      </w:r>
      <w:proofErr w:type="spellEnd"/>
      <w:r>
        <w:t xml:space="preserve"> scenarios in IPCC AR5 model Database (GEM3, IMAGE, MESSAGE) and the IEA’s ETP 6DS scenario, and direct/indirect emissions factors by generation type taken from the IPCC AR5 Model Database, AMPERE3-MESSAGE Base scenario. The reader should note that since this combined reference projection includes a shift away from coal and oil to natural gas, the emissions factors decline slowly over the analysis period. Fuel emissions factors are calculated using the methodology recommended in the 2006 IPCC Guidelines for National Greenhouse Gas Inventories, Volume 2, Annex 1. The values used are shown in </w:t>
      </w:r>
      <w:r w:rsidR="0023759B">
        <w:fldChar w:fldCharType="begin"/>
      </w:r>
      <w:r w:rsidR="0023759B">
        <w:instrText xml:space="preserve"> REF _Ref4609018 \h </w:instrText>
      </w:r>
      <w:r w:rsidR="0023759B">
        <w:fldChar w:fldCharType="separate"/>
      </w:r>
      <w:r w:rsidR="00B872FD">
        <w:t xml:space="preserve">Table </w:t>
      </w:r>
      <w:r w:rsidR="00B872FD">
        <w:rPr>
          <w:noProof/>
        </w:rPr>
        <w:t>2</w:t>
      </w:r>
      <w:r w:rsidR="00B872FD">
        <w:t>.</w:t>
      </w:r>
      <w:r w:rsidR="00B872FD">
        <w:rPr>
          <w:noProof/>
        </w:rPr>
        <w:t>6</w:t>
      </w:r>
      <w:r w:rsidR="0023759B">
        <w:fldChar w:fldCharType="end"/>
      </w:r>
      <w:r>
        <w:t xml:space="preserve">.  </w:t>
      </w:r>
    </w:p>
    <w:p w14:paraId="5CDC3EB5" w14:textId="36AF4F13" w:rsidR="007B6E23" w:rsidRDefault="007B6E23" w:rsidP="0023759B">
      <w:r>
        <w:t xml:space="preserve">To calculate the climate impacts of </w:t>
      </w:r>
      <w:r w:rsidR="0053157C">
        <w:t xml:space="preserve">Renewable District Heating </w:t>
      </w:r>
      <w:r>
        <w:t xml:space="preserve">adoption in the PDS scenarios, estimations were made of the total reduction in both electricity and fuel consumption for space heating per TWh of space heating demanded. Emissions factors for grid electricity and fuel are applied to calculate maximum annual emissions reduction, total emissions reduction, and </w:t>
      </w:r>
      <w:r w:rsidR="00BD0F4F">
        <w:t>CO</w:t>
      </w:r>
      <w:r w:rsidR="00BD0F4F" w:rsidRPr="00557966">
        <w:rPr>
          <w:vertAlign w:val="subscript"/>
        </w:rPr>
        <w:t>2</w:t>
      </w:r>
      <w:r w:rsidR="00BD0F4F">
        <w:t xml:space="preserve"> </w:t>
      </w:r>
      <w:r>
        <w:t xml:space="preserve">concentration change (in PPM equivalent). Then emissions reductions are calculated using the following equation: </w:t>
      </w:r>
    </w:p>
    <w:p w14:paraId="085E81EB" w14:textId="77777777" w:rsidR="007B6E23" w:rsidRDefault="007B6E23" w:rsidP="007B6E23">
      <w:pPr>
        <w:rPr>
          <w:bCs/>
        </w:rPr>
      </w:pPr>
      <m:oMathPara>
        <m:oMath>
          <m:r>
            <w:rPr>
              <w:rFonts w:ascii="Cambria Math" w:hAnsi="Cambria Math"/>
            </w:rPr>
            <m:t>C</m:t>
          </m:r>
          <m:sSub>
            <m:sSubPr>
              <m:ctrlPr>
                <w:rPr>
                  <w:rFonts w:ascii="Cambria Math" w:hAnsi="Cambria Math"/>
                  <w:bCs/>
                </w:rPr>
              </m:ctrlPr>
            </m:sSubPr>
            <m:e>
              <m:r>
                <w:rPr>
                  <w:rFonts w:ascii="Cambria Math" w:hAnsi="Cambria Math"/>
                </w:rPr>
                <m:t>O</m:t>
              </m:r>
            </m:e>
            <m:sub>
              <m:r>
                <m:rPr>
                  <m:sty m:val="p"/>
                </m:rPr>
                <w:rPr>
                  <w:rFonts w:ascii="Cambria Math" w:hAnsi="Cambria Math"/>
                </w:rPr>
                <m:t>2</m:t>
              </m:r>
            </m:sub>
          </m:sSub>
          <m:r>
            <w:rPr>
              <w:rFonts w:ascii="Cambria Math" w:hAnsi="Cambria Math"/>
            </w:rPr>
            <m:t>reduced</m:t>
          </m:r>
          <m:r>
            <m:rPr>
              <m:sty m:val="p"/>
            </m:rPr>
            <w:rPr>
              <w:rFonts w:ascii="Cambria Math" w:hAnsi="Cambria Math"/>
            </w:rPr>
            <m:t>=</m:t>
          </m:r>
          <m:d>
            <m:dPr>
              <m:ctrlPr>
                <w:rPr>
                  <w:rFonts w:ascii="Cambria Math" w:hAnsi="Cambria Math"/>
                  <w:bCs/>
                </w:rPr>
              </m:ctrlPr>
            </m:dPr>
            <m:e>
              <m:r>
                <w:rPr>
                  <w:rFonts w:ascii="Cambria Math" w:hAnsi="Cambria Math"/>
                </w:rPr>
                <m:t>Reduction</m:t>
              </m:r>
              <m:sSub>
                <m:sSubPr>
                  <m:ctrlPr>
                    <w:rPr>
                      <w:rFonts w:ascii="Cambria Math" w:hAnsi="Cambria Math"/>
                      <w:bCs/>
                    </w:rPr>
                  </m:ctrlPr>
                </m:sSubPr>
                <m:e>
                  <m:r>
                    <m:rPr>
                      <m:sty m:val="p"/>
                    </m:rPr>
                    <w:rPr>
                      <w:rFonts w:ascii="Cambria Math" w:hAnsi="Cambria Math"/>
                    </w:rPr>
                    <m:t>θ</m:t>
                  </m:r>
                </m:e>
                <m:sub>
                  <m:r>
                    <w:rPr>
                      <w:rFonts w:ascii="Cambria Math" w:hAnsi="Cambria Math"/>
                    </w:rPr>
                    <m:t>PDS</m:t>
                  </m:r>
                </m:sub>
              </m:sSub>
            </m:e>
          </m:d>
          <m:r>
            <m:rPr>
              <m:sty m:val="p"/>
            </m:rPr>
            <w:rPr>
              <w:rFonts w:ascii="Cambria Math" w:hAnsi="Cambria Math"/>
            </w:rPr>
            <m:t>∙</m:t>
          </m:r>
          <m:d>
            <m:dPr>
              <m:ctrlPr>
                <w:rPr>
                  <w:rFonts w:ascii="Cambria Math" w:hAnsi="Cambria Math"/>
                  <w:bCs/>
                </w:rPr>
              </m:ctrlPr>
            </m:dPr>
            <m:e>
              <m:sSub>
                <m:sSubPr>
                  <m:ctrlPr>
                    <w:rPr>
                      <w:rFonts w:ascii="Cambria Math" w:hAnsi="Cambria Math"/>
                      <w:bCs/>
                    </w:rPr>
                  </m:ctrlPr>
                </m:sSubPr>
                <m:e>
                  <m:r>
                    <w:rPr>
                      <w:rFonts w:ascii="Cambria Math" w:hAnsi="Cambria Math"/>
                    </w:rPr>
                    <m:t>G</m:t>
                  </m:r>
                </m:e>
                <m:sub>
                  <m:r>
                    <w:rPr>
                      <w:rFonts w:ascii="Cambria Math" w:hAnsi="Cambria Math"/>
                    </w:rPr>
                    <m:t>ef</m:t>
                  </m:r>
                </m:sub>
              </m:sSub>
            </m:e>
          </m:d>
          <m:r>
            <m:rPr>
              <m:sty m:val="p"/>
            </m:rPr>
            <w:rPr>
              <w:rFonts w:ascii="Cambria Math" w:hAnsi="Cambria Math"/>
            </w:rPr>
            <m:t>+</m:t>
          </m:r>
          <m:nary>
            <m:naryPr>
              <m:chr m:val="∑"/>
              <m:limLoc m:val="undOvr"/>
              <m:supHide m:val="1"/>
              <m:ctrlPr>
                <w:rPr>
                  <w:rFonts w:ascii="Cambria Math" w:hAnsi="Cambria Math"/>
                  <w:bCs/>
                  <w:i/>
                </w:rPr>
              </m:ctrlPr>
            </m:naryPr>
            <m:sub>
              <m:r>
                <w:rPr>
                  <w:rFonts w:ascii="Cambria Math" w:hAnsi="Cambria Math"/>
                </w:rPr>
                <m:t>each fuel</m:t>
              </m:r>
            </m:sub>
            <m:sup/>
            <m:e>
              <m:d>
                <m:dPr>
                  <m:ctrlPr>
                    <w:rPr>
                      <w:rFonts w:ascii="Cambria Math" w:hAnsi="Cambria Math"/>
                      <w:bCs/>
                    </w:rPr>
                  </m:ctrlPr>
                </m:dPr>
                <m:e>
                  <m:r>
                    <w:rPr>
                      <w:rFonts w:ascii="Cambria Math" w:hAnsi="Cambria Math"/>
                    </w:rPr>
                    <m:t>Reduction</m:t>
                  </m:r>
                  <m:sSub>
                    <m:sSubPr>
                      <m:ctrlPr>
                        <w:rPr>
                          <w:rFonts w:ascii="Cambria Math" w:hAnsi="Cambria Math"/>
                          <w:bCs/>
                        </w:rPr>
                      </m:ctrlPr>
                    </m:sSubPr>
                    <m:e>
                      <m:r>
                        <w:rPr>
                          <w:rFonts w:ascii="Cambria Math" w:hAnsi="Cambria Math"/>
                        </w:rPr>
                        <m:t>δ</m:t>
                      </m:r>
                    </m:e>
                    <m:sub>
                      <m:r>
                        <w:rPr>
                          <w:rFonts w:ascii="Cambria Math" w:hAnsi="Cambria Math"/>
                        </w:rPr>
                        <m:t>PDS</m:t>
                      </m:r>
                    </m:sub>
                  </m:sSub>
                </m:e>
              </m:d>
              <m:r>
                <m:rPr>
                  <m:sty m:val="p"/>
                </m:rPr>
                <w:rPr>
                  <w:rFonts w:ascii="Cambria Math" w:hAnsi="Cambria Math"/>
                </w:rPr>
                <m:t>⋅(</m:t>
              </m:r>
              <m:sSub>
                <m:sSubPr>
                  <m:ctrlPr>
                    <w:rPr>
                      <w:rFonts w:ascii="Cambria Math" w:hAnsi="Cambria Math"/>
                      <w:bCs/>
                    </w:rPr>
                  </m:ctrlPr>
                </m:sSubPr>
                <m:e>
                  <m:r>
                    <m:rPr>
                      <m:sty m:val="p"/>
                    </m:rPr>
                    <w:rPr>
                      <w:rFonts w:ascii="Cambria Math" w:hAnsi="Cambria Math"/>
                    </w:rPr>
                    <m:t>Ϝ</m:t>
                  </m:r>
                </m:e>
                <m:sub>
                  <m:r>
                    <w:rPr>
                      <w:rFonts w:ascii="Cambria Math" w:hAnsi="Cambria Math"/>
                    </w:rPr>
                    <m:t>ef</m:t>
                  </m:r>
                </m:sub>
              </m:sSub>
              <m:r>
                <m:rPr>
                  <m:sty m:val="p"/>
                </m:rPr>
                <w:rPr>
                  <w:rFonts w:ascii="Cambria Math" w:hAnsi="Cambria Math"/>
                </w:rPr>
                <m:t>)</m:t>
              </m:r>
            </m:e>
          </m:nary>
        </m:oMath>
      </m:oMathPara>
    </w:p>
    <w:p w14:paraId="2CAAD7E2" w14:textId="77777777" w:rsidR="007B6E23" w:rsidRDefault="007B6E23" w:rsidP="007B6E23">
      <w:r>
        <w:t xml:space="preserve">where: </w:t>
      </w:r>
    </w:p>
    <w:p w14:paraId="3128C5D4" w14:textId="57270A0F" w:rsidR="007B6E23" w:rsidRDefault="007B6E23" w:rsidP="006F4CCF">
      <w:pPr>
        <w:pStyle w:val="ListParagraph"/>
        <w:numPr>
          <w:ilvl w:val="0"/>
          <w:numId w:val="42"/>
        </w:numPr>
        <w:spacing w:after="240" w:line="276" w:lineRule="auto"/>
      </w:pP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reduced</m:t>
        </m:r>
      </m:oMath>
      <w:r>
        <w:t xml:space="preserve"> is the CO</w:t>
      </w:r>
      <w:r>
        <w:rPr>
          <w:vertAlign w:val="subscript"/>
        </w:rPr>
        <w:t>2</w:t>
      </w:r>
      <w:r>
        <w:t>-eq emissions reduction associated with the reduction in energy consumption in each PDS scenario</w:t>
      </w:r>
      <w:r w:rsidR="005626FD">
        <w:t xml:space="preserve"> (in metric tons)</w:t>
      </w:r>
      <w:r>
        <w:t>.</w:t>
      </w:r>
    </w:p>
    <w:p w14:paraId="043A2FDC" w14:textId="77777777" w:rsidR="007B6E23" w:rsidRDefault="007B6E23" w:rsidP="006F4CCF">
      <w:pPr>
        <w:pStyle w:val="ListParagraph"/>
        <w:numPr>
          <w:ilvl w:val="0"/>
          <w:numId w:val="42"/>
        </w:numPr>
        <w:spacing w:after="240" w:line="276" w:lineRule="auto"/>
      </w:pPr>
      <m:oMath>
        <m:r>
          <w:rPr>
            <w:rFonts w:ascii="Cambria Math" w:hAnsi="Cambria Math"/>
          </w:rPr>
          <m:t>Reduction</m:t>
        </m:r>
        <m:sSub>
          <m:sSubPr>
            <m:ctrlPr>
              <w:rPr>
                <w:rFonts w:ascii="Cambria Math" w:hAnsi="Cambria Math"/>
                <w:i/>
              </w:rPr>
            </m:ctrlPr>
          </m:sSubPr>
          <m:e>
            <m:r>
              <m:rPr>
                <m:sty m:val="p"/>
              </m:rPr>
              <w:rPr>
                <w:rFonts w:ascii="Cambria Math" w:hAnsi="Cambria Math"/>
              </w:rPr>
              <m:t>θ</m:t>
            </m:r>
          </m:e>
          <m:sub>
            <m:r>
              <w:rPr>
                <w:rFonts w:ascii="Cambria Math" w:hAnsi="Cambria Math"/>
              </w:rPr>
              <m:t>PDS</m:t>
            </m:r>
          </m:sub>
        </m:sSub>
      </m:oMath>
      <w:r>
        <w:t xml:space="preserve"> is the reduction in energy consumption (TWh). </w:t>
      </w:r>
    </w:p>
    <w:p w14:paraId="474AB63B" w14:textId="0FB9CC4D" w:rsidR="007B6E23" w:rsidRDefault="00D70AA0" w:rsidP="006F4CCF">
      <w:pPr>
        <w:pStyle w:val="ListParagraph"/>
        <w:numPr>
          <w:ilvl w:val="0"/>
          <w:numId w:val="42"/>
        </w:numPr>
        <w:spacing w:after="240" w:line="276" w:lineRule="auto"/>
      </w:pPr>
      <m:oMath>
        <m:sSub>
          <m:sSubPr>
            <m:ctrlPr>
              <w:rPr>
                <w:rFonts w:ascii="Cambria Math" w:hAnsi="Cambria Math"/>
                <w:i/>
              </w:rPr>
            </m:ctrlPr>
          </m:sSubPr>
          <m:e>
            <m:r>
              <w:rPr>
                <w:rFonts w:ascii="Cambria Math" w:hAnsi="Cambria Math"/>
              </w:rPr>
              <m:t>G</m:t>
            </m:r>
          </m:e>
          <m:sub>
            <m:r>
              <w:rPr>
                <w:rFonts w:ascii="Cambria Math" w:hAnsi="Cambria Math"/>
              </w:rPr>
              <m:t>ef</m:t>
            </m:r>
          </m:sub>
        </m:sSub>
      </m:oMath>
      <w:r w:rsidR="007B6E23">
        <w:t xml:space="preserve"> is the emissions factor (in </w:t>
      </w:r>
      <w:r w:rsidR="007B6E23">
        <w:rPr>
          <w:i/>
        </w:rPr>
        <w:t>t</w:t>
      </w:r>
      <w:r w:rsidR="005626FD">
        <w:rPr>
          <w:i/>
        </w:rPr>
        <w:t xml:space="preserve"> </w:t>
      </w:r>
      <w:r w:rsidR="007B6E23">
        <w:t>CO</w:t>
      </w:r>
      <w:r w:rsidR="007B6E23">
        <w:rPr>
          <w:vertAlign w:val="subscript"/>
        </w:rPr>
        <w:t>2</w:t>
      </w:r>
      <w:r w:rsidR="007B6E23">
        <w:t>-eq / TWh) of grid electricity globally for each year.</w:t>
      </w:r>
    </w:p>
    <w:p w14:paraId="183DCED3" w14:textId="77777777" w:rsidR="007B6E23" w:rsidRDefault="007B6E23" w:rsidP="006F4CCF">
      <w:pPr>
        <w:pStyle w:val="ListParagraph"/>
        <w:numPr>
          <w:ilvl w:val="0"/>
          <w:numId w:val="42"/>
        </w:numPr>
        <w:spacing w:after="240" w:line="276" w:lineRule="auto"/>
      </w:pPr>
      <m:oMath>
        <m:r>
          <w:rPr>
            <w:rFonts w:ascii="Cambria Math" w:hAnsi="Cambria Math"/>
          </w:rPr>
          <m:t>Reduction</m:t>
        </m:r>
        <m:sSub>
          <m:sSubPr>
            <m:ctrlPr>
              <w:rPr>
                <w:rFonts w:ascii="Cambria Math" w:hAnsi="Cambria Math"/>
                <w:i/>
              </w:rPr>
            </m:ctrlPr>
          </m:sSubPr>
          <m:e>
            <m:r>
              <w:rPr>
                <w:rFonts w:ascii="Cambria Math" w:hAnsi="Cambria Math"/>
              </w:rPr>
              <m:t>δ</m:t>
            </m:r>
          </m:e>
          <m:sub>
            <m:r>
              <w:rPr>
                <w:rFonts w:ascii="Cambria Math" w:hAnsi="Cambria Math"/>
              </w:rPr>
              <m:t>PDS</m:t>
            </m:r>
          </m:sub>
        </m:sSub>
      </m:oMath>
      <w:r>
        <w:t xml:space="preserve"> is the reduction in fuel consumption (TJ) for space heating in each PDS scenario. </w:t>
      </w:r>
    </w:p>
    <w:p w14:paraId="163442E1" w14:textId="65DF5A32" w:rsidR="007B6E23" w:rsidRDefault="00D70AA0" w:rsidP="006F4CCF">
      <w:pPr>
        <w:pStyle w:val="ListParagraph"/>
        <w:numPr>
          <w:ilvl w:val="0"/>
          <w:numId w:val="42"/>
        </w:numPr>
        <w:spacing w:after="240" w:line="276" w:lineRule="auto"/>
      </w:pPr>
      <m:oMath>
        <m:sSub>
          <m:sSubPr>
            <m:ctrlPr>
              <w:rPr>
                <w:rFonts w:ascii="Cambria Math" w:hAnsi="Cambria Math"/>
                <w:i/>
              </w:rPr>
            </m:ctrlPr>
          </m:sSubPr>
          <m:e>
            <m:r>
              <w:rPr>
                <w:rFonts w:ascii="Cambria Math" w:hAnsi="Cambria Math"/>
              </w:rPr>
              <m:t>Ϝ</m:t>
            </m:r>
          </m:e>
          <m:sub>
            <m:r>
              <w:rPr>
                <w:rFonts w:ascii="Cambria Math" w:hAnsi="Cambria Math"/>
              </w:rPr>
              <m:t>ef</m:t>
            </m:r>
          </m:sub>
        </m:sSub>
      </m:oMath>
      <w:r w:rsidR="007B6E23">
        <w:t xml:space="preserve"> is the fuel emissions factor (in </w:t>
      </w:r>
      <w:r w:rsidR="007B6E23">
        <w:rPr>
          <w:i/>
        </w:rPr>
        <w:t>t</w:t>
      </w:r>
      <w:r w:rsidR="005626FD">
        <w:rPr>
          <w:i/>
        </w:rPr>
        <w:t xml:space="preserve"> </w:t>
      </w:r>
      <w:r w:rsidR="007B6E23">
        <w:t>CO</w:t>
      </w:r>
      <w:r w:rsidR="007B6E23">
        <w:rPr>
          <w:vertAlign w:val="subscript"/>
        </w:rPr>
        <w:t>2</w:t>
      </w:r>
      <w:r w:rsidR="007B6E23">
        <w:t xml:space="preserve">-eq / TJ) for each fuel. </w:t>
      </w:r>
      <w:bookmarkStart w:id="430" w:name="_Ref526607748"/>
    </w:p>
    <w:p w14:paraId="6DF67D7D" w14:textId="77777777" w:rsidR="007B6E23" w:rsidRDefault="007B6E23" w:rsidP="007B6E23">
      <w:pPr>
        <w:pStyle w:val="Heading4"/>
      </w:pPr>
      <w:r>
        <w:lastRenderedPageBreak/>
        <w:t>Updating of Grid Emissions Factors</w:t>
      </w:r>
    </w:p>
    <w:p w14:paraId="3D2AA4A2" w14:textId="1828DC87" w:rsidR="007B6E23" w:rsidRDefault="007B6E23" w:rsidP="00557966">
      <w:pPr>
        <w:rPr>
          <w:i/>
          <w:iCs/>
          <w:color w:val="1F497D" w:themeColor="text2"/>
          <w:sz w:val="18"/>
          <w:szCs w:val="18"/>
        </w:rPr>
      </w:pPr>
      <w:r>
        <w:t>As electricity sector Drawdown solutions are adopted, the grid becomes cleaner, and the high emissions fact</w:t>
      </w:r>
      <w:r w:rsidR="002C0F3D">
        <w:t xml:space="preserve">or shown in </w:t>
      </w:r>
      <w:r w:rsidR="0023759B">
        <w:fldChar w:fldCharType="begin"/>
      </w:r>
      <w:r w:rsidR="0023759B">
        <w:instrText xml:space="preserve"> REF _Ref4609018 \h </w:instrText>
      </w:r>
      <w:r w:rsidR="0023759B">
        <w:fldChar w:fldCharType="separate"/>
      </w:r>
      <w:r w:rsidR="00B872FD">
        <w:t xml:space="preserve">Table </w:t>
      </w:r>
      <w:r w:rsidR="00B872FD">
        <w:rPr>
          <w:noProof/>
        </w:rPr>
        <w:t>2</w:t>
      </w:r>
      <w:r w:rsidR="00B872FD">
        <w:t>.</w:t>
      </w:r>
      <w:r w:rsidR="00B872FD">
        <w:rPr>
          <w:noProof/>
        </w:rPr>
        <w:t>6</w:t>
      </w:r>
      <w:r w:rsidR="0023759B">
        <w:fldChar w:fldCharType="end"/>
      </w:r>
      <w:r w:rsidR="0023759B">
        <w:t xml:space="preserve"> </w:t>
      </w:r>
      <w:r>
        <w:t>will decline. This is not calculated directly in the model as</w:t>
      </w:r>
      <w:ins w:id="431" w:author="Catherine Foster" w:date="2020-04-27T15:01:00Z">
        <w:r w:rsidR="004D3F13">
          <w:t xml:space="preserve"> it</w:t>
        </w:r>
      </w:ins>
      <w:r>
        <w:t xml:space="preserve"> is considered an integration issue. This is dealt with in the Integration section of this report.</w:t>
      </w:r>
      <w:bookmarkStart w:id="432" w:name="_Ref527369855"/>
      <w:bookmarkStart w:id="433" w:name="_Toc527372893"/>
      <w:bookmarkStart w:id="434" w:name="_Toc529163334"/>
    </w:p>
    <w:p w14:paraId="476B7200" w14:textId="6237FA10" w:rsidR="009C695C" w:rsidRDefault="009C695C" w:rsidP="00557966">
      <w:pPr>
        <w:pStyle w:val="Caption"/>
        <w:keepNext/>
        <w:jc w:val="center"/>
      </w:pPr>
      <w:bookmarkStart w:id="435" w:name="_Ref4609018"/>
      <w:bookmarkStart w:id="436" w:name="_Toc5035143"/>
      <w:bookmarkEnd w:id="430"/>
      <w:bookmarkEnd w:id="432"/>
      <w:bookmarkEnd w:id="433"/>
      <w:bookmarkEnd w:id="434"/>
      <w:r>
        <w:t xml:space="preserve">Table </w:t>
      </w:r>
      <w:r w:rsidR="00B10C01">
        <w:rPr>
          <w:noProof/>
        </w:rPr>
        <w:fldChar w:fldCharType="begin"/>
      </w:r>
      <w:r w:rsidR="00B10C01">
        <w:rPr>
          <w:noProof/>
        </w:rPr>
        <w:instrText xml:space="preserve"> STYLEREF 1 \s </w:instrText>
      </w:r>
      <w:r w:rsidR="00B10C01">
        <w:rPr>
          <w:noProof/>
        </w:rPr>
        <w:fldChar w:fldCharType="separate"/>
      </w:r>
      <w:r w:rsidR="00B872FD">
        <w:rPr>
          <w:noProof/>
        </w:rPr>
        <w:t>2</w:t>
      </w:r>
      <w:r w:rsidR="00B10C01">
        <w:rPr>
          <w:noProof/>
        </w:rPr>
        <w:fldChar w:fldCharType="end"/>
      </w:r>
      <w:r w:rsidR="00B553BA">
        <w:t>.</w:t>
      </w:r>
      <w:r w:rsidR="00B10C01">
        <w:rPr>
          <w:noProof/>
        </w:rPr>
        <w:fldChar w:fldCharType="begin"/>
      </w:r>
      <w:r w:rsidR="00B10C01">
        <w:rPr>
          <w:noProof/>
        </w:rPr>
        <w:instrText xml:space="preserve"> SEQ Table \* ARABIC \s 1 </w:instrText>
      </w:r>
      <w:r w:rsidR="00B10C01">
        <w:rPr>
          <w:noProof/>
        </w:rPr>
        <w:fldChar w:fldCharType="separate"/>
      </w:r>
      <w:r w:rsidR="00B872FD">
        <w:rPr>
          <w:noProof/>
        </w:rPr>
        <w:t>6</w:t>
      </w:r>
      <w:r w:rsidR="00B10C01">
        <w:rPr>
          <w:noProof/>
        </w:rPr>
        <w:fldChar w:fldCharType="end"/>
      </w:r>
      <w:bookmarkEnd w:id="435"/>
      <w:r>
        <w:t xml:space="preserve"> </w:t>
      </w:r>
      <w:r w:rsidRPr="00934FC5">
        <w:t>Climate Inputs</w:t>
      </w:r>
      <w:bookmarkEnd w:id="436"/>
    </w:p>
    <w:tbl>
      <w:tblPr>
        <w:tblStyle w:val="TableGrid"/>
        <w:tblW w:w="9651" w:type="dxa"/>
        <w:tblLook w:val="04A0" w:firstRow="1" w:lastRow="0" w:firstColumn="1" w:lastColumn="0" w:noHBand="0" w:noVBand="1"/>
      </w:tblPr>
      <w:tblGrid>
        <w:gridCol w:w="1908"/>
        <w:gridCol w:w="1260"/>
        <w:gridCol w:w="1260"/>
        <w:gridCol w:w="2070"/>
        <w:gridCol w:w="2070"/>
        <w:gridCol w:w="1083"/>
      </w:tblGrid>
      <w:tr w:rsidR="007B6E23" w:rsidRPr="009F04BE" w14:paraId="477FF2A8" w14:textId="77777777" w:rsidTr="00557966">
        <w:tc>
          <w:tcPr>
            <w:tcW w:w="1908" w:type="dxa"/>
            <w:shd w:val="clear" w:color="auto" w:fill="4F81BD" w:themeFill="accent1"/>
            <w:vAlign w:val="center"/>
          </w:tcPr>
          <w:p w14:paraId="5726A527" w14:textId="77777777" w:rsidR="007B6E23" w:rsidRPr="00557966" w:rsidRDefault="007B6E23" w:rsidP="00557966">
            <w:pPr>
              <w:spacing w:line="240" w:lineRule="auto"/>
              <w:jc w:val="center"/>
              <w:rPr>
                <w:rFonts w:cstheme="minorHAnsi"/>
                <w:b/>
                <w:color w:val="FFFFFF" w:themeColor="background1"/>
                <w:sz w:val="20"/>
                <w:szCs w:val="20"/>
              </w:rPr>
            </w:pPr>
            <w:r w:rsidRPr="00557966">
              <w:rPr>
                <w:rFonts w:cstheme="minorHAnsi"/>
                <w:b/>
                <w:color w:val="FFFFFF" w:themeColor="background1"/>
                <w:sz w:val="20"/>
                <w:szCs w:val="20"/>
              </w:rPr>
              <w:t>Variable</w:t>
            </w:r>
          </w:p>
        </w:tc>
        <w:tc>
          <w:tcPr>
            <w:tcW w:w="1260" w:type="dxa"/>
            <w:shd w:val="clear" w:color="auto" w:fill="4F81BD" w:themeFill="accent1"/>
            <w:vAlign w:val="center"/>
          </w:tcPr>
          <w:p w14:paraId="009ABA9D" w14:textId="77777777" w:rsidR="007B6E23" w:rsidRPr="00557966" w:rsidRDefault="007B6E23" w:rsidP="00557966">
            <w:pPr>
              <w:spacing w:line="240" w:lineRule="auto"/>
              <w:jc w:val="center"/>
              <w:rPr>
                <w:rFonts w:cstheme="minorHAnsi"/>
                <w:b/>
                <w:color w:val="FFFFFF" w:themeColor="background1"/>
                <w:sz w:val="20"/>
                <w:szCs w:val="20"/>
              </w:rPr>
            </w:pPr>
            <w:r w:rsidRPr="00557966">
              <w:rPr>
                <w:rFonts w:cstheme="minorHAnsi"/>
                <w:b/>
                <w:color w:val="FFFFFF" w:themeColor="background1"/>
                <w:sz w:val="20"/>
                <w:szCs w:val="20"/>
              </w:rPr>
              <w:t>Unit</w:t>
            </w:r>
          </w:p>
        </w:tc>
        <w:tc>
          <w:tcPr>
            <w:tcW w:w="1260" w:type="dxa"/>
            <w:shd w:val="clear" w:color="auto" w:fill="4F81BD" w:themeFill="accent1"/>
            <w:vAlign w:val="center"/>
          </w:tcPr>
          <w:p w14:paraId="4AF5CCA9" w14:textId="77777777" w:rsidR="007B6E23" w:rsidRPr="00557966" w:rsidRDefault="007B6E23" w:rsidP="00557966">
            <w:pPr>
              <w:spacing w:line="240" w:lineRule="auto"/>
              <w:jc w:val="center"/>
              <w:rPr>
                <w:rFonts w:cstheme="minorHAnsi"/>
                <w:b/>
                <w:color w:val="FFFFFF" w:themeColor="background1"/>
                <w:sz w:val="20"/>
                <w:szCs w:val="20"/>
              </w:rPr>
            </w:pPr>
            <w:r w:rsidRPr="00557966">
              <w:rPr>
                <w:rFonts w:cstheme="minorHAnsi"/>
                <w:b/>
                <w:color w:val="FFFFFF" w:themeColor="background1"/>
                <w:sz w:val="20"/>
                <w:szCs w:val="20"/>
              </w:rPr>
              <w:t xml:space="preserve">Project Drawdown Data Set Range </w:t>
            </w:r>
          </w:p>
        </w:tc>
        <w:tc>
          <w:tcPr>
            <w:tcW w:w="2070" w:type="dxa"/>
            <w:shd w:val="clear" w:color="auto" w:fill="4F81BD" w:themeFill="accent1"/>
            <w:vAlign w:val="center"/>
          </w:tcPr>
          <w:p w14:paraId="52B94F01" w14:textId="77777777" w:rsidR="007B6E23" w:rsidRPr="00557966" w:rsidRDefault="007B6E23" w:rsidP="00557966">
            <w:pPr>
              <w:spacing w:line="240" w:lineRule="auto"/>
              <w:jc w:val="center"/>
              <w:rPr>
                <w:rFonts w:cstheme="minorHAnsi"/>
                <w:b/>
                <w:color w:val="FFFFFF" w:themeColor="background1"/>
                <w:sz w:val="20"/>
                <w:szCs w:val="20"/>
              </w:rPr>
            </w:pPr>
            <w:r w:rsidRPr="00557966">
              <w:rPr>
                <w:rFonts w:cstheme="minorHAnsi"/>
                <w:b/>
                <w:color w:val="FFFFFF" w:themeColor="background1"/>
                <w:sz w:val="20"/>
                <w:szCs w:val="20"/>
              </w:rPr>
              <w:t xml:space="preserve">Model Input </w:t>
            </w:r>
          </w:p>
        </w:tc>
        <w:tc>
          <w:tcPr>
            <w:tcW w:w="2070" w:type="dxa"/>
            <w:shd w:val="clear" w:color="auto" w:fill="4F81BD" w:themeFill="accent1"/>
            <w:vAlign w:val="center"/>
          </w:tcPr>
          <w:p w14:paraId="2A18B5FA" w14:textId="77777777" w:rsidR="007B6E23" w:rsidRPr="00557966" w:rsidRDefault="007B6E23" w:rsidP="00557966">
            <w:pPr>
              <w:spacing w:line="240" w:lineRule="auto"/>
              <w:jc w:val="center"/>
              <w:rPr>
                <w:rFonts w:cstheme="minorHAnsi"/>
                <w:b/>
                <w:color w:val="FFFFFF" w:themeColor="background1"/>
                <w:sz w:val="20"/>
                <w:szCs w:val="20"/>
              </w:rPr>
            </w:pPr>
            <w:r w:rsidRPr="00557966">
              <w:rPr>
                <w:rFonts w:cstheme="minorHAnsi"/>
                <w:b/>
                <w:color w:val="FFFFFF" w:themeColor="background1"/>
                <w:sz w:val="20"/>
                <w:szCs w:val="20"/>
              </w:rPr>
              <w:t>Data Points (#)</w:t>
            </w:r>
          </w:p>
        </w:tc>
        <w:tc>
          <w:tcPr>
            <w:tcW w:w="1083" w:type="dxa"/>
            <w:shd w:val="clear" w:color="auto" w:fill="4F81BD" w:themeFill="accent1"/>
            <w:vAlign w:val="center"/>
          </w:tcPr>
          <w:p w14:paraId="1109FEC8" w14:textId="77777777" w:rsidR="007B6E23" w:rsidRPr="00557966" w:rsidRDefault="007B6E23" w:rsidP="00557966">
            <w:pPr>
              <w:spacing w:line="240" w:lineRule="auto"/>
              <w:jc w:val="center"/>
              <w:rPr>
                <w:rFonts w:cstheme="minorHAnsi"/>
                <w:b/>
                <w:color w:val="FFFFFF" w:themeColor="background1"/>
                <w:sz w:val="20"/>
                <w:szCs w:val="20"/>
              </w:rPr>
            </w:pPr>
            <w:r w:rsidRPr="00557966">
              <w:rPr>
                <w:rFonts w:cstheme="minorHAnsi"/>
                <w:b/>
                <w:color w:val="FFFFFF" w:themeColor="background1"/>
                <w:sz w:val="20"/>
                <w:szCs w:val="20"/>
              </w:rPr>
              <w:t>Sources (#)</w:t>
            </w:r>
          </w:p>
        </w:tc>
      </w:tr>
      <w:tr w:rsidR="007B6E23" w:rsidRPr="000A20C1" w14:paraId="439542A8" w14:textId="77777777" w:rsidTr="00557966">
        <w:tc>
          <w:tcPr>
            <w:tcW w:w="1908" w:type="dxa"/>
            <w:vAlign w:val="center"/>
          </w:tcPr>
          <w:p w14:paraId="128CF31F" w14:textId="77777777" w:rsidR="007B6E23" w:rsidRPr="000A20C1" w:rsidRDefault="007B6E23" w:rsidP="007B6E23">
            <w:pPr>
              <w:spacing w:after="0"/>
              <w:jc w:val="left"/>
            </w:pPr>
            <w:r w:rsidRPr="000A20C1">
              <w:t>Global average REF Grid Emissions Factor</w:t>
            </w:r>
          </w:p>
        </w:tc>
        <w:tc>
          <w:tcPr>
            <w:tcW w:w="1260" w:type="dxa"/>
            <w:tcMar>
              <w:left w:w="29" w:type="dxa"/>
              <w:right w:w="29" w:type="dxa"/>
            </w:tcMar>
            <w:vAlign w:val="center"/>
          </w:tcPr>
          <w:p w14:paraId="4457A8CE" w14:textId="77777777" w:rsidR="007B6E23" w:rsidRPr="000A20C1" w:rsidRDefault="007B6E23" w:rsidP="007B6E23">
            <w:pPr>
              <w:spacing w:after="0"/>
              <w:jc w:val="center"/>
            </w:pPr>
            <w:r w:rsidRPr="000A20C1">
              <w:t>g CO</w:t>
            </w:r>
            <w:r w:rsidRPr="00D539FE">
              <w:rPr>
                <w:vertAlign w:val="subscript"/>
              </w:rPr>
              <w:t>2</w:t>
            </w:r>
            <w:r w:rsidRPr="000A20C1">
              <w:t>e/kWh</w:t>
            </w:r>
          </w:p>
        </w:tc>
        <w:tc>
          <w:tcPr>
            <w:tcW w:w="1260" w:type="dxa"/>
            <w:vAlign w:val="center"/>
          </w:tcPr>
          <w:p w14:paraId="71F3B7AE" w14:textId="481CB6A3" w:rsidR="007B6E23" w:rsidRPr="000A20C1" w:rsidRDefault="00BC5804" w:rsidP="007B6E23">
            <w:pPr>
              <w:spacing w:after="0"/>
              <w:jc w:val="center"/>
            </w:pPr>
            <w:r>
              <w:t>503</w:t>
            </w:r>
            <w:r w:rsidRPr="000A20C1">
              <w:t>-</w:t>
            </w:r>
            <w:r>
              <w:t>593</w:t>
            </w:r>
          </w:p>
        </w:tc>
        <w:tc>
          <w:tcPr>
            <w:tcW w:w="2070" w:type="dxa"/>
            <w:vAlign w:val="center"/>
          </w:tcPr>
          <w:p w14:paraId="2DDA8E0A" w14:textId="0F8B17E6" w:rsidR="007B6E23" w:rsidRPr="000A20C1" w:rsidRDefault="00BC5804" w:rsidP="007B6E23">
            <w:pPr>
              <w:spacing w:after="0"/>
              <w:jc w:val="center"/>
            </w:pPr>
            <w:r w:rsidRPr="000A20C1">
              <w:t>Depends on year. Starts at High Input in 2020 declines to Low Input in 2050</w:t>
            </w:r>
            <w:r>
              <w:t xml:space="preserve"> to represent the decarbonization of the grid in the reference.</w:t>
            </w:r>
          </w:p>
        </w:tc>
        <w:tc>
          <w:tcPr>
            <w:tcW w:w="2070" w:type="dxa"/>
            <w:vAlign w:val="center"/>
          </w:tcPr>
          <w:p w14:paraId="3487EAD4" w14:textId="77777777" w:rsidR="007B6E23" w:rsidRPr="000A20C1" w:rsidRDefault="007B6E23" w:rsidP="007B6E23">
            <w:pPr>
              <w:spacing w:after="0"/>
              <w:jc w:val="center"/>
            </w:pPr>
            <w:r w:rsidRPr="000A20C1">
              <w:t>12 each year</w:t>
            </w:r>
          </w:p>
        </w:tc>
        <w:tc>
          <w:tcPr>
            <w:tcW w:w="1083" w:type="dxa"/>
            <w:vAlign w:val="center"/>
          </w:tcPr>
          <w:p w14:paraId="5D488EA5" w14:textId="77777777" w:rsidR="007B6E23" w:rsidRPr="000A20C1" w:rsidRDefault="007B6E23" w:rsidP="007B6E23">
            <w:pPr>
              <w:spacing w:after="0"/>
              <w:jc w:val="center"/>
            </w:pPr>
            <w:r w:rsidRPr="000A20C1">
              <w:t>4</w:t>
            </w:r>
          </w:p>
        </w:tc>
      </w:tr>
      <w:tr w:rsidR="007B6E23" w:rsidRPr="000A20C1" w14:paraId="31659549" w14:textId="77777777" w:rsidTr="00557966">
        <w:tc>
          <w:tcPr>
            <w:tcW w:w="1908" w:type="dxa"/>
            <w:vAlign w:val="center"/>
          </w:tcPr>
          <w:p w14:paraId="502B0464" w14:textId="77777777" w:rsidR="007B6E23" w:rsidRPr="000A20C1" w:rsidRDefault="007B6E23" w:rsidP="007B6E23">
            <w:pPr>
              <w:spacing w:after="0"/>
              <w:jc w:val="left"/>
            </w:pPr>
            <w:r w:rsidRPr="000A20C1">
              <w:t>Combined REF Space Heating &amp; Cooling Fuel Emissions Factor</w:t>
            </w:r>
          </w:p>
        </w:tc>
        <w:tc>
          <w:tcPr>
            <w:tcW w:w="1260" w:type="dxa"/>
            <w:tcMar>
              <w:left w:w="29" w:type="dxa"/>
              <w:right w:w="29" w:type="dxa"/>
            </w:tcMar>
            <w:vAlign w:val="center"/>
          </w:tcPr>
          <w:p w14:paraId="1D54569C" w14:textId="77777777" w:rsidR="007B6E23" w:rsidRPr="000A20C1" w:rsidRDefault="007B6E23" w:rsidP="007B6E23">
            <w:pPr>
              <w:spacing w:after="0"/>
              <w:jc w:val="center"/>
            </w:pPr>
            <w:r w:rsidRPr="000A20C1">
              <w:t>t CO</w:t>
            </w:r>
            <w:r w:rsidRPr="0093310F">
              <w:rPr>
                <w:vertAlign w:val="subscript"/>
              </w:rPr>
              <w:t>2</w:t>
            </w:r>
            <w:r w:rsidRPr="000A20C1">
              <w:t>e/TJ of fuel</w:t>
            </w:r>
          </w:p>
        </w:tc>
        <w:tc>
          <w:tcPr>
            <w:tcW w:w="1260" w:type="dxa"/>
            <w:vAlign w:val="center"/>
          </w:tcPr>
          <w:p w14:paraId="478B4FD3" w14:textId="38AC4EBD" w:rsidR="007B6E23" w:rsidRPr="000A20C1" w:rsidRDefault="00506836" w:rsidP="007B6E23">
            <w:pPr>
              <w:spacing w:after="0"/>
              <w:jc w:val="center"/>
            </w:pPr>
            <w:r>
              <w:t>87.04</w:t>
            </w:r>
          </w:p>
        </w:tc>
        <w:tc>
          <w:tcPr>
            <w:tcW w:w="2070" w:type="dxa"/>
            <w:vAlign w:val="center"/>
          </w:tcPr>
          <w:p w14:paraId="4682317C" w14:textId="3588E0D4" w:rsidR="007B6E23" w:rsidRPr="000A20C1" w:rsidRDefault="00506836" w:rsidP="007B6E23">
            <w:pPr>
              <w:spacing w:after="0"/>
              <w:jc w:val="center"/>
            </w:pPr>
            <w:r>
              <w:t>87.04</w:t>
            </w:r>
          </w:p>
        </w:tc>
        <w:tc>
          <w:tcPr>
            <w:tcW w:w="2070" w:type="dxa"/>
            <w:vAlign w:val="center"/>
          </w:tcPr>
          <w:p w14:paraId="0BB1481A" w14:textId="77777777" w:rsidR="007B6E23" w:rsidRPr="000A20C1" w:rsidRDefault="007B6E23" w:rsidP="007B6E23">
            <w:pPr>
              <w:spacing w:after="0"/>
              <w:jc w:val="center"/>
            </w:pPr>
            <w:r w:rsidRPr="000A20C1">
              <w:t>8 including individual fuel emissions factors and shares</w:t>
            </w:r>
          </w:p>
        </w:tc>
        <w:tc>
          <w:tcPr>
            <w:tcW w:w="1083" w:type="dxa"/>
            <w:vAlign w:val="center"/>
          </w:tcPr>
          <w:p w14:paraId="2B27D00F" w14:textId="77777777" w:rsidR="007B6E23" w:rsidRPr="000A20C1" w:rsidRDefault="007B6E23" w:rsidP="007B6E23">
            <w:pPr>
              <w:spacing w:after="0"/>
              <w:jc w:val="center"/>
            </w:pPr>
            <w:r w:rsidRPr="000A20C1">
              <w:t>1</w:t>
            </w:r>
          </w:p>
        </w:tc>
      </w:tr>
    </w:tbl>
    <w:p w14:paraId="5283286C" w14:textId="325806F5" w:rsidR="00441793" w:rsidRDefault="00441793">
      <w:pPr>
        <w:spacing w:after="160" w:line="259" w:lineRule="auto"/>
        <w:jc w:val="left"/>
      </w:pPr>
      <w:bookmarkStart w:id="437" w:name="_Toc535503215"/>
    </w:p>
    <w:p w14:paraId="48D1B3E8" w14:textId="079F62BA" w:rsidR="007B6E23" w:rsidRDefault="007B6E23" w:rsidP="007B6E23">
      <w:pPr>
        <w:pStyle w:val="Heading3"/>
      </w:pPr>
      <w:bookmarkStart w:id="438" w:name="_Toc18306542"/>
      <w:r>
        <w:t>Financial Inputs</w:t>
      </w:r>
      <w:bookmarkEnd w:id="437"/>
      <w:bookmarkEnd w:id="438"/>
    </w:p>
    <w:p w14:paraId="251A473C" w14:textId="6A597D0E" w:rsidR="007B6E23" w:rsidRDefault="00094863" w:rsidP="007B6E23">
      <w:r>
        <w:t>For in-building HVAC equipment</w:t>
      </w:r>
      <w:r w:rsidR="007B6E23" w:rsidRPr="002163E1">
        <w:t xml:space="preserve"> </w:t>
      </w:r>
      <w:r>
        <w:t xml:space="preserve">– </w:t>
      </w:r>
      <w:r w:rsidR="00A15FBC">
        <w:t xml:space="preserve">here </w:t>
      </w:r>
      <w:r>
        <w:t>termed “Conventional Technology” – first costs</w:t>
      </w:r>
      <w:r w:rsidR="007B6E23" w:rsidRPr="002163E1">
        <w:t xml:space="preserve"> are equal to the sum of the retail price of the equipment and any material or labor costs necessary for installation. The reported installation costs for conventional technologies are weighted residential and commercial applications. The source for these values comes from the DOE, EIA, IEA, and IRENA. The total first costs of all equipment shipped in the analysis period forms the total first cost for each equipment type. The total first costs of all equipment types for each scenario are then aggregated to form that scenario's total first costs. </w:t>
      </w:r>
      <w:r w:rsidR="00A15FBC">
        <w:t xml:space="preserve"> </w:t>
      </w:r>
      <w:r w:rsidR="007B6E23" w:rsidRPr="002163E1">
        <w:t xml:space="preserve">The average annual use (i.e. </w:t>
      </w:r>
      <w:proofErr w:type="spellStart"/>
      <w:r w:rsidR="007B6E23" w:rsidRPr="002163E1">
        <w:t>TWh</w:t>
      </w:r>
      <w:proofErr w:type="spellEnd"/>
      <w:r w:rsidR="007B6E23">
        <w:t xml:space="preserve"> (</w:t>
      </w:r>
      <w:proofErr w:type="spellStart"/>
      <w:r w:rsidR="007B6E23">
        <w:t>th</w:t>
      </w:r>
      <w:proofErr w:type="spellEnd"/>
      <w:r w:rsidR="007B6E23">
        <w:t>)</w:t>
      </w:r>
      <w:r w:rsidR="007B6E23" w:rsidRPr="002163E1">
        <w:t xml:space="preserve"> per unit installed) is sourced primarily from Shah</w:t>
      </w:r>
      <w:r w:rsidR="007B6E23" w:rsidRPr="002163E1">
        <w:rPr>
          <w:i/>
        </w:rPr>
        <w:t xml:space="preserve"> et al</w:t>
      </w:r>
      <w:ins w:id="439" w:author="Catherine Foster" w:date="2020-04-27T15:05:00Z">
        <w:r w:rsidR="00D010C6">
          <w:rPr>
            <w:i/>
          </w:rPr>
          <w:t>.</w:t>
        </w:r>
      </w:ins>
      <w:r w:rsidR="007B6E23" w:rsidRPr="002163E1">
        <w:t xml:space="preserve"> (2015), which presents estimates of residential and commercial HVAC usage for 12 countries representing a range of climate zones. Data is assumed consistent between the conventional and switch technologies</w:t>
      </w:r>
      <w:r w:rsidR="007B6E23">
        <w:t xml:space="preserve">.  </w:t>
      </w:r>
      <w:ins w:id="440" w:author="Catherine Foster" w:date="2020-04-27T15:05:00Z">
        <w:r w:rsidR="00D010C6">
          <w:t>The l</w:t>
        </w:r>
      </w:ins>
      <w:del w:id="441" w:author="Catherine Foster" w:date="2020-04-27T15:05:00Z">
        <w:r w:rsidR="007B6E23" w:rsidRPr="002163E1" w:rsidDel="00D010C6">
          <w:delText>L</w:delText>
        </w:r>
      </w:del>
      <w:r w:rsidR="007B6E23" w:rsidRPr="002163E1">
        <w:t xml:space="preserve">earning rate is </w:t>
      </w:r>
      <w:r w:rsidR="00A15FBC">
        <w:t xml:space="preserve">primarily </w:t>
      </w:r>
      <w:r w:rsidR="007B6E23" w:rsidRPr="002163E1">
        <w:t xml:space="preserve">from </w:t>
      </w:r>
      <w:r w:rsidR="00A15FBC">
        <w:t xml:space="preserve">Hayward &amp; Graham (2013) and </w:t>
      </w:r>
      <w:proofErr w:type="spellStart"/>
      <w:r w:rsidR="00A15FBC">
        <w:t>Koornneef</w:t>
      </w:r>
      <w:proofErr w:type="spellEnd"/>
      <w:r w:rsidR="00A15FBC">
        <w:t xml:space="preserve"> (2007)</w:t>
      </w:r>
      <w:r w:rsidR="007B6E23" w:rsidRPr="002163E1">
        <w:t>. The discount rate is sourced from data from the Survey of Consumer Finances from 1995 through 2010. These values are specific to the HVAC equipment evaluated in this report.</w:t>
      </w:r>
      <w:r w:rsidR="007B6E23">
        <w:t xml:space="preserve">  </w:t>
      </w:r>
    </w:p>
    <w:p w14:paraId="7C2B8C01" w14:textId="6B6AA834" w:rsidR="007B6E23" w:rsidRDefault="00763070" w:rsidP="007B6E23">
      <w:pPr>
        <w:rPr>
          <w:bCs/>
        </w:rPr>
      </w:pPr>
      <w:r>
        <w:rPr>
          <w:rFonts w:eastAsia="Times New Roman"/>
        </w:rPr>
        <w:lastRenderedPageBreak/>
        <w:fldChar w:fldCharType="begin"/>
      </w:r>
      <w:r>
        <w:rPr>
          <w:rFonts w:eastAsia="Times New Roman"/>
        </w:rPr>
        <w:instrText xml:space="preserve"> REF _Ref4609186 \h </w:instrText>
      </w:r>
      <w:r>
        <w:rPr>
          <w:rFonts w:eastAsia="Times New Roman"/>
        </w:rPr>
      </w:r>
      <w:r>
        <w:rPr>
          <w:rFonts w:eastAsia="Times New Roman"/>
        </w:rPr>
        <w:fldChar w:fldCharType="separate"/>
      </w:r>
      <w:r w:rsidR="00B872FD">
        <w:t xml:space="preserve">Table </w:t>
      </w:r>
      <w:r w:rsidR="00B872FD">
        <w:rPr>
          <w:noProof/>
        </w:rPr>
        <w:t>2</w:t>
      </w:r>
      <w:r w:rsidR="00B872FD">
        <w:t>.</w:t>
      </w:r>
      <w:r w:rsidR="00B872FD">
        <w:rPr>
          <w:noProof/>
        </w:rPr>
        <w:t>7</w:t>
      </w:r>
      <w:r>
        <w:rPr>
          <w:rFonts w:eastAsia="Times New Roman"/>
        </w:rPr>
        <w:fldChar w:fldCharType="end"/>
      </w:r>
      <w:r>
        <w:rPr>
          <w:rFonts w:eastAsia="Times New Roman"/>
        </w:rPr>
        <w:t xml:space="preserve"> </w:t>
      </w:r>
      <w:r w:rsidR="005B5D25">
        <w:rPr>
          <w:bCs/>
        </w:rPr>
        <w:t>presents</w:t>
      </w:r>
      <w:r w:rsidR="007B6E23">
        <w:rPr>
          <w:bCs/>
        </w:rPr>
        <w:t xml:space="preserve"> the model inputs used to calculate the financial costs and savings annually for </w:t>
      </w:r>
      <w:r w:rsidR="005B5D25">
        <w:rPr>
          <w:bCs/>
        </w:rPr>
        <w:t xml:space="preserve">Conventional Technology:  In-building HVAC:  </w:t>
      </w:r>
    </w:p>
    <w:p w14:paraId="155810D5" w14:textId="71513DF2" w:rsidR="009C695C" w:rsidRDefault="009C695C" w:rsidP="00557966">
      <w:pPr>
        <w:pStyle w:val="Caption"/>
        <w:keepNext/>
        <w:jc w:val="center"/>
      </w:pPr>
      <w:bookmarkStart w:id="442" w:name="_Ref4609186"/>
      <w:bookmarkStart w:id="443" w:name="_Toc5035144"/>
      <w:r>
        <w:t xml:space="preserve">Table </w:t>
      </w:r>
      <w:r w:rsidR="00B10C01">
        <w:rPr>
          <w:noProof/>
        </w:rPr>
        <w:fldChar w:fldCharType="begin"/>
      </w:r>
      <w:r w:rsidR="00B10C01">
        <w:rPr>
          <w:noProof/>
        </w:rPr>
        <w:instrText xml:space="preserve"> STYLEREF 1 \s </w:instrText>
      </w:r>
      <w:r w:rsidR="00B10C01">
        <w:rPr>
          <w:noProof/>
        </w:rPr>
        <w:fldChar w:fldCharType="separate"/>
      </w:r>
      <w:r w:rsidR="00B872FD">
        <w:rPr>
          <w:noProof/>
        </w:rPr>
        <w:t>2</w:t>
      </w:r>
      <w:r w:rsidR="00B10C01">
        <w:rPr>
          <w:noProof/>
        </w:rPr>
        <w:fldChar w:fldCharType="end"/>
      </w:r>
      <w:r w:rsidR="00B553BA">
        <w:t>.</w:t>
      </w:r>
      <w:r w:rsidR="00B10C01">
        <w:rPr>
          <w:noProof/>
        </w:rPr>
        <w:fldChar w:fldCharType="begin"/>
      </w:r>
      <w:r w:rsidR="00B10C01">
        <w:rPr>
          <w:noProof/>
        </w:rPr>
        <w:instrText xml:space="preserve"> SEQ Table \* ARABIC \s 1 </w:instrText>
      </w:r>
      <w:r w:rsidR="00B10C01">
        <w:rPr>
          <w:noProof/>
        </w:rPr>
        <w:fldChar w:fldCharType="separate"/>
      </w:r>
      <w:r w:rsidR="00B872FD">
        <w:rPr>
          <w:noProof/>
        </w:rPr>
        <w:t>7</w:t>
      </w:r>
      <w:r w:rsidR="00B10C01">
        <w:rPr>
          <w:noProof/>
        </w:rPr>
        <w:fldChar w:fldCharType="end"/>
      </w:r>
      <w:bookmarkEnd w:id="442"/>
      <w:r>
        <w:t xml:space="preserve"> </w:t>
      </w:r>
      <w:r w:rsidRPr="009F1947">
        <w:t xml:space="preserve">Financial Inputs for Conventional Technology:  </w:t>
      </w:r>
      <w:r w:rsidRPr="00FE4EC2">
        <w:t>In-Building HVAC</w:t>
      </w:r>
      <w:bookmarkEnd w:id="443"/>
    </w:p>
    <w:tbl>
      <w:tblPr>
        <w:tblStyle w:val="TableGrid"/>
        <w:tblW w:w="10007" w:type="dxa"/>
        <w:tblLayout w:type="fixed"/>
        <w:tblLook w:val="04A0" w:firstRow="1" w:lastRow="0" w:firstColumn="1" w:lastColumn="0" w:noHBand="0" w:noVBand="1"/>
      </w:tblPr>
      <w:tblGrid>
        <w:gridCol w:w="1818"/>
        <w:gridCol w:w="1170"/>
        <w:gridCol w:w="1890"/>
        <w:gridCol w:w="1226"/>
        <w:gridCol w:w="1496"/>
        <w:gridCol w:w="2407"/>
      </w:tblGrid>
      <w:tr w:rsidR="007B6E23" w:rsidRPr="0035327C" w14:paraId="60C97DFD" w14:textId="77777777" w:rsidTr="007B6E23">
        <w:trPr>
          <w:cantSplit/>
          <w:tblHeader/>
        </w:trPr>
        <w:tc>
          <w:tcPr>
            <w:tcW w:w="1818" w:type="dxa"/>
            <w:shd w:val="clear" w:color="auto" w:fill="4F81BD" w:themeFill="accent1"/>
            <w:vAlign w:val="center"/>
          </w:tcPr>
          <w:p w14:paraId="7AB5AADF" w14:textId="77777777" w:rsidR="007B6E23" w:rsidRPr="0035327C" w:rsidRDefault="007B6E23" w:rsidP="007B6E23">
            <w:pPr>
              <w:spacing w:after="0"/>
              <w:jc w:val="left"/>
              <w:rPr>
                <w:b/>
                <w:color w:val="FFFFFF" w:themeColor="background1"/>
              </w:rPr>
            </w:pPr>
            <w:r w:rsidRPr="0035327C">
              <w:rPr>
                <w:b/>
                <w:color w:val="FFFFFF" w:themeColor="background1"/>
              </w:rPr>
              <w:t>Variable</w:t>
            </w:r>
          </w:p>
        </w:tc>
        <w:tc>
          <w:tcPr>
            <w:tcW w:w="1170" w:type="dxa"/>
            <w:shd w:val="clear" w:color="auto" w:fill="4F81BD" w:themeFill="accent1"/>
            <w:vAlign w:val="center"/>
          </w:tcPr>
          <w:p w14:paraId="2669238D" w14:textId="77777777" w:rsidR="007B6E23" w:rsidRPr="0035327C" w:rsidRDefault="007B6E23" w:rsidP="007B6E23">
            <w:pPr>
              <w:spacing w:after="0"/>
              <w:jc w:val="left"/>
              <w:rPr>
                <w:b/>
                <w:color w:val="FFFFFF" w:themeColor="background1"/>
              </w:rPr>
            </w:pPr>
            <w:r w:rsidRPr="0035327C">
              <w:rPr>
                <w:b/>
                <w:color w:val="FFFFFF" w:themeColor="background1"/>
              </w:rPr>
              <w:t>Unit</w:t>
            </w:r>
          </w:p>
        </w:tc>
        <w:tc>
          <w:tcPr>
            <w:tcW w:w="1890" w:type="dxa"/>
            <w:shd w:val="clear" w:color="auto" w:fill="4F81BD" w:themeFill="accent1"/>
            <w:vAlign w:val="center"/>
          </w:tcPr>
          <w:p w14:paraId="2A859956" w14:textId="77777777" w:rsidR="007B6E23" w:rsidRPr="0035327C" w:rsidRDefault="007B6E23" w:rsidP="007B6E23">
            <w:pPr>
              <w:spacing w:after="0"/>
              <w:jc w:val="left"/>
              <w:rPr>
                <w:b/>
                <w:color w:val="FFFFFF" w:themeColor="background1"/>
              </w:rPr>
            </w:pPr>
            <w:r w:rsidRPr="0035327C">
              <w:rPr>
                <w:b/>
                <w:color w:val="FFFFFF" w:themeColor="background1"/>
              </w:rPr>
              <w:t xml:space="preserve">Project Drawdown Data Set Range </w:t>
            </w:r>
          </w:p>
        </w:tc>
        <w:tc>
          <w:tcPr>
            <w:tcW w:w="1226" w:type="dxa"/>
            <w:shd w:val="clear" w:color="auto" w:fill="4F81BD" w:themeFill="accent1"/>
            <w:vAlign w:val="center"/>
          </w:tcPr>
          <w:p w14:paraId="62584C29" w14:textId="77777777" w:rsidR="007B6E23" w:rsidRPr="0035327C" w:rsidRDefault="007B6E23" w:rsidP="007B6E23">
            <w:pPr>
              <w:spacing w:after="0"/>
              <w:jc w:val="left"/>
              <w:rPr>
                <w:b/>
                <w:color w:val="FFFFFF" w:themeColor="background1"/>
              </w:rPr>
            </w:pPr>
            <w:r w:rsidRPr="0035327C">
              <w:rPr>
                <w:b/>
                <w:color w:val="FFFFFF" w:themeColor="background1"/>
              </w:rPr>
              <w:t xml:space="preserve">Model Input </w:t>
            </w:r>
          </w:p>
        </w:tc>
        <w:tc>
          <w:tcPr>
            <w:tcW w:w="1496" w:type="dxa"/>
            <w:shd w:val="clear" w:color="auto" w:fill="4F81BD" w:themeFill="accent1"/>
            <w:vAlign w:val="center"/>
          </w:tcPr>
          <w:p w14:paraId="706EAB84" w14:textId="77777777" w:rsidR="007B6E23" w:rsidRPr="0035327C" w:rsidRDefault="007B6E23" w:rsidP="007B6E23">
            <w:pPr>
              <w:spacing w:after="0"/>
              <w:jc w:val="left"/>
              <w:rPr>
                <w:b/>
                <w:color w:val="FFFFFF" w:themeColor="background1"/>
              </w:rPr>
            </w:pPr>
            <w:r w:rsidRPr="0035327C">
              <w:rPr>
                <w:b/>
                <w:color w:val="FFFFFF" w:themeColor="background1"/>
              </w:rPr>
              <w:t>Data Points (#)</w:t>
            </w:r>
          </w:p>
        </w:tc>
        <w:tc>
          <w:tcPr>
            <w:tcW w:w="2407" w:type="dxa"/>
            <w:shd w:val="clear" w:color="auto" w:fill="4F81BD" w:themeFill="accent1"/>
            <w:vAlign w:val="center"/>
          </w:tcPr>
          <w:p w14:paraId="60B6D300" w14:textId="77777777" w:rsidR="007B6E23" w:rsidRPr="0035327C" w:rsidRDefault="007B6E23" w:rsidP="007B6E23">
            <w:pPr>
              <w:spacing w:after="0"/>
              <w:jc w:val="left"/>
              <w:rPr>
                <w:b/>
                <w:color w:val="FFFFFF" w:themeColor="background1"/>
              </w:rPr>
            </w:pPr>
            <w:r w:rsidRPr="0035327C">
              <w:rPr>
                <w:b/>
                <w:color w:val="FFFFFF" w:themeColor="background1"/>
              </w:rPr>
              <w:t>Sources (#)</w:t>
            </w:r>
          </w:p>
        </w:tc>
      </w:tr>
      <w:tr w:rsidR="007B6E23" w:rsidRPr="000A20C1" w14:paraId="1DACD6DC" w14:textId="77777777" w:rsidTr="007B6E23">
        <w:trPr>
          <w:cantSplit/>
        </w:trPr>
        <w:tc>
          <w:tcPr>
            <w:tcW w:w="1818" w:type="dxa"/>
            <w:vAlign w:val="center"/>
          </w:tcPr>
          <w:p w14:paraId="2CF34EB1" w14:textId="77777777" w:rsidR="007B6E23" w:rsidRPr="000A20C1" w:rsidRDefault="007B6E23" w:rsidP="007B6E23">
            <w:pPr>
              <w:spacing w:after="0"/>
              <w:jc w:val="left"/>
            </w:pPr>
            <w:r w:rsidRPr="000A20C1">
              <w:t>Installation Cost/ First Cost</w:t>
            </w:r>
          </w:p>
        </w:tc>
        <w:tc>
          <w:tcPr>
            <w:tcW w:w="1170" w:type="dxa"/>
            <w:tcMar>
              <w:left w:w="29" w:type="dxa"/>
              <w:right w:w="29" w:type="dxa"/>
            </w:tcMar>
            <w:vAlign w:val="center"/>
          </w:tcPr>
          <w:p w14:paraId="0D1EB8D7" w14:textId="41DEEBA2" w:rsidR="007B6E23" w:rsidRPr="000A20C1" w:rsidRDefault="007B6E23" w:rsidP="005B5D25">
            <w:pPr>
              <w:spacing w:after="0"/>
              <w:jc w:val="left"/>
            </w:pPr>
            <w:r w:rsidRPr="000A20C1">
              <w:t>US$2014/</w:t>
            </w:r>
            <w:r>
              <w:t xml:space="preserve"> </w:t>
            </w:r>
            <w:r w:rsidR="005B5D25">
              <w:t>kW</w:t>
            </w:r>
          </w:p>
        </w:tc>
        <w:tc>
          <w:tcPr>
            <w:tcW w:w="1890" w:type="dxa"/>
            <w:vAlign w:val="center"/>
          </w:tcPr>
          <w:p w14:paraId="6EA5D017" w14:textId="6F682842" w:rsidR="007B6E23" w:rsidRPr="000A20C1" w:rsidRDefault="0028114F" w:rsidP="007B6E23">
            <w:pPr>
              <w:spacing w:after="0"/>
              <w:jc w:val="left"/>
            </w:pPr>
            <w:r>
              <w:t>89.71-305.89</w:t>
            </w:r>
          </w:p>
        </w:tc>
        <w:tc>
          <w:tcPr>
            <w:tcW w:w="1226" w:type="dxa"/>
            <w:vAlign w:val="center"/>
          </w:tcPr>
          <w:p w14:paraId="6A2D0733" w14:textId="0AA67F43" w:rsidR="007B6E23" w:rsidRPr="000A20C1" w:rsidRDefault="0028114F" w:rsidP="007B6E23">
            <w:pPr>
              <w:spacing w:after="0"/>
              <w:jc w:val="left"/>
            </w:pPr>
            <w:r>
              <w:t>197.80</w:t>
            </w:r>
          </w:p>
        </w:tc>
        <w:tc>
          <w:tcPr>
            <w:tcW w:w="1496" w:type="dxa"/>
            <w:vAlign w:val="center"/>
          </w:tcPr>
          <w:p w14:paraId="5C7A31AD" w14:textId="4DA2FF1F" w:rsidR="007B6E23" w:rsidRPr="000A20C1" w:rsidRDefault="005B5D25" w:rsidP="007B6E23">
            <w:pPr>
              <w:spacing w:after="0"/>
              <w:jc w:val="left"/>
            </w:pPr>
            <w:r>
              <w:t>30</w:t>
            </w:r>
          </w:p>
        </w:tc>
        <w:tc>
          <w:tcPr>
            <w:tcW w:w="2407" w:type="dxa"/>
            <w:vAlign w:val="center"/>
          </w:tcPr>
          <w:p w14:paraId="56D0A73E" w14:textId="4E24A947" w:rsidR="005B5D25" w:rsidRPr="000A20C1" w:rsidRDefault="005B5D25" w:rsidP="007B6E23">
            <w:pPr>
              <w:spacing w:after="0"/>
              <w:jc w:val="left"/>
            </w:pPr>
            <w:r>
              <w:t>7</w:t>
            </w:r>
          </w:p>
        </w:tc>
      </w:tr>
      <w:tr w:rsidR="00BC5804" w:rsidRPr="000A20C1" w14:paraId="1EE2AD3D" w14:textId="77777777" w:rsidTr="007B6E23">
        <w:trPr>
          <w:cantSplit/>
        </w:trPr>
        <w:tc>
          <w:tcPr>
            <w:tcW w:w="1818" w:type="dxa"/>
            <w:vAlign w:val="center"/>
          </w:tcPr>
          <w:p w14:paraId="0BE38880" w14:textId="582193DA" w:rsidR="00BC5804" w:rsidRPr="000A20C1" w:rsidRDefault="00BC5804" w:rsidP="00BC5804">
            <w:pPr>
              <w:spacing w:after="0"/>
              <w:jc w:val="left"/>
            </w:pPr>
            <w:r w:rsidRPr="00664D22">
              <w:t>First Cost Learning Rate</w:t>
            </w:r>
          </w:p>
        </w:tc>
        <w:tc>
          <w:tcPr>
            <w:tcW w:w="1170" w:type="dxa"/>
            <w:tcMar>
              <w:left w:w="29" w:type="dxa"/>
              <w:right w:w="29" w:type="dxa"/>
            </w:tcMar>
            <w:vAlign w:val="center"/>
          </w:tcPr>
          <w:p w14:paraId="32F85212" w14:textId="1B31F6D4" w:rsidR="00BC5804" w:rsidRPr="000A20C1" w:rsidRDefault="00BC5804" w:rsidP="00BC5804">
            <w:pPr>
              <w:spacing w:after="0"/>
              <w:jc w:val="left"/>
            </w:pPr>
            <w:r>
              <w:t>P</w:t>
            </w:r>
            <w:r w:rsidRPr="00664D22">
              <w:t>ercent</w:t>
            </w:r>
          </w:p>
        </w:tc>
        <w:tc>
          <w:tcPr>
            <w:tcW w:w="1890" w:type="dxa"/>
            <w:vAlign w:val="center"/>
          </w:tcPr>
          <w:p w14:paraId="7B713F86" w14:textId="66D6D451" w:rsidR="00BC5804" w:rsidRDefault="00BC5804" w:rsidP="00BC5804">
            <w:pPr>
              <w:spacing w:after="0"/>
              <w:jc w:val="left"/>
            </w:pPr>
            <w:r>
              <w:t>2.00%</w:t>
            </w:r>
          </w:p>
        </w:tc>
        <w:tc>
          <w:tcPr>
            <w:tcW w:w="1226" w:type="dxa"/>
            <w:vAlign w:val="center"/>
          </w:tcPr>
          <w:p w14:paraId="429EE05B" w14:textId="5A9C1532" w:rsidR="00BC5804" w:rsidRDefault="00BC5804" w:rsidP="00BC5804">
            <w:pPr>
              <w:spacing w:after="0"/>
              <w:jc w:val="left"/>
            </w:pPr>
            <w:r>
              <w:t>2.00%</w:t>
            </w:r>
          </w:p>
        </w:tc>
        <w:tc>
          <w:tcPr>
            <w:tcW w:w="1496" w:type="dxa"/>
            <w:vAlign w:val="center"/>
          </w:tcPr>
          <w:p w14:paraId="6411D374" w14:textId="30E5FCFA" w:rsidR="00BC5804" w:rsidRDefault="00BC5804" w:rsidP="00BC5804">
            <w:pPr>
              <w:spacing w:after="0"/>
              <w:jc w:val="left"/>
            </w:pPr>
            <w:r w:rsidRPr="00C53C3D">
              <w:t>1</w:t>
            </w:r>
          </w:p>
        </w:tc>
        <w:tc>
          <w:tcPr>
            <w:tcW w:w="2407" w:type="dxa"/>
            <w:vAlign w:val="center"/>
          </w:tcPr>
          <w:p w14:paraId="1AEA0586" w14:textId="0226C62F" w:rsidR="00BC5804" w:rsidRDefault="00BC5804" w:rsidP="00BC5804">
            <w:pPr>
              <w:spacing w:after="0"/>
              <w:jc w:val="left"/>
            </w:pPr>
            <w:r w:rsidRPr="00C53C3D">
              <w:t>1</w:t>
            </w:r>
          </w:p>
        </w:tc>
      </w:tr>
      <w:tr w:rsidR="00BC5804" w:rsidRPr="000A20C1" w14:paraId="7100D93C" w14:textId="77777777" w:rsidTr="007B6E23">
        <w:trPr>
          <w:cantSplit/>
        </w:trPr>
        <w:tc>
          <w:tcPr>
            <w:tcW w:w="1818" w:type="dxa"/>
            <w:vAlign w:val="center"/>
          </w:tcPr>
          <w:p w14:paraId="0ABB6787" w14:textId="2F32E269" w:rsidR="00BC5804" w:rsidRPr="000A20C1" w:rsidRDefault="00BC5804" w:rsidP="00BC5804">
            <w:pPr>
              <w:spacing w:after="0"/>
              <w:jc w:val="left"/>
            </w:pPr>
            <w:r>
              <w:t xml:space="preserve">Annual Fixed Operating </w:t>
            </w:r>
            <w:r w:rsidRPr="000A20C1">
              <w:t xml:space="preserve">Cost </w:t>
            </w:r>
          </w:p>
        </w:tc>
        <w:tc>
          <w:tcPr>
            <w:tcW w:w="1170" w:type="dxa"/>
            <w:tcMar>
              <w:left w:w="29" w:type="dxa"/>
              <w:right w:w="29" w:type="dxa"/>
            </w:tcMar>
            <w:vAlign w:val="center"/>
          </w:tcPr>
          <w:p w14:paraId="527F62F5" w14:textId="71F5C08E" w:rsidR="00BC5804" w:rsidRPr="000A20C1" w:rsidRDefault="00BC5804" w:rsidP="00BC5804">
            <w:pPr>
              <w:spacing w:after="0"/>
              <w:jc w:val="left"/>
            </w:pPr>
            <w:r w:rsidRPr="000A20C1">
              <w:t>US$2014/</w:t>
            </w:r>
            <w:r>
              <w:t xml:space="preserve"> kW/ </w:t>
            </w:r>
            <w:proofErr w:type="spellStart"/>
            <w:r w:rsidRPr="000A20C1">
              <w:t>yr</w:t>
            </w:r>
            <w:proofErr w:type="spellEnd"/>
          </w:p>
        </w:tc>
        <w:tc>
          <w:tcPr>
            <w:tcW w:w="1890" w:type="dxa"/>
            <w:vAlign w:val="center"/>
          </w:tcPr>
          <w:p w14:paraId="7C0444B1" w14:textId="5D7D9223" w:rsidR="00BC5804" w:rsidRPr="000A20C1" w:rsidRDefault="00BC5804" w:rsidP="00BC5804">
            <w:pPr>
              <w:spacing w:after="0"/>
              <w:jc w:val="left"/>
            </w:pPr>
            <w:r>
              <w:t>0.07-6.36</w:t>
            </w:r>
          </w:p>
        </w:tc>
        <w:tc>
          <w:tcPr>
            <w:tcW w:w="1226" w:type="dxa"/>
            <w:vAlign w:val="center"/>
          </w:tcPr>
          <w:p w14:paraId="4ACC2586" w14:textId="355C3536" w:rsidR="00BC5804" w:rsidRPr="000A20C1" w:rsidRDefault="00BC5804" w:rsidP="00BC5804">
            <w:pPr>
              <w:spacing w:after="0"/>
              <w:jc w:val="left"/>
            </w:pPr>
            <w:r>
              <w:t>3.86</w:t>
            </w:r>
          </w:p>
        </w:tc>
        <w:tc>
          <w:tcPr>
            <w:tcW w:w="1496" w:type="dxa"/>
            <w:vAlign w:val="center"/>
          </w:tcPr>
          <w:p w14:paraId="14C85CD3" w14:textId="77777777" w:rsidR="00BC5804" w:rsidRPr="000A20C1" w:rsidRDefault="00BC5804" w:rsidP="00BC5804">
            <w:pPr>
              <w:spacing w:after="0"/>
              <w:jc w:val="left"/>
            </w:pPr>
            <w:r w:rsidRPr="000A20C1">
              <w:t>1</w:t>
            </w:r>
            <w:r>
              <w:t>2</w:t>
            </w:r>
          </w:p>
        </w:tc>
        <w:tc>
          <w:tcPr>
            <w:tcW w:w="2407" w:type="dxa"/>
            <w:vAlign w:val="center"/>
          </w:tcPr>
          <w:p w14:paraId="659DC7A4" w14:textId="7991852E" w:rsidR="00BC5804" w:rsidRPr="000A20C1" w:rsidRDefault="00BC5804" w:rsidP="00BC5804">
            <w:pPr>
              <w:spacing w:after="0"/>
              <w:jc w:val="left"/>
            </w:pPr>
            <w:r>
              <w:t>1</w:t>
            </w:r>
          </w:p>
        </w:tc>
      </w:tr>
      <w:tr w:rsidR="00BC5804" w:rsidRPr="000A20C1" w14:paraId="1D3A2F81" w14:textId="77777777" w:rsidTr="007B6E23">
        <w:trPr>
          <w:cantSplit/>
        </w:trPr>
        <w:tc>
          <w:tcPr>
            <w:tcW w:w="1818" w:type="dxa"/>
            <w:vAlign w:val="center"/>
          </w:tcPr>
          <w:p w14:paraId="489AB9E6" w14:textId="3290D6E9" w:rsidR="00BC5804" w:rsidRPr="000A20C1" w:rsidRDefault="00BC5804" w:rsidP="00BC5804">
            <w:pPr>
              <w:spacing w:after="0"/>
              <w:jc w:val="left"/>
            </w:pPr>
            <w:r w:rsidRPr="000A20C1">
              <w:t>Annual Fuel Cost</w:t>
            </w:r>
          </w:p>
        </w:tc>
        <w:tc>
          <w:tcPr>
            <w:tcW w:w="1170" w:type="dxa"/>
            <w:tcMar>
              <w:left w:w="29" w:type="dxa"/>
              <w:right w:w="29" w:type="dxa"/>
            </w:tcMar>
            <w:vAlign w:val="center"/>
          </w:tcPr>
          <w:p w14:paraId="72DA83FE" w14:textId="1C1E6172" w:rsidR="00BC5804" w:rsidRPr="000A20C1" w:rsidRDefault="00BC5804" w:rsidP="00BC5804">
            <w:pPr>
              <w:spacing w:after="0"/>
              <w:jc w:val="left"/>
            </w:pPr>
            <w:r w:rsidRPr="000A20C1">
              <w:t>US$2014/</w:t>
            </w:r>
            <w:r>
              <w:t xml:space="preserve"> MWh </w:t>
            </w:r>
          </w:p>
        </w:tc>
        <w:tc>
          <w:tcPr>
            <w:tcW w:w="1890" w:type="dxa"/>
            <w:vAlign w:val="center"/>
          </w:tcPr>
          <w:p w14:paraId="4406A680" w14:textId="7531DE28" w:rsidR="00BC5804" w:rsidRPr="000A20C1" w:rsidRDefault="00BC5804" w:rsidP="00BC5804">
            <w:pPr>
              <w:spacing w:after="0"/>
              <w:jc w:val="left"/>
            </w:pPr>
            <w:r>
              <w:t>71.50</w:t>
            </w:r>
          </w:p>
        </w:tc>
        <w:tc>
          <w:tcPr>
            <w:tcW w:w="1226" w:type="dxa"/>
            <w:vAlign w:val="center"/>
          </w:tcPr>
          <w:p w14:paraId="4E2E66AC" w14:textId="5EB12FC2" w:rsidR="00BC5804" w:rsidRPr="000A20C1" w:rsidRDefault="00BC5804" w:rsidP="00BC5804">
            <w:pPr>
              <w:spacing w:after="0"/>
              <w:jc w:val="left"/>
            </w:pPr>
            <w:r>
              <w:t>71.50</w:t>
            </w:r>
          </w:p>
        </w:tc>
        <w:tc>
          <w:tcPr>
            <w:tcW w:w="1496" w:type="dxa"/>
            <w:vAlign w:val="center"/>
          </w:tcPr>
          <w:p w14:paraId="6525BD15" w14:textId="77777777" w:rsidR="00BC5804" w:rsidRPr="000A20C1" w:rsidRDefault="00BC5804" w:rsidP="00BC5804">
            <w:pPr>
              <w:spacing w:after="0"/>
              <w:jc w:val="left"/>
            </w:pPr>
            <w:r w:rsidRPr="000A20C1">
              <w:t>1</w:t>
            </w:r>
          </w:p>
        </w:tc>
        <w:tc>
          <w:tcPr>
            <w:tcW w:w="2407" w:type="dxa"/>
            <w:vAlign w:val="center"/>
          </w:tcPr>
          <w:p w14:paraId="73D3BE58" w14:textId="77777777" w:rsidR="00BC5804" w:rsidRPr="000A20C1" w:rsidRDefault="00BC5804" w:rsidP="00BC5804">
            <w:pPr>
              <w:spacing w:after="0"/>
              <w:jc w:val="left"/>
            </w:pPr>
            <w:r w:rsidRPr="000A20C1">
              <w:t>Derived from other inputs</w:t>
            </w:r>
          </w:p>
        </w:tc>
      </w:tr>
      <w:tr w:rsidR="00BC5804" w:rsidRPr="000A20C1" w14:paraId="3FFB14DC" w14:textId="77777777" w:rsidTr="007B6E23">
        <w:trPr>
          <w:cantSplit/>
        </w:trPr>
        <w:tc>
          <w:tcPr>
            <w:tcW w:w="1818" w:type="dxa"/>
            <w:vAlign w:val="center"/>
          </w:tcPr>
          <w:p w14:paraId="5C3D332A" w14:textId="77777777" w:rsidR="00BC5804" w:rsidRPr="000A20C1" w:rsidRDefault="00BC5804" w:rsidP="00BC5804">
            <w:pPr>
              <w:spacing w:after="0"/>
              <w:jc w:val="left"/>
            </w:pPr>
            <w:r w:rsidRPr="000A20C1">
              <w:t>Discount Rate for Future Cash flows</w:t>
            </w:r>
          </w:p>
        </w:tc>
        <w:tc>
          <w:tcPr>
            <w:tcW w:w="1170" w:type="dxa"/>
            <w:tcMar>
              <w:left w:w="29" w:type="dxa"/>
              <w:right w:w="29" w:type="dxa"/>
            </w:tcMar>
            <w:vAlign w:val="center"/>
          </w:tcPr>
          <w:p w14:paraId="32E0C127" w14:textId="21E95402" w:rsidR="00BC5804" w:rsidRPr="000A20C1" w:rsidRDefault="00BC5804" w:rsidP="00BC5804">
            <w:pPr>
              <w:spacing w:after="0"/>
              <w:jc w:val="left"/>
            </w:pPr>
            <w:r>
              <w:t>P</w:t>
            </w:r>
            <w:r w:rsidRPr="000A20C1">
              <w:t>ercent</w:t>
            </w:r>
          </w:p>
        </w:tc>
        <w:tc>
          <w:tcPr>
            <w:tcW w:w="1890" w:type="dxa"/>
            <w:vAlign w:val="center"/>
          </w:tcPr>
          <w:p w14:paraId="735EC869" w14:textId="34FE382F" w:rsidR="00BC5804" w:rsidRPr="000A20C1" w:rsidRDefault="00BC5804" w:rsidP="00BC5804">
            <w:pPr>
              <w:spacing w:after="0"/>
              <w:jc w:val="left"/>
            </w:pPr>
            <w:r>
              <w:t>2.5%-8.2%</w:t>
            </w:r>
          </w:p>
        </w:tc>
        <w:tc>
          <w:tcPr>
            <w:tcW w:w="1226" w:type="dxa"/>
            <w:vAlign w:val="center"/>
          </w:tcPr>
          <w:p w14:paraId="163B5CC8" w14:textId="10A435CA" w:rsidR="00BC5804" w:rsidRPr="000A20C1" w:rsidRDefault="00BC5804" w:rsidP="00BC5804">
            <w:pPr>
              <w:spacing w:after="0"/>
              <w:jc w:val="left"/>
            </w:pPr>
            <w:r>
              <w:t>6.38%</w:t>
            </w:r>
          </w:p>
        </w:tc>
        <w:tc>
          <w:tcPr>
            <w:tcW w:w="1496" w:type="dxa"/>
            <w:vAlign w:val="center"/>
          </w:tcPr>
          <w:p w14:paraId="7E632910" w14:textId="77777777" w:rsidR="00BC5804" w:rsidRPr="000A20C1" w:rsidRDefault="00BC5804" w:rsidP="00BC5804">
            <w:pPr>
              <w:spacing w:after="0"/>
              <w:jc w:val="left"/>
            </w:pPr>
            <w:r>
              <w:t>20</w:t>
            </w:r>
          </w:p>
        </w:tc>
        <w:tc>
          <w:tcPr>
            <w:tcW w:w="2407" w:type="dxa"/>
            <w:vAlign w:val="center"/>
          </w:tcPr>
          <w:p w14:paraId="3D2B44CC" w14:textId="76D2C521" w:rsidR="00BC5804" w:rsidRPr="000A20C1" w:rsidRDefault="00BC5804" w:rsidP="00BC5804">
            <w:pPr>
              <w:spacing w:after="0"/>
              <w:jc w:val="left"/>
            </w:pPr>
            <w:r>
              <w:t>3</w:t>
            </w:r>
          </w:p>
        </w:tc>
      </w:tr>
    </w:tbl>
    <w:p w14:paraId="5117A679" w14:textId="77777777" w:rsidR="007B6E23" w:rsidRDefault="007B6E23" w:rsidP="007B6E23">
      <w:pPr>
        <w:spacing w:after="0"/>
      </w:pPr>
    </w:p>
    <w:p w14:paraId="3E77B2CE" w14:textId="061F79E6" w:rsidR="00EB124E" w:rsidRPr="002163E1" w:rsidRDefault="00EB124E" w:rsidP="00EB124E">
      <w:bookmarkStart w:id="444" w:name="_Ref526613625"/>
      <w:bookmarkStart w:id="445" w:name="_Ref529117634"/>
      <w:bookmarkStart w:id="446" w:name="_Toc527372895"/>
      <w:bookmarkStart w:id="447" w:name="_Toc529163336"/>
      <w:r>
        <w:t xml:space="preserve">For </w:t>
      </w:r>
      <w:r w:rsidR="00441793">
        <w:t xml:space="preserve">Renewable </w:t>
      </w:r>
      <w:r>
        <w:t xml:space="preserve">District Heating, first cost (measured in US$2014/kW space heating delivered energy capacity) </w:t>
      </w:r>
      <w:r w:rsidR="006739F3">
        <w:t>comprises</w:t>
      </w:r>
      <w:r>
        <w:t xml:space="preserve"> the entire cost of the</w:t>
      </w:r>
      <w:r w:rsidR="00D750FB">
        <w:t xml:space="preserve"> RDH</w:t>
      </w:r>
      <w:r>
        <w:t xml:space="preserve"> system</w:t>
      </w:r>
      <w:r w:rsidR="001B354E">
        <w:t>,</w:t>
      </w:r>
      <w:r>
        <w:t xml:space="preserve"> </w:t>
      </w:r>
      <w:r w:rsidR="00562700">
        <w:t>including</w:t>
      </w:r>
      <w:r>
        <w:t xml:space="preserve"> primary energy </w:t>
      </w:r>
      <w:r w:rsidR="00562700">
        <w:t>conversion,</w:t>
      </w:r>
      <w:r w:rsidR="00277DE1">
        <w:t xml:space="preserve"> transmission</w:t>
      </w:r>
      <w:ins w:id="448" w:author="Catherine Foster" w:date="2020-04-27T15:07:00Z">
        <w:r w:rsidR="00D010C6">
          <w:t>,</w:t>
        </w:r>
      </w:ins>
      <w:r w:rsidR="00277DE1">
        <w:t xml:space="preserve"> and distribution. </w:t>
      </w:r>
      <w:r w:rsidR="009C695C">
        <w:t>Typically,</w:t>
      </w:r>
      <w:r w:rsidR="00277DE1">
        <w:t xml:space="preserve"> the building owner owns </w:t>
      </w:r>
      <w:r>
        <w:t xml:space="preserve">in-building distribution and heat exchange equipment. </w:t>
      </w:r>
      <w:del w:id="449" w:author="Catherine Foster" w:date="2020-04-27T15:08:00Z">
        <w:r w:rsidDel="00D010C6">
          <w:delText xml:space="preserve"> </w:delText>
        </w:r>
      </w:del>
      <w:r>
        <w:t xml:space="preserve">Annual Variable Operating Costs (measured in US$2014/kWh space heating delivered energy) relate to pumping energy, usage-related wear, </w:t>
      </w:r>
      <w:r w:rsidR="00D750FB">
        <w:t xml:space="preserve">purchase of biomass or municipal solid waste, </w:t>
      </w:r>
      <w:r>
        <w:t>and other expenses proportional to energy delivery.</w:t>
      </w:r>
      <w:del w:id="450" w:author="Catherine Foster" w:date="2020-04-27T15:08:00Z">
        <w:r w:rsidDel="00D010C6">
          <w:delText xml:space="preserve"> </w:delText>
        </w:r>
      </w:del>
      <w:r>
        <w:t xml:space="preserve"> Fixed Operating Costs (measured in US$2014/kW space heating delivered energy capacity) relate to non-usage-related maintenance, administrative, and other costs.  </w:t>
      </w:r>
    </w:p>
    <w:p w14:paraId="40BBF08E" w14:textId="30521EC8" w:rsidR="005B5D25" w:rsidRDefault="00763070" w:rsidP="005B5D25">
      <w:pPr>
        <w:rPr>
          <w:bCs/>
        </w:rPr>
      </w:pPr>
      <w:r>
        <w:rPr>
          <w:rFonts w:eastAsia="Times New Roman"/>
        </w:rPr>
        <w:fldChar w:fldCharType="begin"/>
      </w:r>
      <w:r>
        <w:rPr>
          <w:rFonts w:eastAsia="Times New Roman"/>
        </w:rPr>
        <w:instrText xml:space="preserve"> REF _Ref4609197 \h </w:instrText>
      </w:r>
      <w:r>
        <w:rPr>
          <w:rFonts w:eastAsia="Times New Roman"/>
        </w:rPr>
      </w:r>
      <w:r>
        <w:rPr>
          <w:rFonts w:eastAsia="Times New Roman"/>
        </w:rPr>
        <w:fldChar w:fldCharType="separate"/>
      </w:r>
      <w:r w:rsidR="00B872FD">
        <w:t xml:space="preserve">Table </w:t>
      </w:r>
      <w:r w:rsidR="00B872FD">
        <w:rPr>
          <w:noProof/>
        </w:rPr>
        <w:t>2</w:t>
      </w:r>
      <w:r w:rsidR="00B872FD">
        <w:t>.</w:t>
      </w:r>
      <w:r w:rsidR="00B872FD">
        <w:rPr>
          <w:noProof/>
        </w:rPr>
        <w:t>8</w:t>
      </w:r>
      <w:r>
        <w:rPr>
          <w:rFonts w:eastAsia="Times New Roman"/>
        </w:rPr>
        <w:fldChar w:fldCharType="end"/>
      </w:r>
      <w:r>
        <w:rPr>
          <w:rFonts w:eastAsia="Times New Roman"/>
        </w:rPr>
        <w:t xml:space="preserve"> </w:t>
      </w:r>
      <w:r w:rsidR="005B5D25">
        <w:rPr>
          <w:bCs/>
        </w:rPr>
        <w:t xml:space="preserve">presents the model inputs used to calculate the financial costs and savings annually for the Solution Technology:  Renewable District Heating:  </w:t>
      </w:r>
    </w:p>
    <w:p w14:paraId="355EC4BD" w14:textId="30AD4D8B" w:rsidR="009C695C" w:rsidRDefault="009C695C" w:rsidP="00557966">
      <w:pPr>
        <w:pStyle w:val="Caption"/>
        <w:keepNext/>
        <w:jc w:val="center"/>
      </w:pPr>
      <w:bookmarkStart w:id="451" w:name="_Ref4609197"/>
      <w:bookmarkStart w:id="452" w:name="_Toc5035145"/>
      <w:bookmarkEnd w:id="444"/>
      <w:bookmarkEnd w:id="445"/>
      <w:bookmarkEnd w:id="446"/>
      <w:bookmarkEnd w:id="447"/>
      <w:r>
        <w:t xml:space="preserve">Table </w:t>
      </w:r>
      <w:r w:rsidR="00B10C01">
        <w:rPr>
          <w:noProof/>
        </w:rPr>
        <w:fldChar w:fldCharType="begin"/>
      </w:r>
      <w:r w:rsidR="00B10C01">
        <w:rPr>
          <w:noProof/>
        </w:rPr>
        <w:instrText xml:space="preserve"> STYLEREF 1 \s </w:instrText>
      </w:r>
      <w:r w:rsidR="00B10C01">
        <w:rPr>
          <w:noProof/>
        </w:rPr>
        <w:fldChar w:fldCharType="separate"/>
      </w:r>
      <w:r w:rsidR="00B872FD">
        <w:rPr>
          <w:noProof/>
        </w:rPr>
        <w:t>2</w:t>
      </w:r>
      <w:r w:rsidR="00B10C01">
        <w:rPr>
          <w:noProof/>
        </w:rPr>
        <w:fldChar w:fldCharType="end"/>
      </w:r>
      <w:r w:rsidR="00B553BA">
        <w:t>.</w:t>
      </w:r>
      <w:r w:rsidR="00B10C01">
        <w:rPr>
          <w:noProof/>
        </w:rPr>
        <w:fldChar w:fldCharType="begin"/>
      </w:r>
      <w:r w:rsidR="00B10C01">
        <w:rPr>
          <w:noProof/>
        </w:rPr>
        <w:instrText xml:space="preserve"> SEQ Table \* ARABIC \s 1 </w:instrText>
      </w:r>
      <w:r w:rsidR="00B10C01">
        <w:rPr>
          <w:noProof/>
        </w:rPr>
        <w:fldChar w:fldCharType="separate"/>
      </w:r>
      <w:r w:rsidR="00B872FD">
        <w:rPr>
          <w:noProof/>
        </w:rPr>
        <w:t>8</w:t>
      </w:r>
      <w:r w:rsidR="00B10C01">
        <w:rPr>
          <w:noProof/>
        </w:rPr>
        <w:fldChar w:fldCharType="end"/>
      </w:r>
      <w:bookmarkEnd w:id="451"/>
      <w:r>
        <w:t xml:space="preserve"> </w:t>
      </w:r>
      <w:r w:rsidRPr="001D2277">
        <w:t>Financial Inputs for the Solution Technology:  Renewable District Heating</w:t>
      </w:r>
      <w:bookmarkEnd w:id="452"/>
    </w:p>
    <w:tbl>
      <w:tblPr>
        <w:tblStyle w:val="TableGrid"/>
        <w:tblW w:w="10007" w:type="dxa"/>
        <w:tblLook w:val="04A0" w:firstRow="1" w:lastRow="0" w:firstColumn="1" w:lastColumn="0" w:noHBand="0" w:noVBand="1"/>
      </w:tblPr>
      <w:tblGrid>
        <w:gridCol w:w="1851"/>
        <w:gridCol w:w="1227"/>
        <w:gridCol w:w="1980"/>
        <w:gridCol w:w="1350"/>
        <w:gridCol w:w="958"/>
        <w:gridCol w:w="2641"/>
      </w:tblGrid>
      <w:tr w:rsidR="007B6E23" w:rsidRPr="0035327C" w14:paraId="05F03D48" w14:textId="77777777" w:rsidTr="007B6E23">
        <w:trPr>
          <w:cantSplit/>
          <w:tblHeader/>
        </w:trPr>
        <w:tc>
          <w:tcPr>
            <w:tcW w:w="1851" w:type="dxa"/>
            <w:shd w:val="clear" w:color="auto" w:fill="4F81BD" w:themeFill="accent1"/>
            <w:vAlign w:val="center"/>
          </w:tcPr>
          <w:p w14:paraId="0A8E801F" w14:textId="77777777" w:rsidR="007B6E23" w:rsidRPr="0035327C" w:rsidRDefault="007B6E23" w:rsidP="007B6E23">
            <w:pPr>
              <w:rPr>
                <w:b/>
                <w:color w:val="FFFFFF" w:themeColor="background1"/>
              </w:rPr>
            </w:pPr>
            <w:r w:rsidRPr="0035327C">
              <w:rPr>
                <w:b/>
                <w:color w:val="FFFFFF" w:themeColor="background1"/>
              </w:rPr>
              <w:t>Variable</w:t>
            </w:r>
          </w:p>
        </w:tc>
        <w:tc>
          <w:tcPr>
            <w:tcW w:w="1227" w:type="dxa"/>
            <w:shd w:val="clear" w:color="auto" w:fill="4F81BD" w:themeFill="accent1"/>
            <w:vAlign w:val="center"/>
          </w:tcPr>
          <w:p w14:paraId="17D5D0B9" w14:textId="77777777" w:rsidR="007B6E23" w:rsidRPr="0035327C" w:rsidRDefault="007B6E23" w:rsidP="007B6E23">
            <w:pPr>
              <w:rPr>
                <w:b/>
                <w:color w:val="FFFFFF" w:themeColor="background1"/>
              </w:rPr>
            </w:pPr>
            <w:r w:rsidRPr="0035327C">
              <w:rPr>
                <w:b/>
                <w:color w:val="FFFFFF" w:themeColor="background1"/>
              </w:rPr>
              <w:t>Unit</w:t>
            </w:r>
          </w:p>
        </w:tc>
        <w:tc>
          <w:tcPr>
            <w:tcW w:w="1980" w:type="dxa"/>
            <w:shd w:val="clear" w:color="auto" w:fill="4F81BD" w:themeFill="accent1"/>
            <w:vAlign w:val="center"/>
          </w:tcPr>
          <w:p w14:paraId="00B50A2D" w14:textId="77777777" w:rsidR="007B6E23" w:rsidRPr="0035327C" w:rsidRDefault="007B6E23" w:rsidP="007B6E23">
            <w:pPr>
              <w:rPr>
                <w:rFonts w:eastAsia="Helvetica,Times New Roman"/>
                <w:b/>
                <w:color w:val="FFFFFF" w:themeColor="background1"/>
              </w:rPr>
            </w:pPr>
            <w:r w:rsidRPr="0035327C">
              <w:rPr>
                <w:b/>
                <w:color w:val="FFFFFF" w:themeColor="background1"/>
              </w:rPr>
              <w:t xml:space="preserve">Project Drawdown Data Set Range </w:t>
            </w:r>
          </w:p>
        </w:tc>
        <w:tc>
          <w:tcPr>
            <w:tcW w:w="1350" w:type="dxa"/>
            <w:shd w:val="clear" w:color="auto" w:fill="4F81BD" w:themeFill="accent1"/>
            <w:vAlign w:val="center"/>
          </w:tcPr>
          <w:p w14:paraId="3C53FFF8" w14:textId="77777777" w:rsidR="007B6E23" w:rsidRPr="0035327C" w:rsidRDefault="007B6E23" w:rsidP="007B6E23">
            <w:pPr>
              <w:rPr>
                <w:rFonts w:eastAsia="Helvetica,Times New Roman"/>
                <w:b/>
                <w:color w:val="FFFFFF" w:themeColor="background1"/>
              </w:rPr>
            </w:pPr>
            <w:r w:rsidRPr="0035327C">
              <w:rPr>
                <w:b/>
                <w:color w:val="FFFFFF" w:themeColor="background1"/>
              </w:rPr>
              <w:t xml:space="preserve">Model Input </w:t>
            </w:r>
          </w:p>
        </w:tc>
        <w:tc>
          <w:tcPr>
            <w:tcW w:w="958" w:type="dxa"/>
            <w:shd w:val="clear" w:color="auto" w:fill="4F81BD" w:themeFill="accent1"/>
            <w:vAlign w:val="center"/>
          </w:tcPr>
          <w:p w14:paraId="7D8F9998" w14:textId="77777777" w:rsidR="007B6E23" w:rsidRPr="0035327C" w:rsidRDefault="007B6E23" w:rsidP="007B6E23">
            <w:pPr>
              <w:rPr>
                <w:rFonts w:eastAsia="Helvetica,Times New Roman"/>
                <w:b/>
                <w:color w:val="FFFFFF" w:themeColor="background1"/>
              </w:rPr>
            </w:pPr>
            <w:r w:rsidRPr="0035327C">
              <w:rPr>
                <w:b/>
                <w:color w:val="FFFFFF" w:themeColor="background1"/>
              </w:rPr>
              <w:t>Data Points (#)</w:t>
            </w:r>
          </w:p>
        </w:tc>
        <w:tc>
          <w:tcPr>
            <w:tcW w:w="2641" w:type="dxa"/>
            <w:shd w:val="clear" w:color="auto" w:fill="4F81BD" w:themeFill="accent1"/>
            <w:vAlign w:val="center"/>
          </w:tcPr>
          <w:p w14:paraId="090452FC" w14:textId="77777777" w:rsidR="007B6E23" w:rsidRPr="0035327C" w:rsidRDefault="007B6E23" w:rsidP="007B6E23">
            <w:pPr>
              <w:rPr>
                <w:rFonts w:eastAsia="Helvetica,Times New Roman"/>
                <w:b/>
                <w:color w:val="FFFFFF" w:themeColor="background1"/>
              </w:rPr>
            </w:pPr>
            <w:r w:rsidRPr="0035327C">
              <w:rPr>
                <w:b/>
                <w:color w:val="FFFFFF" w:themeColor="background1"/>
              </w:rPr>
              <w:t>Sources (#)</w:t>
            </w:r>
          </w:p>
        </w:tc>
      </w:tr>
      <w:tr w:rsidR="007B6E23" w:rsidRPr="00366C4D" w14:paraId="5493BE50" w14:textId="77777777" w:rsidTr="007B6E23">
        <w:trPr>
          <w:cantSplit/>
        </w:trPr>
        <w:tc>
          <w:tcPr>
            <w:tcW w:w="1851" w:type="dxa"/>
            <w:vAlign w:val="center"/>
          </w:tcPr>
          <w:p w14:paraId="6C6B9B51" w14:textId="77777777" w:rsidR="007B6E23" w:rsidRPr="00664D22" w:rsidRDefault="007B6E23" w:rsidP="007B6E23">
            <w:pPr>
              <w:spacing w:after="0"/>
              <w:jc w:val="left"/>
            </w:pPr>
            <w:r w:rsidRPr="00664D22">
              <w:lastRenderedPageBreak/>
              <w:t>Installation Cost/ First Cost</w:t>
            </w:r>
          </w:p>
        </w:tc>
        <w:tc>
          <w:tcPr>
            <w:tcW w:w="1227" w:type="dxa"/>
            <w:tcMar>
              <w:left w:w="29" w:type="dxa"/>
              <w:right w:w="29" w:type="dxa"/>
            </w:tcMar>
            <w:vAlign w:val="center"/>
          </w:tcPr>
          <w:p w14:paraId="77325A0C" w14:textId="421E09C9" w:rsidR="007B6E23" w:rsidRPr="00664D22" w:rsidRDefault="007B6E23" w:rsidP="00824E21">
            <w:pPr>
              <w:spacing w:after="0"/>
              <w:jc w:val="left"/>
            </w:pPr>
            <w:r w:rsidRPr="00664D22">
              <w:t xml:space="preserve">US$2014/ </w:t>
            </w:r>
            <w:r w:rsidR="00824E21">
              <w:t>kW</w:t>
            </w:r>
          </w:p>
        </w:tc>
        <w:tc>
          <w:tcPr>
            <w:tcW w:w="1980" w:type="dxa"/>
            <w:vAlign w:val="center"/>
          </w:tcPr>
          <w:p w14:paraId="61B586A7" w14:textId="429674C2" w:rsidR="007B6E23" w:rsidRPr="00191194" w:rsidRDefault="007934AF" w:rsidP="007B6E23">
            <w:pPr>
              <w:spacing w:after="0"/>
              <w:jc w:val="left"/>
            </w:pPr>
            <w:r>
              <w:t>1</w:t>
            </w:r>
            <w:r w:rsidR="00073A7A">
              <w:t>,</w:t>
            </w:r>
            <w:r>
              <w:t>027-2</w:t>
            </w:r>
            <w:r w:rsidR="00073A7A">
              <w:t>,</w:t>
            </w:r>
            <w:r>
              <w:t>565</w:t>
            </w:r>
          </w:p>
        </w:tc>
        <w:tc>
          <w:tcPr>
            <w:tcW w:w="1350" w:type="dxa"/>
            <w:vAlign w:val="center"/>
          </w:tcPr>
          <w:p w14:paraId="0BFB9E18" w14:textId="210A0C0C" w:rsidR="007B6E23" w:rsidRPr="00191194" w:rsidRDefault="007934AF" w:rsidP="007B6E23">
            <w:pPr>
              <w:spacing w:after="0"/>
              <w:jc w:val="left"/>
            </w:pPr>
            <w:r>
              <w:t>1</w:t>
            </w:r>
            <w:r w:rsidR="00073A7A">
              <w:t>,</w:t>
            </w:r>
            <w:r>
              <w:t>796</w:t>
            </w:r>
          </w:p>
        </w:tc>
        <w:tc>
          <w:tcPr>
            <w:tcW w:w="958" w:type="dxa"/>
            <w:vAlign w:val="center"/>
          </w:tcPr>
          <w:p w14:paraId="4EECC7FF" w14:textId="4703C76C" w:rsidR="007B6E23" w:rsidRPr="00191194" w:rsidRDefault="007934AF" w:rsidP="007B6E23">
            <w:pPr>
              <w:spacing w:after="0"/>
              <w:jc w:val="left"/>
            </w:pPr>
            <w:r>
              <w:t>14</w:t>
            </w:r>
          </w:p>
        </w:tc>
        <w:tc>
          <w:tcPr>
            <w:tcW w:w="2641" w:type="dxa"/>
            <w:vAlign w:val="center"/>
          </w:tcPr>
          <w:p w14:paraId="6CC17433" w14:textId="474D402A" w:rsidR="007B6E23" w:rsidRPr="00C53C3D" w:rsidRDefault="007934AF" w:rsidP="007B6E23">
            <w:pPr>
              <w:spacing w:after="0"/>
              <w:jc w:val="left"/>
            </w:pPr>
            <w:r>
              <w:t>5</w:t>
            </w:r>
          </w:p>
        </w:tc>
      </w:tr>
      <w:tr w:rsidR="007B6E23" w:rsidRPr="00366C4D" w14:paraId="73FE756E" w14:textId="77777777" w:rsidTr="007B6E23">
        <w:trPr>
          <w:cantSplit/>
        </w:trPr>
        <w:tc>
          <w:tcPr>
            <w:tcW w:w="1851" w:type="dxa"/>
            <w:vAlign w:val="center"/>
          </w:tcPr>
          <w:p w14:paraId="42F8F195" w14:textId="77777777" w:rsidR="007B6E23" w:rsidRPr="00664D22" w:rsidRDefault="007B6E23" w:rsidP="007B6E23">
            <w:pPr>
              <w:spacing w:after="0"/>
              <w:jc w:val="left"/>
            </w:pPr>
            <w:r w:rsidRPr="00664D22">
              <w:t>First Cost Learning Rate</w:t>
            </w:r>
          </w:p>
        </w:tc>
        <w:tc>
          <w:tcPr>
            <w:tcW w:w="1227" w:type="dxa"/>
            <w:tcMar>
              <w:left w:w="29" w:type="dxa"/>
              <w:right w:w="29" w:type="dxa"/>
            </w:tcMar>
            <w:vAlign w:val="center"/>
          </w:tcPr>
          <w:p w14:paraId="6358B7E5" w14:textId="5D1269D5" w:rsidR="007B6E23" w:rsidRPr="00664D22" w:rsidRDefault="00824E21" w:rsidP="007B6E23">
            <w:pPr>
              <w:spacing w:after="0"/>
              <w:jc w:val="left"/>
            </w:pPr>
            <w:r>
              <w:t>P</w:t>
            </w:r>
            <w:r w:rsidR="007B6E23" w:rsidRPr="00664D22">
              <w:t>ercent</w:t>
            </w:r>
          </w:p>
        </w:tc>
        <w:tc>
          <w:tcPr>
            <w:tcW w:w="1980" w:type="dxa"/>
            <w:vAlign w:val="center"/>
          </w:tcPr>
          <w:p w14:paraId="5D93B311" w14:textId="2C3BECDE" w:rsidR="007B6E23" w:rsidRPr="00C53C3D" w:rsidRDefault="00824E21" w:rsidP="007B6E23">
            <w:pPr>
              <w:spacing w:after="0"/>
              <w:jc w:val="left"/>
            </w:pPr>
            <w:r>
              <w:t>2.00%</w:t>
            </w:r>
          </w:p>
        </w:tc>
        <w:tc>
          <w:tcPr>
            <w:tcW w:w="1350" w:type="dxa"/>
            <w:vAlign w:val="center"/>
          </w:tcPr>
          <w:p w14:paraId="06497C14" w14:textId="5E15D0AB" w:rsidR="007B6E23" w:rsidRPr="00C53C3D" w:rsidRDefault="00824E21" w:rsidP="007B6E23">
            <w:pPr>
              <w:spacing w:after="0"/>
              <w:jc w:val="left"/>
            </w:pPr>
            <w:r>
              <w:t>2.00%</w:t>
            </w:r>
          </w:p>
        </w:tc>
        <w:tc>
          <w:tcPr>
            <w:tcW w:w="958" w:type="dxa"/>
            <w:vAlign w:val="center"/>
          </w:tcPr>
          <w:p w14:paraId="4C29CA21" w14:textId="77777777" w:rsidR="007B6E23" w:rsidRPr="00C53C3D" w:rsidRDefault="007B6E23" w:rsidP="007B6E23">
            <w:pPr>
              <w:spacing w:after="0"/>
              <w:jc w:val="left"/>
            </w:pPr>
            <w:r w:rsidRPr="00C53C3D">
              <w:t>1</w:t>
            </w:r>
          </w:p>
        </w:tc>
        <w:tc>
          <w:tcPr>
            <w:tcW w:w="2641" w:type="dxa"/>
            <w:vAlign w:val="center"/>
          </w:tcPr>
          <w:p w14:paraId="7A3C3D09" w14:textId="77777777" w:rsidR="007B6E23" w:rsidRPr="00C53C3D" w:rsidRDefault="007B6E23" w:rsidP="007B6E23">
            <w:pPr>
              <w:spacing w:after="0"/>
              <w:jc w:val="left"/>
            </w:pPr>
            <w:r w:rsidRPr="00C53C3D">
              <w:t>1</w:t>
            </w:r>
          </w:p>
        </w:tc>
      </w:tr>
      <w:tr w:rsidR="00824E21" w:rsidRPr="00366C4D" w14:paraId="7A9DB0F1" w14:textId="77777777" w:rsidTr="007B6E23">
        <w:trPr>
          <w:cantSplit/>
        </w:trPr>
        <w:tc>
          <w:tcPr>
            <w:tcW w:w="1851" w:type="dxa"/>
            <w:vAlign w:val="center"/>
          </w:tcPr>
          <w:p w14:paraId="0C42A777" w14:textId="0E9A0C08" w:rsidR="00824E21" w:rsidRPr="00664D22" w:rsidRDefault="00824E21" w:rsidP="007B6E23">
            <w:pPr>
              <w:spacing w:after="0"/>
              <w:jc w:val="left"/>
            </w:pPr>
            <w:r>
              <w:t>Annual Variable Operating Cost</w:t>
            </w:r>
          </w:p>
        </w:tc>
        <w:tc>
          <w:tcPr>
            <w:tcW w:w="1227" w:type="dxa"/>
            <w:tcMar>
              <w:left w:w="29" w:type="dxa"/>
              <w:right w:w="29" w:type="dxa"/>
            </w:tcMar>
            <w:vAlign w:val="center"/>
          </w:tcPr>
          <w:p w14:paraId="30DC22DB" w14:textId="77777777" w:rsidR="00824E21" w:rsidRDefault="00824E21" w:rsidP="007B6E23">
            <w:pPr>
              <w:spacing w:after="0"/>
              <w:jc w:val="left"/>
            </w:pPr>
            <w:r>
              <w:t>US$2014/</w:t>
            </w:r>
          </w:p>
          <w:p w14:paraId="741F337B" w14:textId="228A9C9E" w:rsidR="00824E21" w:rsidRPr="00664D22" w:rsidRDefault="00824E21" w:rsidP="007B6E23">
            <w:pPr>
              <w:spacing w:after="0"/>
              <w:jc w:val="left"/>
            </w:pPr>
            <w:r>
              <w:t>MWh</w:t>
            </w:r>
          </w:p>
        </w:tc>
        <w:tc>
          <w:tcPr>
            <w:tcW w:w="1980" w:type="dxa"/>
            <w:vAlign w:val="center"/>
          </w:tcPr>
          <w:p w14:paraId="6C06D8D0" w14:textId="41089358" w:rsidR="00824E21" w:rsidRDefault="007934AF" w:rsidP="007B6E23">
            <w:pPr>
              <w:spacing w:after="0"/>
              <w:jc w:val="left"/>
            </w:pPr>
            <w:r>
              <w:t>0.2-9.2</w:t>
            </w:r>
          </w:p>
        </w:tc>
        <w:tc>
          <w:tcPr>
            <w:tcW w:w="1350" w:type="dxa"/>
            <w:vAlign w:val="center"/>
          </w:tcPr>
          <w:p w14:paraId="5DB88963" w14:textId="68A3B2D4" w:rsidR="00824E21" w:rsidRDefault="007934AF" w:rsidP="007B6E23">
            <w:pPr>
              <w:spacing w:after="0"/>
              <w:jc w:val="left"/>
            </w:pPr>
            <w:r>
              <w:t>4.7</w:t>
            </w:r>
          </w:p>
        </w:tc>
        <w:tc>
          <w:tcPr>
            <w:tcW w:w="958" w:type="dxa"/>
            <w:vAlign w:val="center"/>
          </w:tcPr>
          <w:p w14:paraId="0B7B957A" w14:textId="571FFF08" w:rsidR="00824E21" w:rsidRPr="00C53C3D" w:rsidRDefault="00824E21" w:rsidP="007B6E23">
            <w:pPr>
              <w:spacing w:after="0"/>
              <w:jc w:val="left"/>
            </w:pPr>
            <w:r>
              <w:t>2</w:t>
            </w:r>
          </w:p>
        </w:tc>
        <w:tc>
          <w:tcPr>
            <w:tcW w:w="2641" w:type="dxa"/>
            <w:vAlign w:val="center"/>
          </w:tcPr>
          <w:p w14:paraId="1F221C20" w14:textId="12B1F7E1" w:rsidR="00824E21" w:rsidRPr="00C53C3D" w:rsidRDefault="007934AF" w:rsidP="007B6E23">
            <w:pPr>
              <w:spacing w:after="0"/>
              <w:jc w:val="left"/>
            </w:pPr>
            <w:r>
              <w:t>3</w:t>
            </w:r>
          </w:p>
        </w:tc>
      </w:tr>
      <w:tr w:rsidR="007B6E23" w:rsidRPr="00366C4D" w14:paraId="4467B2C6" w14:textId="77777777" w:rsidTr="007B6E23">
        <w:trPr>
          <w:cantSplit/>
        </w:trPr>
        <w:tc>
          <w:tcPr>
            <w:tcW w:w="1851" w:type="dxa"/>
            <w:vAlign w:val="center"/>
          </w:tcPr>
          <w:p w14:paraId="03EC0436" w14:textId="77777777" w:rsidR="007B6E23" w:rsidRPr="00664D22" w:rsidRDefault="007B6E23" w:rsidP="007B6E23">
            <w:pPr>
              <w:spacing w:after="0"/>
              <w:jc w:val="left"/>
            </w:pPr>
            <w:r w:rsidRPr="00664D22">
              <w:t xml:space="preserve">Annual Fixed Operating Cost </w:t>
            </w:r>
          </w:p>
        </w:tc>
        <w:tc>
          <w:tcPr>
            <w:tcW w:w="1227" w:type="dxa"/>
            <w:tcMar>
              <w:left w:w="29" w:type="dxa"/>
              <w:right w:w="29" w:type="dxa"/>
            </w:tcMar>
            <w:vAlign w:val="center"/>
          </w:tcPr>
          <w:p w14:paraId="106A39DA" w14:textId="32D3801A" w:rsidR="007B6E23" w:rsidRPr="00664D22" w:rsidRDefault="007934AF" w:rsidP="007B6E23">
            <w:pPr>
              <w:spacing w:after="0"/>
              <w:jc w:val="left"/>
            </w:pPr>
            <w:r>
              <w:t>US$2014/ MW</w:t>
            </w:r>
            <w:r w:rsidR="007B6E23" w:rsidRPr="00664D22">
              <w:t>/</w:t>
            </w:r>
            <w:r w:rsidR="007B6E23">
              <w:t xml:space="preserve"> </w:t>
            </w:r>
            <w:proofErr w:type="spellStart"/>
            <w:r w:rsidR="007B6E23" w:rsidRPr="00664D22">
              <w:t>yr</w:t>
            </w:r>
            <w:proofErr w:type="spellEnd"/>
          </w:p>
        </w:tc>
        <w:tc>
          <w:tcPr>
            <w:tcW w:w="1980" w:type="dxa"/>
            <w:vAlign w:val="center"/>
          </w:tcPr>
          <w:p w14:paraId="563A1671" w14:textId="688895B4" w:rsidR="007B6E23" w:rsidRPr="00191194" w:rsidRDefault="007934AF" w:rsidP="007B6E23">
            <w:pPr>
              <w:spacing w:after="0"/>
              <w:jc w:val="left"/>
            </w:pPr>
            <w:r>
              <w:t>570-55</w:t>
            </w:r>
            <w:r w:rsidR="00073A7A">
              <w:t>,</w:t>
            </w:r>
            <w:r>
              <w:t>730</w:t>
            </w:r>
          </w:p>
        </w:tc>
        <w:tc>
          <w:tcPr>
            <w:tcW w:w="1350" w:type="dxa"/>
            <w:vAlign w:val="center"/>
          </w:tcPr>
          <w:p w14:paraId="0D7BDA60" w14:textId="197CEC79" w:rsidR="007B6E23" w:rsidRPr="00191194" w:rsidRDefault="007934AF" w:rsidP="007B6E23">
            <w:pPr>
              <w:spacing w:after="0"/>
              <w:jc w:val="left"/>
            </w:pPr>
            <w:r>
              <w:t>28</w:t>
            </w:r>
            <w:r w:rsidR="00073A7A">
              <w:t>,</w:t>
            </w:r>
            <w:r>
              <w:t>153</w:t>
            </w:r>
          </w:p>
        </w:tc>
        <w:tc>
          <w:tcPr>
            <w:tcW w:w="958" w:type="dxa"/>
            <w:vAlign w:val="center"/>
          </w:tcPr>
          <w:p w14:paraId="637548E0" w14:textId="7DCFB182" w:rsidR="007B6E23" w:rsidRPr="00C53C3D" w:rsidRDefault="00824E21" w:rsidP="007B6E23">
            <w:pPr>
              <w:spacing w:after="0"/>
              <w:jc w:val="left"/>
            </w:pPr>
            <w:r>
              <w:t>1</w:t>
            </w:r>
          </w:p>
        </w:tc>
        <w:tc>
          <w:tcPr>
            <w:tcW w:w="2641" w:type="dxa"/>
            <w:vAlign w:val="center"/>
          </w:tcPr>
          <w:p w14:paraId="25799577" w14:textId="4F2CDA61" w:rsidR="007934AF" w:rsidRPr="00C53C3D" w:rsidRDefault="007934AF" w:rsidP="007B6E23">
            <w:pPr>
              <w:spacing w:after="0"/>
              <w:jc w:val="left"/>
            </w:pPr>
            <w:r>
              <w:t>3</w:t>
            </w:r>
          </w:p>
        </w:tc>
      </w:tr>
      <w:tr w:rsidR="007B6E23" w:rsidRPr="00366C4D" w14:paraId="45B8AFF3" w14:textId="77777777" w:rsidTr="007B6E23">
        <w:trPr>
          <w:cantSplit/>
        </w:trPr>
        <w:tc>
          <w:tcPr>
            <w:tcW w:w="1851" w:type="dxa"/>
            <w:vAlign w:val="center"/>
          </w:tcPr>
          <w:p w14:paraId="594226C7" w14:textId="5D5CE0E7" w:rsidR="007B6E23" w:rsidRPr="00664D22" w:rsidRDefault="007B6E23" w:rsidP="007B6E23">
            <w:pPr>
              <w:spacing w:after="0"/>
              <w:jc w:val="left"/>
            </w:pPr>
            <w:r w:rsidRPr="00664D22">
              <w:t>Annual Fuel Cost</w:t>
            </w:r>
          </w:p>
        </w:tc>
        <w:tc>
          <w:tcPr>
            <w:tcW w:w="1227" w:type="dxa"/>
            <w:tcMar>
              <w:left w:w="29" w:type="dxa"/>
              <w:right w:w="29" w:type="dxa"/>
            </w:tcMar>
            <w:vAlign w:val="center"/>
          </w:tcPr>
          <w:p w14:paraId="59D679C2" w14:textId="77777777" w:rsidR="007B6E23" w:rsidRPr="00664D22" w:rsidRDefault="007B6E23" w:rsidP="007B6E23">
            <w:pPr>
              <w:spacing w:after="0"/>
              <w:jc w:val="left"/>
            </w:pPr>
            <w:r w:rsidRPr="00664D22">
              <w:t>US$2014/ MWh (</w:t>
            </w:r>
            <w:proofErr w:type="spellStart"/>
            <w:r w:rsidRPr="00664D22">
              <w:t>th</w:t>
            </w:r>
            <w:proofErr w:type="spellEnd"/>
            <w:r w:rsidRPr="00664D22">
              <w:t>)</w:t>
            </w:r>
            <w:r>
              <w:t>*</w:t>
            </w:r>
          </w:p>
        </w:tc>
        <w:tc>
          <w:tcPr>
            <w:tcW w:w="1980" w:type="dxa"/>
            <w:vAlign w:val="center"/>
          </w:tcPr>
          <w:p w14:paraId="1409DCAC" w14:textId="382D2BDD" w:rsidR="007B6E23" w:rsidRPr="00C53C3D" w:rsidRDefault="00824E21" w:rsidP="007B6E23">
            <w:pPr>
              <w:spacing w:after="0"/>
              <w:jc w:val="left"/>
            </w:pPr>
            <w:r>
              <w:t>N/A</w:t>
            </w:r>
          </w:p>
        </w:tc>
        <w:tc>
          <w:tcPr>
            <w:tcW w:w="1350" w:type="dxa"/>
            <w:vAlign w:val="center"/>
          </w:tcPr>
          <w:p w14:paraId="59637A1D" w14:textId="566E7C6F" w:rsidR="007B6E23" w:rsidRPr="00C53C3D" w:rsidRDefault="00824E21" w:rsidP="007B6E23">
            <w:pPr>
              <w:spacing w:after="0"/>
              <w:jc w:val="left"/>
            </w:pPr>
            <w:r>
              <w:t>N/A</w:t>
            </w:r>
          </w:p>
        </w:tc>
        <w:tc>
          <w:tcPr>
            <w:tcW w:w="958" w:type="dxa"/>
            <w:vAlign w:val="center"/>
          </w:tcPr>
          <w:p w14:paraId="58509D40" w14:textId="49EF28BD" w:rsidR="007B6E23" w:rsidRPr="00C53C3D" w:rsidRDefault="00824E21" w:rsidP="007B6E23">
            <w:pPr>
              <w:spacing w:after="0"/>
              <w:jc w:val="left"/>
            </w:pPr>
            <w:r>
              <w:t>N/A</w:t>
            </w:r>
          </w:p>
        </w:tc>
        <w:tc>
          <w:tcPr>
            <w:tcW w:w="2641" w:type="dxa"/>
            <w:vAlign w:val="center"/>
          </w:tcPr>
          <w:p w14:paraId="27AD7D9D" w14:textId="36FB5964" w:rsidR="007B6E23" w:rsidRPr="00C53C3D" w:rsidRDefault="00824E21" w:rsidP="007B6E23">
            <w:pPr>
              <w:spacing w:after="0"/>
              <w:jc w:val="left"/>
            </w:pPr>
            <w:r>
              <w:t>Built into Annual Variable Operating Cost</w:t>
            </w:r>
          </w:p>
        </w:tc>
      </w:tr>
      <w:tr w:rsidR="00824E21" w:rsidRPr="000A20C1" w14:paraId="637B8F47" w14:textId="77777777" w:rsidTr="007B6E23">
        <w:trPr>
          <w:cantSplit/>
        </w:trPr>
        <w:tc>
          <w:tcPr>
            <w:tcW w:w="1851" w:type="dxa"/>
            <w:vAlign w:val="center"/>
          </w:tcPr>
          <w:p w14:paraId="5942D4CB" w14:textId="77777777" w:rsidR="00824E21" w:rsidRPr="000A20C1" w:rsidRDefault="00824E21" w:rsidP="007B6E23">
            <w:pPr>
              <w:spacing w:after="0"/>
              <w:jc w:val="left"/>
            </w:pPr>
            <w:r w:rsidRPr="000A20C1">
              <w:t>Discount Rate for Future Cash flows</w:t>
            </w:r>
          </w:p>
        </w:tc>
        <w:tc>
          <w:tcPr>
            <w:tcW w:w="1227" w:type="dxa"/>
            <w:tcMar>
              <w:left w:w="29" w:type="dxa"/>
              <w:right w:w="29" w:type="dxa"/>
            </w:tcMar>
            <w:vAlign w:val="center"/>
          </w:tcPr>
          <w:p w14:paraId="73EA4F94" w14:textId="62B5880E" w:rsidR="00824E21" w:rsidRPr="000A20C1" w:rsidRDefault="00824E21" w:rsidP="007B6E23">
            <w:pPr>
              <w:spacing w:after="0"/>
              <w:jc w:val="left"/>
            </w:pPr>
            <w:r w:rsidRPr="000A20C1">
              <w:t>percent</w:t>
            </w:r>
          </w:p>
        </w:tc>
        <w:tc>
          <w:tcPr>
            <w:tcW w:w="1980" w:type="dxa"/>
            <w:vAlign w:val="center"/>
          </w:tcPr>
          <w:p w14:paraId="7EFBC6D0" w14:textId="100D0128" w:rsidR="00824E21" w:rsidRPr="000A20C1" w:rsidRDefault="00824E21" w:rsidP="007B6E23">
            <w:pPr>
              <w:spacing w:after="0"/>
              <w:jc w:val="left"/>
            </w:pPr>
            <w:r>
              <w:t>2.5-8.2</w:t>
            </w:r>
          </w:p>
        </w:tc>
        <w:tc>
          <w:tcPr>
            <w:tcW w:w="1350" w:type="dxa"/>
            <w:vAlign w:val="center"/>
          </w:tcPr>
          <w:p w14:paraId="1C0728E7" w14:textId="2B30AD13" w:rsidR="00824E21" w:rsidRPr="000A20C1" w:rsidRDefault="00824E21" w:rsidP="007B6E23">
            <w:pPr>
              <w:spacing w:after="0"/>
              <w:jc w:val="left"/>
            </w:pPr>
            <w:r>
              <w:t>6.</w:t>
            </w:r>
            <w:r w:rsidR="00BC5804">
              <w:t>38</w:t>
            </w:r>
          </w:p>
        </w:tc>
        <w:tc>
          <w:tcPr>
            <w:tcW w:w="958" w:type="dxa"/>
            <w:vAlign w:val="center"/>
          </w:tcPr>
          <w:p w14:paraId="59B8EBD3" w14:textId="17EA6AC8" w:rsidR="00824E21" w:rsidRPr="000A20C1" w:rsidRDefault="00824E21" w:rsidP="007B6E23">
            <w:pPr>
              <w:spacing w:after="0"/>
              <w:jc w:val="left"/>
            </w:pPr>
            <w:r>
              <w:t>20</w:t>
            </w:r>
          </w:p>
        </w:tc>
        <w:tc>
          <w:tcPr>
            <w:tcW w:w="2641" w:type="dxa"/>
            <w:vAlign w:val="center"/>
          </w:tcPr>
          <w:p w14:paraId="263BE98D" w14:textId="3DB71106" w:rsidR="00824E21" w:rsidRPr="000A20C1" w:rsidRDefault="00824E21" w:rsidP="007B6E23">
            <w:pPr>
              <w:spacing w:after="0"/>
              <w:jc w:val="left"/>
            </w:pPr>
            <w:r>
              <w:t>3</w:t>
            </w:r>
          </w:p>
        </w:tc>
      </w:tr>
    </w:tbl>
    <w:p w14:paraId="270DAE7F" w14:textId="77777777" w:rsidR="007B6E23" w:rsidRDefault="007B6E23" w:rsidP="007B6E23">
      <w:pPr>
        <w:rPr>
          <w:highlight w:val="yellow"/>
        </w:rPr>
      </w:pPr>
    </w:p>
    <w:p w14:paraId="0C7108DB" w14:textId="0094310B" w:rsidR="00A714B7" w:rsidRDefault="00233DCE" w:rsidP="007C74CA">
      <w:r w:rsidRPr="00A714B7">
        <w:t xml:space="preserve">With the range of labor costs, government policies, and construction standards, </w:t>
      </w:r>
      <w:r w:rsidR="00A714B7">
        <w:t>R</w:t>
      </w:r>
      <w:r w:rsidRPr="00A714B7">
        <w:t>DH First Cost varies widely around the world</w:t>
      </w:r>
      <w:r w:rsidR="00A714B7">
        <w:t xml:space="preserve">. </w:t>
      </w:r>
      <w:del w:id="453" w:author="Catherine Foster" w:date="2020-04-27T15:09:00Z">
        <w:r w:rsidR="00A714B7" w:rsidDel="00D010C6">
          <w:delText xml:space="preserve"> </w:delText>
        </w:r>
      </w:del>
      <w:r w:rsidR="0083550B">
        <w:t>E</w:t>
      </w:r>
      <w:r w:rsidR="00A714B7" w:rsidRPr="00A714B7">
        <w:t>xisting financial data on RDH is mostly limited to the OECD90 region, especially Western Europe.</w:t>
      </w:r>
      <w:ins w:id="454" w:author="Catherine Foster" w:date="2020-04-27T15:09:00Z">
        <w:r w:rsidR="00D010C6">
          <w:t xml:space="preserve"> </w:t>
        </w:r>
      </w:ins>
      <w:del w:id="455" w:author="Catherine Foster" w:date="2020-04-27T15:09:00Z">
        <w:r w:rsidR="00A714B7" w:rsidRPr="00A714B7" w:rsidDel="00D010C6">
          <w:delText xml:space="preserve">  </w:delText>
        </w:r>
      </w:del>
      <w:r w:rsidR="00A714B7">
        <w:t>This is especially a challenge for Renewable DH, with its</w:t>
      </w:r>
      <w:r w:rsidR="00A714B7" w:rsidRPr="00A714B7">
        <w:t xml:space="preserve"> many different technologies</w:t>
      </w:r>
      <w:r w:rsidR="00A714B7">
        <w:t xml:space="preserve"> and </w:t>
      </w:r>
      <w:r w:rsidR="00A714B7" w:rsidRPr="00A714B7">
        <w:t xml:space="preserve">context-dependent cost variations. </w:t>
      </w:r>
    </w:p>
    <w:p w14:paraId="52EBF91B" w14:textId="77777777" w:rsidR="007B6E23" w:rsidRDefault="007B6E23" w:rsidP="007B6E23">
      <w:pPr>
        <w:pStyle w:val="Heading3"/>
      </w:pPr>
      <w:bookmarkStart w:id="456" w:name="_Ref529116463"/>
      <w:bookmarkStart w:id="457" w:name="_Toc529163310"/>
      <w:bookmarkStart w:id="458" w:name="_Toc535503216"/>
      <w:bookmarkStart w:id="459" w:name="_Toc18306543"/>
      <w:r w:rsidRPr="002163E1">
        <w:t>Technical Inputs</w:t>
      </w:r>
      <w:bookmarkEnd w:id="456"/>
      <w:bookmarkEnd w:id="457"/>
      <w:bookmarkEnd w:id="458"/>
      <w:bookmarkEnd w:id="459"/>
    </w:p>
    <w:p w14:paraId="41C058C6" w14:textId="778EC13C" w:rsidR="007B6E23" w:rsidRDefault="007B6E23" w:rsidP="007B6E23">
      <w:r>
        <w:t xml:space="preserve">Besides climate and financial inputs, several general variables were used in the analysis which had important impacts on both the climate and financial results. These are described in this section.  </w:t>
      </w:r>
    </w:p>
    <w:p w14:paraId="0B1A8737" w14:textId="77777777" w:rsidR="007B6E23" w:rsidRDefault="007B6E23" w:rsidP="007B6E23">
      <w:pPr>
        <w:pStyle w:val="Heading4"/>
      </w:pPr>
      <w:r>
        <w:t>Energy Consumption and Efficiency Variables</w:t>
      </w:r>
    </w:p>
    <w:p w14:paraId="7CDF3135" w14:textId="77777777" w:rsidR="00E44583" w:rsidRDefault="007B6E23" w:rsidP="007B6E23">
      <w:r w:rsidRPr="002163E1">
        <w:t>It is assumed that for every TWh</w:t>
      </w:r>
      <w:r>
        <w:t xml:space="preserve"> </w:t>
      </w:r>
      <w:r w:rsidR="00E44583">
        <w:t xml:space="preserve">of heat delivered </w:t>
      </w:r>
      <w:r w:rsidRPr="002163E1">
        <w:t xml:space="preserve">by </w:t>
      </w:r>
      <w:r w:rsidR="00E44583">
        <w:t>Renewable District Heating</w:t>
      </w:r>
      <w:r w:rsidRPr="002163E1">
        <w:t xml:space="preserve">, an equivalent amount of </w:t>
      </w:r>
      <w:r w:rsidR="00E44583">
        <w:t>heat energy</w:t>
      </w:r>
      <w:r w:rsidRPr="002163E1">
        <w:t xml:space="preserve"> would </w:t>
      </w:r>
      <w:r>
        <w:t xml:space="preserve">have </w:t>
      </w:r>
      <w:r w:rsidRPr="002163E1">
        <w:t>be</w:t>
      </w:r>
      <w:r>
        <w:t>en</w:t>
      </w:r>
      <w:r w:rsidRPr="002163E1">
        <w:t xml:space="preserve"> generated from conventional </w:t>
      </w:r>
      <w:r w:rsidR="00E44583">
        <w:t xml:space="preserve">in-building </w:t>
      </w:r>
      <w:r w:rsidRPr="002163E1">
        <w:t>fuel combustion (coal, oil, and natural gas only</w:t>
      </w:r>
      <w:r w:rsidR="00E44583">
        <w:t>) or</w:t>
      </w:r>
      <w:r w:rsidRPr="002163E1">
        <w:t xml:space="preserve"> low-efficiency electric </w:t>
      </w:r>
      <w:r w:rsidR="00E44583">
        <w:t xml:space="preserve">resistance or heat pump </w:t>
      </w:r>
      <w:r w:rsidRPr="002163E1">
        <w:t xml:space="preserve">systems. </w:t>
      </w:r>
    </w:p>
    <w:p w14:paraId="44E211FF" w14:textId="1AA6351D" w:rsidR="007B6E23" w:rsidRDefault="007B6E23" w:rsidP="007B6E23">
      <w:r>
        <w:t>T</w:t>
      </w:r>
      <w:r w:rsidR="00E44583">
        <w:t>he electricity consumed by the Conventional T</w:t>
      </w:r>
      <w:r>
        <w:t xml:space="preserve">echnology is calculated by taking the fraction of the conventional energy sources provided by electricity as a fraction of all the conventional </w:t>
      </w:r>
      <w:r w:rsidR="00607CA8">
        <w:t xml:space="preserve">final </w:t>
      </w:r>
      <w:r>
        <w:t xml:space="preserve">energy. This </w:t>
      </w:r>
      <w:r w:rsidR="00073A7A">
        <w:t>is assumed to represent</w:t>
      </w:r>
      <w:r>
        <w:t xml:space="preserve"> the average TWh of electricity used for each </w:t>
      </w:r>
      <w:proofErr w:type="spellStart"/>
      <w:r>
        <w:t>TWh</w:t>
      </w:r>
      <w:proofErr w:type="spellEnd"/>
      <w:r>
        <w:t xml:space="preserve"> (</w:t>
      </w:r>
      <w:proofErr w:type="spellStart"/>
      <w:r>
        <w:t>th</w:t>
      </w:r>
      <w:proofErr w:type="spellEnd"/>
      <w:r>
        <w:t xml:space="preserve">) </w:t>
      </w:r>
      <w:r w:rsidR="003F784A">
        <w:t>consumed for</w:t>
      </w:r>
      <w:r w:rsidR="00E44583">
        <w:t xml:space="preserve"> space heating</w:t>
      </w:r>
      <w:r w:rsidR="00073A7A">
        <w:t xml:space="preserve"> (ideally this calculation would include efficiencies for each technology to convert to delivered </w:t>
      </w:r>
      <w:r w:rsidR="00073A7A">
        <w:lastRenderedPageBreak/>
        <w:t>energy)</w:t>
      </w:r>
      <w:r>
        <w:t>. Similarly, the fuel energy consumed is taken as the remaining energy consumed converted to TJ (the fuel energy input unit).</w:t>
      </w:r>
    </w:p>
    <w:p w14:paraId="6074DC97" w14:textId="3183C991" w:rsidR="00E44583" w:rsidRDefault="00763070" w:rsidP="007B6E23">
      <w:r>
        <w:fldChar w:fldCharType="begin"/>
      </w:r>
      <w:r>
        <w:instrText xml:space="preserve"> REF _Ref4609205 \h </w:instrText>
      </w:r>
      <w:r>
        <w:fldChar w:fldCharType="separate"/>
      </w:r>
      <w:r w:rsidR="00B872FD">
        <w:t xml:space="preserve">Table </w:t>
      </w:r>
      <w:r w:rsidR="00B872FD">
        <w:rPr>
          <w:noProof/>
        </w:rPr>
        <w:t>2</w:t>
      </w:r>
      <w:r w:rsidR="00B872FD">
        <w:t>.</w:t>
      </w:r>
      <w:r w:rsidR="00B872FD">
        <w:rPr>
          <w:noProof/>
        </w:rPr>
        <w:t>9</w:t>
      </w:r>
      <w:r>
        <w:fldChar w:fldCharType="end"/>
      </w:r>
      <w:r>
        <w:t xml:space="preserve"> </w:t>
      </w:r>
      <w:r w:rsidR="00E44583">
        <w:t xml:space="preserve">presents energy-related technical inputs:  </w:t>
      </w:r>
    </w:p>
    <w:p w14:paraId="3EA50D65" w14:textId="0BE90619" w:rsidR="009C695C" w:rsidRDefault="009C695C" w:rsidP="00557966">
      <w:pPr>
        <w:pStyle w:val="Caption"/>
        <w:keepNext/>
        <w:jc w:val="center"/>
      </w:pPr>
      <w:bookmarkStart w:id="460" w:name="_Ref4609205"/>
      <w:bookmarkStart w:id="461" w:name="_Toc5035146"/>
      <w:r>
        <w:t xml:space="preserve">Table </w:t>
      </w:r>
      <w:r w:rsidR="00B10C01">
        <w:rPr>
          <w:noProof/>
        </w:rPr>
        <w:fldChar w:fldCharType="begin"/>
      </w:r>
      <w:r w:rsidR="00B10C01">
        <w:rPr>
          <w:noProof/>
        </w:rPr>
        <w:instrText xml:space="preserve"> STYLEREF 1 \s </w:instrText>
      </w:r>
      <w:r w:rsidR="00B10C01">
        <w:rPr>
          <w:noProof/>
        </w:rPr>
        <w:fldChar w:fldCharType="separate"/>
      </w:r>
      <w:r w:rsidR="00B872FD">
        <w:rPr>
          <w:noProof/>
        </w:rPr>
        <w:t>2</w:t>
      </w:r>
      <w:r w:rsidR="00B10C01">
        <w:rPr>
          <w:noProof/>
        </w:rPr>
        <w:fldChar w:fldCharType="end"/>
      </w:r>
      <w:r w:rsidR="00B553BA">
        <w:t>.</w:t>
      </w:r>
      <w:r w:rsidR="00B10C01">
        <w:rPr>
          <w:noProof/>
        </w:rPr>
        <w:fldChar w:fldCharType="begin"/>
      </w:r>
      <w:r w:rsidR="00B10C01">
        <w:rPr>
          <w:noProof/>
        </w:rPr>
        <w:instrText xml:space="preserve"> SEQ Table \* ARABIC \s 1 </w:instrText>
      </w:r>
      <w:r w:rsidR="00B10C01">
        <w:rPr>
          <w:noProof/>
        </w:rPr>
        <w:fldChar w:fldCharType="separate"/>
      </w:r>
      <w:r w:rsidR="00B872FD">
        <w:rPr>
          <w:noProof/>
        </w:rPr>
        <w:t>9</w:t>
      </w:r>
      <w:r w:rsidR="00B10C01">
        <w:rPr>
          <w:noProof/>
        </w:rPr>
        <w:fldChar w:fldCharType="end"/>
      </w:r>
      <w:bookmarkEnd w:id="460"/>
      <w:r>
        <w:t xml:space="preserve"> </w:t>
      </w:r>
      <w:r w:rsidRPr="00A05C6E">
        <w:t>Technical model inputs for Energy Consumption</w:t>
      </w:r>
      <w:bookmarkEnd w:id="461"/>
    </w:p>
    <w:tbl>
      <w:tblPr>
        <w:tblStyle w:val="TableGrid"/>
        <w:tblW w:w="9715" w:type="dxa"/>
        <w:tblLayout w:type="fixed"/>
        <w:tblLook w:val="04A0" w:firstRow="1" w:lastRow="0" w:firstColumn="1" w:lastColumn="0" w:noHBand="0" w:noVBand="1"/>
      </w:tblPr>
      <w:tblGrid>
        <w:gridCol w:w="2988"/>
        <w:gridCol w:w="1147"/>
        <w:gridCol w:w="1620"/>
        <w:gridCol w:w="1620"/>
        <w:gridCol w:w="900"/>
        <w:gridCol w:w="1440"/>
      </w:tblGrid>
      <w:tr w:rsidR="007B6E23" w:rsidRPr="0035327C" w14:paraId="52650817" w14:textId="77777777" w:rsidTr="007B6E23">
        <w:trPr>
          <w:cantSplit/>
          <w:tblHeader/>
        </w:trPr>
        <w:tc>
          <w:tcPr>
            <w:tcW w:w="2988" w:type="dxa"/>
            <w:shd w:val="clear" w:color="auto" w:fill="4F81BD" w:themeFill="accent1"/>
            <w:vAlign w:val="center"/>
          </w:tcPr>
          <w:p w14:paraId="0FCFD5CD" w14:textId="77777777" w:rsidR="007B6E23" w:rsidRPr="0035327C" w:rsidRDefault="007B6E23" w:rsidP="007B6E23">
            <w:pPr>
              <w:rPr>
                <w:b/>
                <w:color w:val="FFFFFF" w:themeColor="background1"/>
              </w:rPr>
            </w:pPr>
            <w:r w:rsidRPr="0035327C">
              <w:rPr>
                <w:b/>
                <w:color w:val="FFFFFF" w:themeColor="background1"/>
              </w:rPr>
              <w:t>Variable</w:t>
            </w:r>
          </w:p>
        </w:tc>
        <w:tc>
          <w:tcPr>
            <w:tcW w:w="1147" w:type="dxa"/>
            <w:shd w:val="clear" w:color="auto" w:fill="4F81BD" w:themeFill="accent1"/>
            <w:vAlign w:val="center"/>
          </w:tcPr>
          <w:p w14:paraId="3349E347" w14:textId="77777777" w:rsidR="007B6E23" w:rsidRPr="0035327C" w:rsidRDefault="007B6E23" w:rsidP="007B6E23">
            <w:pPr>
              <w:rPr>
                <w:b/>
                <w:color w:val="FFFFFF" w:themeColor="background1"/>
              </w:rPr>
            </w:pPr>
            <w:r w:rsidRPr="0035327C">
              <w:rPr>
                <w:b/>
                <w:color w:val="FFFFFF" w:themeColor="background1"/>
              </w:rPr>
              <w:t>Unit</w:t>
            </w:r>
          </w:p>
        </w:tc>
        <w:tc>
          <w:tcPr>
            <w:tcW w:w="1620" w:type="dxa"/>
            <w:shd w:val="clear" w:color="auto" w:fill="4F81BD" w:themeFill="accent1"/>
            <w:vAlign w:val="center"/>
          </w:tcPr>
          <w:p w14:paraId="34A0F169" w14:textId="77777777" w:rsidR="007B6E23" w:rsidRPr="0035327C" w:rsidRDefault="007B6E23" w:rsidP="007B6E23">
            <w:pPr>
              <w:rPr>
                <w:b/>
                <w:color w:val="FFFFFF" w:themeColor="background1"/>
              </w:rPr>
            </w:pPr>
            <w:r>
              <w:rPr>
                <w:b/>
                <w:color w:val="FFFFFF" w:themeColor="background1"/>
              </w:rPr>
              <w:t>Project Drawdown Data Set Range</w:t>
            </w:r>
          </w:p>
        </w:tc>
        <w:tc>
          <w:tcPr>
            <w:tcW w:w="1620" w:type="dxa"/>
            <w:shd w:val="clear" w:color="auto" w:fill="4F81BD" w:themeFill="accent1"/>
            <w:vAlign w:val="center"/>
          </w:tcPr>
          <w:p w14:paraId="1D5A2216" w14:textId="77777777" w:rsidR="007B6E23" w:rsidRPr="0035327C" w:rsidRDefault="007B6E23" w:rsidP="007B6E23">
            <w:pPr>
              <w:rPr>
                <w:b/>
                <w:color w:val="FFFFFF" w:themeColor="background1"/>
              </w:rPr>
            </w:pPr>
            <w:r w:rsidRPr="0035327C">
              <w:rPr>
                <w:b/>
                <w:color w:val="FFFFFF" w:themeColor="background1"/>
              </w:rPr>
              <w:t>Model Input</w:t>
            </w:r>
          </w:p>
        </w:tc>
        <w:tc>
          <w:tcPr>
            <w:tcW w:w="900" w:type="dxa"/>
            <w:shd w:val="clear" w:color="auto" w:fill="4F81BD" w:themeFill="accent1"/>
            <w:tcMar>
              <w:left w:w="29" w:type="dxa"/>
              <w:right w:w="29" w:type="dxa"/>
            </w:tcMar>
            <w:vAlign w:val="center"/>
          </w:tcPr>
          <w:p w14:paraId="25DA70C6" w14:textId="77777777" w:rsidR="007B6E23" w:rsidRPr="0035327C" w:rsidRDefault="007B6E23" w:rsidP="007B6E23">
            <w:pPr>
              <w:rPr>
                <w:b/>
                <w:color w:val="FFFFFF" w:themeColor="background1"/>
              </w:rPr>
            </w:pPr>
            <w:r w:rsidRPr="0035327C">
              <w:rPr>
                <w:b/>
                <w:color w:val="FFFFFF" w:themeColor="background1"/>
              </w:rPr>
              <w:t>Data</w:t>
            </w:r>
            <w:r>
              <w:rPr>
                <w:b/>
                <w:color w:val="FFFFFF" w:themeColor="background1"/>
              </w:rPr>
              <w:t>-</w:t>
            </w:r>
            <w:r w:rsidRPr="0035327C">
              <w:rPr>
                <w:b/>
                <w:color w:val="FFFFFF" w:themeColor="background1"/>
              </w:rPr>
              <w:t>points (#)</w:t>
            </w:r>
          </w:p>
        </w:tc>
        <w:tc>
          <w:tcPr>
            <w:tcW w:w="1440" w:type="dxa"/>
            <w:shd w:val="clear" w:color="auto" w:fill="4F81BD" w:themeFill="accent1"/>
            <w:tcMar>
              <w:left w:w="29" w:type="dxa"/>
              <w:right w:w="29" w:type="dxa"/>
            </w:tcMar>
            <w:vAlign w:val="center"/>
          </w:tcPr>
          <w:p w14:paraId="48251A0C" w14:textId="77777777" w:rsidR="007B6E23" w:rsidRPr="0035327C" w:rsidRDefault="007B6E23" w:rsidP="007B6E23">
            <w:pPr>
              <w:rPr>
                <w:b/>
                <w:color w:val="FFFFFF" w:themeColor="background1"/>
              </w:rPr>
            </w:pPr>
            <w:r w:rsidRPr="0035327C">
              <w:rPr>
                <w:b/>
                <w:color w:val="FFFFFF" w:themeColor="background1"/>
              </w:rPr>
              <w:t>Sources (#)</w:t>
            </w:r>
          </w:p>
        </w:tc>
      </w:tr>
      <w:tr w:rsidR="007B6E23" w:rsidRPr="000A20C1" w14:paraId="0908AC20" w14:textId="77777777" w:rsidTr="007B6E23">
        <w:trPr>
          <w:cantSplit/>
        </w:trPr>
        <w:tc>
          <w:tcPr>
            <w:tcW w:w="2988" w:type="dxa"/>
          </w:tcPr>
          <w:p w14:paraId="08F42A02" w14:textId="77777777" w:rsidR="007B6E23" w:rsidRPr="00DB1E8C" w:rsidRDefault="007B6E23" w:rsidP="007B6E23">
            <w:pPr>
              <w:spacing w:after="0"/>
              <w:jc w:val="left"/>
            </w:pPr>
            <w:r w:rsidRPr="00DB1E8C">
              <w:t>Electricity Consumed for Conventional Building Heating</w:t>
            </w:r>
            <w:r>
              <w:t>*</w:t>
            </w:r>
          </w:p>
        </w:tc>
        <w:tc>
          <w:tcPr>
            <w:tcW w:w="1147" w:type="dxa"/>
            <w:vAlign w:val="center"/>
          </w:tcPr>
          <w:p w14:paraId="19FC456D" w14:textId="6984FAEE" w:rsidR="007B6E23" w:rsidRPr="00DB1E8C" w:rsidRDefault="007B6E23" w:rsidP="007B6E23">
            <w:pPr>
              <w:spacing w:after="0"/>
              <w:jc w:val="left"/>
            </w:pPr>
            <w:proofErr w:type="spellStart"/>
            <w:r w:rsidRPr="00DB1E8C">
              <w:t>TWh</w:t>
            </w:r>
            <w:proofErr w:type="spellEnd"/>
            <w:r w:rsidR="0080046D">
              <w:t xml:space="preserve"> (e)</w:t>
            </w:r>
            <w:r w:rsidRPr="00DB1E8C">
              <w:t xml:space="preserve">/ </w:t>
            </w:r>
            <w:proofErr w:type="spellStart"/>
            <w:r w:rsidRPr="00DB1E8C">
              <w:t>TWh</w:t>
            </w:r>
            <w:proofErr w:type="spellEnd"/>
            <w:r w:rsidRPr="00DB1E8C">
              <w:t>(</w:t>
            </w:r>
            <w:proofErr w:type="spellStart"/>
            <w:r w:rsidRPr="00DB1E8C">
              <w:t>th</w:t>
            </w:r>
            <w:proofErr w:type="spellEnd"/>
            <w:r w:rsidRPr="00DB1E8C">
              <w:t>)</w:t>
            </w:r>
          </w:p>
        </w:tc>
        <w:tc>
          <w:tcPr>
            <w:tcW w:w="1620" w:type="dxa"/>
            <w:vAlign w:val="center"/>
          </w:tcPr>
          <w:p w14:paraId="7E0030FF" w14:textId="4FB40521" w:rsidR="007B6E23" w:rsidRPr="00DB1E8C" w:rsidRDefault="0080046D" w:rsidP="007B6E23">
            <w:pPr>
              <w:spacing w:after="0"/>
              <w:jc w:val="left"/>
            </w:pPr>
            <w:r>
              <w:t>0.61</w:t>
            </w:r>
          </w:p>
        </w:tc>
        <w:tc>
          <w:tcPr>
            <w:tcW w:w="1620" w:type="dxa"/>
            <w:vAlign w:val="center"/>
          </w:tcPr>
          <w:p w14:paraId="6864B500" w14:textId="494BD10A" w:rsidR="007B6E23" w:rsidRPr="00DB1E8C" w:rsidRDefault="0080046D" w:rsidP="007B6E23">
            <w:pPr>
              <w:spacing w:after="0"/>
              <w:jc w:val="left"/>
            </w:pPr>
            <w:r>
              <w:t>0.61</w:t>
            </w:r>
          </w:p>
        </w:tc>
        <w:tc>
          <w:tcPr>
            <w:tcW w:w="900" w:type="dxa"/>
            <w:vAlign w:val="center"/>
          </w:tcPr>
          <w:p w14:paraId="7A809F55" w14:textId="77777777" w:rsidR="007B6E23" w:rsidRPr="00DB1E8C" w:rsidRDefault="007B6E23" w:rsidP="007B6E23">
            <w:pPr>
              <w:spacing w:after="0"/>
              <w:jc w:val="left"/>
            </w:pPr>
            <w:r w:rsidRPr="00DB1E8C">
              <w:t>1</w:t>
            </w:r>
          </w:p>
        </w:tc>
        <w:tc>
          <w:tcPr>
            <w:tcW w:w="1440" w:type="dxa"/>
            <w:vAlign w:val="center"/>
          </w:tcPr>
          <w:p w14:paraId="336D7405" w14:textId="77777777" w:rsidR="007B6E23" w:rsidRPr="000A20C1" w:rsidRDefault="007B6E23" w:rsidP="007B6E23">
            <w:pPr>
              <w:spacing w:after="0"/>
              <w:jc w:val="left"/>
            </w:pPr>
            <w:r w:rsidRPr="00DB1E8C">
              <w:t>Derived from other inputs</w:t>
            </w:r>
          </w:p>
        </w:tc>
      </w:tr>
      <w:tr w:rsidR="008F6F37" w:rsidRPr="000A20C1" w14:paraId="69DA842E" w14:textId="77777777" w:rsidTr="007B6E23">
        <w:trPr>
          <w:cantSplit/>
        </w:trPr>
        <w:tc>
          <w:tcPr>
            <w:tcW w:w="2988" w:type="dxa"/>
          </w:tcPr>
          <w:p w14:paraId="2CC005F8" w14:textId="12E6459A" w:rsidR="008F6F37" w:rsidRPr="008F6D18" w:rsidRDefault="008F6F37" w:rsidP="007B6E23">
            <w:pPr>
              <w:spacing w:after="0"/>
              <w:jc w:val="left"/>
            </w:pPr>
            <w:r w:rsidRPr="00DB1E8C">
              <w:t xml:space="preserve">Electricity Consumed for </w:t>
            </w:r>
            <w:r>
              <w:t>Renewable DH Solution</w:t>
            </w:r>
            <w:r w:rsidRPr="00DB1E8C">
              <w:t xml:space="preserve"> Building Heating</w:t>
            </w:r>
            <w:r>
              <w:t>*</w:t>
            </w:r>
          </w:p>
        </w:tc>
        <w:tc>
          <w:tcPr>
            <w:tcW w:w="1147" w:type="dxa"/>
            <w:vAlign w:val="center"/>
          </w:tcPr>
          <w:p w14:paraId="5DB1B35D" w14:textId="4D174845" w:rsidR="008F6F37" w:rsidRPr="008F6D18" w:rsidRDefault="008F6F37" w:rsidP="007B6E23">
            <w:pPr>
              <w:spacing w:after="0"/>
              <w:jc w:val="left"/>
            </w:pPr>
            <w:proofErr w:type="spellStart"/>
            <w:r w:rsidRPr="00DB1E8C">
              <w:t>TWh</w:t>
            </w:r>
            <w:proofErr w:type="spellEnd"/>
            <w:r w:rsidR="0080046D">
              <w:t xml:space="preserve"> (e)</w:t>
            </w:r>
            <w:r w:rsidRPr="00DB1E8C">
              <w:t xml:space="preserve">/ </w:t>
            </w:r>
            <w:proofErr w:type="spellStart"/>
            <w:r w:rsidRPr="00DB1E8C">
              <w:t>TWh</w:t>
            </w:r>
            <w:proofErr w:type="spellEnd"/>
            <w:r w:rsidRPr="00DB1E8C">
              <w:t>(</w:t>
            </w:r>
            <w:proofErr w:type="spellStart"/>
            <w:r w:rsidRPr="00DB1E8C">
              <w:t>th</w:t>
            </w:r>
            <w:proofErr w:type="spellEnd"/>
            <w:r w:rsidRPr="00DB1E8C">
              <w:t>)</w:t>
            </w:r>
          </w:p>
        </w:tc>
        <w:tc>
          <w:tcPr>
            <w:tcW w:w="1620" w:type="dxa"/>
            <w:vAlign w:val="center"/>
          </w:tcPr>
          <w:p w14:paraId="053AE070" w14:textId="1C62F661" w:rsidR="008F6F37" w:rsidRPr="008F6D18" w:rsidRDefault="008F6F37" w:rsidP="007B6E23">
            <w:pPr>
              <w:spacing w:after="0"/>
              <w:jc w:val="left"/>
            </w:pPr>
            <w:r>
              <w:t>N/A</w:t>
            </w:r>
          </w:p>
        </w:tc>
        <w:tc>
          <w:tcPr>
            <w:tcW w:w="1620" w:type="dxa"/>
            <w:vAlign w:val="center"/>
          </w:tcPr>
          <w:p w14:paraId="3EC0E082" w14:textId="64097BD9" w:rsidR="008F6F37" w:rsidRPr="008F6D18" w:rsidRDefault="008F6F37" w:rsidP="007B6E23">
            <w:pPr>
              <w:spacing w:after="0"/>
              <w:jc w:val="left"/>
            </w:pPr>
            <w:r>
              <w:t>0</w:t>
            </w:r>
          </w:p>
        </w:tc>
        <w:tc>
          <w:tcPr>
            <w:tcW w:w="900" w:type="dxa"/>
            <w:vAlign w:val="center"/>
          </w:tcPr>
          <w:p w14:paraId="0871C16F" w14:textId="078B6903" w:rsidR="008F6F37" w:rsidRPr="008F6D18" w:rsidRDefault="008F6F37" w:rsidP="007B6E23">
            <w:pPr>
              <w:spacing w:after="0"/>
              <w:jc w:val="left"/>
            </w:pPr>
            <w:r>
              <w:t>N/A</w:t>
            </w:r>
          </w:p>
        </w:tc>
        <w:tc>
          <w:tcPr>
            <w:tcW w:w="1440" w:type="dxa"/>
            <w:vAlign w:val="center"/>
          </w:tcPr>
          <w:p w14:paraId="0F166983" w14:textId="7AAF11C4" w:rsidR="008F6F37" w:rsidRPr="008F6D18" w:rsidRDefault="008F6F37" w:rsidP="007B6E23">
            <w:pPr>
              <w:spacing w:after="0"/>
              <w:jc w:val="left"/>
            </w:pPr>
            <w:r>
              <w:t>Assumed by Project Drawdown</w:t>
            </w:r>
          </w:p>
        </w:tc>
      </w:tr>
      <w:tr w:rsidR="007B6E23" w:rsidRPr="000A20C1" w14:paraId="4B4BA06B" w14:textId="77777777" w:rsidTr="007B6E23">
        <w:trPr>
          <w:cantSplit/>
        </w:trPr>
        <w:tc>
          <w:tcPr>
            <w:tcW w:w="2988" w:type="dxa"/>
          </w:tcPr>
          <w:p w14:paraId="7F0DBE63" w14:textId="53EB94FF" w:rsidR="007B6E23" w:rsidRPr="008F6D18" w:rsidRDefault="007B6E23" w:rsidP="007B6E23">
            <w:pPr>
              <w:spacing w:after="0"/>
              <w:jc w:val="left"/>
            </w:pPr>
            <w:r w:rsidRPr="008F6D18">
              <w:t>Fuel consumed by C</w:t>
            </w:r>
            <w:r w:rsidR="00214A72">
              <w:t>onventional Commercial Building*</w:t>
            </w:r>
          </w:p>
        </w:tc>
        <w:tc>
          <w:tcPr>
            <w:tcW w:w="1147" w:type="dxa"/>
            <w:vAlign w:val="center"/>
          </w:tcPr>
          <w:p w14:paraId="4D4DC876" w14:textId="77777777" w:rsidR="007B6E23" w:rsidRPr="008F6D18" w:rsidRDefault="007B6E23" w:rsidP="007B6E23">
            <w:pPr>
              <w:spacing w:after="0"/>
              <w:jc w:val="left"/>
            </w:pPr>
            <w:r w:rsidRPr="008F6D18">
              <w:t xml:space="preserve">TJ/ </w:t>
            </w:r>
            <w:proofErr w:type="spellStart"/>
            <w:r w:rsidRPr="008F6D18">
              <w:t>TWh</w:t>
            </w:r>
            <w:proofErr w:type="spellEnd"/>
            <w:r w:rsidRPr="008F6D18">
              <w:t>(</w:t>
            </w:r>
            <w:proofErr w:type="spellStart"/>
            <w:r w:rsidRPr="008F6D18">
              <w:t>th</w:t>
            </w:r>
            <w:proofErr w:type="spellEnd"/>
            <w:r w:rsidRPr="008F6D18">
              <w:t>)</w:t>
            </w:r>
          </w:p>
        </w:tc>
        <w:tc>
          <w:tcPr>
            <w:tcW w:w="1620" w:type="dxa"/>
            <w:vAlign w:val="center"/>
          </w:tcPr>
          <w:p w14:paraId="3C10314E" w14:textId="6E62BB4C" w:rsidR="007B6E23" w:rsidRPr="008F6D18" w:rsidRDefault="0080046D" w:rsidP="007B6E23">
            <w:pPr>
              <w:spacing w:after="0"/>
              <w:jc w:val="left"/>
            </w:pPr>
            <w:r>
              <w:t>1,403.4</w:t>
            </w:r>
          </w:p>
        </w:tc>
        <w:tc>
          <w:tcPr>
            <w:tcW w:w="1620" w:type="dxa"/>
            <w:vAlign w:val="center"/>
          </w:tcPr>
          <w:p w14:paraId="54406064" w14:textId="505DC427" w:rsidR="007B6E23" w:rsidRPr="008F6D18" w:rsidRDefault="0080046D" w:rsidP="007B6E23">
            <w:pPr>
              <w:spacing w:after="0"/>
              <w:jc w:val="left"/>
            </w:pPr>
            <w:r>
              <w:t>1,403.4</w:t>
            </w:r>
          </w:p>
        </w:tc>
        <w:tc>
          <w:tcPr>
            <w:tcW w:w="900" w:type="dxa"/>
            <w:vAlign w:val="center"/>
          </w:tcPr>
          <w:p w14:paraId="44BEBB1D" w14:textId="77777777" w:rsidR="007B6E23" w:rsidRPr="008F6D18" w:rsidRDefault="007B6E23" w:rsidP="007B6E23">
            <w:pPr>
              <w:spacing w:after="0"/>
              <w:jc w:val="left"/>
            </w:pPr>
            <w:r w:rsidRPr="008F6D18">
              <w:t>1</w:t>
            </w:r>
          </w:p>
        </w:tc>
        <w:tc>
          <w:tcPr>
            <w:tcW w:w="1440" w:type="dxa"/>
            <w:vAlign w:val="center"/>
          </w:tcPr>
          <w:p w14:paraId="641D18C1" w14:textId="77777777" w:rsidR="007B6E23" w:rsidRPr="000A20C1" w:rsidRDefault="007B6E23" w:rsidP="007B6E23">
            <w:pPr>
              <w:spacing w:after="0"/>
              <w:jc w:val="left"/>
            </w:pPr>
            <w:r w:rsidRPr="008F6D18">
              <w:t>Derived from other inputs</w:t>
            </w:r>
            <w:r w:rsidRPr="000A20C1">
              <w:t xml:space="preserve"> </w:t>
            </w:r>
          </w:p>
        </w:tc>
      </w:tr>
      <w:tr w:rsidR="007B6E23" w:rsidRPr="000A20C1" w14:paraId="2F73D0D0" w14:textId="77777777" w:rsidTr="007B6E23">
        <w:trPr>
          <w:cantSplit/>
        </w:trPr>
        <w:tc>
          <w:tcPr>
            <w:tcW w:w="2988" w:type="dxa"/>
          </w:tcPr>
          <w:p w14:paraId="2F560FD3" w14:textId="77777777" w:rsidR="007B6E23" w:rsidRPr="008F6D18" w:rsidRDefault="007B6E23" w:rsidP="007B6E23">
            <w:pPr>
              <w:spacing w:after="0"/>
              <w:jc w:val="left"/>
            </w:pPr>
            <w:r>
              <w:t>Fuel Consumption reduction Solution Compared to Conventional</w:t>
            </w:r>
          </w:p>
        </w:tc>
        <w:tc>
          <w:tcPr>
            <w:tcW w:w="1147" w:type="dxa"/>
            <w:vAlign w:val="center"/>
          </w:tcPr>
          <w:p w14:paraId="13A9DB29" w14:textId="06C73615" w:rsidR="007B6E23" w:rsidRPr="008F6D18" w:rsidRDefault="008F6F37" w:rsidP="007B6E23">
            <w:pPr>
              <w:spacing w:after="0"/>
              <w:jc w:val="left"/>
            </w:pPr>
            <w:r>
              <w:t>P</w:t>
            </w:r>
            <w:r w:rsidR="007B6E23">
              <w:t>ercent</w:t>
            </w:r>
          </w:p>
        </w:tc>
        <w:tc>
          <w:tcPr>
            <w:tcW w:w="1620" w:type="dxa"/>
            <w:vAlign w:val="center"/>
          </w:tcPr>
          <w:p w14:paraId="76496EA3" w14:textId="77777777" w:rsidR="007B6E23" w:rsidRPr="008F6D18" w:rsidRDefault="007B6E23" w:rsidP="007B6E23">
            <w:pPr>
              <w:spacing w:after="0"/>
              <w:jc w:val="left"/>
            </w:pPr>
            <w:r>
              <w:t>100%</w:t>
            </w:r>
          </w:p>
        </w:tc>
        <w:tc>
          <w:tcPr>
            <w:tcW w:w="1620" w:type="dxa"/>
            <w:vAlign w:val="center"/>
          </w:tcPr>
          <w:p w14:paraId="7A264CA3" w14:textId="77777777" w:rsidR="007B6E23" w:rsidRPr="008F6D18" w:rsidRDefault="007B6E23" w:rsidP="007B6E23">
            <w:pPr>
              <w:spacing w:after="0"/>
              <w:jc w:val="left"/>
            </w:pPr>
            <w:r>
              <w:t>100%</w:t>
            </w:r>
          </w:p>
        </w:tc>
        <w:tc>
          <w:tcPr>
            <w:tcW w:w="900" w:type="dxa"/>
            <w:vAlign w:val="center"/>
          </w:tcPr>
          <w:p w14:paraId="2A56F8EF" w14:textId="77777777" w:rsidR="007B6E23" w:rsidRPr="008F6D18" w:rsidRDefault="007B6E23" w:rsidP="007B6E23">
            <w:pPr>
              <w:spacing w:after="0"/>
              <w:jc w:val="left"/>
            </w:pPr>
            <w:r>
              <w:t>1</w:t>
            </w:r>
          </w:p>
        </w:tc>
        <w:tc>
          <w:tcPr>
            <w:tcW w:w="1440" w:type="dxa"/>
            <w:vAlign w:val="center"/>
          </w:tcPr>
          <w:p w14:paraId="6598BC11" w14:textId="77777777" w:rsidR="007B6E23" w:rsidRPr="008F6D18" w:rsidRDefault="007B6E23" w:rsidP="007B6E23">
            <w:pPr>
              <w:spacing w:after="0"/>
              <w:jc w:val="left"/>
            </w:pPr>
            <w:r>
              <w:t>Assumed by Project Drawdown</w:t>
            </w:r>
          </w:p>
        </w:tc>
      </w:tr>
    </w:tbl>
    <w:p w14:paraId="747B6713" w14:textId="77777777" w:rsidR="007B6E23" w:rsidRDefault="007B6E23" w:rsidP="007B6E23">
      <w:pPr>
        <w:rPr>
          <w:i/>
          <w:sz w:val="20"/>
        </w:rPr>
      </w:pPr>
      <w:r w:rsidRPr="007657C5">
        <w:rPr>
          <w:sz w:val="20"/>
        </w:rPr>
        <w:t xml:space="preserve">* Per unit </w:t>
      </w:r>
      <w:r w:rsidRPr="007657C5">
        <w:rPr>
          <w:i/>
          <w:sz w:val="20"/>
        </w:rPr>
        <w:t>delivered energy</w:t>
      </w:r>
    </w:p>
    <w:p w14:paraId="75FE5612" w14:textId="77777777" w:rsidR="00A32993" w:rsidRPr="007657C5" w:rsidRDefault="00A32993" w:rsidP="007B6E23">
      <w:pPr>
        <w:rPr>
          <w:i/>
          <w:sz w:val="20"/>
        </w:rPr>
      </w:pPr>
    </w:p>
    <w:p w14:paraId="3FB493E8" w14:textId="77777777" w:rsidR="00E44583" w:rsidRDefault="00E44583" w:rsidP="00E44583">
      <w:pPr>
        <w:pStyle w:val="Heading4"/>
      </w:pPr>
      <w:r>
        <w:t>Lifetime Variables</w:t>
      </w:r>
    </w:p>
    <w:p w14:paraId="0D9AF158" w14:textId="7BAF0251" w:rsidR="00E44583" w:rsidRDefault="00E44583" w:rsidP="00E44583">
      <w:r>
        <w:t xml:space="preserve">Several additional variables </w:t>
      </w:r>
      <w:r w:rsidR="00A32993">
        <w:t>are</w:t>
      </w:r>
      <w:r>
        <w:t xml:space="preserve"> necessary to calculate the financial benefits of Renewable District Heating</w:t>
      </w:r>
      <w:r w:rsidRPr="007A0AFB">
        <w:t>. These include estimates f</w:t>
      </w:r>
      <w:r>
        <w:t>or the life expectancy of both C</w:t>
      </w:r>
      <w:r w:rsidRPr="007A0AFB">
        <w:t xml:space="preserve">onventional </w:t>
      </w:r>
      <w:r>
        <w:t xml:space="preserve">HVAC </w:t>
      </w:r>
      <w:r w:rsidRPr="007A0AFB">
        <w:t xml:space="preserve">as well as </w:t>
      </w:r>
      <w:r>
        <w:t>RDH Solution T</w:t>
      </w:r>
      <w:r w:rsidRPr="007A0AFB">
        <w:t xml:space="preserve">echnologies. Though life expectancies for these technologies can vary considerably based on numerous factors, the model uses data from several sources including the IEA’s Energy Technology System Analysis </w:t>
      </w:r>
      <w:proofErr w:type="spellStart"/>
      <w:r w:rsidRPr="007A0AFB">
        <w:t>Programme</w:t>
      </w:r>
      <w:proofErr w:type="spellEnd"/>
      <w:r w:rsidRPr="007A0AFB">
        <w:t xml:space="preserve"> (ETSAP), the International Renewable Energy Agency (IRENA), the US Department of Energy (DOE)</w:t>
      </w:r>
      <w:ins w:id="462" w:author="Catherine Foster" w:date="2020-04-27T15:57:00Z">
        <w:r w:rsidR="006F2718">
          <w:t>,</w:t>
        </w:r>
      </w:ins>
      <w:r w:rsidRPr="007A0AFB">
        <w:t xml:space="preserve"> and the Lawrence Berkeley National Laboratories (LBNL). These data are mostly in years</w:t>
      </w:r>
      <w:r>
        <w:t xml:space="preserve"> of life (for the lifetime) and in hours per day (for the usage). These were converted to energy output using the average technology size variables (in kW).</w:t>
      </w:r>
    </w:p>
    <w:p w14:paraId="0C296A14" w14:textId="77777777" w:rsidR="00E44583" w:rsidRDefault="00E44583" w:rsidP="00E44583">
      <w:r>
        <w:t xml:space="preserve">The average annual use was calculated by assuming 365 days of use at the average hours of use per day obtained from the sources, and this total annual usage in hours was converted to an energy output by multiplying by the system size.  </w:t>
      </w:r>
    </w:p>
    <w:p w14:paraId="6BFD12B3" w14:textId="77777777" w:rsidR="00A32993" w:rsidRDefault="00E44583" w:rsidP="00E44583">
      <w:r>
        <w:lastRenderedPageBreak/>
        <w:t xml:space="preserve">The lifetime capacity for each technology was collected mostly in years and converted to total energy output by multiplying the average number of years by the energy output per year. </w:t>
      </w:r>
    </w:p>
    <w:p w14:paraId="21B06541" w14:textId="4DC858C1" w:rsidR="007B6E23" w:rsidRDefault="00A32993" w:rsidP="007B6E23">
      <w:r>
        <w:t>Lifetime-related</w:t>
      </w:r>
      <w:r w:rsidR="00E44583">
        <w:t xml:space="preserve"> variables are </w:t>
      </w:r>
      <w:r>
        <w:t xml:space="preserve">presented in </w:t>
      </w:r>
      <w:r w:rsidR="00763070">
        <w:fldChar w:fldCharType="begin"/>
      </w:r>
      <w:r w:rsidR="00763070">
        <w:instrText xml:space="preserve"> REF _Ref4609215 \h </w:instrText>
      </w:r>
      <w:r w:rsidR="00763070">
        <w:fldChar w:fldCharType="separate"/>
      </w:r>
      <w:r w:rsidR="00B872FD">
        <w:t xml:space="preserve">Table </w:t>
      </w:r>
      <w:r w:rsidR="00B872FD">
        <w:rPr>
          <w:noProof/>
        </w:rPr>
        <w:t>2</w:t>
      </w:r>
      <w:r w:rsidR="00B872FD">
        <w:t>.</w:t>
      </w:r>
      <w:r w:rsidR="00B872FD">
        <w:rPr>
          <w:noProof/>
        </w:rPr>
        <w:t>10</w:t>
      </w:r>
      <w:r w:rsidR="00763070">
        <w:fldChar w:fldCharType="end"/>
      </w:r>
      <w:r w:rsidR="002C0F3D">
        <w:t>.</w:t>
      </w:r>
    </w:p>
    <w:p w14:paraId="6E66339F" w14:textId="1932075D" w:rsidR="0008406C" w:rsidRDefault="0008406C" w:rsidP="00557966">
      <w:pPr>
        <w:pStyle w:val="Caption"/>
        <w:keepNext/>
        <w:jc w:val="center"/>
      </w:pPr>
      <w:bookmarkStart w:id="463" w:name="_Ref4609215"/>
      <w:bookmarkStart w:id="464" w:name="_Toc5035147"/>
      <w:r>
        <w:t xml:space="preserve">Table </w:t>
      </w:r>
      <w:r w:rsidR="00B10C01">
        <w:rPr>
          <w:noProof/>
        </w:rPr>
        <w:fldChar w:fldCharType="begin"/>
      </w:r>
      <w:r w:rsidR="00B10C01">
        <w:rPr>
          <w:noProof/>
        </w:rPr>
        <w:instrText xml:space="preserve"> STYLEREF 1 \s </w:instrText>
      </w:r>
      <w:r w:rsidR="00B10C01">
        <w:rPr>
          <w:noProof/>
        </w:rPr>
        <w:fldChar w:fldCharType="separate"/>
      </w:r>
      <w:r w:rsidR="00B872FD">
        <w:rPr>
          <w:noProof/>
        </w:rPr>
        <w:t>2</w:t>
      </w:r>
      <w:r w:rsidR="00B10C01">
        <w:rPr>
          <w:noProof/>
        </w:rPr>
        <w:fldChar w:fldCharType="end"/>
      </w:r>
      <w:r w:rsidR="00B553BA">
        <w:t>.</w:t>
      </w:r>
      <w:r w:rsidR="00B10C01">
        <w:rPr>
          <w:noProof/>
        </w:rPr>
        <w:fldChar w:fldCharType="begin"/>
      </w:r>
      <w:r w:rsidR="00B10C01">
        <w:rPr>
          <w:noProof/>
        </w:rPr>
        <w:instrText xml:space="preserve"> SEQ Table \* ARABIC \s 1 </w:instrText>
      </w:r>
      <w:r w:rsidR="00B10C01">
        <w:rPr>
          <w:noProof/>
        </w:rPr>
        <w:fldChar w:fldCharType="separate"/>
      </w:r>
      <w:r w:rsidR="00B872FD">
        <w:rPr>
          <w:noProof/>
        </w:rPr>
        <w:t>10</w:t>
      </w:r>
      <w:r w:rsidR="00B10C01">
        <w:rPr>
          <w:noProof/>
        </w:rPr>
        <w:fldChar w:fldCharType="end"/>
      </w:r>
      <w:bookmarkEnd w:id="463"/>
      <w:r>
        <w:t xml:space="preserve"> </w:t>
      </w:r>
      <w:r w:rsidRPr="004F2A43">
        <w:t>Technical Model Inputs for Usage and Lifetime</w:t>
      </w:r>
      <w:bookmarkEnd w:id="464"/>
    </w:p>
    <w:tbl>
      <w:tblPr>
        <w:tblStyle w:val="TableGrid"/>
        <w:tblW w:w="9715" w:type="dxa"/>
        <w:tblLayout w:type="fixed"/>
        <w:tblLook w:val="04A0" w:firstRow="1" w:lastRow="0" w:firstColumn="1" w:lastColumn="0" w:noHBand="0" w:noVBand="1"/>
      </w:tblPr>
      <w:tblGrid>
        <w:gridCol w:w="2335"/>
        <w:gridCol w:w="2093"/>
        <w:gridCol w:w="1620"/>
        <w:gridCol w:w="1170"/>
        <w:gridCol w:w="990"/>
        <w:gridCol w:w="1507"/>
      </w:tblGrid>
      <w:tr w:rsidR="007B6E23" w:rsidRPr="0035327C" w14:paraId="1CE83AFF" w14:textId="77777777" w:rsidTr="007B6E23">
        <w:trPr>
          <w:cantSplit/>
          <w:tblHeader/>
        </w:trPr>
        <w:tc>
          <w:tcPr>
            <w:tcW w:w="2335" w:type="dxa"/>
            <w:shd w:val="clear" w:color="auto" w:fill="4F81BD" w:themeFill="accent1"/>
            <w:vAlign w:val="center"/>
          </w:tcPr>
          <w:p w14:paraId="54ED25E6" w14:textId="77777777" w:rsidR="007B6E23" w:rsidRPr="0035327C" w:rsidRDefault="007B6E23" w:rsidP="007B6E23">
            <w:pPr>
              <w:rPr>
                <w:b/>
                <w:color w:val="FFFFFF" w:themeColor="background1"/>
              </w:rPr>
            </w:pPr>
            <w:r w:rsidRPr="0035327C">
              <w:rPr>
                <w:b/>
                <w:color w:val="FFFFFF" w:themeColor="background1"/>
              </w:rPr>
              <w:t>Variable</w:t>
            </w:r>
          </w:p>
        </w:tc>
        <w:tc>
          <w:tcPr>
            <w:tcW w:w="2093" w:type="dxa"/>
            <w:shd w:val="clear" w:color="auto" w:fill="4F81BD" w:themeFill="accent1"/>
            <w:vAlign w:val="center"/>
          </w:tcPr>
          <w:p w14:paraId="28D3D07B" w14:textId="77777777" w:rsidR="007B6E23" w:rsidRPr="0035327C" w:rsidRDefault="007B6E23" w:rsidP="007B6E23">
            <w:pPr>
              <w:rPr>
                <w:b/>
                <w:color w:val="FFFFFF" w:themeColor="background1"/>
              </w:rPr>
            </w:pPr>
            <w:r w:rsidRPr="0035327C">
              <w:rPr>
                <w:b/>
                <w:color w:val="FFFFFF" w:themeColor="background1"/>
              </w:rPr>
              <w:t>Unit</w:t>
            </w:r>
          </w:p>
        </w:tc>
        <w:tc>
          <w:tcPr>
            <w:tcW w:w="1620" w:type="dxa"/>
            <w:shd w:val="clear" w:color="auto" w:fill="4F81BD" w:themeFill="accent1"/>
            <w:vAlign w:val="center"/>
          </w:tcPr>
          <w:p w14:paraId="60F1D60C" w14:textId="77777777" w:rsidR="007B6E23" w:rsidRPr="0035327C" w:rsidRDefault="007B6E23" w:rsidP="007B6E23">
            <w:pPr>
              <w:rPr>
                <w:b/>
                <w:color w:val="FFFFFF" w:themeColor="background1"/>
              </w:rPr>
            </w:pPr>
            <w:r>
              <w:rPr>
                <w:b/>
                <w:color w:val="FFFFFF" w:themeColor="background1"/>
              </w:rPr>
              <w:t>Project Drawdown Data Set Range</w:t>
            </w:r>
          </w:p>
        </w:tc>
        <w:tc>
          <w:tcPr>
            <w:tcW w:w="1170" w:type="dxa"/>
            <w:shd w:val="clear" w:color="auto" w:fill="4F81BD" w:themeFill="accent1"/>
            <w:vAlign w:val="center"/>
          </w:tcPr>
          <w:p w14:paraId="38AD829F" w14:textId="77777777" w:rsidR="007B6E23" w:rsidRPr="0035327C" w:rsidRDefault="007B6E23" w:rsidP="007B6E23">
            <w:pPr>
              <w:rPr>
                <w:b/>
                <w:color w:val="FFFFFF" w:themeColor="background1"/>
              </w:rPr>
            </w:pPr>
            <w:r w:rsidRPr="0035327C">
              <w:rPr>
                <w:b/>
                <w:color w:val="FFFFFF" w:themeColor="background1"/>
              </w:rPr>
              <w:t>Model Input</w:t>
            </w:r>
          </w:p>
        </w:tc>
        <w:tc>
          <w:tcPr>
            <w:tcW w:w="990" w:type="dxa"/>
            <w:shd w:val="clear" w:color="auto" w:fill="4F81BD" w:themeFill="accent1"/>
            <w:tcMar>
              <w:left w:w="29" w:type="dxa"/>
              <w:right w:w="29" w:type="dxa"/>
            </w:tcMar>
            <w:vAlign w:val="center"/>
          </w:tcPr>
          <w:p w14:paraId="7378D5B1" w14:textId="77777777" w:rsidR="007B6E23" w:rsidRPr="0035327C" w:rsidRDefault="007B6E23" w:rsidP="007B6E23">
            <w:pPr>
              <w:rPr>
                <w:b/>
                <w:color w:val="FFFFFF" w:themeColor="background1"/>
              </w:rPr>
            </w:pPr>
            <w:r w:rsidRPr="0035327C">
              <w:rPr>
                <w:b/>
                <w:color w:val="FFFFFF" w:themeColor="background1"/>
              </w:rPr>
              <w:t>Data</w:t>
            </w:r>
            <w:r>
              <w:rPr>
                <w:b/>
                <w:color w:val="FFFFFF" w:themeColor="background1"/>
              </w:rPr>
              <w:t>-</w:t>
            </w:r>
            <w:r w:rsidRPr="0035327C">
              <w:rPr>
                <w:b/>
                <w:color w:val="FFFFFF" w:themeColor="background1"/>
              </w:rPr>
              <w:t>points (#)</w:t>
            </w:r>
          </w:p>
        </w:tc>
        <w:tc>
          <w:tcPr>
            <w:tcW w:w="1507" w:type="dxa"/>
            <w:shd w:val="clear" w:color="auto" w:fill="4F81BD" w:themeFill="accent1"/>
            <w:tcMar>
              <w:left w:w="29" w:type="dxa"/>
              <w:right w:w="29" w:type="dxa"/>
            </w:tcMar>
            <w:vAlign w:val="center"/>
          </w:tcPr>
          <w:p w14:paraId="7DAACF86" w14:textId="77777777" w:rsidR="007B6E23" w:rsidRPr="0035327C" w:rsidRDefault="007B6E23" w:rsidP="007B6E23">
            <w:pPr>
              <w:rPr>
                <w:b/>
                <w:color w:val="FFFFFF" w:themeColor="background1"/>
              </w:rPr>
            </w:pPr>
            <w:r w:rsidRPr="0035327C">
              <w:rPr>
                <w:b/>
                <w:color w:val="FFFFFF" w:themeColor="background1"/>
              </w:rPr>
              <w:t>Sources (#)</w:t>
            </w:r>
          </w:p>
        </w:tc>
      </w:tr>
      <w:tr w:rsidR="007B6E23" w:rsidRPr="003350C7" w14:paraId="084C1C6C" w14:textId="77777777" w:rsidTr="007B6E23">
        <w:trPr>
          <w:cantSplit/>
        </w:trPr>
        <w:tc>
          <w:tcPr>
            <w:tcW w:w="2335" w:type="dxa"/>
          </w:tcPr>
          <w:p w14:paraId="142C1118" w14:textId="77777777" w:rsidR="007B6E23" w:rsidRPr="003350C7" w:rsidRDefault="007B6E23" w:rsidP="007B6E23">
            <w:pPr>
              <w:spacing w:after="0"/>
              <w:jc w:val="left"/>
            </w:pPr>
            <w:r w:rsidRPr="003350C7">
              <w:t>Lifetime Capacity of conventional technology</w:t>
            </w:r>
          </w:p>
        </w:tc>
        <w:tc>
          <w:tcPr>
            <w:tcW w:w="2093" w:type="dxa"/>
          </w:tcPr>
          <w:p w14:paraId="799891FE" w14:textId="2281962F" w:rsidR="007B6E23" w:rsidRPr="003350C7" w:rsidRDefault="008F6F37" w:rsidP="008F6F37">
            <w:pPr>
              <w:spacing w:after="0"/>
              <w:jc w:val="left"/>
            </w:pPr>
            <w:r>
              <w:t>TWh/TW</w:t>
            </w:r>
          </w:p>
        </w:tc>
        <w:tc>
          <w:tcPr>
            <w:tcW w:w="1620" w:type="dxa"/>
            <w:tcMar>
              <w:left w:w="29" w:type="dxa"/>
              <w:right w:w="29" w:type="dxa"/>
            </w:tcMar>
            <w:vAlign w:val="center"/>
          </w:tcPr>
          <w:p w14:paraId="6D25BA07" w14:textId="2F82A4EE" w:rsidR="007B6E23" w:rsidRPr="003350C7" w:rsidRDefault="0080046D" w:rsidP="007B6E23">
            <w:pPr>
              <w:spacing w:after="0"/>
              <w:jc w:val="center"/>
            </w:pPr>
            <w:r>
              <w:t>36,917-61,939</w:t>
            </w:r>
          </w:p>
        </w:tc>
        <w:tc>
          <w:tcPr>
            <w:tcW w:w="1170" w:type="dxa"/>
            <w:vAlign w:val="center"/>
          </w:tcPr>
          <w:p w14:paraId="5B5E8904" w14:textId="2033D706" w:rsidR="007B6E23" w:rsidRPr="003350C7" w:rsidRDefault="0080046D" w:rsidP="007B6E23">
            <w:pPr>
              <w:spacing w:after="0"/>
            </w:pPr>
            <w:r>
              <w:t>49,428</w:t>
            </w:r>
          </w:p>
        </w:tc>
        <w:tc>
          <w:tcPr>
            <w:tcW w:w="990" w:type="dxa"/>
            <w:vAlign w:val="center"/>
          </w:tcPr>
          <w:p w14:paraId="54BB3CA3" w14:textId="7A67C9F3" w:rsidR="007B6E23" w:rsidRPr="003350C7" w:rsidRDefault="002B3645" w:rsidP="007B6E23">
            <w:pPr>
              <w:spacing w:after="0"/>
            </w:pPr>
            <w:r>
              <w:t>N/A</w:t>
            </w:r>
          </w:p>
        </w:tc>
        <w:tc>
          <w:tcPr>
            <w:tcW w:w="1507" w:type="dxa"/>
            <w:vAlign w:val="center"/>
          </w:tcPr>
          <w:p w14:paraId="2E121F6B" w14:textId="76258527" w:rsidR="007B6E23" w:rsidRPr="003350C7" w:rsidRDefault="002B3645" w:rsidP="007B6E23">
            <w:pPr>
              <w:spacing w:after="0"/>
            </w:pPr>
            <w:r>
              <w:t>Derived from other Inputs</w:t>
            </w:r>
          </w:p>
        </w:tc>
      </w:tr>
      <w:tr w:rsidR="007B6E23" w:rsidRPr="003350C7" w14:paraId="35935074" w14:textId="77777777" w:rsidTr="007B6E23">
        <w:trPr>
          <w:cantSplit/>
        </w:trPr>
        <w:tc>
          <w:tcPr>
            <w:tcW w:w="2335" w:type="dxa"/>
          </w:tcPr>
          <w:p w14:paraId="6AEB18D3" w14:textId="77777777" w:rsidR="007B6E23" w:rsidRPr="003350C7" w:rsidRDefault="007B6E23" w:rsidP="007B6E23">
            <w:pPr>
              <w:spacing w:after="0"/>
              <w:jc w:val="left"/>
            </w:pPr>
            <w:r w:rsidRPr="003350C7">
              <w:t>Average Annual Use of conventional technology</w:t>
            </w:r>
          </w:p>
        </w:tc>
        <w:tc>
          <w:tcPr>
            <w:tcW w:w="2093" w:type="dxa"/>
            <w:vAlign w:val="center"/>
          </w:tcPr>
          <w:p w14:paraId="58243C54" w14:textId="0902424B" w:rsidR="007B6E23" w:rsidRPr="003350C7" w:rsidRDefault="008F6F37" w:rsidP="007B6E23">
            <w:pPr>
              <w:spacing w:after="0"/>
              <w:jc w:val="left"/>
            </w:pPr>
            <w:r>
              <w:t>TWh/T</w:t>
            </w:r>
            <w:r w:rsidR="002B3645">
              <w:t>W</w:t>
            </w:r>
          </w:p>
        </w:tc>
        <w:tc>
          <w:tcPr>
            <w:tcW w:w="1620" w:type="dxa"/>
            <w:tcMar>
              <w:left w:w="29" w:type="dxa"/>
              <w:right w:w="29" w:type="dxa"/>
            </w:tcMar>
            <w:vAlign w:val="center"/>
          </w:tcPr>
          <w:p w14:paraId="012B4F17" w14:textId="2D9BDE39" w:rsidR="007B6E23" w:rsidRPr="003350C7" w:rsidRDefault="008F6F37" w:rsidP="007B6E23">
            <w:pPr>
              <w:spacing w:after="0"/>
              <w:jc w:val="center"/>
            </w:pPr>
            <w:commentRangeStart w:id="465"/>
            <w:r>
              <w:t>14</w:t>
            </w:r>
            <w:r w:rsidR="002B3645">
              <w:t>,</w:t>
            </w:r>
            <w:r>
              <w:t>34-3</w:t>
            </w:r>
            <w:r w:rsidR="002B3645">
              <w:t>,</w:t>
            </w:r>
            <w:r>
              <w:t>468</w:t>
            </w:r>
            <w:commentRangeEnd w:id="465"/>
            <w:r w:rsidR="006F2718">
              <w:rPr>
                <w:rStyle w:val="CommentReference"/>
                <w:kern w:val="0"/>
                <w:lang w:eastAsia="ja-JP"/>
              </w:rPr>
              <w:commentReference w:id="465"/>
            </w:r>
          </w:p>
        </w:tc>
        <w:tc>
          <w:tcPr>
            <w:tcW w:w="1170" w:type="dxa"/>
            <w:vAlign w:val="center"/>
          </w:tcPr>
          <w:p w14:paraId="7585E065" w14:textId="3E3E5A0D" w:rsidR="007B6E23" w:rsidRPr="003350C7" w:rsidRDefault="008F6F37" w:rsidP="007B6E23">
            <w:pPr>
              <w:spacing w:after="0"/>
            </w:pPr>
            <w:r>
              <w:t>2</w:t>
            </w:r>
            <w:r w:rsidR="002B3645">
              <w:t>,</w:t>
            </w:r>
            <w:r>
              <w:t>451</w:t>
            </w:r>
          </w:p>
        </w:tc>
        <w:tc>
          <w:tcPr>
            <w:tcW w:w="990" w:type="dxa"/>
            <w:vAlign w:val="center"/>
          </w:tcPr>
          <w:p w14:paraId="2BFE87FE" w14:textId="6DE92320" w:rsidR="007B6E23" w:rsidRPr="003350C7" w:rsidRDefault="008F6F37" w:rsidP="007B6E23">
            <w:pPr>
              <w:spacing w:after="0"/>
            </w:pPr>
            <w:r>
              <w:t>2</w:t>
            </w:r>
            <w:r w:rsidR="002B3645">
              <w:t>0</w:t>
            </w:r>
          </w:p>
        </w:tc>
        <w:tc>
          <w:tcPr>
            <w:tcW w:w="1507" w:type="dxa"/>
            <w:vAlign w:val="center"/>
          </w:tcPr>
          <w:p w14:paraId="5EB3DF88" w14:textId="77777777" w:rsidR="007B6E23" w:rsidRPr="003350C7" w:rsidRDefault="007B6E23" w:rsidP="007B6E23">
            <w:pPr>
              <w:spacing w:after="0"/>
            </w:pPr>
            <w:r w:rsidRPr="003350C7">
              <w:t>3</w:t>
            </w:r>
          </w:p>
        </w:tc>
      </w:tr>
      <w:tr w:rsidR="00D750FB" w:rsidRPr="003350C7" w14:paraId="58B371E7" w14:textId="77777777" w:rsidTr="007B6E23">
        <w:trPr>
          <w:cantSplit/>
        </w:trPr>
        <w:tc>
          <w:tcPr>
            <w:tcW w:w="2335" w:type="dxa"/>
          </w:tcPr>
          <w:p w14:paraId="2E7B223A" w14:textId="396EBB89" w:rsidR="00D750FB" w:rsidRPr="003350C7" w:rsidRDefault="00D750FB" w:rsidP="007B6E23">
            <w:pPr>
              <w:spacing w:after="0"/>
              <w:jc w:val="left"/>
            </w:pPr>
            <w:r>
              <w:t>Conventional Technology Lifetime</w:t>
            </w:r>
          </w:p>
        </w:tc>
        <w:tc>
          <w:tcPr>
            <w:tcW w:w="2093" w:type="dxa"/>
            <w:vAlign w:val="center"/>
          </w:tcPr>
          <w:p w14:paraId="44DCCD88" w14:textId="681D4EBC" w:rsidR="00D750FB" w:rsidRDefault="00D750FB" w:rsidP="007B6E23">
            <w:pPr>
              <w:spacing w:after="0"/>
              <w:jc w:val="left"/>
            </w:pPr>
            <w:r>
              <w:t>Years</w:t>
            </w:r>
          </w:p>
        </w:tc>
        <w:tc>
          <w:tcPr>
            <w:tcW w:w="1620" w:type="dxa"/>
            <w:tcMar>
              <w:left w:w="29" w:type="dxa"/>
              <w:right w:w="29" w:type="dxa"/>
            </w:tcMar>
            <w:vAlign w:val="center"/>
          </w:tcPr>
          <w:p w14:paraId="65C5B8AA" w14:textId="648709A2" w:rsidR="00D750FB" w:rsidRDefault="002B3645" w:rsidP="007B6E23">
            <w:pPr>
              <w:spacing w:after="0"/>
              <w:jc w:val="center"/>
            </w:pPr>
            <w:r>
              <w:t>6-30</w:t>
            </w:r>
          </w:p>
        </w:tc>
        <w:tc>
          <w:tcPr>
            <w:tcW w:w="1170" w:type="dxa"/>
            <w:vAlign w:val="center"/>
          </w:tcPr>
          <w:p w14:paraId="6D4A3EED" w14:textId="6DEF1BBD" w:rsidR="00D750FB" w:rsidRDefault="00D750FB" w:rsidP="007B6E23">
            <w:pPr>
              <w:spacing w:after="0"/>
            </w:pPr>
            <w:r>
              <w:t>19</w:t>
            </w:r>
          </w:p>
        </w:tc>
        <w:tc>
          <w:tcPr>
            <w:tcW w:w="990" w:type="dxa"/>
            <w:vAlign w:val="center"/>
          </w:tcPr>
          <w:p w14:paraId="545CFCE3" w14:textId="481C33FD" w:rsidR="00D750FB" w:rsidRDefault="002B3645" w:rsidP="007B6E23">
            <w:pPr>
              <w:spacing w:after="0"/>
            </w:pPr>
            <w:r>
              <w:t>2</w:t>
            </w:r>
            <w:r w:rsidR="007A70FA">
              <w:t>0</w:t>
            </w:r>
          </w:p>
        </w:tc>
        <w:tc>
          <w:tcPr>
            <w:tcW w:w="1507" w:type="dxa"/>
            <w:vAlign w:val="center"/>
          </w:tcPr>
          <w:p w14:paraId="0E5E74CC" w14:textId="29C025C0" w:rsidR="00D750FB" w:rsidRPr="003350C7" w:rsidRDefault="002B3645" w:rsidP="007B6E23">
            <w:pPr>
              <w:spacing w:after="0"/>
            </w:pPr>
            <w:r>
              <w:t>3</w:t>
            </w:r>
          </w:p>
        </w:tc>
      </w:tr>
      <w:tr w:rsidR="008F6F37" w:rsidRPr="003350C7" w14:paraId="28E72E18" w14:textId="77777777" w:rsidTr="00E87268">
        <w:trPr>
          <w:cantSplit/>
        </w:trPr>
        <w:tc>
          <w:tcPr>
            <w:tcW w:w="2335" w:type="dxa"/>
          </w:tcPr>
          <w:p w14:paraId="6F824921" w14:textId="77777777" w:rsidR="008F6F37" w:rsidRPr="003350C7" w:rsidRDefault="008F6F37" w:rsidP="007B6E23">
            <w:pPr>
              <w:spacing w:after="0"/>
              <w:jc w:val="left"/>
            </w:pPr>
            <w:r w:rsidRPr="003350C7">
              <w:t>Lifetime Capacity of solution technology</w:t>
            </w:r>
          </w:p>
        </w:tc>
        <w:tc>
          <w:tcPr>
            <w:tcW w:w="2093" w:type="dxa"/>
            <w:vAlign w:val="center"/>
          </w:tcPr>
          <w:p w14:paraId="743C72C4" w14:textId="3075F9D0" w:rsidR="008F6F37" w:rsidRPr="003350C7" w:rsidRDefault="008F6F37" w:rsidP="007B6E23">
            <w:pPr>
              <w:spacing w:after="0"/>
              <w:jc w:val="left"/>
            </w:pPr>
            <w:r>
              <w:t>TWh/</w:t>
            </w:r>
            <w:r w:rsidR="002B3645">
              <w:t>TW</w:t>
            </w:r>
          </w:p>
        </w:tc>
        <w:tc>
          <w:tcPr>
            <w:tcW w:w="1620" w:type="dxa"/>
            <w:tcMar>
              <w:left w:w="29" w:type="dxa"/>
              <w:right w:w="29" w:type="dxa"/>
            </w:tcMar>
            <w:vAlign w:val="center"/>
          </w:tcPr>
          <w:p w14:paraId="4E0BCC1A" w14:textId="2156F571" w:rsidR="008F6F37" w:rsidRPr="003350C7" w:rsidRDefault="008F6F37" w:rsidP="007B6E23">
            <w:pPr>
              <w:spacing w:after="0"/>
              <w:jc w:val="center"/>
            </w:pPr>
            <w:r>
              <w:t>114,168-156,341</w:t>
            </w:r>
          </w:p>
        </w:tc>
        <w:tc>
          <w:tcPr>
            <w:tcW w:w="1170" w:type="dxa"/>
            <w:vAlign w:val="center"/>
          </w:tcPr>
          <w:p w14:paraId="35A1E7E0" w14:textId="197BBB8E" w:rsidR="008F6F37" w:rsidRPr="003350C7" w:rsidRDefault="008F6F37" w:rsidP="008F6F37">
            <w:pPr>
              <w:spacing w:after="0"/>
            </w:pPr>
            <w:r>
              <w:t>135,254</w:t>
            </w:r>
          </w:p>
        </w:tc>
        <w:tc>
          <w:tcPr>
            <w:tcW w:w="990" w:type="dxa"/>
            <w:vAlign w:val="center"/>
          </w:tcPr>
          <w:p w14:paraId="1F493B78" w14:textId="34E3FEDD" w:rsidR="008F6F37" w:rsidRPr="003350C7" w:rsidRDefault="002B3645" w:rsidP="007B6E23">
            <w:pPr>
              <w:spacing w:after="0"/>
            </w:pPr>
            <w:r>
              <w:t>N/A</w:t>
            </w:r>
          </w:p>
        </w:tc>
        <w:tc>
          <w:tcPr>
            <w:tcW w:w="1507" w:type="dxa"/>
            <w:vAlign w:val="center"/>
          </w:tcPr>
          <w:p w14:paraId="577B1BD2" w14:textId="33397A13" w:rsidR="008F6F37" w:rsidRPr="003350C7" w:rsidRDefault="002B3645" w:rsidP="007B6E23">
            <w:pPr>
              <w:spacing w:after="0"/>
            </w:pPr>
            <w:r>
              <w:t xml:space="preserve">Derived from other Inputs </w:t>
            </w:r>
          </w:p>
        </w:tc>
      </w:tr>
      <w:tr w:rsidR="008F6F37" w:rsidRPr="000A20C1" w14:paraId="1E834004" w14:textId="77777777" w:rsidTr="007B6E23">
        <w:trPr>
          <w:cantSplit/>
        </w:trPr>
        <w:tc>
          <w:tcPr>
            <w:tcW w:w="2335" w:type="dxa"/>
          </w:tcPr>
          <w:p w14:paraId="47E00A49" w14:textId="77777777" w:rsidR="008F6F37" w:rsidRPr="003350C7" w:rsidRDefault="008F6F37" w:rsidP="007B6E23">
            <w:pPr>
              <w:spacing w:after="0"/>
              <w:jc w:val="left"/>
            </w:pPr>
            <w:r w:rsidRPr="003350C7">
              <w:t>Average Annual Use of solution technology</w:t>
            </w:r>
          </w:p>
        </w:tc>
        <w:tc>
          <w:tcPr>
            <w:tcW w:w="2093" w:type="dxa"/>
            <w:vAlign w:val="center"/>
          </w:tcPr>
          <w:p w14:paraId="78F77BDE" w14:textId="0399704D" w:rsidR="008F6F37" w:rsidRPr="003350C7" w:rsidRDefault="008F6F37" w:rsidP="007B6E23">
            <w:pPr>
              <w:spacing w:after="0"/>
              <w:jc w:val="left"/>
            </w:pPr>
            <w:r>
              <w:t>TWh/</w:t>
            </w:r>
            <w:r w:rsidR="002B3645">
              <w:t>TW</w:t>
            </w:r>
          </w:p>
        </w:tc>
        <w:tc>
          <w:tcPr>
            <w:tcW w:w="1620" w:type="dxa"/>
            <w:tcMar>
              <w:left w:w="29" w:type="dxa"/>
              <w:right w:w="29" w:type="dxa"/>
            </w:tcMar>
            <w:vAlign w:val="center"/>
          </w:tcPr>
          <w:p w14:paraId="4957DC53" w14:textId="095DD055" w:rsidR="008F6F37" w:rsidRPr="003350C7" w:rsidRDefault="008F6F37" w:rsidP="007B6E23">
            <w:pPr>
              <w:spacing w:after="0"/>
              <w:jc w:val="center"/>
            </w:pPr>
            <w:r>
              <w:t>2</w:t>
            </w:r>
            <w:r w:rsidR="002B3645">
              <w:t>,</w:t>
            </w:r>
            <w:r>
              <w:t>769-8</w:t>
            </w:r>
            <w:ins w:id="466" w:author="Catherine Foster" w:date="2020-04-27T15:59:00Z">
              <w:r w:rsidR="006F2718">
                <w:t>,</w:t>
              </w:r>
            </w:ins>
            <w:r>
              <w:t>502</w:t>
            </w:r>
          </w:p>
        </w:tc>
        <w:tc>
          <w:tcPr>
            <w:tcW w:w="1170" w:type="dxa"/>
            <w:vAlign w:val="center"/>
          </w:tcPr>
          <w:p w14:paraId="4AAC2C8D" w14:textId="1E0FE7B2" w:rsidR="008F6F37" w:rsidRPr="003350C7" w:rsidRDefault="00214A72" w:rsidP="007B6E23">
            <w:pPr>
              <w:spacing w:after="0"/>
            </w:pPr>
            <w:r>
              <w:t>5</w:t>
            </w:r>
            <w:r w:rsidR="002B3645">
              <w:t>,</w:t>
            </w:r>
            <w:r>
              <w:t>636</w:t>
            </w:r>
          </w:p>
        </w:tc>
        <w:tc>
          <w:tcPr>
            <w:tcW w:w="990" w:type="dxa"/>
            <w:vAlign w:val="center"/>
          </w:tcPr>
          <w:p w14:paraId="4A35F33D" w14:textId="402F5FB4" w:rsidR="008F6F37" w:rsidRPr="003350C7" w:rsidRDefault="00214A72" w:rsidP="007B6E23">
            <w:pPr>
              <w:spacing w:after="0"/>
            </w:pPr>
            <w:r>
              <w:t>3</w:t>
            </w:r>
          </w:p>
        </w:tc>
        <w:tc>
          <w:tcPr>
            <w:tcW w:w="1507" w:type="dxa"/>
            <w:vAlign w:val="center"/>
          </w:tcPr>
          <w:p w14:paraId="12C15915" w14:textId="77777777" w:rsidR="008F6F37" w:rsidRPr="000A20C1" w:rsidRDefault="008F6F37" w:rsidP="007B6E23">
            <w:pPr>
              <w:spacing w:after="0"/>
            </w:pPr>
            <w:r w:rsidRPr="003350C7">
              <w:t>2</w:t>
            </w:r>
          </w:p>
        </w:tc>
      </w:tr>
      <w:tr w:rsidR="00D750FB" w:rsidRPr="000A20C1" w14:paraId="30B8B7C5" w14:textId="77777777" w:rsidTr="007B6E23">
        <w:trPr>
          <w:cantSplit/>
        </w:trPr>
        <w:tc>
          <w:tcPr>
            <w:tcW w:w="2335" w:type="dxa"/>
          </w:tcPr>
          <w:p w14:paraId="5E556B73" w14:textId="1CCABF22" w:rsidR="00D750FB" w:rsidRPr="003350C7" w:rsidRDefault="00D750FB" w:rsidP="007B6E23">
            <w:pPr>
              <w:spacing w:after="0"/>
              <w:jc w:val="left"/>
            </w:pPr>
            <w:r>
              <w:t>RDH Solution Technology Lifetime</w:t>
            </w:r>
          </w:p>
        </w:tc>
        <w:tc>
          <w:tcPr>
            <w:tcW w:w="2093" w:type="dxa"/>
            <w:vAlign w:val="center"/>
          </w:tcPr>
          <w:p w14:paraId="0E081690" w14:textId="3C8AF2B6" w:rsidR="00D750FB" w:rsidRDefault="00D750FB" w:rsidP="007B6E23">
            <w:pPr>
              <w:spacing w:after="0"/>
              <w:jc w:val="left"/>
            </w:pPr>
            <w:r>
              <w:t>Years</w:t>
            </w:r>
          </w:p>
        </w:tc>
        <w:tc>
          <w:tcPr>
            <w:tcW w:w="1620" w:type="dxa"/>
            <w:tcMar>
              <w:left w:w="29" w:type="dxa"/>
              <w:right w:w="29" w:type="dxa"/>
            </w:tcMar>
            <w:vAlign w:val="center"/>
          </w:tcPr>
          <w:p w14:paraId="6756487C" w14:textId="71022A3E" w:rsidR="00D750FB" w:rsidRDefault="002B3645" w:rsidP="007B6E23">
            <w:pPr>
              <w:spacing w:after="0"/>
              <w:jc w:val="center"/>
            </w:pPr>
            <w:r>
              <w:t>20-30</w:t>
            </w:r>
          </w:p>
        </w:tc>
        <w:tc>
          <w:tcPr>
            <w:tcW w:w="1170" w:type="dxa"/>
            <w:vAlign w:val="center"/>
          </w:tcPr>
          <w:p w14:paraId="7427A365" w14:textId="18722481" w:rsidR="00D750FB" w:rsidRDefault="00D750FB" w:rsidP="007B6E23">
            <w:pPr>
              <w:spacing w:after="0"/>
            </w:pPr>
            <w:r>
              <w:t>24</w:t>
            </w:r>
          </w:p>
        </w:tc>
        <w:tc>
          <w:tcPr>
            <w:tcW w:w="990" w:type="dxa"/>
            <w:vAlign w:val="center"/>
          </w:tcPr>
          <w:p w14:paraId="2FB45E8A" w14:textId="18AF3E8C" w:rsidR="00D750FB" w:rsidRDefault="002B3645" w:rsidP="007B6E23">
            <w:pPr>
              <w:spacing w:after="0"/>
            </w:pPr>
            <w:r>
              <w:t>5</w:t>
            </w:r>
          </w:p>
        </w:tc>
        <w:tc>
          <w:tcPr>
            <w:tcW w:w="1507" w:type="dxa"/>
            <w:vAlign w:val="center"/>
          </w:tcPr>
          <w:p w14:paraId="359BAFEC" w14:textId="7BA9EBD9" w:rsidR="00D750FB" w:rsidRPr="003350C7" w:rsidRDefault="002B3645" w:rsidP="007B6E23">
            <w:pPr>
              <w:spacing w:after="0"/>
            </w:pPr>
            <w:r>
              <w:t>3</w:t>
            </w:r>
          </w:p>
        </w:tc>
      </w:tr>
    </w:tbl>
    <w:p w14:paraId="0B960B49" w14:textId="77777777" w:rsidR="008F6F37" w:rsidRPr="007657C5" w:rsidRDefault="008F6F37" w:rsidP="007B6E23">
      <w:pPr>
        <w:tabs>
          <w:tab w:val="left" w:pos="930"/>
        </w:tabs>
      </w:pPr>
    </w:p>
    <w:p w14:paraId="4E32D218" w14:textId="12B11079" w:rsidR="00F048AF" w:rsidRPr="007B03B6" w:rsidRDefault="00F048AF" w:rsidP="005950A5">
      <w:pPr>
        <w:pStyle w:val="Heading2"/>
      </w:pPr>
      <w:bookmarkStart w:id="467" w:name="_Toc18306544"/>
      <w:r w:rsidRPr="007B03B6">
        <w:t>Assumptions</w:t>
      </w:r>
      <w:bookmarkEnd w:id="467"/>
    </w:p>
    <w:p w14:paraId="1C71D5EB" w14:textId="7C3E4E02" w:rsidR="00F048AF" w:rsidRPr="00193499" w:rsidRDefault="00F048AF" w:rsidP="00EB247F">
      <w:pPr>
        <w:spacing w:after="240"/>
      </w:pPr>
      <w:r w:rsidRPr="00193499">
        <w:t>Six overarching assumptions have been made for Project Drawdown models to enable the development and integration of individual model solutions.</w:t>
      </w:r>
      <w:ins w:id="468" w:author="Catherine Foster" w:date="2020-04-27T16:02:00Z">
        <w:r w:rsidR="006F2718">
          <w:t xml:space="preserve"> </w:t>
        </w:r>
      </w:ins>
      <w:commentRangeStart w:id="469"/>
      <w:del w:id="470" w:author="Catherine Foster" w:date="2020-04-27T16:02:00Z">
        <w:r w:rsidRPr="00193499" w:rsidDel="006F2718">
          <w:delText xml:space="preserve"> </w:delText>
        </w:r>
      </w:del>
      <w:r w:rsidRPr="00193499">
        <w:t xml:space="preserve">These are that </w:t>
      </w:r>
      <w:ins w:id="471" w:author="Catherine Foster" w:date="2020-04-27T16:02:00Z">
        <w:r w:rsidR="006F2718">
          <w:t xml:space="preserve">the </w:t>
        </w:r>
      </w:ins>
      <w:r w:rsidRPr="00193499">
        <w:t>infrastructure required for</w:t>
      </w:r>
      <w:ins w:id="472" w:author="Catherine Foster" w:date="2020-04-27T16:02:00Z">
        <w:r w:rsidR="006F2718">
          <w:t xml:space="preserve"> the</w:t>
        </w:r>
      </w:ins>
      <w:r w:rsidRPr="00193499">
        <w:t xml:space="preserve"> solution is available and in-place, </w:t>
      </w:r>
      <w:ins w:id="473" w:author="Catherine Foster" w:date="2020-04-27T16:02:00Z">
        <w:r w:rsidR="006F2718">
          <w:t xml:space="preserve">necessary </w:t>
        </w:r>
      </w:ins>
      <w:r w:rsidRPr="00193499">
        <w:t>policie</w:t>
      </w:r>
      <w:ins w:id="474" w:author="Catherine Foster" w:date="2020-04-27T16:02:00Z">
        <w:r w:rsidR="006F2718">
          <w:t>s</w:t>
        </w:r>
      </w:ins>
      <w:del w:id="475" w:author="Catherine Foster" w:date="2020-04-27T16:02:00Z">
        <w:r w:rsidRPr="00193499" w:rsidDel="006F2718">
          <w:delText>s required</w:delText>
        </w:r>
      </w:del>
      <w:r w:rsidRPr="00193499">
        <w:t xml:space="preserve"> are already in-place, no carbon price is modeled, all costs accrue at the level of agency modeled, improvements in technology are not modeled, and that first costs may change according to learning.</w:t>
      </w:r>
      <w:commentRangeEnd w:id="469"/>
      <w:r w:rsidR="006F2718">
        <w:rPr>
          <w:rStyle w:val="CommentReference"/>
        </w:rPr>
        <w:commentReference w:id="469"/>
      </w:r>
      <w:r w:rsidRPr="00193499">
        <w:t xml:space="preserve"> Full details of core assumptions and methodology will be available at </w:t>
      </w:r>
      <w:hyperlink r:id="rId18" w:history="1">
        <w:r w:rsidRPr="00193499">
          <w:rPr>
            <w:rStyle w:val="Hyperlink"/>
          </w:rPr>
          <w:t>www.drawdown.org</w:t>
        </w:r>
      </w:hyperlink>
      <w:r w:rsidRPr="00193499">
        <w:t>. Beyond these core assumptions, there are other important assumptions made for the modeling of this specific solution. These are detailed below.</w:t>
      </w:r>
      <w:r w:rsidR="00193499" w:rsidRPr="00193499">
        <w:t xml:space="preserve">  </w:t>
      </w:r>
    </w:p>
    <w:p w14:paraId="0D82EC7E" w14:textId="5FDE325A" w:rsidR="00193499" w:rsidRDefault="00193499" w:rsidP="00193499">
      <w:pPr>
        <w:pStyle w:val="ListParagraph"/>
        <w:numPr>
          <w:ilvl w:val="0"/>
          <w:numId w:val="2"/>
        </w:numPr>
        <w:ind w:left="1530" w:hanging="1530"/>
      </w:pPr>
      <w:r>
        <w:t>Renewable District Heating replace</w:t>
      </w:r>
      <w:r w:rsidR="003F784A">
        <w:t>s</w:t>
      </w:r>
      <w:r>
        <w:t xml:space="preserve"> only coal, oil, gas, </w:t>
      </w:r>
      <w:r w:rsidRPr="002F421B">
        <w:t>electricity-b</w:t>
      </w:r>
      <w:r>
        <w:t>ased conventional space heating, and non-renewable District Heating</w:t>
      </w:r>
      <w:r w:rsidRPr="002F421B">
        <w:t xml:space="preserve"> (that</w:t>
      </w:r>
      <w:r w:rsidR="00C63553">
        <w:t xml:space="preserve"> is, no in-building biomass, solar or other</w:t>
      </w:r>
      <w:r>
        <w:t xml:space="preserve"> renewables</w:t>
      </w:r>
      <w:r w:rsidRPr="002F421B">
        <w:t>)</w:t>
      </w:r>
      <w:r>
        <w:t xml:space="preserve">.  </w:t>
      </w:r>
    </w:p>
    <w:p w14:paraId="79CE31B0" w14:textId="77777777" w:rsidR="00193499" w:rsidRDefault="00193499" w:rsidP="00B96E36">
      <w:pPr>
        <w:pStyle w:val="ListParagraph"/>
        <w:numPr>
          <w:ilvl w:val="0"/>
          <w:numId w:val="2"/>
        </w:numPr>
        <w:ind w:left="1530" w:hanging="1530"/>
      </w:pPr>
      <w:r w:rsidRPr="00437B59">
        <w:lastRenderedPageBreak/>
        <w:t xml:space="preserve">Indirect emissions are </w:t>
      </w:r>
      <w:r>
        <w:t xml:space="preserve">not critical </w:t>
      </w:r>
      <w:r w:rsidRPr="00437B59">
        <w:t>in this analysis</w:t>
      </w:r>
      <w:r>
        <w:t xml:space="preserve"> (lack of data).  </w:t>
      </w:r>
    </w:p>
    <w:p w14:paraId="3CA0509A" w14:textId="03B59D44" w:rsidR="00193499" w:rsidRDefault="00193499" w:rsidP="00B96E36">
      <w:pPr>
        <w:pStyle w:val="ListParagraph"/>
        <w:numPr>
          <w:ilvl w:val="0"/>
          <w:numId w:val="2"/>
        </w:numPr>
        <w:ind w:left="1530" w:hanging="1530"/>
      </w:pPr>
      <w:r>
        <w:t>Major published forecasts (IEA, USDOE, EIA, and others) of final energy</w:t>
      </w:r>
      <w:r w:rsidR="00D750FB">
        <w:t xml:space="preserve"> demand over time</w:t>
      </w:r>
      <w:r>
        <w:t xml:space="preserve">, equipment efficiencies, especially heat pumps, and installed equipment shares are valid and self-consistent.  </w:t>
      </w:r>
    </w:p>
    <w:p w14:paraId="7D0A7433" w14:textId="2EFF8C90" w:rsidR="00193499" w:rsidRDefault="00193499" w:rsidP="00B96E36">
      <w:pPr>
        <w:pStyle w:val="ListParagraph"/>
        <w:numPr>
          <w:ilvl w:val="0"/>
          <w:numId w:val="2"/>
        </w:numPr>
        <w:ind w:left="1530" w:hanging="1530"/>
      </w:pPr>
      <w:r>
        <w:t xml:space="preserve">Future evolution of building space heating final energy and delivered energy, and space heating equipment efficiencies and adoption shares are all smooth enough for linear interpolation to be valid.  </w:t>
      </w:r>
    </w:p>
    <w:p w14:paraId="0A5B416C" w14:textId="6F17BA59" w:rsidR="00D750FB" w:rsidRDefault="00193499" w:rsidP="00B96E36">
      <w:pPr>
        <w:pStyle w:val="ListParagraph"/>
        <w:numPr>
          <w:ilvl w:val="0"/>
          <w:numId w:val="2"/>
        </w:numPr>
        <w:ind w:left="1530" w:hanging="1530"/>
      </w:pPr>
      <w:r>
        <w:t xml:space="preserve">Implicitly, </w:t>
      </w:r>
      <w:r w:rsidR="00AB06D8">
        <w:t>the</w:t>
      </w:r>
      <w:r>
        <w:t xml:space="preserve"> </w:t>
      </w:r>
      <w:r w:rsidR="00AC3371">
        <w:t>Renewable District Heating</w:t>
      </w:r>
      <w:r>
        <w:t xml:space="preserve"> adoption scenarios (which are based on analysis and projections from IEA, Greenpeace, and others) assume that</w:t>
      </w:r>
      <w:r w:rsidR="00D750FB">
        <w:t xml:space="preserve"> the key success factors identified</w:t>
      </w:r>
      <w:r w:rsidR="00E84588">
        <w:t xml:space="preserve"> – which vary across scenarios –</w:t>
      </w:r>
      <w:r w:rsidR="00D750FB">
        <w:t xml:space="preserve"> will be in place: </w:t>
      </w:r>
      <w:del w:id="476" w:author="Catherine Foster" w:date="2020-04-27T16:05:00Z">
        <w:r w:rsidR="00D750FB" w:rsidDel="006F2718">
          <w:delText xml:space="preserve"> </w:delText>
        </w:r>
      </w:del>
      <w:r w:rsidR="00D750FB">
        <w:t>Requisite government strategies and policies to foster Renewable DH; suitable</w:t>
      </w:r>
      <w:r>
        <w:t xml:space="preserve"> high-energy-density urban locations</w:t>
      </w:r>
      <w:r w:rsidR="00D750FB">
        <w:t xml:space="preserve">; integrated energy strategies; adequate incremental innovation as Renewable DH systems evolve; </w:t>
      </w:r>
      <w:r w:rsidR="00B55EB1">
        <w:t xml:space="preserve">access to suitable renewable resources, such as photovoltaics, municipal solid waste, biomass-fueled CHP, and geothermal.  </w:t>
      </w:r>
    </w:p>
    <w:p w14:paraId="39C12D9F" w14:textId="077B2221" w:rsidR="00942678" w:rsidRDefault="00B55EB1" w:rsidP="007C74CA">
      <w:pPr>
        <w:pStyle w:val="ListParagraph"/>
        <w:numPr>
          <w:ilvl w:val="0"/>
          <w:numId w:val="2"/>
        </w:numPr>
        <w:ind w:left="1530" w:hanging="1530"/>
      </w:pPr>
      <w:r>
        <w:t xml:space="preserve">Evolution over the next 30 to 40 years toward Renewable District Heating in locations that have large existing District Heating implementations today, especially China, Russia, and Eastern Europe.  </w:t>
      </w:r>
    </w:p>
    <w:p w14:paraId="79061C73" w14:textId="2A2C36D4" w:rsidR="00D14D35" w:rsidRPr="00D14D35" w:rsidRDefault="00F048AF" w:rsidP="00D14D35">
      <w:pPr>
        <w:pStyle w:val="Heading2"/>
      </w:pPr>
      <w:bookmarkStart w:id="477" w:name="_Toc18306545"/>
      <w:r w:rsidRPr="007B03B6">
        <w:t>Integration</w:t>
      </w:r>
      <w:bookmarkEnd w:id="477"/>
    </w:p>
    <w:p w14:paraId="4F1C20E8" w14:textId="788E0CB4" w:rsidR="00F048AF" w:rsidRPr="00942678" w:rsidRDefault="00F048AF" w:rsidP="0032353F">
      <w:r w:rsidRPr="00942678">
        <w:t>The complete Project Drawdown integration documentation (</w:t>
      </w:r>
      <w:del w:id="478" w:author="Catherine Foster" w:date="2020-04-27T16:13:00Z">
        <w:r w:rsidRPr="00942678" w:rsidDel="006F2718">
          <w:delText xml:space="preserve">will be </w:delText>
        </w:r>
      </w:del>
      <w:r w:rsidRPr="00942678">
        <w:t xml:space="preserve">available at </w:t>
      </w:r>
      <w:hyperlink r:id="rId19" w:history="1">
        <w:r w:rsidRPr="00942678">
          <w:rPr>
            <w:rStyle w:val="Hyperlink"/>
            <w:color w:val="auto"/>
          </w:rPr>
          <w:t>www.drawdown.org</w:t>
        </w:r>
      </w:hyperlink>
      <w:r w:rsidRPr="00942678">
        <w:t>) details how all solution models in each sector are integrated</w:t>
      </w:r>
      <w:del w:id="479" w:author="Catherine Foster" w:date="2020-04-27T16:13:00Z">
        <w:r w:rsidRPr="00942678" w:rsidDel="00D12ECB">
          <w:delText>,</w:delText>
        </w:r>
      </w:del>
      <w:r w:rsidRPr="00942678">
        <w:t xml:space="preserve">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27C9AF8D" w14:textId="302E9184" w:rsidR="0080046D" w:rsidRPr="00B8714F" w:rsidRDefault="0080046D" w:rsidP="0080046D">
      <w:bookmarkStart w:id="480" w:name="_Hlk18258426"/>
      <w:r w:rsidRPr="00B8714F">
        <w:t xml:space="preserve">Each solution in the Buildings and Cities Sector was modeled individually, and then integration was performed to ensure consistency across the sector and with the other sectors. These solutions require an integration analysis to avoid double counting, as they primarily relate to either reducing demand for space heating and cooling (for residential and/or commercial buildings), commercial lighting, </w:t>
      </w:r>
      <w:r>
        <w:t xml:space="preserve">cooking, </w:t>
      </w:r>
      <w:r w:rsidRPr="00B8714F">
        <w:t>or water heating.</w:t>
      </w:r>
      <w:ins w:id="481" w:author="Catherine Foster" w:date="2020-04-27T16:13:00Z">
        <w:r w:rsidR="00D12ECB">
          <w:t xml:space="preserve"> </w:t>
        </w:r>
      </w:ins>
      <w:del w:id="482" w:author="Catherine Foster" w:date="2020-04-27T16:13:00Z">
        <w:r w:rsidRPr="00B8714F" w:rsidDel="00D12ECB">
          <w:delText xml:space="preserve"> </w:delText>
        </w:r>
      </w:del>
      <w:r w:rsidRPr="00B8714F">
        <w:t>The integration process</w:t>
      </w:r>
      <w:ins w:id="483" w:author="Catherine Foster" w:date="2020-04-27T16:13:00Z">
        <w:r w:rsidR="00D12ECB">
          <w:t>,</w:t>
        </w:r>
      </w:ins>
      <w:r w:rsidRPr="00B8714F">
        <w:t xml:space="preserve"> therefore</w:t>
      </w:r>
      <w:ins w:id="484" w:author="Catherine Foster" w:date="2020-04-27T16:13:00Z">
        <w:r w:rsidR="00D12ECB">
          <w:t>,</w:t>
        </w:r>
      </w:ins>
      <w:r w:rsidRPr="00B8714F">
        <w:t xml:space="preserve"> was addressed through sequential adjustments to the </w:t>
      </w:r>
      <w:r>
        <w:t>efficiencies of the solutions in a prioritized sequence for each of</w:t>
      </w:r>
      <w:r w:rsidRPr="00B8714F">
        <w:t xml:space="preserve"> space heating and cooling, lighting</w:t>
      </w:r>
      <w:r>
        <w:t>, cooking,</w:t>
      </w:r>
      <w:r w:rsidRPr="00B8714F">
        <w:t xml:space="preserve"> and water heating (performed in </w:t>
      </w:r>
      <w:r>
        <w:t>four</w:t>
      </w:r>
      <w:r w:rsidRPr="00B8714F">
        <w:t xml:space="preserve"> separate sequence chains). </w:t>
      </w:r>
      <w:r>
        <w:t>The prioritized sequence is fixed for all scenarios and is described in the Drawdown Building Sector Integration documentation.</w:t>
      </w:r>
    </w:p>
    <w:p w14:paraId="7F607B40" w14:textId="3EE287BF" w:rsidR="0080046D" w:rsidRPr="009C50B0" w:rsidRDefault="0080046D" w:rsidP="0080046D">
      <w:r w:rsidRPr="009C50B0">
        <w:lastRenderedPageBreak/>
        <w:t>For each solution in an integration sequence, the estimated impact of previous solutions on the emissions savings of the current solution is estimated and a reduction factor is applied. The factor is only applied to emissions and energy savings attributed to adoptions that overlap with previous solutions</w:t>
      </w:r>
      <w:r w:rsidRPr="009C50B0">
        <w:rPr>
          <w:rStyle w:val="FootnoteReference"/>
        </w:rPr>
        <w:footnoteReference w:id="1"/>
      </w:r>
      <w:r w:rsidRPr="009C50B0">
        <w:t>, and</w:t>
      </w:r>
      <w:ins w:id="485" w:author="Catherine Foster" w:date="2020-04-27T16:14:00Z">
        <w:r w:rsidR="00D12ECB">
          <w:t>,</w:t>
        </w:r>
      </w:ins>
      <w:r w:rsidRPr="009C50B0">
        <w:t xml:space="preserve"> for this</w:t>
      </w:r>
      <w:ins w:id="486" w:author="Catherine Foster" w:date="2020-04-27T16:14:00Z">
        <w:r w:rsidR="00D12ECB">
          <w:t>,</w:t>
        </w:r>
      </w:ins>
      <w:r w:rsidRPr="009C50B0">
        <w:t xml:space="preserve"> adoptions are generally assumed independent. Solutions that start each integration sequence are therefore unaffected (unless they are affected by solutions in other sequences)</w:t>
      </w:r>
      <w:del w:id="487" w:author="Catherine Foster" w:date="2020-04-27T16:14:00Z">
        <w:r w:rsidDel="00D12ECB">
          <w:delText>,</w:delText>
        </w:r>
      </w:del>
      <w:r>
        <w:t xml:space="preserve"> and solutions that apply to different buildings (say commercial and residential) do not affect each other</w:t>
      </w:r>
      <w:r w:rsidRPr="009C50B0">
        <w:t>.</w:t>
      </w:r>
      <w:r>
        <w:t xml:space="preserve"> The method of estimating overlap is based on the percent adoption of the higher priority solution applied to the area adopted in the lower priority solution. For the efficiency factor of this overlapping area only, the reduction factor is applied</w:t>
      </w:r>
      <w:del w:id="488" w:author="Catherine Foster" w:date="2020-04-27T16:15:00Z">
        <w:r w:rsidDel="00D12ECB">
          <w:delText>,</w:delText>
        </w:r>
      </w:del>
      <w:ins w:id="489" w:author="Catherine Foster" w:date="2020-04-27T16:15:00Z">
        <w:r w:rsidR="00D12ECB">
          <w:t xml:space="preserve">, </w:t>
        </w:r>
      </w:ins>
      <w:del w:id="490" w:author="Catherine Foster" w:date="2020-04-27T16:15:00Z">
        <w:r w:rsidDel="00D12ECB">
          <w:delText xml:space="preserve"> it is </w:delText>
        </w:r>
      </w:del>
      <w:r>
        <w:t>scaled</w:t>
      </w:r>
      <w:ins w:id="491" w:author="Catherine Foster" w:date="2020-04-27T16:15:00Z">
        <w:r w:rsidR="00D12ECB">
          <w:t>,</w:t>
        </w:r>
      </w:ins>
      <w:r>
        <w:t xml:space="preserve"> and used to update the results in the lower priority solution model. </w:t>
      </w:r>
    </w:p>
    <w:bookmarkEnd w:id="480"/>
    <w:p w14:paraId="3D466F62" w14:textId="76E164B8" w:rsidR="00624ED6" w:rsidRPr="002B53C3" w:rsidRDefault="00624ED6" w:rsidP="00624ED6">
      <w:r w:rsidRPr="002B53C3">
        <w:t xml:space="preserve">As District Heating directly replaces TWh of heating provided by conventional means, uses </w:t>
      </w:r>
      <w:proofErr w:type="spellStart"/>
      <w:r w:rsidRPr="002B53C3">
        <w:t>TWh</w:t>
      </w:r>
      <w:proofErr w:type="spellEnd"/>
      <w:r w:rsidRPr="002B53C3">
        <w:t xml:space="preserve"> (</w:t>
      </w:r>
      <w:proofErr w:type="spellStart"/>
      <w:r w:rsidRPr="002B53C3">
        <w:t>th</w:t>
      </w:r>
      <w:proofErr w:type="spellEnd"/>
      <w:r>
        <w:t>)</w:t>
      </w:r>
      <w:r w:rsidRPr="002B53C3">
        <w:t xml:space="preserve"> as the functional unit </w:t>
      </w:r>
      <w:ins w:id="492" w:author="Catherine Foster" w:date="2020-04-27T16:16:00Z">
        <w:r w:rsidR="00D12ECB">
          <w:t>instead of</w:t>
        </w:r>
      </w:ins>
      <w:del w:id="493" w:author="Catherine Foster" w:date="2020-04-27T16:16:00Z">
        <w:r w:rsidRPr="002B53C3" w:rsidDel="00D12ECB">
          <w:delText>not</w:delText>
        </w:r>
      </w:del>
      <w:r w:rsidRPr="002B53C3">
        <w:t xml:space="preserve"> floor area, and its adoption did not exceed the total building space energy demand, no adjustment was necessary for integration. </w:t>
      </w:r>
    </w:p>
    <w:p w14:paraId="506C14F4" w14:textId="77777777" w:rsidR="0080046D" w:rsidRPr="00223E65" w:rsidRDefault="0080046D" w:rsidP="0080046D">
      <w:r w:rsidRPr="00223E65">
        <w:t>In addition to building sector integration, there was an integration process across the grid and electricity efficiency solutions (buildings, transport, materials etc.) which adjusted for</w:t>
      </w:r>
      <w:del w:id="494" w:author="Catherine Foster" w:date="2020-04-27T16:16:00Z">
        <w:r w:rsidRPr="00223E65" w:rsidDel="00D12ECB">
          <w:delText xml:space="preserve"> the</w:delText>
        </w:r>
      </w:del>
      <w:r w:rsidRPr="00223E65">
        <w:t xml:space="preserve"> double counting. Double counting of emissions reduction was a factor of using the reference grid emissions factors for electricity-based solutions. As grid solutions (Utility-scale Solar PV and others) are adopted, the grid gets cleaner and the impact of efficiency solutions is reduced (where they reduce electricity demand) or increased (where they increase electricity demand</w:t>
      </w:r>
      <w:bookmarkStart w:id="495" w:name="_Hlk18057342"/>
      <w:r w:rsidRPr="00223E65">
        <w:rPr>
          <w:rStyle w:val="FootnoteReference"/>
        </w:rPr>
        <w:footnoteReference w:id="2"/>
      </w:r>
      <w:bookmarkEnd w:id="495"/>
      <w:r w:rsidRPr="00223E65">
        <w:t>). Grid solutions are adjusted to remove the double counting as described in the Project Drawdown integration documentation.</w:t>
      </w:r>
    </w:p>
    <w:p w14:paraId="0ED84BEA" w14:textId="1AEB176C" w:rsidR="00F048AF" w:rsidRPr="007B03B6" w:rsidRDefault="00F048AF" w:rsidP="005950A5">
      <w:pPr>
        <w:pStyle w:val="Heading2"/>
      </w:pPr>
      <w:bookmarkStart w:id="496" w:name="_Toc18306546"/>
      <w:r w:rsidRPr="007B03B6">
        <w:t>Limitations/Further Development</w:t>
      </w:r>
      <w:bookmarkEnd w:id="496"/>
    </w:p>
    <w:p w14:paraId="497AB4F3" w14:textId="77777777" w:rsidR="00942678" w:rsidRDefault="00942678" w:rsidP="00942678">
      <w:r w:rsidRPr="006D0D85">
        <w:t>The current</w:t>
      </w:r>
      <w:r>
        <w:t xml:space="preserve"> analysis has the following limitations and opportunities for further development:  </w:t>
      </w:r>
    </w:p>
    <w:p w14:paraId="05CB02A9" w14:textId="6F9B5378" w:rsidR="007B7292" w:rsidRDefault="007B7292" w:rsidP="007B7292">
      <w:pPr>
        <w:pStyle w:val="ListParagraph"/>
        <w:numPr>
          <w:ilvl w:val="0"/>
          <w:numId w:val="43"/>
        </w:numPr>
      </w:pPr>
      <w:r>
        <w:t>A major limitation of this study is the inclusion of multiple different renewable</w:t>
      </w:r>
      <w:r w:rsidR="00BB2DBF">
        <w:t xml:space="preserve"> energy sources</w:t>
      </w:r>
      <w:r>
        <w:t xml:space="preserve"> agglomerated into a single Solution – Renewable District Heating. </w:t>
      </w:r>
      <w:del w:id="497" w:author="Catherine Foster" w:date="2020-04-27T16:17:00Z">
        <w:r w:rsidDel="00D12ECB">
          <w:delText xml:space="preserve"> </w:delText>
        </w:r>
      </w:del>
      <w:r>
        <w:t>IE</w:t>
      </w:r>
      <w:r w:rsidR="00F25C45">
        <w:t>A has done</w:t>
      </w:r>
      <w:r>
        <w:t xml:space="preserve"> work</w:t>
      </w:r>
      <w:r w:rsidR="00F25C45">
        <w:t xml:space="preserve"> in compiling coherent integrated </w:t>
      </w:r>
      <w:r>
        <w:t xml:space="preserve">energy </w:t>
      </w:r>
      <w:r w:rsidR="00F25C45">
        <w:t xml:space="preserve">future scenarios; Sven Werner and numerous collaborators have articulated and advanced District Heating state-of-the-art, as has Heat Roadmap Europe.  </w:t>
      </w:r>
      <w:r>
        <w:t xml:space="preserve">But to confidently and convincingly </w:t>
      </w:r>
      <w:r w:rsidR="00B96E36">
        <w:t>estimate possible</w:t>
      </w:r>
      <w:r>
        <w:t xml:space="preserve"> Renewable District Heating adoption, it would be valuable to have a much more granular and geographical-specific assessment of </w:t>
      </w:r>
      <w:r>
        <w:lastRenderedPageBreak/>
        <w:t xml:space="preserve">renewable energy resources, costs, and future directions, as well as government commitments to use these renewable resources.  </w:t>
      </w:r>
    </w:p>
    <w:p w14:paraId="06A10A86" w14:textId="49682F14" w:rsidR="00D933AA" w:rsidRDefault="00D933AA" w:rsidP="00D933AA">
      <w:pPr>
        <w:pStyle w:val="ListParagraph"/>
        <w:numPr>
          <w:ilvl w:val="0"/>
          <w:numId w:val="43"/>
        </w:numPr>
      </w:pPr>
      <w:r>
        <w:t xml:space="preserve">There is sparse data on the extent of District Heating in the United States and on the nature of District Heating systems in Russia and China (especially fuel boilers vs. CHP plants).  These gaps limit </w:t>
      </w:r>
      <w:r w:rsidR="00AB06D8">
        <w:t>the</w:t>
      </w:r>
      <w:r>
        <w:t xml:space="preserve"> ability to quantify existing RDH implementation.  </w:t>
      </w:r>
    </w:p>
    <w:p w14:paraId="7CF7300B" w14:textId="625454C9" w:rsidR="00D933AA" w:rsidRDefault="00D933AA" w:rsidP="00D933AA">
      <w:pPr>
        <w:pStyle w:val="ListParagraph"/>
        <w:numPr>
          <w:ilvl w:val="0"/>
          <w:numId w:val="43"/>
        </w:numPr>
      </w:pPr>
      <w:r>
        <w:t>There is</w:t>
      </w:r>
      <w:r w:rsidRPr="00D933AA">
        <w:t xml:space="preserve"> </w:t>
      </w:r>
      <w:r>
        <w:t xml:space="preserve">limited academic research on future directions of Renewable District Heating in Russia, China, and the US.  These gaps limit </w:t>
      </w:r>
      <w:r w:rsidR="00AB06D8">
        <w:t>the</w:t>
      </w:r>
      <w:r>
        <w:t xml:space="preserve"> ability to forecast future adoption. </w:t>
      </w:r>
      <w:del w:id="498" w:author="Catherine Foster" w:date="2020-04-27T16:18:00Z">
        <w:r w:rsidDel="00D12ECB">
          <w:delText xml:space="preserve"> </w:delText>
        </w:r>
      </w:del>
      <w:r>
        <w:t xml:space="preserve">A key aspect is lack of clarity on government policies and support in these regions.  </w:t>
      </w:r>
    </w:p>
    <w:p w14:paraId="530B8F12" w14:textId="125A05DB" w:rsidR="003618FA" w:rsidRDefault="003618FA">
      <w:pPr>
        <w:spacing w:after="160" w:line="259" w:lineRule="auto"/>
        <w:jc w:val="left"/>
      </w:pPr>
      <w:r>
        <w:br w:type="page"/>
      </w:r>
    </w:p>
    <w:p w14:paraId="7CAFC693" w14:textId="4A2F7BD1" w:rsidR="00F048AF" w:rsidRPr="007B03B6" w:rsidRDefault="00F048AF" w:rsidP="00982FC7">
      <w:pPr>
        <w:pStyle w:val="Heading1"/>
      </w:pPr>
      <w:bookmarkStart w:id="499" w:name="_Toc18306547"/>
      <w:r w:rsidRPr="007B03B6">
        <w:lastRenderedPageBreak/>
        <w:t>Results</w:t>
      </w:r>
      <w:bookmarkEnd w:id="499"/>
    </w:p>
    <w:p w14:paraId="7E39F2AB" w14:textId="79101C06" w:rsidR="00F048AF" w:rsidRPr="007B03B6" w:rsidRDefault="00F048AF" w:rsidP="005950A5">
      <w:pPr>
        <w:pStyle w:val="Heading2"/>
      </w:pPr>
      <w:bookmarkStart w:id="500" w:name="_Toc18306548"/>
      <w:r w:rsidRPr="007B03B6">
        <w:t>Adoption</w:t>
      </w:r>
      <w:bookmarkEnd w:id="500"/>
    </w:p>
    <w:p w14:paraId="10EC0E5D" w14:textId="777E0BB8" w:rsidR="00F048AF" w:rsidRPr="007B03B6" w:rsidRDefault="00763070" w:rsidP="0032353F">
      <w:pPr>
        <w:rPr>
          <w:sz w:val="20"/>
          <w:lang w:eastAsia="zh-CN"/>
        </w:rPr>
      </w:pPr>
      <w:r>
        <w:rPr>
          <w:lang w:eastAsia="zh-CN"/>
        </w:rPr>
        <w:fldChar w:fldCharType="begin"/>
      </w:r>
      <w:r>
        <w:rPr>
          <w:lang w:eastAsia="zh-CN"/>
        </w:rPr>
        <w:instrText xml:space="preserve"> REF _Ref4609230 \h </w:instrText>
      </w:r>
      <w:r>
        <w:rPr>
          <w:lang w:eastAsia="zh-CN"/>
        </w:rPr>
      </w:r>
      <w:r>
        <w:rPr>
          <w:lang w:eastAsia="zh-CN"/>
        </w:rPr>
        <w:fldChar w:fldCharType="separate"/>
      </w:r>
      <w:r w:rsidR="00B872FD">
        <w:t xml:space="preserve">Table </w:t>
      </w:r>
      <w:r w:rsidR="00B872FD">
        <w:rPr>
          <w:noProof/>
        </w:rPr>
        <w:t>3</w:t>
      </w:r>
      <w:r w:rsidR="00B872FD">
        <w:t>.</w:t>
      </w:r>
      <w:r w:rsidR="00B872FD">
        <w:rPr>
          <w:noProof/>
        </w:rPr>
        <w:t>1</w:t>
      </w:r>
      <w:r>
        <w:rPr>
          <w:lang w:eastAsia="zh-CN"/>
        </w:rPr>
        <w:fldChar w:fldCharType="end"/>
      </w:r>
      <w:r>
        <w:rPr>
          <w:lang w:eastAsia="zh-CN"/>
        </w:rPr>
        <w:t xml:space="preserve"> </w:t>
      </w:r>
      <w:r w:rsidR="00BB0E00">
        <w:rPr>
          <w:lang w:eastAsia="zh-CN"/>
        </w:rPr>
        <w:t>present</w:t>
      </w:r>
      <w:ins w:id="501" w:author="Catherine Foster" w:date="2020-04-27T16:18:00Z">
        <w:r w:rsidR="00D12ECB">
          <w:rPr>
            <w:lang w:eastAsia="zh-CN"/>
          </w:rPr>
          <w:t>s</w:t>
        </w:r>
      </w:ins>
      <w:r w:rsidR="00BB0E00">
        <w:rPr>
          <w:lang w:eastAsia="zh-CN"/>
        </w:rPr>
        <w:t xml:space="preserve"> the </w:t>
      </w:r>
      <w:del w:id="502" w:author="Catherine Foster" w:date="2020-04-27T16:19:00Z">
        <w:r w:rsidR="00F048AF" w:rsidRPr="007B03B6" w:rsidDel="00D12ECB">
          <w:rPr>
            <w:lang w:eastAsia="zh-CN"/>
          </w:rPr>
          <w:delText xml:space="preserve">world </w:delText>
        </w:r>
      </w:del>
      <w:ins w:id="503" w:author="Catherine Foster" w:date="2020-04-27T16:19:00Z">
        <w:r w:rsidR="00D12ECB">
          <w:rPr>
            <w:lang w:eastAsia="zh-CN"/>
          </w:rPr>
          <w:t>global</w:t>
        </w:r>
        <w:r w:rsidR="00D12ECB" w:rsidRPr="007B03B6">
          <w:rPr>
            <w:lang w:eastAsia="zh-CN"/>
          </w:rPr>
          <w:t xml:space="preserve"> </w:t>
        </w:r>
      </w:ins>
      <w:r w:rsidR="00F048AF" w:rsidRPr="007B03B6">
        <w:rPr>
          <w:lang w:eastAsia="zh-CN"/>
        </w:rPr>
        <w:t>adoption</w:t>
      </w:r>
      <w:del w:id="504" w:author="Catherine Foster" w:date="2020-04-27T16:19:00Z">
        <w:r w:rsidR="00F048AF" w:rsidRPr="007B03B6" w:rsidDel="00D12ECB">
          <w:rPr>
            <w:lang w:eastAsia="zh-CN"/>
          </w:rPr>
          <w:delText>s</w:delText>
        </w:r>
      </w:del>
      <w:r w:rsidR="00F048AF" w:rsidRPr="007B03B6">
        <w:rPr>
          <w:lang w:eastAsia="zh-CN"/>
        </w:rPr>
        <w:t xml:space="preserve"> of the solution in</w:t>
      </w:r>
      <w:del w:id="505" w:author="Catherine Foster" w:date="2020-04-27T16:19:00Z">
        <w:r w:rsidR="00F048AF" w:rsidRPr="007B03B6" w:rsidDel="00D12ECB">
          <w:rPr>
            <w:lang w:eastAsia="zh-CN"/>
          </w:rPr>
          <w:delText xml:space="preserve"> some</w:delText>
        </w:r>
      </w:del>
      <w:r w:rsidR="00F048AF" w:rsidRPr="007B03B6">
        <w:rPr>
          <w:lang w:eastAsia="zh-CN"/>
        </w:rPr>
        <w:t xml:space="preserve"> key years of analysis in functional units and percent for the three Project Drawdown scenarios. </w:t>
      </w:r>
    </w:p>
    <w:p w14:paraId="395A535A" w14:textId="54BF2665" w:rsidR="0008406C" w:rsidRDefault="0008406C" w:rsidP="00557966">
      <w:pPr>
        <w:pStyle w:val="Caption"/>
        <w:keepNext/>
      </w:pPr>
      <w:bookmarkStart w:id="506" w:name="_Ref4609230"/>
      <w:bookmarkStart w:id="507" w:name="_Toc5035148"/>
      <w:r>
        <w:t xml:space="preserve">Table </w:t>
      </w:r>
      <w:r w:rsidR="00B10C01">
        <w:rPr>
          <w:noProof/>
        </w:rPr>
        <w:fldChar w:fldCharType="begin"/>
      </w:r>
      <w:r w:rsidR="00B10C01">
        <w:rPr>
          <w:noProof/>
        </w:rPr>
        <w:instrText xml:space="preserve"> STYLEREF 1 \s </w:instrText>
      </w:r>
      <w:r w:rsidR="00B10C01">
        <w:rPr>
          <w:noProof/>
        </w:rPr>
        <w:fldChar w:fldCharType="separate"/>
      </w:r>
      <w:r w:rsidR="00B872FD">
        <w:rPr>
          <w:noProof/>
        </w:rPr>
        <w:t>3</w:t>
      </w:r>
      <w:r w:rsidR="00B10C01">
        <w:rPr>
          <w:noProof/>
        </w:rPr>
        <w:fldChar w:fldCharType="end"/>
      </w:r>
      <w:r w:rsidR="00B553BA">
        <w:t>.</w:t>
      </w:r>
      <w:r w:rsidR="00B10C01">
        <w:rPr>
          <w:noProof/>
        </w:rPr>
        <w:fldChar w:fldCharType="begin"/>
      </w:r>
      <w:r w:rsidR="00B10C01">
        <w:rPr>
          <w:noProof/>
        </w:rPr>
        <w:instrText xml:space="preserve"> SEQ Table \* ARABIC \s 1 </w:instrText>
      </w:r>
      <w:r w:rsidR="00B10C01">
        <w:rPr>
          <w:noProof/>
        </w:rPr>
        <w:fldChar w:fldCharType="separate"/>
      </w:r>
      <w:r w:rsidR="00B872FD">
        <w:rPr>
          <w:noProof/>
        </w:rPr>
        <w:t>1</w:t>
      </w:r>
      <w:r w:rsidR="00B10C01">
        <w:rPr>
          <w:noProof/>
        </w:rPr>
        <w:fldChar w:fldCharType="end"/>
      </w:r>
      <w:bookmarkEnd w:id="506"/>
      <w:r>
        <w:t xml:space="preserve"> </w:t>
      </w:r>
      <w:r w:rsidRPr="00461BCC">
        <w:t>World Adoption of the Solution</w:t>
      </w:r>
      <w:bookmarkEnd w:id="507"/>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F048AF" w:rsidRPr="00765BDC"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F048AF" w:rsidRPr="00765BDC" w:rsidRDefault="00F048AF" w:rsidP="00AD4CF8">
            <w:pPr>
              <w:spacing w:line="240" w:lineRule="auto"/>
              <w:jc w:val="center"/>
              <w:rPr>
                <w:rFonts w:cstheme="minorHAnsi"/>
                <w:b/>
                <w:bCs/>
                <w:color w:val="FFFFFF" w:themeColor="background1"/>
                <w:sz w:val="20"/>
                <w:szCs w:val="20"/>
              </w:rPr>
            </w:pPr>
            <w:r w:rsidRPr="00765BDC">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F048AF" w:rsidRPr="00765BDC" w:rsidRDefault="00F048AF" w:rsidP="00AD4CF8">
            <w:pPr>
              <w:spacing w:line="240" w:lineRule="auto"/>
              <w:jc w:val="center"/>
              <w:rPr>
                <w:b/>
                <w:bCs/>
                <w:iCs/>
                <w:color w:val="FFFFFF" w:themeColor="background1"/>
                <w:sz w:val="20"/>
                <w:szCs w:val="20"/>
              </w:rPr>
            </w:pPr>
            <w:r w:rsidRPr="00765BDC">
              <w:rPr>
                <w:b/>
                <w:bCs/>
                <w:iCs/>
                <w:color w:val="FFFFFF" w:themeColor="background1"/>
                <w:sz w:val="20"/>
                <w:szCs w:val="20"/>
              </w:rPr>
              <w:t>Units</w:t>
            </w:r>
          </w:p>
        </w:tc>
        <w:tc>
          <w:tcPr>
            <w:tcW w:w="1276" w:type="dxa"/>
            <w:vMerge w:val="restart"/>
            <w:shd w:val="clear" w:color="auto" w:fill="4F81BD" w:themeFill="accent1"/>
            <w:vAlign w:val="center"/>
          </w:tcPr>
          <w:p w14:paraId="7A4BC7EC" w14:textId="467348D1" w:rsidR="00F048AF" w:rsidRPr="00765BDC" w:rsidRDefault="00F048AF" w:rsidP="00AD4CF8">
            <w:pPr>
              <w:spacing w:line="240" w:lineRule="auto"/>
              <w:jc w:val="center"/>
              <w:rPr>
                <w:b/>
                <w:bCs/>
                <w:color w:val="FFFFFF" w:themeColor="background1"/>
                <w:sz w:val="20"/>
                <w:szCs w:val="20"/>
              </w:rPr>
            </w:pPr>
            <w:r w:rsidRPr="00765BDC">
              <w:rPr>
                <w:b/>
                <w:bCs/>
                <w:iCs/>
                <w:color w:val="FFFFFF" w:themeColor="background1"/>
                <w:sz w:val="20"/>
                <w:szCs w:val="20"/>
              </w:rPr>
              <w:t xml:space="preserve">Base Year </w:t>
            </w:r>
            <w:r w:rsidRPr="00765BDC">
              <w:rPr>
                <w:b/>
                <w:bCs/>
                <w:color w:val="FFFFFF" w:themeColor="background1"/>
                <w:sz w:val="20"/>
                <w:szCs w:val="20"/>
              </w:rPr>
              <w:t>(2014)</w:t>
            </w:r>
          </w:p>
        </w:tc>
        <w:tc>
          <w:tcPr>
            <w:tcW w:w="4260" w:type="dxa"/>
            <w:gridSpan w:val="3"/>
            <w:shd w:val="clear" w:color="auto" w:fill="4F81BD" w:themeFill="accent1"/>
            <w:vAlign w:val="center"/>
          </w:tcPr>
          <w:p w14:paraId="1BAFBD47" w14:textId="1AD40332" w:rsidR="00F048AF" w:rsidRPr="00765BDC" w:rsidRDefault="00F048AF" w:rsidP="00AD4CF8">
            <w:pPr>
              <w:spacing w:line="240" w:lineRule="auto"/>
              <w:jc w:val="center"/>
              <w:rPr>
                <w:b/>
                <w:bCs/>
                <w:iCs/>
                <w:color w:val="FFFFFF" w:themeColor="background1"/>
                <w:sz w:val="20"/>
                <w:szCs w:val="20"/>
              </w:rPr>
            </w:pPr>
            <w:r w:rsidRPr="00765BDC">
              <w:rPr>
                <w:b/>
                <w:bCs/>
                <w:iCs/>
                <w:color w:val="FFFFFF" w:themeColor="background1"/>
                <w:sz w:val="20"/>
                <w:szCs w:val="20"/>
              </w:rPr>
              <w:t>World Adoption by 2050</w:t>
            </w:r>
          </w:p>
        </w:tc>
      </w:tr>
      <w:tr w:rsidR="00F048AF" w:rsidRPr="00765BDC" w14:paraId="4801E75B" w14:textId="77777777" w:rsidTr="00DA57F1">
        <w:trPr>
          <w:cantSplit/>
          <w:trHeight w:val="184"/>
          <w:tblHeader/>
        </w:trPr>
        <w:tc>
          <w:tcPr>
            <w:tcW w:w="1951" w:type="dxa"/>
            <w:vMerge/>
            <w:shd w:val="clear" w:color="auto" w:fill="4F81BD" w:themeFill="accent1"/>
            <w:vAlign w:val="center"/>
          </w:tcPr>
          <w:p w14:paraId="6CD710FF" w14:textId="77777777" w:rsidR="00F048AF" w:rsidRPr="00765BDC" w:rsidRDefault="00F048AF" w:rsidP="00AD4CF8">
            <w:pPr>
              <w:spacing w:line="240" w:lineRule="auto"/>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F048AF" w:rsidRPr="00765BDC" w:rsidRDefault="00F048AF" w:rsidP="00AD4CF8">
            <w:pPr>
              <w:spacing w:line="240" w:lineRule="auto"/>
              <w:jc w:val="center"/>
              <w:rPr>
                <w:bCs/>
                <w:i/>
                <w:color w:val="FFFFFF" w:themeColor="background1"/>
                <w:sz w:val="20"/>
                <w:szCs w:val="20"/>
              </w:rPr>
            </w:pPr>
          </w:p>
        </w:tc>
        <w:tc>
          <w:tcPr>
            <w:tcW w:w="1276" w:type="dxa"/>
            <w:vMerge/>
            <w:shd w:val="clear" w:color="auto" w:fill="4F81BD" w:themeFill="accent1"/>
            <w:vAlign w:val="center"/>
          </w:tcPr>
          <w:p w14:paraId="74E7E210" w14:textId="29C848AE" w:rsidR="00F048AF" w:rsidRPr="00765BDC" w:rsidRDefault="00F048AF" w:rsidP="00AD4CF8">
            <w:pPr>
              <w:spacing w:line="240" w:lineRule="auto"/>
              <w:jc w:val="center"/>
              <w:rPr>
                <w:bCs/>
                <w:i/>
                <w:color w:val="FFFFFF" w:themeColor="background1"/>
                <w:sz w:val="20"/>
                <w:szCs w:val="20"/>
              </w:rPr>
            </w:pPr>
          </w:p>
        </w:tc>
        <w:tc>
          <w:tcPr>
            <w:tcW w:w="1417" w:type="dxa"/>
            <w:shd w:val="clear" w:color="auto" w:fill="4F81BD" w:themeFill="accent1"/>
            <w:vAlign w:val="center"/>
          </w:tcPr>
          <w:p w14:paraId="3BAD7FDF" w14:textId="77777777" w:rsidR="00F048AF" w:rsidRPr="00765BDC" w:rsidRDefault="00F048AF" w:rsidP="00AD4CF8">
            <w:pPr>
              <w:spacing w:line="240" w:lineRule="auto"/>
              <w:jc w:val="center"/>
              <w:rPr>
                <w:b/>
                <w:bCs/>
                <w:iCs/>
                <w:color w:val="FFFFFF" w:themeColor="background1"/>
                <w:sz w:val="20"/>
                <w:szCs w:val="20"/>
              </w:rPr>
            </w:pPr>
            <w:r w:rsidRPr="00765BDC">
              <w:rPr>
                <w:b/>
                <w:bCs/>
                <w:iCs/>
                <w:color w:val="FFFFFF" w:themeColor="background1"/>
                <w:sz w:val="20"/>
                <w:szCs w:val="20"/>
              </w:rPr>
              <w:t>Plausible</w:t>
            </w:r>
          </w:p>
        </w:tc>
        <w:tc>
          <w:tcPr>
            <w:tcW w:w="1559" w:type="dxa"/>
            <w:shd w:val="clear" w:color="auto" w:fill="4F81BD" w:themeFill="accent1"/>
            <w:vAlign w:val="center"/>
          </w:tcPr>
          <w:p w14:paraId="0A0F5473" w14:textId="77777777" w:rsidR="00F048AF" w:rsidRPr="00765BDC" w:rsidRDefault="00F048AF" w:rsidP="00AD4CF8">
            <w:pPr>
              <w:spacing w:line="240" w:lineRule="auto"/>
              <w:jc w:val="center"/>
              <w:rPr>
                <w:b/>
                <w:bCs/>
                <w:iCs/>
                <w:color w:val="FFFFFF" w:themeColor="background1"/>
                <w:sz w:val="20"/>
                <w:szCs w:val="20"/>
              </w:rPr>
            </w:pPr>
            <w:r w:rsidRPr="00765BDC">
              <w:rPr>
                <w:b/>
                <w:bCs/>
                <w:iCs/>
                <w:color w:val="FFFFFF" w:themeColor="background1"/>
                <w:sz w:val="20"/>
                <w:szCs w:val="20"/>
              </w:rPr>
              <w:t>Drawdown</w:t>
            </w:r>
          </w:p>
        </w:tc>
        <w:tc>
          <w:tcPr>
            <w:tcW w:w="1284" w:type="dxa"/>
            <w:shd w:val="clear" w:color="auto" w:fill="4F81BD" w:themeFill="accent1"/>
            <w:vAlign w:val="center"/>
          </w:tcPr>
          <w:p w14:paraId="0927695E" w14:textId="77777777" w:rsidR="00F048AF" w:rsidRPr="00765BDC" w:rsidRDefault="00F048AF" w:rsidP="00AD4CF8">
            <w:pPr>
              <w:spacing w:line="240" w:lineRule="auto"/>
              <w:jc w:val="center"/>
              <w:rPr>
                <w:b/>
                <w:bCs/>
                <w:iCs/>
                <w:color w:val="FFFFFF" w:themeColor="background1"/>
                <w:sz w:val="20"/>
                <w:szCs w:val="20"/>
              </w:rPr>
            </w:pPr>
            <w:r w:rsidRPr="00765BDC">
              <w:rPr>
                <w:b/>
                <w:bCs/>
                <w:iCs/>
                <w:color w:val="FFFFFF" w:themeColor="background1"/>
                <w:sz w:val="20"/>
                <w:szCs w:val="20"/>
              </w:rPr>
              <w:t>Optimum</w:t>
            </w:r>
          </w:p>
        </w:tc>
      </w:tr>
      <w:tr w:rsidR="00EC0A2F" w:rsidRPr="00765BDC" w14:paraId="305C72A7" w14:textId="77777777" w:rsidTr="005832F4">
        <w:trPr>
          <w:trHeight w:val="840"/>
        </w:trPr>
        <w:tc>
          <w:tcPr>
            <w:tcW w:w="1951" w:type="dxa"/>
            <w:vMerge w:val="restart"/>
            <w:vAlign w:val="center"/>
          </w:tcPr>
          <w:p w14:paraId="2B8FFE1B" w14:textId="244C4096" w:rsidR="00EC0A2F" w:rsidRPr="00765BDC" w:rsidRDefault="00EC0A2F" w:rsidP="00EC0A2F">
            <w:pPr>
              <w:spacing w:line="240" w:lineRule="auto"/>
              <w:jc w:val="center"/>
              <w:rPr>
                <w:sz w:val="20"/>
                <w:szCs w:val="20"/>
              </w:rPr>
            </w:pPr>
            <w:r>
              <w:rPr>
                <w:sz w:val="20"/>
                <w:szCs w:val="20"/>
              </w:rPr>
              <w:t>Renewable District Heating</w:t>
            </w:r>
          </w:p>
        </w:tc>
        <w:tc>
          <w:tcPr>
            <w:tcW w:w="1730" w:type="dxa"/>
            <w:vAlign w:val="center"/>
          </w:tcPr>
          <w:p w14:paraId="5BDA7373" w14:textId="3B696D65" w:rsidR="00EC0A2F" w:rsidRPr="00765BDC" w:rsidRDefault="00EC0A2F" w:rsidP="00EC0A2F">
            <w:pPr>
              <w:spacing w:line="240" w:lineRule="auto"/>
              <w:jc w:val="center"/>
              <w:rPr>
                <w:rFonts w:cstheme="minorHAnsi"/>
                <w:bCs/>
                <w:sz w:val="20"/>
                <w:szCs w:val="20"/>
              </w:rPr>
            </w:pPr>
            <w:proofErr w:type="spellStart"/>
            <w:r>
              <w:rPr>
                <w:bCs/>
                <w:i/>
                <w:sz w:val="20"/>
                <w:szCs w:val="20"/>
              </w:rPr>
              <w:t>TWh</w:t>
            </w:r>
            <w:proofErr w:type="spellEnd"/>
            <w:r>
              <w:rPr>
                <w:bCs/>
                <w:i/>
                <w:sz w:val="20"/>
                <w:szCs w:val="20"/>
              </w:rPr>
              <w:t xml:space="preserve"> (</w:t>
            </w:r>
            <w:proofErr w:type="spellStart"/>
            <w:r>
              <w:rPr>
                <w:bCs/>
                <w:i/>
                <w:sz w:val="20"/>
                <w:szCs w:val="20"/>
              </w:rPr>
              <w:t>th</w:t>
            </w:r>
            <w:proofErr w:type="spellEnd"/>
            <w:r>
              <w:rPr>
                <w:bCs/>
                <w:i/>
                <w:sz w:val="20"/>
                <w:szCs w:val="20"/>
              </w:rPr>
              <w:t>)</w:t>
            </w:r>
          </w:p>
        </w:tc>
        <w:tc>
          <w:tcPr>
            <w:tcW w:w="1276" w:type="dxa"/>
            <w:vAlign w:val="center"/>
          </w:tcPr>
          <w:p w14:paraId="72C0B03E" w14:textId="097D5F17" w:rsidR="00EC0A2F" w:rsidRPr="00765BDC" w:rsidRDefault="00EC0A2F" w:rsidP="00EC0A2F">
            <w:pPr>
              <w:spacing w:line="240" w:lineRule="auto"/>
              <w:jc w:val="center"/>
              <w:rPr>
                <w:rFonts w:cstheme="minorHAnsi"/>
                <w:bCs/>
                <w:sz w:val="20"/>
                <w:szCs w:val="20"/>
              </w:rPr>
            </w:pPr>
            <w:r>
              <w:rPr>
                <w:rFonts w:cstheme="minorHAnsi"/>
                <w:bCs/>
                <w:sz w:val="20"/>
                <w:szCs w:val="20"/>
              </w:rPr>
              <w:t>14</w:t>
            </w:r>
            <w:r w:rsidR="008229A6">
              <w:rPr>
                <w:rFonts w:cstheme="minorHAnsi"/>
                <w:bCs/>
                <w:sz w:val="20"/>
                <w:szCs w:val="20"/>
              </w:rPr>
              <w:t>9</w:t>
            </w:r>
          </w:p>
        </w:tc>
        <w:tc>
          <w:tcPr>
            <w:tcW w:w="1417" w:type="dxa"/>
            <w:vAlign w:val="center"/>
          </w:tcPr>
          <w:p w14:paraId="2A8FE7A2" w14:textId="27ADB75E" w:rsidR="00EC0A2F" w:rsidRPr="00765BDC" w:rsidRDefault="00EC0A2F" w:rsidP="00EC0A2F">
            <w:pPr>
              <w:spacing w:line="240" w:lineRule="auto"/>
              <w:jc w:val="center"/>
              <w:rPr>
                <w:rFonts w:cstheme="minorHAnsi"/>
                <w:bCs/>
                <w:sz w:val="20"/>
                <w:szCs w:val="20"/>
              </w:rPr>
            </w:pPr>
            <w:r>
              <w:rPr>
                <w:rFonts w:cstheme="minorHAnsi"/>
                <w:bCs/>
                <w:sz w:val="20"/>
                <w:szCs w:val="20"/>
              </w:rPr>
              <w:t>988</w:t>
            </w:r>
          </w:p>
        </w:tc>
        <w:tc>
          <w:tcPr>
            <w:tcW w:w="1559" w:type="dxa"/>
            <w:vAlign w:val="center"/>
          </w:tcPr>
          <w:p w14:paraId="79EE8DDC" w14:textId="143FFADD" w:rsidR="00EC0A2F" w:rsidRPr="00765BDC" w:rsidRDefault="00EC0A2F" w:rsidP="00EC0A2F">
            <w:pPr>
              <w:spacing w:line="240" w:lineRule="auto"/>
              <w:jc w:val="center"/>
              <w:rPr>
                <w:rFonts w:cstheme="minorHAnsi"/>
                <w:bCs/>
                <w:sz w:val="20"/>
                <w:szCs w:val="20"/>
              </w:rPr>
            </w:pPr>
            <w:r>
              <w:rPr>
                <w:rFonts w:cstheme="minorHAnsi"/>
                <w:bCs/>
                <w:sz w:val="20"/>
                <w:szCs w:val="20"/>
              </w:rPr>
              <w:t>1</w:t>
            </w:r>
            <w:r w:rsidR="00D567EA">
              <w:rPr>
                <w:rFonts w:cstheme="minorHAnsi"/>
                <w:bCs/>
                <w:sz w:val="20"/>
                <w:szCs w:val="20"/>
              </w:rPr>
              <w:t>,</w:t>
            </w:r>
            <w:r w:rsidR="003719FF">
              <w:rPr>
                <w:rFonts w:cstheme="minorHAnsi"/>
                <w:bCs/>
                <w:sz w:val="20"/>
                <w:szCs w:val="20"/>
              </w:rPr>
              <w:t>451</w:t>
            </w:r>
          </w:p>
        </w:tc>
        <w:tc>
          <w:tcPr>
            <w:tcW w:w="1284" w:type="dxa"/>
            <w:shd w:val="clear" w:color="auto" w:fill="auto"/>
            <w:vAlign w:val="center"/>
          </w:tcPr>
          <w:p w14:paraId="5B002A1D" w14:textId="149A927E" w:rsidR="00EC0A2F" w:rsidRPr="00765BDC" w:rsidRDefault="005832F4" w:rsidP="00EC0A2F">
            <w:pPr>
              <w:spacing w:line="240" w:lineRule="auto"/>
              <w:jc w:val="center"/>
              <w:rPr>
                <w:rFonts w:cstheme="minorHAnsi"/>
                <w:bCs/>
                <w:sz w:val="20"/>
                <w:szCs w:val="20"/>
              </w:rPr>
            </w:pPr>
            <w:r>
              <w:rPr>
                <w:rFonts w:cstheme="minorHAnsi"/>
                <w:bCs/>
                <w:sz w:val="20"/>
                <w:szCs w:val="20"/>
              </w:rPr>
              <w:t>1,</w:t>
            </w:r>
            <w:r w:rsidR="00387CE1">
              <w:rPr>
                <w:rFonts w:cstheme="minorHAnsi"/>
                <w:bCs/>
                <w:sz w:val="20"/>
                <w:szCs w:val="20"/>
              </w:rPr>
              <w:t>7</w:t>
            </w:r>
            <w:r>
              <w:rPr>
                <w:rFonts w:cstheme="minorHAnsi"/>
                <w:bCs/>
                <w:sz w:val="20"/>
                <w:szCs w:val="20"/>
              </w:rPr>
              <w:t>25</w:t>
            </w:r>
          </w:p>
        </w:tc>
      </w:tr>
      <w:tr w:rsidR="00EC0A2F" w:rsidRPr="007B03B6" w14:paraId="59E1863D" w14:textId="77777777" w:rsidTr="005832F4">
        <w:trPr>
          <w:trHeight w:val="32"/>
        </w:trPr>
        <w:tc>
          <w:tcPr>
            <w:tcW w:w="1951" w:type="dxa"/>
            <w:vMerge/>
            <w:vAlign w:val="center"/>
          </w:tcPr>
          <w:p w14:paraId="518ED63B" w14:textId="77777777" w:rsidR="00EC0A2F" w:rsidRPr="00765BDC" w:rsidRDefault="00EC0A2F" w:rsidP="00EC0A2F">
            <w:pPr>
              <w:spacing w:line="240" w:lineRule="auto"/>
              <w:jc w:val="center"/>
              <w:rPr>
                <w:sz w:val="20"/>
                <w:szCs w:val="20"/>
              </w:rPr>
            </w:pPr>
          </w:p>
        </w:tc>
        <w:tc>
          <w:tcPr>
            <w:tcW w:w="1730" w:type="dxa"/>
            <w:vAlign w:val="center"/>
          </w:tcPr>
          <w:p w14:paraId="2352B4C1" w14:textId="3DE740EF" w:rsidR="00EC0A2F" w:rsidRPr="00765BDC" w:rsidRDefault="00EC0A2F" w:rsidP="00EC0A2F">
            <w:pPr>
              <w:spacing w:line="240" w:lineRule="auto"/>
              <w:jc w:val="center"/>
              <w:rPr>
                <w:rFonts w:cstheme="minorHAnsi"/>
                <w:bCs/>
                <w:sz w:val="20"/>
                <w:szCs w:val="20"/>
              </w:rPr>
            </w:pPr>
            <w:r w:rsidRPr="00765BDC">
              <w:rPr>
                <w:bCs/>
                <w:i/>
                <w:iCs/>
                <w:sz w:val="20"/>
                <w:szCs w:val="20"/>
              </w:rPr>
              <w:t xml:space="preserve">(% </w:t>
            </w:r>
            <w:r w:rsidR="005832F4">
              <w:rPr>
                <w:bCs/>
                <w:i/>
                <w:iCs/>
                <w:sz w:val="20"/>
                <w:szCs w:val="20"/>
              </w:rPr>
              <w:t>TAM</w:t>
            </w:r>
            <w:r>
              <w:rPr>
                <w:bCs/>
                <w:i/>
                <w:iCs/>
                <w:sz w:val="20"/>
                <w:szCs w:val="20"/>
              </w:rPr>
              <w:t xml:space="preserve"> Delivered Energy</w:t>
            </w:r>
            <w:r w:rsidRPr="00765BDC">
              <w:rPr>
                <w:bCs/>
                <w:i/>
                <w:iCs/>
                <w:sz w:val="20"/>
                <w:szCs w:val="20"/>
              </w:rPr>
              <w:t>)</w:t>
            </w:r>
          </w:p>
        </w:tc>
        <w:tc>
          <w:tcPr>
            <w:tcW w:w="1276" w:type="dxa"/>
            <w:vAlign w:val="center"/>
          </w:tcPr>
          <w:p w14:paraId="4FD03435" w14:textId="73FBD729" w:rsidR="00EC0A2F" w:rsidRPr="00765BDC" w:rsidRDefault="00EC0A2F" w:rsidP="00EC0A2F">
            <w:pPr>
              <w:spacing w:line="240" w:lineRule="auto"/>
              <w:jc w:val="center"/>
              <w:rPr>
                <w:rFonts w:cstheme="minorHAnsi"/>
                <w:bCs/>
                <w:sz w:val="20"/>
                <w:szCs w:val="20"/>
              </w:rPr>
            </w:pPr>
            <w:r>
              <w:rPr>
                <w:rFonts w:cstheme="minorHAnsi"/>
                <w:bCs/>
                <w:sz w:val="20"/>
                <w:szCs w:val="20"/>
              </w:rPr>
              <w:t>1.6%</w:t>
            </w:r>
          </w:p>
        </w:tc>
        <w:tc>
          <w:tcPr>
            <w:tcW w:w="1417" w:type="dxa"/>
            <w:vAlign w:val="center"/>
          </w:tcPr>
          <w:p w14:paraId="34CAFB53" w14:textId="6165DB11" w:rsidR="00EC0A2F" w:rsidRPr="00765BDC" w:rsidRDefault="00EC0A2F" w:rsidP="00EC0A2F">
            <w:pPr>
              <w:spacing w:line="240" w:lineRule="auto"/>
              <w:jc w:val="center"/>
              <w:rPr>
                <w:rFonts w:cstheme="minorHAnsi"/>
                <w:bCs/>
                <w:sz w:val="20"/>
                <w:szCs w:val="20"/>
              </w:rPr>
            </w:pPr>
            <w:r>
              <w:rPr>
                <w:rFonts w:cstheme="minorHAnsi"/>
                <w:bCs/>
                <w:sz w:val="20"/>
                <w:szCs w:val="20"/>
              </w:rPr>
              <w:t>13.8%</w:t>
            </w:r>
          </w:p>
        </w:tc>
        <w:tc>
          <w:tcPr>
            <w:tcW w:w="1559" w:type="dxa"/>
            <w:vAlign w:val="center"/>
          </w:tcPr>
          <w:p w14:paraId="43B375D1" w14:textId="140272D6" w:rsidR="00EC0A2F" w:rsidRPr="007B03B6" w:rsidRDefault="003719FF" w:rsidP="00EC0A2F">
            <w:pPr>
              <w:spacing w:line="240" w:lineRule="auto"/>
              <w:jc w:val="center"/>
              <w:rPr>
                <w:rFonts w:cstheme="minorHAnsi"/>
                <w:bCs/>
                <w:sz w:val="20"/>
                <w:szCs w:val="20"/>
              </w:rPr>
            </w:pPr>
            <w:r>
              <w:rPr>
                <w:rFonts w:cstheme="minorHAnsi"/>
                <w:bCs/>
                <w:sz w:val="20"/>
                <w:szCs w:val="20"/>
              </w:rPr>
              <w:t>20.3</w:t>
            </w:r>
            <w:r w:rsidR="00EC0A2F">
              <w:rPr>
                <w:rFonts w:cstheme="minorHAnsi"/>
                <w:bCs/>
                <w:sz w:val="20"/>
                <w:szCs w:val="20"/>
              </w:rPr>
              <w:t>%</w:t>
            </w:r>
          </w:p>
        </w:tc>
        <w:tc>
          <w:tcPr>
            <w:tcW w:w="1284" w:type="dxa"/>
            <w:shd w:val="clear" w:color="auto" w:fill="auto"/>
            <w:vAlign w:val="center"/>
          </w:tcPr>
          <w:p w14:paraId="7641EB01" w14:textId="666D14B8" w:rsidR="00EC0A2F" w:rsidRPr="007B03B6" w:rsidRDefault="00387CE1" w:rsidP="00EC0A2F">
            <w:pPr>
              <w:spacing w:line="240" w:lineRule="auto"/>
              <w:jc w:val="center"/>
              <w:rPr>
                <w:rFonts w:cstheme="minorHAnsi"/>
                <w:bCs/>
                <w:sz w:val="20"/>
                <w:szCs w:val="20"/>
              </w:rPr>
            </w:pPr>
            <w:r>
              <w:rPr>
                <w:rFonts w:cstheme="minorHAnsi"/>
                <w:bCs/>
                <w:sz w:val="20"/>
                <w:szCs w:val="20"/>
              </w:rPr>
              <w:t>24.1%</w:t>
            </w:r>
          </w:p>
        </w:tc>
      </w:tr>
    </w:tbl>
    <w:p w14:paraId="2AB38D2C" w14:textId="77777777" w:rsidR="00F048AF" w:rsidRPr="007B03B6" w:rsidRDefault="00F048AF" w:rsidP="00EB247F">
      <w:pPr>
        <w:spacing w:after="0"/>
        <w:jc w:val="center"/>
        <w:rPr>
          <w:rFonts w:cstheme="minorHAnsi"/>
          <w:b/>
          <w:bCs/>
          <w:i/>
        </w:rPr>
      </w:pPr>
    </w:p>
    <w:p w14:paraId="0D817E1E" w14:textId="6635F2EC" w:rsidR="00F048AF" w:rsidRDefault="006041F6" w:rsidP="00E87268">
      <w:pPr>
        <w:rPr>
          <w:lang w:eastAsia="zh-CN"/>
        </w:rPr>
      </w:pPr>
      <w:r w:rsidRPr="00557966">
        <w:rPr>
          <w:lang w:eastAsia="zh-CN"/>
        </w:rPr>
        <w:fldChar w:fldCharType="begin"/>
      </w:r>
      <w:r w:rsidRPr="00557966">
        <w:rPr>
          <w:lang w:eastAsia="zh-CN"/>
        </w:rPr>
        <w:instrText xml:space="preserve"> REF _Ref4609811 \h </w:instrText>
      </w:r>
      <w:r>
        <w:rPr>
          <w:lang w:eastAsia="zh-CN"/>
        </w:rPr>
        <w:instrText xml:space="preserve"> \* MERGEFORMAT </w:instrText>
      </w:r>
      <w:r w:rsidRPr="00557966">
        <w:rPr>
          <w:lang w:eastAsia="zh-CN"/>
        </w:rPr>
      </w:r>
      <w:r w:rsidRPr="00557966">
        <w:rPr>
          <w:lang w:eastAsia="zh-CN"/>
        </w:rPr>
        <w:fldChar w:fldCharType="separate"/>
      </w:r>
      <w:r w:rsidR="00B872FD">
        <w:t xml:space="preserve">Figure </w:t>
      </w:r>
      <w:r w:rsidR="00B872FD">
        <w:rPr>
          <w:noProof/>
        </w:rPr>
        <w:t>3.1</w:t>
      </w:r>
      <w:r w:rsidRPr="00557966">
        <w:rPr>
          <w:lang w:eastAsia="zh-CN"/>
        </w:rPr>
        <w:fldChar w:fldCharType="end"/>
      </w:r>
      <w:r w:rsidRPr="00557966">
        <w:rPr>
          <w:lang w:eastAsia="zh-CN"/>
        </w:rPr>
        <w:t xml:space="preserve"> </w:t>
      </w:r>
      <w:r w:rsidR="00E87268" w:rsidRPr="006041F6">
        <w:rPr>
          <w:lang w:eastAsia="zh-CN"/>
        </w:rPr>
        <w:t>presents the world adoptions of Renewable District Heating in functional units for the three</w:t>
      </w:r>
      <w:r w:rsidR="00E87268" w:rsidRPr="00A07DE0">
        <w:rPr>
          <w:lang w:eastAsia="zh-CN"/>
        </w:rPr>
        <w:t xml:space="preserve"> Project Drawdown scenarios.</w:t>
      </w:r>
      <w:r w:rsidR="00E87268" w:rsidRPr="00DC3559">
        <w:rPr>
          <w:lang w:eastAsia="zh-CN"/>
        </w:rPr>
        <w:t xml:space="preserve"> </w:t>
      </w:r>
    </w:p>
    <w:p w14:paraId="48B78411" w14:textId="77777777" w:rsidR="00E87268" w:rsidRPr="00E87268" w:rsidRDefault="00E87268" w:rsidP="00E87268">
      <w:pPr>
        <w:rPr>
          <w:sz w:val="20"/>
          <w:lang w:eastAsia="zh-CN"/>
        </w:rPr>
      </w:pPr>
    </w:p>
    <w:p w14:paraId="47412079" w14:textId="3AD7CBE0" w:rsidR="005C4D2C" w:rsidRPr="00E6375B" w:rsidRDefault="00156C1F" w:rsidP="00557966">
      <w:pPr>
        <w:pStyle w:val="Caption"/>
        <w:keepNext/>
        <w:jc w:val="center"/>
      </w:pPr>
      <w:r>
        <w:rPr>
          <w:noProof/>
        </w:rPr>
        <w:drawing>
          <wp:inline distT="0" distB="0" distL="0" distR="0" wp14:anchorId="6F67FA45" wp14:editId="545ACF84">
            <wp:extent cx="4639310" cy="3481070"/>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9310" cy="3481070"/>
                    </a:xfrm>
                    <a:prstGeom prst="rect">
                      <a:avLst/>
                    </a:prstGeom>
                    <a:noFill/>
                  </pic:spPr>
                </pic:pic>
              </a:graphicData>
            </a:graphic>
          </wp:inline>
        </w:drawing>
      </w:r>
    </w:p>
    <w:p w14:paraId="288791D5" w14:textId="54405E49" w:rsidR="005C4D2C" w:rsidRDefault="005C4D2C" w:rsidP="00557966">
      <w:pPr>
        <w:pStyle w:val="Caption"/>
        <w:jc w:val="center"/>
      </w:pPr>
      <w:bookmarkStart w:id="508" w:name="_Ref4609811"/>
      <w:bookmarkStart w:id="509" w:name="_Toc5035126"/>
      <w:commentRangeStart w:id="510"/>
      <w:r w:rsidRPr="00E6375B">
        <w:t xml:space="preserve">Figure </w:t>
      </w:r>
      <w:r w:rsidR="00B10C01" w:rsidRPr="00E6375B">
        <w:rPr>
          <w:noProof/>
        </w:rPr>
        <w:fldChar w:fldCharType="begin"/>
      </w:r>
      <w:r w:rsidR="00B10C01" w:rsidRPr="00E6375B">
        <w:rPr>
          <w:noProof/>
        </w:rPr>
        <w:instrText xml:space="preserve"> STYLEREF 1 \s </w:instrText>
      </w:r>
      <w:r w:rsidR="00B10C01" w:rsidRPr="00E6375B">
        <w:rPr>
          <w:noProof/>
        </w:rPr>
        <w:fldChar w:fldCharType="separate"/>
      </w:r>
      <w:r w:rsidR="00B872FD" w:rsidRPr="00E6375B">
        <w:rPr>
          <w:noProof/>
        </w:rPr>
        <w:t>3</w:t>
      </w:r>
      <w:r w:rsidR="00B10C01" w:rsidRPr="00E6375B">
        <w:rPr>
          <w:noProof/>
        </w:rPr>
        <w:fldChar w:fldCharType="end"/>
      </w:r>
      <w:r w:rsidRPr="00E6375B">
        <w:t>.</w:t>
      </w:r>
      <w:r w:rsidR="00B10C01" w:rsidRPr="00E6375B">
        <w:rPr>
          <w:noProof/>
        </w:rPr>
        <w:fldChar w:fldCharType="begin"/>
      </w:r>
      <w:r w:rsidR="00B10C01" w:rsidRPr="00E6375B">
        <w:rPr>
          <w:noProof/>
        </w:rPr>
        <w:instrText xml:space="preserve"> SEQ Figure \* ARABIC \s 1 </w:instrText>
      </w:r>
      <w:r w:rsidR="00B10C01" w:rsidRPr="00E6375B">
        <w:rPr>
          <w:noProof/>
        </w:rPr>
        <w:fldChar w:fldCharType="separate"/>
      </w:r>
      <w:r w:rsidR="00B872FD" w:rsidRPr="00E6375B">
        <w:rPr>
          <w:noProof/>
        </w:rPr>
        <w:t>1</w:t>
      </w:r>
      <w:r w:rsidR="00B10C01" w:rsidRPr="00E6375B">
        <w:rPr>
          <w:noProof/>
        </w:rPr>
        <w:fldChar w:fldCharType="end"/>
      </w:r>
      <w:bookmarkEnd w:id="508"/>
      <w:r w:rsidRPr="00E6375B">
        <w:t xml:space="preserve"> </w:t>
      </w:r>
      <w:commentRangeEnd w:id="510"/>
      <w:r w:rsidR="00D12ECB">
        <w:rPr>
          <w:rStyle w:val="CommentReference"/>
          <w:i w:val="0"/>
          <w:iCs w:val="0"/>
          <w:color w:val="000000" w:themeColor="text1"/>
        </w:rPr>
        <w:commentReference w:id="510"/>
      </w:r>
      <w:r w:rsidRPr="00E6375B">
        <w:t>World</w:t>
      </w:r>
      <w:r w:rsidRPr="00155FE1">
        <w:t xml:space="preserve"> Annual Adoption of Renewable District Heating in Functional Units 2020-2050</w:t>
      </w:r>
      <w:bookmarkEnd w:id="509"/>
    </w:p>
    <w:p w14:paraId="7A2926D4" w14:textId="3D74DCA3" w:rsidR="00F048AF" w:rsidRPr="007B03B6" w:rsidRDefault="00F048AF" w:rsidP="00557966">
      <w:pPr>
        <w:pStyle w:val="Caption"/>
        <w:jc w:val="center"/>
      </w:pPr>
    </w:p>
    <w:p w14:paraId="273DCD24" w14:textId="60F74F01" w:rsidR="00E87268" w:rsidRPr="0048384A" w:rsidRDefault="006041F6" w:rsidP="00E87268">
      <w:pPr>
        <w:rPr>
          <w:sz w:val="20"/>
          <w:lang w:eastAsia="zh-CN"/>
        </w:rPr>
      </w:pPr>
      <w:r w:rsidRPr="00557966">
        <w:rPr>
          <w:lang w:eastAsia="zh-CN"/>
        </w:rPr>
        <w:fldChar w:fldCharType="begin"/>
      </w:r>
      <w:r w:rsidRPr="00557966">
        <w:rPr>
          <w:lang w:eastAsia="zh-CN"/>
        </w:rPr>
        <w:instrText xml:space="preserve"> REF _Ref4609821 \h </w:instrText>
      </w:r>
      <w:r>
        <w:rPr>
          <w:lang w:eastAsia="zh-CN"/>
        </w:rPr>
        <w:instrText xml:space="preserve"> \* MERGEFORMAT </w:instrText>
      </w:r>
      <w:r w:rsidRPr="00557966">
        <w:rPr>
          <w:lang w:eastAsia="zh-CN"/>
        </w:rPr>
      </w:r>
      <w:r w:rsidRPr="00557966">
        <w:rPr>
          <w:lang w:eastAsia="zh-CN"/>
        </w:rPr>
        <w:fldChar w:fldCharType="separate"/>
      </w:r>
      <w:r w:rsidR="00B872FD">
        <w:t xml:space="preserve">Figure </w:t>
      </w:r>
      <w:r w:rsidR="00B872FD">
        <w:rPr>
          <w:noProof/>
        </w:rPr>
        <w:t>3.2</w:t>
      </w:r>
      <w:r w:rsidRPr="00557966">
        <w:rPr>
          <w:lang w:eastAsia="zh-CN"/>
        </w:rPr>
        <w:fldChar w:fldCharType="end"/>
      </w:r>
      <w:r w:rsidRPr="00557966">
        <w:rPr>
          <w:lang w:eastAsia="zh-CN"/>
        </w:rPr>
        <w:t xml:space="preserve"> </w:t>
      </w:r>
      <w:r w:rsidR="00E87268" w:rsidRPr="006041F6">
        <w:rPr>
          <w:lang w:eastAsia="zh-CN"/>
        </w:rPr>
        <w:t xml:space="preserve">presents the </w:t>
      </w:r>
      <w:ins w:id="511" w:author="Catherine Foster" w:date="2020-04-27T16:21:00Z">
        <w:r w:rsidR="00D12ECB">
          <w:rPr>
            <w:lang w:eastAsia="zh-CN"/>
          </w:rPr>
          <w:t>global</w:t>
        </w:r>
      </w:ins>
      <w:del w:id="512" w:author="Catherine Foster" w:date="2020-04-27T16:21:00Z">
        <w:r w:rsidR="00E87268" w:rsidRPr="006041F6" w:rsidDel="00D12ECB">
          <w:rPr>
            <w:lang w:eastAsia="zh-CN"/>
          </w:rPr>
          <w:delText>world</w:delText>
        </w:r>
      </w:del>
      <w:r w:rsidR="00E87268" w:rsidRPr="006041F6">
        <w:rPr>
          <w:lang w:eastAsia="zh-CN"/>
        </w:rPr>
        <w:t xml:space="preserve"> adoption</w:t>
      </w:r>
      <w:del w:id="513" w:author="Catherine Foster" w:date="2020-04-27T16:21:00Z">
        <w:r w:rsidR="00E87268" w:rsidRPr="006041F6" w:rsidDel="00D12ECB">
          <w:rPr>
            <w:lang w:eastAsia="zh-CN"/>
          </w:rPr>
          <w:delText>s</w:delText>
        </w:r>
      </w:del>
      <w:r w:rsidR="00E87268" w:rsidRPr="006041F6">
        <w:rPr>
          <w:lang w:eastAsia="zh-CN"/>
        </w:rPr>
        <w:t xml:space="preserve"> of Renewable District Heating as a percent of</w:t>
      </w:r>
      <w:ins w:id="514" w:author="Catherine Foster" w:date="2020-04-27T16:21:00Z">
        <w:r w:rsidR="00D12ECB">
          <w:rPr>
            <w:lang w:eastAsia="zh-CN"/>
          </w:rPr>
          <w:t xml:space="preserve"> the</w:t>
        </w:r>
      </w:ins>
      <w:r w:rsidR="00E87268" w:rsidRPr="006041F6">
        <w:rPr>
          <w:lang w:eastAsia="zh-CN"/>
        </w:rPr>
        <w:t xml:space="preserve"> TAM for the three</w:t>
      </w:r>
      <w:r w:rsidR="00E87268" w:rsidRPr="00A07DE0">
        <w:rPr>
          <w:lang w:eastAsia="zh-CN"/>
        </w:rPr>
        <w:t xml:space="preserve"> Project Drawdown scenarios.</w:t>
      </w:r>
      <w:r w:rsidR="00E87268" w:rsidRPr="00DC3559">
        <w:rPr>
          <w:lang w:eastAsia="zh-CN"/>
        </w:rPr>
        <w:t xml:space="preserve"> </w:t>
      </w:r>
    </w:p>
    <w:p w14:paraId="09865A4E" w14:textId="77777777" w:rsidR="00E87268" w:rsidRDefault="00E87268" w:rsidP="00E87268"/>
    <w:p w14:paraId="1355397B" w14:textId="5936949F" w:rsidR="005C4D2C" w:rsidRPr="00E6375B" w:rsidRDefault="00156C1F" w:rsidP="00557966">
      <w:pPr>
        <w:keepNext/>
        <w:jc w:val="center"/>
      </w:pPr>
      <w:r>
        <w:rPr>
          <w:noProof/>
        </w:rPr>
        <w:drawing>
          <wp:inline distT="0" distB="0" distL="0" distR="0" wp14:anchorId="3F3523B9" wp14:editId="658277B0">
            <wp:extent cx="4645660" cy="33102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5660" cy="3310255"/>
                    </a:xfrm>
                    <a:prstGeom prst="rect">
                      <a:avLst/>
                    </a:prstGeom>
                    <a:noFill/>
                  </pic:spPr>
                </pic:pic>
              </a:graphicData>
            </a:graphic>
          </wp:inline>
        </w:drawing>
      </w:r>
    </w:p>
    <w:p w14:paraId="02431717" w14:textId="4A48E19A" w:rsidR="00E87268" w:rsidRDefault="005C4D2C" w:rsidP="00557966">
      <w:pPr>
        <w:pStyle w:val="Caption"/>
        <w:jc w:val="center"/>
      </w:pPr>
      <w:bookmarkStart w:id="515" w:name="_Ref4609821"/>
      <w:bookmarkStart w:id="516" w:name="_Toc5035127"/>
      <w:r w:rsidRPr="00E6375B">
        <w:t>Figure</w:t>
      </w:r>
      <w:r>
        <w:t xml:space="preserve"> </w:t>
      </w:r>
      <w:r w:rsidR="00B10C01">
        <w:rPr>
          <w:noProof/>
        </w:rPr>
        <w:fldChar w:fldCharType="begin"/>
      </w:r>
      <w:r w:rsidR="00B10C01">
        <w:rPr>
          <w:noProof/>
        </w:rPr>
        <w:instrText xml:space="preserve"> STYLEREF 1 \s </w:instrText>
      </w:r>
      <w:r w:rsidR="00B10C01">
        <w:rPr>
          <w:noProof/>
        </w:rPr>
        <w:fldChar w:fldCharType="separate"/>
      </w:r>
      <w:r w:rsidR="00B872FD">
        <w:rPr>
          <w:noProof/>
        </w:rPr>
        <w:t>3</w:t>
      </w:r>
      <w:r w:rsidR="00B10C01">
        <w:rPr>
          <w:noProof/>
        </w:rPr>
        <w:fldChar w:fldCharType="end"/>
      </w:r>
      <w:r>
        <w:t>.</w:t>
      </w:r>
      <w:r w:rsidR="00B10C01">
        <w:rPr>
          <w:noProof/>
        </w:rPr>
        <w:fldChar w:fldCharType="begin"/>
      </w:r>
      <w:r w:rsidR="00B10C01">
        <w:rPr>
          <w:noProof/>
        </w:rPr>
        <w:instrText xml:space="preserve"> SEQ Figure \* ARABIC \s 1 </w:instrText>
      </w:r>
      <w:r w:rsidR="00B10C01">
        <w:rPr>
          <w:noProof/>
        </w:rPr>
        <w:fldChar w:fldCharType="separate"/>
      </w:r>
      <w:r w:rsidR="00B872FD">
        <w:rPr>
          <w:noProof/>
        </w:rPr>
        <w:t>2</w:t>
      </w:r>
      <w:r w:rsidR="00B10C01">
        <w:rPr>
          <w:noProof/>
        </w:rPr>
        <w:fldChar w:fldCharType="end"/>
      </w:r>
      <w:bookmarkEnd w:id="515"/>
      <w:r>
        <w:t xml:space="preserve"> </w:t>
      </w:r>
      <w:r w:rsidRPr="00C0150E">
        <w:t>World Annual Adoption of Renewable District Heating as a Percent of TAM 2020-2050</w:t>
      </w:r>
      <w:bookmarkEnd w:id="516"/>
    </w:p>
    <w:p w14:paraId="6B6F22E7" w14:textId="19002B27" w:rsidR="00F048AF" w:rsidRPr="007B03B6" w:rsidRDefault="00F048AF" w:rsidP="005950A5">
      <w:pPr>
        <w:pStyle w:val="Heading2"/>
      </w:pPr>
      <w:bookmarkStart w:id="517" w:name="_Toc18306549"/>
      <w:r w:rsidRPr="007B03B6">
        <w:t>Climate Impacts</w:t>
      </w:r>
      <w:bookmarkEnd w:id="517"/>
    </w:p>
    <w:p w14:paraId="61041E32" w14:textId="251B4A5D" w:rsidR="00F048AF" w:rsidRDefault="00F048AF" w:rsidP="0032353F">
      <w:r w:rsidRPr="007B03B6">
        <w:t>Below are the emissions results of the analysis for each scenario which include total emissions reduction, atmospheric concentration changes, and sequestration where relevant. For a detailed explanation of each result, please see the glossary (</w:t>
      </w:r>
      <w:r>
        <w:t xml:space="preserve">Section </w:t>
      </w:r>
      <w:r>
        <w:fldChar w:fldCharType="begin"/>
      </w:r>
      <w:r>
        <w:instrText xml:space="preserve"> REF _Ref535596702 \r \h </w:instrText>
      </w:r>
      <w:r>
        <w:fldChar w:fldCharType="separate"/>
      </w:r>
      <w:r w:rsidR="00B872FD">
        <w:t>6</w:t>
      </w:r>
      <w:r>
        <w:fldChar w:fldCharType="end"/>
      </w:r>
      <w:r w:rsidRPr="007B03B6">
        <w:t>).</w:t>
      </w:r>
    </w:p>
    <w:p w14:paraId="23008F3A" w14:textId="1E2AD8E1" w:rsidR="007C74CA" w:rsidRDefault="007C74CA" w:rsidP="0032353F"/>
    <w:p w14:paraId="6CCEF379" w14:textId="5A5F4A96" w:rsidR="007C74CA" w:rsidRDefault="007C74CA" w:rsidP="0032353F"/>
    <w:p w14:paraId="14BD5069" w14:textId="77777777" w:rsidR="007C74CA" w:rsidRPr="007B03B6" w:rsidRDefault="007C74CA" w:rsidP="0032353F"/>
    <w:p w14:paraId="52E48BE0" w14:textId="77777777" w:rsidR="00F048AF" w:rsidRPr="007B03B6" w:rsidRDefault="00F048AF" w:rsidP="00EB247F">
      <w:pPr>
        <w:spacing w:after="0"/>
        <w:rPr>
          <w:rFonts w:cstheme="minorHAnsi"/>
          <w:b/>
          <w:bCs/>
          <w:i/>
        </w:rPr>
      </w:pPr>
    </w:p>
    <w:p w14:paraId="538BBA60" w14:textId="3A7C845F" w:rsidR="0008406C" w:rsidRDefault="0008406C" w:rsidP="00557966">
      <w:pPr>
        <w:pStyle w:val="Caption"/>
        <w:keepNext/>
        <w:jc w:val="center"/>
      </w:pPr>
      <w:bookmarkStart w:id="518" w:name="_Toc5035149"/>
      <w:r>
        <w:lastRenderedPageBreak/>
        <w:t xml:space="preserve">Table </w:t>
      </w:r>
      <w:r w:rsidR="00B10C01">
        <w:rPr>
          <w:noProof/>
        </w:rPr>
        <w:fldChar w:fldCharType="begin"/>
      </w:r>
      <w:r w:rsidR="00B10C01">
        <w:rPr>
          <w:noProof/>
        </w:rPr>
        <w:instrText xml:space="preserve"> STYLEREF 1 \s </w:instrText>
      </w:r>
      <w:r w:rsidR="00B10C01">
        <w:rPr>
          <w:noProof/>
        </w:rPr>
        <w:fldChar w:fldCharType="separate"/>
      </w:r>
      <w:r w:rsidR="00B872FD">
        <w:rPr>
          <w:noProof/>
        </w:rPr>
        <w:t>3</w:t>
      </w:r>
      <w:r w:rsidR="00B10C01">
        <w:rPr>
          <w:noProof/>
        </w:rPr>
        <w:fldChar w:fldCharType="end"/>
      </w:r>
      <w:r w:rsidR="00B553BA">
        <w:t>.</w:t>
      </w:r>
      <w:r w:rsidR="00B10C01">
        <w:rPr>
          <w:noProof/>
        </w:rPr>
        <w:fldChar w:fldCharType="begin"/>
      </w:r>
      <w:r w:rsidR="00B10C01">
        <w:rPr>
          <w:noProof/>
        </w:rPr>
        <w:instrText xml:space="preserve"> SEQ Table \* ARABIC \s 1 </w:instrText>
      </w:r>
      <w:r w:rsidR="00B10C01">
        <w:rPr>
          <w:noProof/>
        </w:rPr>
        <w:fldChar w:fldCharType="separate"/>
      </w:r>
      <w:r w:rsidR="00B872FD">
        <w:rPr>
          <w:noProof/>
        </w:rPr>
        <w:t>2</w:t>
      </w:r>
      <w:r w:rsidR="00B10C01">
        <w:rPr>
          <w:noProof/>
        </w:rPr>
        <w:fldChar w:fldCharType="end"/>
      </w:r>
      <w:r>
        <w:t xml:space="preserve"> </w:t>
      </w:r>
      <w:r w:rsidRPr="00AD72DE">
        <w:t>Climate Impacts</w:t>
      </w:r>
      <w:bookmarkEnd w:id="518"/>
    </w:p>
    <w:tbl>
      <w:tblPr>
        <w:tblW w:w="585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tblGrid>
      <w:tr w:rsidR="00E81A92" w:rsidRPr="007B03B6" w14:paraId="0150056F" w14:textId="1D8EC1D7" w:rsidTr="00E81A92">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E81A92" w:rsidRPr="007B03B6" w:rsidRDefault="00E81A92" w:rsidP="00E81A92">
            <w:pPr>
              <w:spacing w:line="240" w:lineRule="auto"/>
              <w:jc w:val="center"/>
              <w:rPr>
                <w:rFonts w:cstheme="minorHAnsi"/>
                <w:b/>
                <w:bCs/>
                <w:color w:val="FFFFFF" w:themeColor="background1"/>
                <w:sz w:val="20"/>
                <w:szCs w:val="20"/>
                <w:lang w:eastAsia="zh-CN"/>
              </w:rPr>
            </w:pPr>
            <w:r w:rsidRPr="007B03B6">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E81A92" w:rsidRPr="007B03B6" w:rsidRDefault="00E81A92" w:rsidP="00E81A92">
            <w:pPr>
              <w:spacing w:line="240" w:lineRule="auto"/>
              <w:jc w:val="center"/>
              <w:rPr>
                <w:rFonts w:cstheme="minorHAnsi"/>
                <w:b/>
                <w:bCs/>
                <w:color w:val="FFFFFF" w:themeColor="background1"/>
                <w:sz w:val="20"/>
                <w:szCs w:val="20"/>
                <w:lang w:eastAsia="zh-CN"/>
              </w:rPr>
            </w:pPr>
            <w:r w:rsidRPr="007B03B6">
              <w:rPr>
                <w:rFonts w:cstheme="minorHAnsi"/>
                <w:b/>
                <w:bCs/>
                <w:color w:val="FFFFFF" w:themeColor="background1"/>
                <w:sz w:val="20"/>
                <w:szCs w:val="20"/>
                <w:lang w:eastAsia="zh-CN"/>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E81A92" w:rsidRPr="007B03B6" w:rsidRDefault="00E81A92" w:rsidP="00E81A92">
            <w:pPr>
              <w:spacing w:line="240" w:lineRule="auto"/>
              <w:jc w:val="center"/>
              <w:rPr>
                <w:rFonts w:cstheme="minorHAnsi"/>
                <w:b/>
                <w:bCs/>
                <w:color w:val="FFFFFF" w:themeColor="background1"/>
                <w:sz w:val="20"/>
                <w:szCs w:val="20"/>
                <w:lang w:eastAsia="zh-CN"/>
              </w:rPr>
            </w:pPr>
            <w:r w:rsidRPr="007B03B6">
              <w:rPr>
                <w:rFonts w:cstheme="minorHAnsi"/>
                <w:b/>
                <w:bCs/>
                <w:color w:val="FFFFFF" w:themeColor="background1"/>
                <w:sz w:val="20"/>
                <w:szCs w:val="20"/>
                <w:lang w:eastAsia="zh-CN"/>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41B73663" w14:textId="1706ECDC" w:rsidR="00E81A92" w:rsidRPr="007B03B6" w:rsidRDefault="00E81A92" w:rsidP="00E81A92">
            <w:pPr>
              <w:spacing w:line="240" w:lineRule="auto"/>
              <w:jc w:val="center"/>
              <w:rPr>
                <w:rFonts w:cstheme="minorHAnsi"/>
                <w:b/>
                <w:bCs/>
                <w:color w:val="FFFFFF" w:themeColor="background1"/>
                <w:sz w:val="20"/>
                <w:szCs w:val="20"/>
                <w:lang w:eastAsia="zh-CN"/>
              </w:rPr>
            </w:pPr>
            <w:r w:rsidRPr="007B03B6">
              <w:rPr>
                <w:rFonts w:cstheme="minorHAnsi"/>
                <w:b/>
                <w:bCs/>
                <w:color w:val="FFFFFF" w:themeColor="background1"/>
                <w:sz w:val="20"/>
                <w:szCs w:val="20"/>
                <w:lang w:eastAsia="zh-CN"/>
              </w:rPr>
              <w:t>Emissions Reduction in 20</w:t>
            </w:r>
            <w:r>
              <w:rPr>
                <w:rFonts w:cstheme="minorHAnsi"/>
                <w:b/>
                <w:bCs/>
                <w:color w:val="FFFFFF" w:themeColor="background1"/>
                <w:sz w:val="20"/>
                <w:szCs w:val="20"/>
                <w:lang w:eastAsia="zh-CN"/>
              </w:rPr>
              <w:t>3</w:t>
            </w:r>
            <w:r w:rsidRPr="007B03B6">
              <w:rPr>
                <w:rFonts w:cstheme="minorHAnsi"/>
                <w:b/>
                <w:bCs/>
                <w:color w:val="FFFFFF" w:themeColor="background1"/>
                <w:sz w:val="20"/>
                <w:szCs w:val="20"/>
                <w:lang w:eastAsia="zh-CN"/>
              </w:rPr>
              <w:t>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47FDC736" w:rsidR="00E81A92" w:rsidRPr="007B03B6" w:rsidRDefault="00E81A92" w:rsidP="00E81A92">
            <w:pPr>
              <w:spacing w:line="240" w:lineRule="auto"/>
              <w:jc w:val="center"/>
              <w:rPr>
                <w:rFonts w:cstheme="minorHAnsi"/>
                <w:b/>
                <w:bCs/>
                <w:color w:val="FFFFFF" w:themeColor="background1"/>
                <w:sz w:val="20"/>
                <w:szCs w:val="20"/>
                <w:lang w:eastAsia="zh-CN"/>
              </w:rPr>
            </w:pPr>
            <w:r w:rsidRPr="007B03B6">
              <w:rPr>
                <w:rFonts w:cstheme="minorHAnsi"/>
                <w:b/>
                <w:bCs/>
                <w:color w:val="FFFFFF" w:themeColor="background1"/>
                <w:sz w:val="20"/>
                <w:szCs w:val="20"/>
                <w:lang w:eastAsia="zh-CN"/>
              </w:rPr>
              <w:t>Emissions Reduction in 2050</w:t>
            </w:r>
          </w:p>
        </w:tc>
      </w:tr>
      <w:tr w:rsidR="00E81A92" w:rsidRPr="007B03B6" w14:paraId="6B5C6387" w14:textId="411C48F1" w:rsidTr="00E81A92">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E81A92" w:rsidRPr="007B03B6" w:rsidRDefault="00E81A92" w:rsidP="00E81A92">
            <w:pPr>
              <w:spacing w:line="240" w:lineRule="auto"/>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E81A92" w:rsidRPr="007B03B6" w:rsidRDefault="00E81A92" w:rsidP="00E81A92">
            <w:pPr>
              <w:spacing w:line="240" w:lineRule="auto"/>
              <w:jc w:val="center"/>
              <w:rPr>
                <w:rFonts w:cstheme="minorHAnsi"/>
                <w:bCs/>
                <w:i/>
                <w:color w:val="FFFFFF" w:themeColor="background1"/>
                <w:sz w:val="20"/>
                <w:szCs w:val="20"/>
                <w:lang w:eastAsia="zh-CN"/>
              </w:rPr>
            </w:pPr>
            <w:r w:rsidRPr="007B03B6">
              <w:rPr>
                <w:rFonts w:cstheme="minorHAnsi"/>
                <w:bCs/>
                <w:i/>
                <w:color w:val="FFFFFF" w:themeColor="background1"/>
                <w:sz w:val="20"/>
                <w:szCs w:val="20"/>
                <w:lang w:eastAsia="zh-CN"/>
              </w:rPr>
              <w:t>(Gt CO</w:t>
            </w:r>
            <w:r w:rsidRPr="007B03B6">
              <w:rPr>
                <w:rFonts w:cstheme="minorHAnsi"/>
                <w:bCs/>
                <w:i/>
                <w:color w:val="FFFFFF" w:themeColor="background1"/>
                <w:sz w:val="20"/>
                <w:szCs w:val="20"/>
                <w:vertAlign w:val="subscript"/>
                <w:lang w:eastAsia="zh-CN"/>
              </w:rPr>
              <w:t>2</w:t>
            </w:r>
            <w:r w:rsidRPr="007B03B6">
              <w:rPr>
                <w:rFonts w:cstheme="minorHAnsi"/>
                <w:bCs/>
                <w:i/>
                <w:color w:val="FFFFFF" w:themeColor="background1"/>
                <w:sz w:val="20"/>
                <w:szCs w:val="20"/>
                <w:lang w:eastAsia="zh-CN"/>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E81A92" w:rsidRPr="007B03B6" w:rsidRDefault="00E81A92" w:rsidP="00E81A92">
            <w:pPr>
              <w:spacing w:line="240" w:lineRule="auto"/>
              <w:jc w:val="center"/>
              <w:rPr>
                <w:rFonts w:cstheme="minorHAnsi"/>
                <w:bCs/>
                <w:i/>
                <w:color w:val="FFFFFF" w:themeColor="background1"/>
                <w:sz w:val="20"/>
                <w:szCs w:val="20"/>
                <w:lang w:eastAsia="zh-CN"/>
              </w:rPr>
            </w:pPr>
            <w:r w:rsidRPr="007B03B6">
              <w:rPr>
                <w:rFonts w:cstheme="minorHAnsi"/>
                <w:bCs/>
                <w:i/>
                <w:color w:val="FFFFFF" w:themeColor="background1"/>
                <w:sz w:val="20"/>
                <w:szCs w:val="20"/>
                <w:lang w:eastAsia="zh-CN"/>
              </w:rPr>
              <w:t>Gt CO</w:t>
            </w:r>
            <w:r w:rsidRPr="007B03B6">
              <w:rPr>
                <w:rFonts w:cstheme="minorHAnsi"/>
                <w:bCs/>
                <w:i/>
                <w:color w:val="FFFFFF" w:themeColor="background1"/>
                <w:sz w:val="20"/>
                <w:szCs w:val="20"/>
                <w:vertAlign w:val="subscript"/>
                <w:lang w:eastAsia="zh-CN"/>
              </w:rPr>
              <w:t>2</w:t>
            </w:r>
            <w:r w:rsidRPr="007B03B6">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35BDAB94" w14:textId="06E4A478" w:rsidR="00E81A92" w:rsidRPr="007B03B6" w:rsidRDefault="00E81A92" w:rsidP="00E81A92">
            <w:pPr>
              <w:spacing w:line="240" w:lineRule="auto"/>
              <w:jc w:val="center"/>
              <w:rPr>
                <w:rFonts w:cstheme="minorHAnsi"/>
                <w:bCs/>
                <w:i/>
                <w:color w:val="FFFFFF" w:themeColor="background1"/>
                <w:sz w:val="20"/>
                <w:szCs w:val="20"/>
                <w:lang w:eastAsia="zh-CN"/>
              </w:rPr>
            </w:pPr>
            <w:r w:rsidRPr="007B03B6">
              <w:rPr>
                <w:rFonts w:cstheme="minorHAnsi"/>
                <w:bCs/>
                <w:i/>
                <w:color w:val="FFFFFF" w:themeColor="background1"/>
                <w:sz w:val="20"/>
                <w:szCs w:val="20"/>
                <w:lang w:eastAsia="zh-CN"/>
              </w:rPr>
              <w:t>(Gt CO</w:t>
            </w:r>
            <w:r w:rsidRPr="007B03B6">
              <w:rPr>
                <w:rFonts w:cstheme="minorHAnsi"/>
                <w:bCs/>
                <w:i/>
                <w:color w:val="FFFFFF" w:themeColor="background1"/>
                <w:sz w:val="20"/>
                <w:szCs w:val="20"/>
                <w:vertAlign w:val="subscript"/>
                <w:lang w:eastAsia="zh-CN"/>
              </w:rPr>
              <w:t>2</w:t>
            </w:r>
            <w:r w:rsidRPr="007B03B6">
              <w:rPr>
                <w:rFonts w:cstheme="minorHAnsi"/>
                <w:bCs/>
                <w:i/>
                <w:color w:val="FFFFFF" w:themeColor="background1"/>
                <w:sz w:val="20"/>
                <w:szCs w:val="20"/>
                <w:lang w:eastAsia="zh-CN"/>
              </w:rPr>
              <w:t>-eq/year)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67D48FE0" w:rsidR="00E81A92" w:rsidRPr="007B03B6" w:rsidRDefault="00E81A92" w:rsidP="00E81A92">
            <w:pPr>
              <w:spacing w:line="240" w:lineRule="auto"/>
              <w:jc w:val="center"/>
              <w:rPr>
                <w:rFonts w:cstheme="minorHAnsi"/>
                <w:bCs/>
                <w:i/>
                <w:color w:val="FFFFFF" w:themeColor="background1"/>
                <w:sz w:val="20"/>
                <w:szCs w:val="20"/>
                <w:lang w:eastAsia="zh-CN"/>
              </w:rPr>
            </w:pPr>
            <w:r w:rsidRPr="007B03B6">
              <w:rPr>
                <w:rFonts w:cstheme="minorHAnsi"/>
                <w:bCs/>
                <w:i/>
                <w:color w:val="FFFFFF" w:themeColor="background1"/>
                <w:sz w:val="20"/>
                <w:szCs w:val="20"/>
                <w:lang w:eastAsia="zh-CN"/>
              </w:rPr>
              <w:t>(Gt CO</w:t>
            </w:r>
            <w:r w:rsidRPr="007B03B6">
              <w:rPr>
                <w:rFonts w:cstheme="minorHAnsi"/>
                <w:bCs/>
                <w:i/>
                <w:color w:val="FFFFFF" w:themeColor="background1"/>
                <w:sz w:val="20"/>
                <w:szCs w:val="20"/>
                <w:vertAlign w:val="subscript"/>
                <w:lang w:eastAsia="zh-CN"/>
              </w:rPr>
              <w:t>2</w:t>
            </w:r>
            <w:r w:rsidRPr="007B03B6">
              <w:rPr>
                <w:rFonts w:cstheme="minorHAnsi"/>
                <w:bCs/>
                <w:i/>
                <w:color w:val="FFFFFF" w:themeColor="background1"/>
                <w:sz w:val="20"/>
                <w:szCs w:val="20"/>
                <w:lang w:eastAsia="zh-CN"/>
              </w:rPr>
              <w:t>-eq/year)</w:t>
            </w:r>
          </w:p>
        </w:tc>
      </w:tr>
      <w:tr w:rsidR="00E81A92" w:rsidRPr="007B03B6" w14:paraId="354A2249" w14:textId="7B11184C" w:rsidTr="00E81A92">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E81A92" w:rsidRPr="007B03B6" w:rsidRDefault="00E81A92" w:rsidP="00E81A92">
            <w:pPr>
              <w:shd w:val="clear" w:color="auto" w:fill="FFFFFF" w:themeFill="background1"/>
              <w:spacing w:after="0" w:line="240" w:lineRule="auto"/>
              <w:jc w:val="center"/>
              <w:rPr>
                <w:i/>
                <w:iCs/>
                <w:sz w:val="20"/>
                <w:szCs w:val="20"/>
                <w:lang w:eastAsia="zh-CN"/>
              </w:rPr>
            </w:pPr>
            <w:r w:rsidRPr="007B03B6">
              <w:rPr>
                <w:b/>
                <w:bCs/>
                <w:i/>
                <w:iCs/>
                <w:sz w:val="20"/>
                <w:szCs w:val="20"/>
                <w:lang w:eastAsia="zh-CN"/>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E32FE9C" w14:textId="68F733DB" w:rsidR="00E81A92" w:rsidRPr="007B03B6" w:rsidRDefault="00E81A92" w:rsidP="00E81A92">
            <w:pPr>
              <w:shd w:val="clear" w:color="auto" w:fill="FFFFFF"/>
              <w:spacing w:after="0" w:line="240" w:lineRule="auto"/>
              <w:jc w:val="center"/>
              <w:rPr>
                <w:rFonts w:eastAsia="Times New Roman" w:cstheme="minorHAnsi"/>
                <w:sz w:val="20"/>
                <w:szCs w:val="20"/>
                <w:lang w:eastAsia="zh-CN"/>
              </w:rPr>
            </w:pPr>
            <w:r>
              <w:rPr>
                <w:rFonts w:eastAsia="Times New Roman" w:cstheme="minorHAnsi"/>
                <w:sz w:val="20"/>
                <w:szCs w:val="20"/>
                <w:lang w:eastAsia="zh-CN"/>
              </w:rPr>
              <w:t>0.36</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55E6FA7" w14:textId="7AFB8F8B" w:rsidR="00E81A92" w:rsidRPr="007B03B6" w:rsidRDefault="00E81A92" w:rsidP="00E81A92">
            <w:pPr>
              <w:shd w:val="clear" w:color="auto" w:fill="FFFFFF"/>
              <w:spacing w:after="0" w:line="240" w:lineRule="auto"/>
              <w:jc w:val="center"/>
              <w:rPr>
                <w:rFonts w:eastAsia="Times New Roman" w:cstheme="minorHAnsi"/>
                <w:sz w:val="20"/>
                <w:szCs w:val="20"/>
                <w:lang w:eastAsia="zh-CN"/>
              </w:rPr>
            </w:pPr>
            <w:r>
              <w:rPr>
                <w:rFonts w:eastAsia="Times New Roman" w:cstheme="minorHAnsi"/>
                <w:sz w:val="20"/>
                <w:szCs w:val="20"/>
                <w:lang w:eastAsia="zh-CN"/>
              </w:rPr>
              <w:t>6.25</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62AD60" w14:textId="2D3C9DAD" w:rsidR="00E81A92" w:rsidRDefault="00E81A92" w:rsidP="00E81A92">
            <w:pPr>
              <w:shd w:val="clear" w:color="auto" w:fill="FFFFFF"/>
              <w:spacing w:after="0" w:line="240" w:lineRule="auto"/>
              <w:jc w:val="center"/>
              <w:rPr>
                <w:rFonts w:eastAsia="Times New Roman" w:cstheme="minorHAnsi"/>
                <w:sz w:val="20"/>
                <w:szCs w:val="20"/>
                <w:lang w:eastAsia="zh-CN"/>
              </w:rPr>
            </w:pPr>
            <w:r>
              <w:rPr>
                <w:rFonts w:eastAsia="Times New Roman" w:cstheme="minorHAnsi"/>
                <w:sz w:val="20"/>
                <w:szCs w:val="20"/>
                <w:lang w:eastAsia="zh-CN"/>
              </w:rPr>
              <w:t>0.14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6625454" w14:textId="0390328D" w:rsidR="00E81A92" w:rsidRPr="007B03B6" w:rsidRDefault="00E81A92" w:rsidP="00E81A92">
            <w:pPr>
              <w:shd w:val="clear" w:color="auto" w:fill="FFFFFF"/>
              <w:spacing w:after="0" w:line="240" w:lineRule="auto"/>
              <w:jc w:val="center"/>
              <w:rPr>
                <w:rFonts w:eastAsia="Times New Roman" w:cstheme="minorHAnsi"/>
                <w:sz w:val="20"/>
                <w:szCs w:val="20"/>
                <w:lang w:eastAsia="zh-CN"/>
              </w:rPr>
            </w:pPr>
            <w:r>
              <w:rPr>
                <w:rFonts w:eastAsia="Times New Roman" w:cstheme="minorHAnsi"/>
                <w:sz w:val="20"/>
                <w:szCs w:val="20"/>
                <w:lang w:eastAsia="zh-CN"/>
              </w:rPr>
              <w:t>0.36</w:t>
            </w:r>
          </w:p>
        </w:tc>
      </w:tr>
      <w:tr w:rsidR="00E81A92" w:rsidRPr="007B03B6" w14:paraId="7DCB0C2E" w14:textId="35D5AF3A" w:rsidTr="00E81A92">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48E327F1" w:rsidR="00E81A92" w:rsidRPr="007B03B6" w:rsidRDefault="00E81A92" w:rsidP="00E81A92">
            <w:pPr>
              <w:shd w:val="clear" w:color="auto" w:fill="FFFFFF" w:themeFill="background1"/>
              <w:spacing w:after="0" w:line="240" w:lineRule="auto"/>
              <w:jc w:val="center"/>
              <w:rPr>
                <w:i/>
                <w:iCs/>
                <w:sz w:val="20"/>
                <w:szCs w:val="20"/>
                <w:lang w:eastAsia="zh-CN"/>
              </w:rPr>
            </w:pPr>
            <w:r w:rsidRPr="007B03B6">
              <w:rPr>
                <w:b/>
                <w:bCs/>
                <w:i/>
                <w:iCs/>
                <w:sz w:val="20"/>
                <w:szCs w:val="20"/>
                <w:lang w:eastAsia="zh-CN"/>
              </w:rPr>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BCD264C" w14:textId="1BBB77D1" w:rsidR="00E81A92" w:rsidRPr="007B03B6" w:rsidRDefault="00E81A92" w:rsidP="00E81A92">
            <w:pPr>
              <w:shd w:val="clear" w:color="auto" w:fill="FFFFFF"/>
              <w:spacing w:after="0" w:line="240" w:lineRule="auto"/>
              <w:jc w:val="center"/>
              <w:rPr>
                <w:rFonts w:eastAsia="Times New Roman" w:cstheme="minorHAnsi"/>
                <w:sz w:val="20"/>
                <w:szCs w:val="20"/>
                <w:lang w:eastAsia="zh-CN"/>
              </w:rPr>
            </w:pPr>
            <w:r>
              <w:rPr>
                <w:rFonts w:eastAsia="Times New Roman" w:cstheme="minorHAnsi"/>
                <w:sz w:val="20"/>
                <w:szCs w:val="20"/>
                <w:lang w:eastAsia="zh-CN"/>
              </w:rPr>
              <w:t>0.</w:t>
            </w:r>
            <w:r w:rsidR="003719FF">
              <w:rPr>
                <w:rFonts w:eastAsia="Times New Roman" w:cstheme="minorHAnsi"/>
                <w:sz w:val="20"/>
                <w:szCs w:val="20"/>
                <w:lang w:eastAsia="zh-CN"/>
              </w:rPr>
              <w:t>56</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84325D3" w14:textId="0563FACA" w:rsidR="00E81A92" w:rsidRPr="007B03B6" w:rsidRDefault="003719FF" w:rsidP="00E81A92">
            <w:pPr>
              <w:shd w:val="clear" w:color="auto" w:fill="FFFFFF"/>
              <w:spacing w:after="0" w:line="240" w:lineRule="auto"/>
              <w:jc w:val="center"/>
              <w:rPr>
                <w:rFonts w:eastAsia="Times New Roman" w:cstheme="minorHAnsi"/>
                <w:sz w:val="20"/>
                <w:szCs w:val="20"/>
                <w:lang w:eastAsia="zh-CN"/>
              </w:rPr>
            </w:pPr>
            <w:r>
              <w:rPr>
                <w:rFonts w:eastAsia="Times New Roman" w:cstheme="minorHAnsi"/>
                <w:sz w:val="20"/>
                <w:szCs w:val="20"/>
                <w:lang w:eastAsia="zh-CN"/>
              </w:rPr>
              <w:t>9.82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7D1649" w14:textId="59A29C21" w:rsidR="00E81A92" w:rsidRDefault="003719FF" w:rsidP="00E81A92">
            <w:pPr>
              <w:shd w:val="clear" w:color="auto" w:fill="FFFFFF"/>
              <w:spacing w:after="0" w:line="240" w:lineRule="auto"/>
              <w:jc w:val="center"/>
              <w:rPr>
                <w:rFonts w:eastAsia="Times New Roman" w:cstheme="minorHAnsi"/>
                <w:sz w:val="20"/>
                <w:szCs w:val="20"/>
                <w:lang w:eastAsia="zh-CN"/>
              </w:rPr>
            </w:pPr>
            <w:r>
              <w:rPr>
                <w:rFonts w:eastAsia="Times New Roman" w:cstheme="minorHAnsi"/>
                <w:sz w:val="20"/>
                <w:szCs w:val="20"/>
                <w:lang w:eastAsia="zh-CN"/>
              </w:rPr>
              <w:t>0.22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1AF5134" w14:textId="78E838F3" w:rsidR="00E81A92" w:rsidRPr="007B03B6" w:rsidRDefault="00E81A92" w:rsidP="00E81A92">
            <w:pPr>
              <w:shd w:val="clear" w:color="auto" w:fill="FFFFFF"/>
              <w:spacing w:after="0" w:line="240" w:lineRule="auto"/>
              <w:jc w:val="center"/>
              <w:rPr>
                <w:rFonts w:eastAsia="Times New Roman" w:cstheme="minorHAnsi"/>
                <w:sz w:val="20"/>
                <w:szCs w:val="20"/>
                <w:lang w:eastAsia="zh-CN"/>
              </w:rPr>
            </w:pPr>
            <w:r>
              <w:rPr>
                <w:rFonts w:eastAsia="Times New Roman" w:cstheme="minorHAnsi"/>
                <w:sz w:val="20"/>
                <w:szCs w:val="20"/>
                <w:lang w:eastAsia="zh-CN"/>
              </w:rPr>
              <w:t>0.</w:t>
            </w:r>
            <w:r w:rsidR="003719FF">
              <w:rPr>
                <w:rFonts w:eastAsia="Times New Roman" w:cstheme="minorHAnsi"/>
                <w:sz w:val="20"/>
                <w:szCs w:val="20"/>
                <w:lang w:eastAsia="zh-CN"/>
              </w:rPr>
              <w:t>56</w:t>
            </w:r>
          </w:p>
        </w:tc>
      </w:tr>
      <w:tr w:rsidR="00E81A92" w:rsidRPr="007B03B6" w14:paraId="7CA1AA1B" w14:textId="3D7819CF" w:rsidTr="00E81A92">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E81A92" w:rsidRPr="007B03B6" w:rsidRDefault="00E81A92" w:rsidP="00E81A92">
            <w:pPr>
              <w:shd w:val="clear" w:color="auto" w:fill="FFFFFF" w:themeFill="background1"/>
              <w:spacing w:after="0" w:line="240" w:lineRule="auto"/>
              <w:jc w:val="center"/>
              <w:rPr>
                <w:i/>
                <w:iCs/>
                <w:sz w:val="20"/>
                <w:szCs w:val="20"/>
                <w:lang w:eastAsia="zh-CN"/>
              </w:rPr>
            </w:pPr>
            <w:r w:rsidRPr="007B03B6">
              <w:rPr>
                <w:b/>
                <w:bCs/>
                <w:i/>
                <w:iCs/>
                <w:sz w:val="20"/>
                <w:szCs w:val="20"/>
                <w:lang w:eastAsia="zh-CN"/>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786EBCB" w14:textId="56B4D894" w:rsidR="00E81A92" w:rsidRPr="007B03B6" w:rsidRDefault="00E81A92" w:rsidP="00E81A92">
            <w:pPr>
              <w:shd w:val="clear" w:color="auto" w:fill="FFFFFF"/>
              <w:spacing w:after="0" w:line="240" w:lineRule="auto"/>
              <w:jc w:val="center"/>
              <w:rPr>
                <w:rFonts w:eastAsia="Times New Roman" w:cstheme="minorHAnsi"/>
                <w:sz w:val="20"/>
                <w:szCs w:val="20"/>
                <w:lang w:eastAsia="zh-CN"/>
              </w:rPr>
            </w:pPr>
            <w:r>
              <w:rPr>
                <w:rFonts w:eastAsia="Times New Roman" w:cstheme="minorHAnsi"/>
                <w:sz w:val="20"/>
                <w:szCs w:val="20"/>
                <w:lang w:eastAsia="zh-CN"/>
              </w:rPr>
              <w:t>0.</w:t>
            </w:r>
            <w:r w:rsidR="00387CE1">
              <w:rPr>
                <w:rFonts w:eastAsia="Times New Roman" w:cstheme="minorHAnsi"/>
                <w:sz w:val="20"/>
                <w:szCs w:val="20"/>
                <w:lang w:eastAsia="zh-CN"/>
              </w:rPr>
              <w:t>68</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E107D52" w14:textId="6CAF7150" w:rsidR="00E81A92" w:rsidRPr="007B03B6" w:rsidRDefault="00387CE1" w:rsidP="00E81A92">
            <w:pPr>
              <w:shd w:val="clear" w:color="auto" w:fill="FFFFFF"/>
              <w:spacing w:after="0" w:line="240" w:lineRule="auto"/>
              <w:jc w:val="center"/>
              <w:rPr>
                <w:rFonts w:eastAsia="Times New Roman" w:cstheme="minorHAnsi"/>
                <w:sz w:val="20"/>
                <w:szCs w:val="20"/>
                <w:lang w:eastAsia="zh-CN"/>
              </w:rPr>
            </w:pPr>
            <w:r>
              <w:rPr>
                <w:rFonts w:eastAsia="Times New Roman" w:cstheme="minorHAnsi"/>
                <w:sz w:val="20"/>
                <w:szCs w:val="20"/>
                <w:lang w:eastAsia="zh-CN"/>
              </w:rPr>
              <w:t>13.34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8ABC6C" w14:textId="07470FC3" w:rsidR="00E81A92" w:rsidRDefault="00387CE1" w:rsidP="00E81A92">
            <w:pPr>
              <w:shd w:val="clear" w:color="auto" w:fill="FFFFFF"/>
              <w:spacing w:after="0" w:line="240" w:lineRule="auto"/>
              <w:jc w:val="center"/>
              <w:rPr>
                <w:rFonts w:eastAsia="Times New Roman" w:cstheme="minorHAnsi"/>
                <w:sz w:val="20"/>
                <w:szCs w:val="20"/>
                <w:lang w:eastAsia="zh-CN"/>
              </w:rPr>
            </w:pPr>
            <w:r>
              <w:rPr>
                <w:rFonts w:eastAsia="Times New Roman" w:cstheme="minorHAnsi"/>
                <w:sz w:val="20"/>
                <w:szCs w:val="20"/>
                <w:lang w:eastAsia="zh-CN"/>
              </w:rPr>
              <w:t>0.34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E4588E5" w14:textId="745EF082" w:rsidR="00E81A92" w:rsidRPr="007B03B6" w:rsidRDefault="00E81A92" w:rsidP="00E81A92">
            <w:pPr>
              <w:shd w:val="clear" w:color="auto" w:fill="FFFFFF"/>
              <w:spacing w:after="0" w:line="240" w:lineRule="auto"/>
              <w:jc w:val="center"/>
              <w:rPr>
                <w:rFonts w:eastAsia="Times New Roman" w:cstheme="minorHAnsi"/>
                <w:sz w:val="20"/>
                <w:szCs w:val="20"/>
                <w:lang w:eastAsia="zh-CN"/>
              </w:rPr>
            </w:pPr>
            <w:r>
              <w:rPr>
                <w:rFonts w:eastAsia="Times New Roman" w:cstheme="minorHAnsi"/>
                <w:sz w:val="20"/>
                <w:szCs w:val="20"/>
                <w:lang w:eastAsia="zh-CN"/>
              </w:rPr>
              <w:t>0.</w:t>
            </w:r>
            <w:r w:rsidR="00387CE1">
              <w:rPr>
                <w:rFonts w:eastAsia="Times New Roman" w:cstheme="minorHAnsi"/>
                <w:sz w:val="20"/>
                <w:szCs w:val="20"/>
                <w:lang w:eastAsia="zh-CN"/>
              </w:rPr>
              <w:t>68</w:t>
            </w:r>
          </w:p>
        </w:tc>
      </w:tr>
    </w:tbl>
    <w:p w14:paraId="43965544" w14:textId="77777777" w:rsidR="00F048AF" w:rsidRPr="007B03B6" w:rsidRDefault="00F048AF" w:rsidP="00EB247F">
      <w:pPr>
        <w:pStyle w:val="Caption"/>
      </w:pPr>
      <w:bookmarkStart w:id="519" w:name="_Toc524993443"/>
    </w:p>
    <w:p w14:paraId="30AFEE0B" w14:textId="2D6FAFB3" w:rsidR="00F048AF" w:rsidRPr="007B03B6" w:rsidRDefault="00F048AF" w:rsidP="005C77F5">
      <w:r w:rsidRPr="007B03B6">
        <w:t>The solution was integrated with all other Project Drawdown solutions and may have different emissions results from the models. This is due to adjustments caused by interactions among solutions that limit full adoption (such as by feedstock or demand limits) or that limit the full benefit of some solutions (such as reduced individual solution impact when technologies are combined).</w:t>
      </w:r>
    </w:p>
    <w:p w14:paraId="54B5EBE5" w14:textId="77777777" w:rsidR="00F048AF" w:rsidRPr="007B03B6" w:rsidRDefault="00F048AF" w:rsidP="005C77F5"/>
    <w:p w14:paraId="0829021A" w14:textId="20B2D14E" w:rsidR="0008406C" w:rsidRDefault="0008406C" w:rsidP="00557966">
      <w:pPr>
        <w:pStyle w:val="Caption"/>
        <w:keepNext/>
        <w:jc w:val="center"/>
      </w:pPr>
      <w:bookmarkStart w:id="520" w:name="_Toc5035150"/>
      <w:bookmarkEnd w:id="519"/>
      <w:r>
        <w:t xml:space="preserve">Table </w:t>
      </w:r>
      <w:r w:rsidR="00B10C01">
        <w:rPr>
          <w:noProof/>
        </w:rPr>
        <w:fldChar w:fldCharType="begin"/>
      </w:r>
      <w:r w:rsidR="00B10C01">
        <w:rPr>
          <w:noProof/>
        </w:rPr>
        <w:instrText xml:space="preserve"> STYLEREF 1 \s </w:instrText>
      </w:r>
      <w:r w:rsidR="00B10C01">
        <w:rPr>
          <w:noProof/>
        </w:rPr>
        <w:fldChar w:fldCharType="separate"/>
      </w:r>
      <w:r w:rsidR="00B872FD">
        <w:rPr>
          <w:noProof/>
        </w:rPr>
        <w:t>3</w:t>
      </w:r>
      <w:r w:rsidR="00B10C01">
        <w:rPr>
          <w:noProof/>
        </w:rPr>
        <w:fldChar w:fldCharType="end"/>
      </w:r>
      <w:r w:rsidR="00B553BA">
        <w:t>.</w:t>
      </w:r>
      <w:r w:rsidR="00B10C01">
        <w:rPr>
          <w:noProof/>
        </w:rPr>
        <w:fldChar w:fldCharType="begin"/>
      </w:r>
      <w:r w:rsidR="00B10C01">
        <w:rPr>
          <w:noProof/>
        </w:rPr>
        <w:instrText xml:space="preserve"> SEQ Table \* ARABIC \s 1 </w:instrText>
      </w:r>
      <w:r w:rsidR="00B10C01">
        <w:rPr>
          <w:noProof/>
        </w:rPr>
        <w:fldChar w:fldCharType="separate"/>
      </w:r>
      <w:r w:rsidR="00B872FD">
        <w:rPr>
          <w:noProof/>
        </w:rPr>
        <w:t>3</w:t>
      </w:r>
      <w:r w:rsidR="00B10C01">
        <w:rPr>
          <w:noProof/>
        </w:rPr>
        <w:fldChar w:fldCharType="end"/>
      </w:r>
      <w:r>
        <w:t xml:space="preserve"> </w:t>
      </w:r>
      <w:r w:rsidRPr="007754D3">
        <w:t>Impacts on Atmospheric Concentrations of CO</w:t>
      </w:r>
      <w:r w:rsidRPr="00557966">
        <w:rPr>
          <w:vertAlign w:val="subscript"/>
        </w:rPr>
        <w:t>2</w:t>
      </w:r>
      <w:r w:rsidRPr="007754D3">
        <w:t>-eq</w:t>
      </w:r>
      <w:bookmarkEnd w:id="520"/>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F048AF" w:rsidRPr="007B03B6" w14:paraId="6867F03C" w14:textId="77777777" w:rsidTr="00557966">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F048AF" w:rsidRPr="007B03B6" w:rsidRDefault="00F048AF" w:rsidP="00AD4CF8">
            <w:pPr>
              <w:spacing w:line="240" w:lineRule="auto"/>
              <w:jc w:val="center"/>
              <w:rPr>
                <w:rFonts w:cstheme="minorHAnsi"/>
                <w:b/>
                <w:bCs/>
                <w:color w:val="FFFFFF" w:themeColor="background1"/>
                <w:sz w:val="20"/>
                <w:szCs w:val="20"/>
                <w:lang w:eastAsia="zh-CN"/>
              </w:rPr>
            </w:pPr>
            <w:r w:rsidRPr="007B03B6">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F048AF" w:rsidRPr="007B03B6" w:rsidRDefault="00F048AF" w:rsidP="00AD4CF8">
            <w:pPr>
              <w:spacing w:line="240" w:lineRule="auto"/>
              <w:jc w:val="center"/>
              <w:rPr>
                <w:rFonts w:cstheme="minorHAnsi"/>
                <w:b/>
                <w:bCs/>
                <w:color w:val="FFFFFF" w:themeColor="background1"/>
                <w:sz w:val="20"/>
                <w:szCs w:val="20"/>
                <w:lang w:eastAsia="zh-CN"/>
              </w:rPr>
            </w:pPr>
            <w:r w:rsidRPr="007B03B6">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F048AF" w:rsidRPr="007B03B6" w:rsidRDefault="00F048AF" w:rsidP="00AD4CF8">
            <w:pPr>
              <w:spacing w:line="240" w:lineRule="auto"/>
              <w:jc w:val="center"/>
              <w:rPr>
                <w:rFonts w:cstheme="minorHAnsi"/>
                <w:b/>
                <w:bCs/>
                <w:color w:val="FFFFFF" w:themeColor="background1"/>
                <w:sz w:val="20"/>
                <w:szCs w:val="20"/>
                <w:lang w:eastAsia="zh-CN"/>
              </w:rPr>
            </w:pPr>
            <w:r w:rsidRPr="007B03B6">
              <w:rPr>
                <w:rFonts w:cstheme="minorHAnsi"/>
                <w:b/>
                <w:bCs/>
                <w:color w:val="FFFFFF" w:themeColor="background1"/>
                <w:sz w:val="20"/>
                <w:szCs w:val="20"/>
                <w:lang w:eastAsia="zh-CN"/>
              </w:rPr>
              <w:t>GHG Concentration Rate of Change in 2050</w:t>
            </w:r>
          </w:p>
        </w:tc>
      </w:tr>
      <w:tr w:rsidR="00F048AF" w:rsidRPr="007B03B6" w14:paraId="143693A2" w14:textId="77777777" w:rsidTr="00557966">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F048AF" w:rsidRPr="007B03B6" w:rsidRDefault="00F048AF" w:rsidP="00AD4CF8">
            <w:pPr>
              <w:spacing w:line="240" w:lineRule="auto"/>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F048AF" w:rsidRPr="007B03B6" w:rsidRDefault="00F048AF" w:rsidP="00AD4CF8">
            <w:pPr>
              <w:spacing w:line="240" w:lineRule="auto"/>
              <w:jc w:val="center"/>
              <w:rPr>
                <w:rFonts w:cstheme="minorHAnsi"/>
                <w:bCs/>
                <w:i/>
                <w:color w:val="FFFFFF" w:themeColor="background1"/>
                <w:sz w:val="20"/>
                <w:szCs w:val="20"/>
                <w:lang w:eastAsia="zh-CN"/>
              </w:rPr>
            </w:pPr>
            <w:r w:rsidRPr="007B03B6">
              <w:rPr>
                <w:rFonts w:cstheme="minorHAnsi"/>
                <w:bCs/>
                <w:i/>
                <w:color w:val="FFFFFF" w:themeColor="background1"/>
                <w:sz w:val="20"/>
                <w:szCs w:val="20"/>
                <w:lang w:eastAsia="zh-CN"/>
              </w:rPr>
              <w:t>PPM CO</w:t>
            </w:r>
            <w:r w:rsidRPr="007B03B6">
              <w:rPr>
                <w:rFonts w:cstheme="minorHAnsi"/>
                <w:bCs/>
                <w:i/>
                <w:color w:val="FFFFFF" w:themeColor="background1"/>
                <w:sz w:val="20"/>
                <w:szCs w:val="20"/>
                <w:vertAlign w:val="subscript"/>
                <w:lang w:eastAsia="zh-CN"/>
              </w:rPr>
              <w:t>2</w:t>
            </w:r>
            <w:r w:rsidRPr="007B03B6">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F048AF" w:rsidRPr="007B03B6" w:rsidRDefault="00F048AF" w:rsidP="00AD4CF8">
            <w:pPr>
              <w:spacing w:line="240" w:lineRule="auto"/>
              <w:jc w:val="center"/>
              <w:rPr>
                <w:rFonts w:cstheme="minorHAnsi"/>
                <w:bCs/>
                <w:i/>
                <w:color w:val="FFFFFF" w:themeColor="background1"/>
                <w:sz w:val="20"/>
                <w:szCs w:val="20"/>
                <w:lang w:eastAsia="zh-CN"/>
              </w:rPr>
            </w:pPr>
            <w:r w:rsidRPr="007B03B6">
              <w:rPr>
                <w:rFonts w:cstheme="minorHAnsi"/>
                <w:bCs/>
                <w:i/>
                <w:color w:val="FFFFFF" w:themeColor="background1"/>
                <w:sz w:val="20"/>
                <w:szCs w:val="20"/>
                <w:lang w:eastAsia="zh-CN"/>
              </w:rPr>
              <w:t>PPM CO</w:t>
            </w:r>
            <w:r w:rsidRPr="007B03B6">
              <w:rPr>
                <w:rFonts w:cstheme="minorHAnsi"/>
                <w:bCs/>
                <w:i/>
                <w:color w:val="FFFFFF" w:themeColor="background1"/>
                <w:sz w:val="20"/>
                <w:szCs w:val="20"/>
                <w:vertAlign w:val="subscript"/>
                <w:lang w:eastAsia="zh-CN"/>
              </w:rPr>
              <w:t>2</w:t>
            </w:r>
            <w:r w:rsidRPr="007B03B6">
              <w:rPr>
                <w:rFonts w:cstheme="minorHAnsi"/>
                <w:bCs/>
                <w:i/>
                <w:color w:val="FFFFFF" w:themeColor="background1"/>
                <w:sz w:val="20"/>
                <w:szCs w:val="20"/>
                <w:lang w:eastAsia="zh-CN"/>
              </w:rPr>
              <w:t>-eq change from 2049-2050</w:t>
            </w:r>
          </w:p>
        </w:tc>
      </w:tr>
      <w:tr w:rsidR="007C74CA" w:rsidRPr="007B03B6" w14:paraId="4F4161D1" w14:textId="77777777" w:rsidTr="007C74CA">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7C74CA" w:rsidRPr="007B03B6" w:rsidRDefault="007C74CA" w:rsidP="007C74CA">
            <w:pPr>
              <w:shd w:val="clear" w:color="auto" w:fill="FFFFFF" w:themeFill="background1"/>
              <w:spacing w:after="0" w:line="240" w:lineRule="auto"/>
              <w:jc w:val="center"/>
              <w:rPr>
                <w:sz w:val="20"/>
                <w:szCs w:val="20"/>
                <w:lang w:eastAsia="zh-CN"/>
              </w:rPr>
            </w:pPr>
            <w:r w:rsidRPr="007B03B6">
              <w:rPr>
                <w:b/>
                <w:bCs/>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1BCFAA" w14:textId="1B59F676" w:rsidR="007C74CA" w:rsidRPr="007B03B6" w:rsidRDefault="007C74CA" w:rsidP="007C74CA">
            <w:pPr>
              <w:shd w:val="clear" w:color="auto" w:fill="FFFFFF"/>
              <w:spacing w:after="0" w:line="240" w:lineRule="auto"/>
              <w:jc w:val="center"/>
              <w:rPr>
                <w:rFonts w:eastAsia="Times New Roman" w:cstheme="minorHAnsi"/>
                <w:sz w:val="20"/>
                <w:szCs w:val="20"/>
                <w:lang w:eastAsia="zh-CN"/>
              </w:rPr>
            </w:pPr>
            <w:r>
              <w:rPr>
                <w:rFonts w:eastAsia="Times New Roman" w:cstheme="minorHAnsi"/>
                <w:sz w:val="20"/>
                <w:szCs w:val="20"/>
                <w:lang w:eastAsia="zh-CN"/>
              </w:rPr>
              <w:t>0.</w:t>
            </w:r>
            <w:r w:rsidR="008229A6">
              <w:rPr>
                <w:rFonts w:eastAsia="Times New Roman" w:cstheme="minorHAnsi"/>
                <w:sz w:val="20"/>
                <w:szCs w:val="20"/>
                <w:lang w:eastAsia="zh-CN"/>
              </w:rPr>
              <w:t>52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FA7AAF" w14:textId="611C462F" w:rsidR="007C74CA" w:rsidRPr="007B03B6" w:rsidRDefault="007C74CA" w:rsidP="007C74CA">
            <w:pPr>
              <w:shd w:val="clear" w:color="auto" w:fill="FFFFFF"/>
              <w:spacing w:after="0" w:line="240" w:lineRule="auto"/>
              <w:jc w:val="center"/>
              <w:rPr>
                <w:rFonts w:eastAsia="Times New Roman" w:cstheme="minorHAnsi"/>
                <w:sz w:val="20"/>
                <w:szCs w:val="20"/>
                <w:lang w:eastAsia="zh-CN"/>
              </w:rPr>
            </w:pPr>
            <w:r>
              <w:rPr>
                <w:rFonts w:eastAsia="Times New Roman" w:cstheme="minorHAnsi"/>
                <w:sz w:val="20"/>
                <w:szCs w:val="20"/>
                <w:lang w:eastAsia="zh-CN"/>
              </w:rPr>
              <w:t>0.0</w:t>
            </w:r>
            <w:r w:rsidR="008229A6">
              <w:rPr>
                <w:rFonts w:eastAsia="Times New Roman" w:cstheme="minorHAnsi"/>
                <w:sz w:val="20"/>
                <w:szCs w:val="20"/>
                <w:lang w:eastAsia="zh-CN"/>
              </w:rPr>
              <w:t>3</w:t>
            </w:r>
          </w:p>
        </w:tc>
      </w:tr>
      <w:tr w:rsidR="007C74CA" w:rsidRPr="007B03B6" w14:paraId="389D5E87" w14:textId="77777777" w:rsidTr="007C74CA">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7C74CA" w:rsidRPr="007B03B6" w:rsidRDefault="007C74CA" w:rsidP="007C74CA">
            <w:pPr>
              <w:shd w:val="clear" w:color="auto" w:fill="FFFFFF" w:themeFill="background1"/>
              <w:spacing w:after="0" w:line="240" w:lineRule="auto"/>
              <w:jc w:val="center"/>
              <w:rPr>
                <w:sz w:val="20"/>
                <w:szCs w:val="20"/>
                <w:lang w:eastAsia="zh-CN"/>
              </w:rPr>
            </w:pPr>
            <w:r w:rsidRPr="007B03B6">
              <w:rPr>
                <w:b/>
                <w:bCs/>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EE9459" w14:textId="7EA84E96" w:rsidR="007C74CA" w:rsidRPr="007B03B6" w:rsidRDefault="007C74CA" w:rsidP="007C74CA">
            <w:pPr>
              <w:shd w:val="clear" w:color="auto" w:fill="FFFFFF"/>
              <w:spacing w:after="0" w:line="240" w:lineRule="auto"/>
              <w:jc w:val="center"/>
              <w:rPr>
                <w:rFonts w:eastAsia="Times New Roman" w:cstheme="minorHAnsi"/>
                <w:sz w:val="20"/>
                <w:szCs w:val="20"/>
                <w:lang w:eastAsia="zh-CN"/>
              </w:rPr>
            </w:pPr>
            <w:r>
              <w:rPr>
                <w:rFonts w:eastAsia="Times New Roman" w:cstheme="minorHAnsi"/>
                <w:sz w:val="20"/>
                <w:szCs w:val="20"/>
                <w:lang w:eastAsia="zh-CN"/>
              </w:rPr>
              <w:t>0.</w:t>
            </w:r>
            <w:r w:rsidR="003719FF">
              <w:rPr>
                <w:rFonts w:eastAsia="Times New Roman" w:cstheme="minorHAnsi"/>
                <w:sz w:val="20"/>
                <w:szCs w:val="20"/>
                <w:lang w:eastAsia="zh-CN"/>
              </w:rPr>
              <w:t>83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BDFCEF" w14:textId="7F78576E" w:rsidR="007C74CA" w:rsidRPr="007B03B6" w:rsidRDefault="007C74CA" w:rsidP="007C74CA">
            <w:pPr>
              <w:shd w:val="clear" w:color="auto" w:fill="FFFFFF"/>
              <w:spacing w:after="0" w:line="240" w:lineRule="auto"/>
              <w:jc w:val="center"/>
              <w:rPr>
                <w:rFonts w:eastAsia="Times New Roman" w:cstheme="minorHAnsi"/>
                <w:sz w:val="20"/>
                <w:szCs w:val="20"/>
                <w:lang w:eastAsia="zh-CN"/>
              </w:rPr>
            </w:pPr>
            <w:r>
              <w:rPr>
                <w:rFonts w:eastAsia="Times New Roman" w:cstheme="minorHAnsi"/>
                <w:sz w:val="20"/>
                <w:szCs w:val="20"/>
                <w:lang w:eastAsia="zh-CN"/>
              </w:rPr>
              <w:t>0.04</w:t>
            </w:r>
          </w:p>
        </w:tc>
      </w:tr>
      <w:tr w:rsidR="007C74CA" w:rsidRPr="007B03B6" w14:paraId="7A2BE5CA" w14:textId="77777777" w:rsidTr="005832F4">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7C74CA" w:rsidRPr="007B03B6" w:rsidRDefault="007C74CA" w:rsidP="007C74CA">
            <w:pPr>
              <w:shd w:val="clear" w:color="auto" w:fill="FFFFFF" w:themeFill="background1"/>
              <w:spacing w:after="0" w:line="240" w:lineRule="auto"/>
              <w:jc w:val="center"/>
              <w:rPr>
                <w:sz w:val="20"/>
                <w:szCs w:val="20"/>
                <w:lang w:eastAsia="zh-CN"/>
              </w:rPr>
            </w:pPr>
            <w:r w:rsidRPr="007B03B6">
              <w:rPr>
                <w:b/>
                <w:bCs/>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FCA082F" w14:textId="759E43D4" w:rsidR="007C74CA" w:rsidRPr="007B03B6" w:rsidRDefault="00387CE1" w:rsidP="007C74CA">
            <w:pPr>
              <w:shd w:val="clear" w:color="auto" w:fill="FFFFFF"/>
              <w:spacing w:after="0" w:line="240" w:lineRule="auto"/>
              <w:jc w:val="center"/>
              <w:rPr>
                <w:rFonts w:eastAsia="Times New Roman" w:cstheme="minorHAnsi"/>
                <w:sz w:val="20"/>
                <w:szCs w:val="20"/>
                <w:lang w:eastAsia="zh-CN"/>
              </w:rPr>
            </w:pPr>
            <w:r>
              <w:rPr>
                <w:rFonts w:eastAsia="Times New Roman" w:cstheme="minorHAnsi"/>
                <w:sz w:val="20"/>
                <w:szCs w:val="20"/>
                <w:lang w:eastAsia="zh-CN"/>
              </w:rPr>
              <w:t>1.11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4A8C8CB" w14:textId="4CE0470F" w:rsidR="007C74CA" w:rsidRPr="007B03B6" w:rsidRDefault="005832F4" w:rsidP="007C74CA">
            <w:pPr>
              <w:shd w:val="clear" w:color="auto" w:fill="FFFFFF"/>
              <w:spacing w:after="0" w:line="240" w:lineRule="auto"/>
              <w:jc w:val="center"/>
              <w:rPr>
                <w:rFonts w:eastAsia="Times New Roman" w:cstheme="minorHAnsi"/>
                <w:sz w:val="20"/>
                <w:szCs w:val="20"/>
                <w:lang w:eastAsia="zh-CN"/>
              </w:rPr>
            </w:pPr>
            <w:r>
              <w:rPr>
                <w:rFonts w:eastAsia="Times New Roman" w:cstheme="minorHAnsi"/>
                <w:sz w:val="20"/>
                <w:szCs w:val="20"/>
                <w:lang w:eastAsia="zh-CN"/>
              </w:rPr>
              <w:t>0.0</w:t>
            </w:r>
            <w:r w:rsidR="00387CE1">
              <w:rPr>
                <w:rFonts w:eastAsia="Times New Roman" w:cstheme="minorHAnsi"/>
                <w:sz w:val="20"/>
                <w:szCs w:val="20"/>
                <w:lang w:eastAsia="zh-CN"/>
              </w:rPr>
              <w:t>5</w:t>
            </w:r>
          </w:p>
        </w:tc>
      </w:tr>
    </w:tbl>
    <w:p w14:paraId="52077D33" w14:textId="77777777" w:rsidR="00F048AF" w:rsidRPr="007B03B6" w:rsidRDefault="00F048AF" w:rsidP="00EB247F">
      <w:pPr>
        <w:pStyle w:val="Caption"/>
      </w:pPr>
    </w:p>
    <w:p w14:paraId="1961567D" w14:textId="504E2A19" w:rsidR="008348E9" w:rsidRPr="000508F0" w:rsidRDefault="00F53B7C" w:rsidP="008348E9">
      <w:pPr>
        <w:rPr>
          <w:sz w:val="20"/>
          <w:lang w:eastAsia="zh-CN"/>
        </w:rPr>
      </w:pPr>
      <w:r>
        <w:rPr>
          <w:lang w:eastAsia="zh-CN"/>
        </w:rPr>
        <w:fldChar w:fldCharType="begin"/>
      </w:r>
      <w:r>
        <w:rPr>
          <w:lang w:eastAsia="zh-CN"/>
        </w:rPr>
        <w:instrText xml:space="preserve"> REF _Ref5018098 \h </w:instrText>
      </w:r>
      <w:r>
        <w:rPr>
          <w:lang w:eastAsia="zh-CN"/>
        </w:rPr>
      </w:r>
      <w:r>
        <w:rPr>
          <w:lang w:eastAsia="zh-CN"/>
        </w:rPr>
        <w:fldChar w:fldCharType="separate"/>
      </w:r>
      <w:r w:rsidR="00B872FD" w:rsidRPr="007B03B6">
        <w:t xml:space="preserve">Figure </w:t>
      </w:r>
      <w:r w:rsidR="00B872FD">
        <w:rPr>
          <w:noProof/>
        </w:rPr>
        <w:t>3</w:t>
      </w:r>
      <w:r w:rsidR="00B872FD">
        <w:t>.</w:t>
      </w:r>
      <w:r w:rsidR="00B872FD">
        <w:rPr>
          <w:noProof/>
        </w:rPr>
        <w:t>3</w:t>
      </w:r>
      <w:r>
        <w:rPr>
          <w:lang w:eastAsia="zh-CN"/>
        </w:rPr>
        <w:fldChar w:fldCharType="end"/>
      </w:r>
      <w:r>
        <w:rPr>
          <w:lang w:eastAsia="zh-CN"/>
        </w:rPr>
        <w:t xml:space="preserve"> </w:t>
      </w:r>
      <w:r w:rsidR="008348E9">
        <w:rPr>
          <w:lang w:eastAsia="zh-CN"/>
        </w:rPr>
        <w:t>presents</w:t>
      </w:r>
      <w:r w:rsidR="008348E9" w:rsidRPr="00A07DE0">
        <w:rPr>
          <w:lang w:eastAsia="zh-CN"/>
        </w:rPr>
        <w:t xml:space="preserve"> the world </w:t>
      </w:r>
      <w:r w:rsidR="008348E9">
        <w:rPr>
          <w:lang w:eastAsia="zh-CN"/>
        </w:rPr>
        <w:t>GHG emissions reductions as a result of Renewable District Heating adoption</w:t>
      </w:r>
      <w:r w:rsidR="008348E9" w:rsidRPr="00A07DE0">
        <w:rPr>
          <w:lang w:eastAsia="zh-CN"/>
        </w:rPr>
        <w:t xml:space="preserve"> for the three Project Drawdown scenarios.</w:t>
      </w:r>
      <w:r w:rsidR="008348E9" w:rsidRPr="00DC3559">
        <w:rPr>
          <w:lang w:eastAsia="zh-CN"/>
        </w:rPr>
        <w:t xml:space="preserve"> </w:t>
      </w:r>
    </w:p>
    <w:p w14:paraId="6DD4F749" w14:textId="77777777" w:rsidR="00F048AF" w:rsidRPr="007B03B6" w:rsidRDefault="00F048AF" w:rsidP="006B675D"/>
    <w:p w14:paraId="61997373" w14:textId="46211E9F" w:rsidR="00F048AF" w:rsidRPr="00E6375B" w:rsidRDefault="00156C1F" w:rsidP="00557966">
      <w:pPr>
        <w:jc w:val="center"/>
      </w:pPr>
      <w:r>
        <w:rPr>
          <w:noProof/>
        </w:rPr>
        <w:lastRenderedPageBreak/>
        <w:drawing>
          <wp:inline distT="0" distB="0" distL="0" distR="0" wp14:anchorId="32A0A7CB" wp14:editId="67D088E8">
            <wp:extent cx="4584700" cy="348107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3481070"/>
                    </a:xfrm>
                    <a:prstGeom prst="rect">
                      <a:avLst/>
                    </a:prstGeom>
                    <a:noFill/>
                  </pic:spPr>
                </pic:pic>
              </a:graphicData>
            </a:graphic>
          </wp:inline>
        </w:drawing>
      </w:r>
    </w:p>
    <w:p w14:paraId="5DAEFCF6" w14:textId="705E709C" w:rsidR="00F048AF" w:rsidRPr="007B03B6" w:rsidRDefault="00F048AF" w:rsidP="00557966">
      <w:pPr>
        <w:pStyle w:val="Caption"/>
        <w:jc w:val="center"/>
        <w:rPr>
          <w:rFonts w:eastAsia="Times New Roman" w:cs="Times New Roman"/>
          <w:sz w:val="24"/>
          <w:szCs w:val="24"/>
          <w:lang w:eastAsia="zh-CN"/>
        </w:rPr>
      </w:pPr>
      <w:bookmarkStart w:id="521" w:name="_Ref5018098"/>
      <w:bookmarkStart w:id="522" w:name="_Toc524993433"/>
      <w:bookmarkStart w:id="523" w:name="_Toc5035128"/>
      <w:r w:rsidRPr="007B03B6">
        <w:t xml:space="preserve">Figure </w:t>
      </w:r>
      <w:r w:rsidR="00B10C01">
        <w:rPr>
          <w:noProof/>
        </w:rPr>
        <w:fldChar w:fldCharType="begin"/>
      </w:r>
      <w:r w:rsidR="00B10C01">
        <w:rPr>
          <w:noProof/>
        </w:rPr>
        <w:instrText xml:space="preserve"> STYLEREF 1 \s </w:instrText>
      </w:r>
      <w:r w:rsidR="00B10C01">
        <w:rPr>
          <w:noProof/>
        </w:rPr>
        <w:fldChar w:fldCharType="separate"/>
      </w:r>
      <w:r w:rsidR="00B872FD">
        <w:rPr>
          <w:noProof/>
        </w:rPr>
        <w:t>3</w:t>
      </w:r>
      <w:r w:rsidR="00B10C01">
        <w:rPr>
          <w:noProof/>
        </w:rPr>
        <w:fldChar w:fldCharType="end"/>
      </w:r>
      <w:r w:rsidR="005C4D2C">
        <w:t>.</w:t>
      </w:r>
      <w:r w:rsidR="00B10C01">
        <w:rPr>
          <w:noProof/>
        </w:rPr>
        <w:fldChar w:fldCharType="begin"/>
      </w:r>
      <w:r w:rsidR="00B10C01">
        <w:rPr>
          <w:noProof/>
        </w:rPr>
        <w:instrText xml:space="preserve"> SEQ Figure \* ARABIC \s 1 </w:instrText>
      </w:r>
      <w:r w:rsidR="00B10C01">
        <w:rPr>
          <w:noProof/>
        </w:rPr>
        <w:fldChar w:fldCharType="separate"/>
      </w:r>
      <w:r w:rsidR="00B872FD">
        <w:rPr>
          <w:noProof/>
        </w:rPr>
        <w:t>3</w:t>
      </w:r>
      <w:r w:rsidR="00B10C01">
        <w:rPr>
          <w:noProof/>
        </w:rPr>
        <w:fldChar w:fldCharType="end"/>
      </w:r>
      <w:bookmarkEnd w:id="521"/>
      <w:r w:rsidR="008348E9">
        <w:rPr>
          <w:noProof/>
        </w:rPr>
        <w:t>.</w:t>
      </w:r>
      <w:r w:rsidRPr="007B03B6">
        <w:t xml:space="preserve"> World Annual</w:t>
      </w:r>
      <w:r w:rsidRPr="007B03B6">
        <w:rPr>
          <w:vertAlign w:val="subscript"/>
        </w:rPr>
        <w:t xml:space="preserve"> </w:t>
      </w:r>
      <w:r w:rsidRPr="007B03B6">
        <w:t>Greenhouse Gas Emissions Reduction</w:t>
      </w:r>
      <w:bookmarkEnd w:id="522"/>
      <w:bookmarkEnd w:id="523"/>
    </w:p>
    <w:p w14:paraId="39B0A10A" w14:textId="77777777" w:rsidR="008348E9" w:rsidRDefault="008348E9">
      <w:pPr>
        <w:spacing w:after="160" w:line="259" w:lineRule="auto"/>
        <w:jc w:val="left"/>
        <w:rPr>
          <w:rFonts w:asciiTheme="majorHAnsi" w:eastAsiaTheme="majorEastAsia" w:hAnsiTheme="majorHAnsi" w:cstheme="majorBidi"/>
          <w:b/>
          <w:bCs/>
          <w:smallCaps/>
          <w:color w:val="365F91" w:themeColor="accent1" w:themeShade="BF"/>
          <w:sz w:val="28"/>
          <w:szCs w:val="28"/>
        </w:rPr>
      </w:pPr>
      <w:r>
        <w:br w:type="page"/>
      </w:r>
    </w:p>
    <w:p w14:paraId="66EC2EBB" w14:textId="3C1CD8A9" w:rsidR="00F048AF" w:rsidRPr="007B03B6" w:rsidRDefault="00F048AF" w:rsidP="005950A5">
      <w:pPr>
        <w:pStyle w:val="Heading2"/>
      </w:pPr>
      <w:bookmarkStart w:id="524" w:name="_Toc18306550"/>
      <w:r w:rsidRPr="007B03B6">
        <w:lastRenderedPageBreak/>
        <w:t>Financial Impacts</w:t>
      </w:r>
      <w:bookmarkEnd w:id="524"/>
    </w:p>
    <w:p w14:paraId="4F6C2C45" w14:textId="66FD6BA2" w:rsidR="00F048AF" w:rsidRPr="008348E9" w:rsidRDefault="00F048AF" w:rsidP="008348E9">
      <w:r w:rsidRPr="007B03B6">
        <w:t>Below are the financial results of the analysis for each scenario. For a detailed explanation of each r</w:t>
      </w:r>
      <w:r w:rsidR="008348E9">
        <w:t>esult, please see the glossary.</w:t>
      </w:r>
    </w:p>
    <w:p w14:paraId="09347CCA" w14:textId="5E21E9D7" w:rsidR="00F048AF" w:rsidRPr="007B03B6" w:rsidRDefault="00F048AF" w:rsidP="00557966">
      <w:pPr>
        <w:pStyle w:val="Caption"/>
        <w:jc w:val="center"/>
        <w:rPr>
          <w:i w:val="0"/>
          <w:iCs w:val="0"/>
        </w:rPr>
      </w:pPr>
      <w:bookmarkStart w:id="525" w:name="_Toc5035151"/>
      <w:r w:rsidRPr="007B03B6">
        <w:t xml:space="preserve">Table </w:t>
      </w:r>
      <w:r w:rsidR="00B10C01">
        <w:rPr>
          <w:noProof/>
        </w:rPr>
        <w:fldChar w:fldCharType="begin"/>
      </w:r>
      <w:r w:rsidR="00B10C01">
        <w:rPr>
          <w:noProof/>
        </w:rPr>
        <w:instrText xml:space="preserve"> STYLEREF 1 \s </w:instrText>
      </w:r>
      <w:r w:rsidR="00B10C01">
        <w:rPr>
          <w:noProof/>
        </w:rPr>
        <w:fldChar w:fldCharType="separate"/>
      </w:r>
      <w:r w:rsidR="00B872FD">
        <w:rPr>
          <w:noProof/>
        </w:rPr>
        <w:t>3</w:t>
      </w:r>
      <w:r w:rsidR="00B10C01">
        <w:rPr>
          <w:noProof/>
        </w:rPr>
        <w:fldChar w:fldCharType="end"/>
      </w:r>
      <w:r w:rsidR="00B553BA">
        <w:t>.</w:t>
      </w:r>
      <w:r w:rsidR="00B10C01">
        <w:rPr>
          <w:noProof/>
        </w:rPr>
        <w:fldChar w:fldCharType="begin"/>
      </w:r>
      <w:r w:rsidR="00B10C01">
        <w:rPr>
          <w:noProof/>
        </w:rPr>
        <w:instrText xml:space="preserve"> SEQ Table \* ARABIC \s 1 </w:instrText>
      </w:r>
      <w:r w:rsidR="00B10C01">
        <w:rPr>
          <w:noProof/>
        </w:rPr>
        <w:fldChar w:fldCharType="separate"/>
      </w:r>
      <w:r w:rsidR="00B872FD">
        <w:rPr>
          <w:noProof/>
        </w:rPr>
        <w:t>4</w:t>
      </w:r>
      <w:r w:rsidR="00B10C01">
        <w:rPr>
          <w:noProof/>
        </w:rPr>
        <w:fldChar w:fldCharType="end"/>
      </w:r>
      <w:r w:rsidR="008348E9">
        <w:t xml:space="preserve">. </w:t>
      </w:r>
      <w:r w:rsidRPr="007B03B6">
        <w:t>Financial Impacts</w:t>
      </w:r>
      <w:bookmarkEnd w:id="525"/>
    </w:p>
    <w:tbl>
      <w:tblPr>
        <w:tblW w:w="0" w:type="auto"/>
        <w:jc w:val="center"/>
        <w:tblCellMar>
          <w:top w:w="15" w:type="dxa"/>
          <w:left w:w="15" w:type="dxa"/>
          <w:bottom w:w="15" w:type="dxa"/>
          <w:right w:w="15" w:type="dxa"/>
        </w:tblCellMar>
        <w:tblLook w:val="04A0" w:firstRow="1" w:lastRow="0" w:firstColumn="1" w:lastColumn="0" w:noHBand="0" w:noVBand="1"/>
      </w:tblPr>
      <w:tblGrid>
        <w:gridCol w:w="1434"/>
        <w:gridCol w:w="1200"/>
        <w:gridCol w:w="1000"/>
        <w:gridCol w:w="1078"/>
        <w:gridCol w:w="1430"/>
        <w:gridCol w:w="2099"/>
      </w:tblGrid>
      <w:tr w:rsidR="00256DCE" w:rsidRPr="007B03B6" w14:paraId="02CA9FB7" w14:textId="77777777" w:rsidTr="00557966">
        <w:trPr>
          <w:cantSplit/>
          <w:trHeight w:val="820"/>
          <w:tblHeader/>
          <w:jc w:val="center"/>
        </w:trPr>
        <w:tc>
          <w:tcPr>
            <w:tcW w:w="143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3B5F21" w14:textId="77777777" w:rsidR="00256DCE" w:rsidRPr="007B03B6" w:rsidRDefault="00256DCE" w:rsidP="00AD4CF8">
            <w:pPr>
              <w:spacing w:after="0" w:line="240" w:lineRule="auto"/>
              <w:jc w:val="center"/>
              <w:rPr>
                <w:b/>
                <w:color w:val="FFFFFF" w:themeColor="background1"/>
                <w:sz w:val="20"/>
                <w:szCs w:val="20"/>
                <w:lang w:eastAsia="zh-CN"/>
              </w:rPr>
            </w:pPr>
            <w:r w:rsidRPr="007B03B6">
              <w:rPr>
                <w:b/>
                <w:bCs/>
                <w:color w:val="FFFFFF" w:themeColor="background1"/>
                <w:sz w:val="20"/>
                <w:szCs w:val="20"/>
                <w:lang w:eastAsia="zh-CN"/>
              </w:rPr>
              <w:t>Scenario</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BD60AA" w14:textId="77777777" w:rsidR="00256DCE" w:rsidRPr="007B03B6" w:rsidRDefault="00256DCE" w:rsidP="00AD4CF8">
            <w:pPr>
              <w:spacing w:after="0" w:line="240" w:lineRule="auto"/>
              <w:jc w:val="center"/>
              <w:rPr>
                <w:b/>
                <w:color w:val="FFFFFF" w:themeColor="background1"/>
                <w:sz w:val="20"/>
                <w:szCs w:val="20"/>
                <w:lang w:eastAsia="zh-CN"/>
              </w:rPr>
            </w:pPr>
            <w:r w:rsidRPr="007B03B6">
              <w:rPr>
                <w:b/>
                <w:bCs/>
                <w:color w:val="FFFFFF" w:themeColor="background1"/>
                <w:sz w:val="20"/>
                <w:szCs w:val="20"/>
                <w:lang w:eastAsia="zh-CN"/>
              </w:rPr>
              <w:t>Cumulative First Cost</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320DE8" w14:textId="77777777" w:rsidR="00256DCE" w:rsidRPr="007B03B6" w:rsidRDefault="00256DCE" w:rsidP="00AD4CF8">
            <w:pPr>
              <w:spacing w:after="0" w:line="240" w:lineRule="auto"/>
              <w:jc w:val="center"/>
              <w:rPr>
                <w:b/>
                <w:color w:val="FFFFFF" w:themeColor="background1"/>
                <w:sz w:val="20"/>
                <w:szCs w:val="20"/>
                <w:lang w:eastAsia="zh-CN"/>
              </w:rPr>
            </w:pPr>
            <w:r w:rsidRPr="007B03B6">
              <w:rPr>
                <w:b/>
                <w:bCs/>
                <w:color w:val="FFFFFF" w:themeColor="background1"/>
                <w:sz w:val="20"/>
                <w:szCs w:val="20"/>
                <w:lang w:eastAsia="zh-CN"/>
              </w:rPr>
              <w:t>Marginal First Cost</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A4C674E" w14:textId="4EF6D911" w:rsidR="00256DCE" w:rsidRPr="007B03B6" w:rsidRDefault="00256DCE" w:rsidP="00AD4CF8">
            <w:pPr>
              <w:spacing w:after="0" w:line="240" w:lineRule="auto"/>
              <w:jc w:val="center"/>
              <w:rPr>
                <w:b/>
                <w:color w:val="FFFFFF" w:themeColor="background1"/>
                <w:sz w:val="20"/>
                <w:szCs w:val="20"/>
                <w:lang w:eastAsia="zh-CN"/>
              </w:rPr>
            </w:pPr>
            <w:r w:rsidRPr="007B03B6">
              <w:rPr>
                <w:b/>
                <w:bCs/>
                <w:color w:val="FFFFFF" w:themeColor="background1"/>
                <w:sz w:val="20"/>
                <w:szCs w:val="20"/>
                <w:lang w:eastAsia="zh-CN"/>
              </w:rPr>
              <w:t xml:space="preserve">Net Operating </w:t>
            </w:r>
            <w:r>
              <w:rPr>
                <w:b/>
                <w:bCs/>
                <w:color w:val="FFFFFF" w:themeColor="background1"/>
                <w:sz w:val="20"/>
                <w:szCs w:val="20"/>
                <w:lang w:eastAsia="zh-CN"/>
              </w:rPr>
              <w:t xml:space="preserve">Cost </w:t>
            </w:r>
            <w:r w:rsidRPr="007B03B6">
              <w:rPr>
                <w:b/>
                <w:bCs/>
                <w:color w:val="FFFFFF" w:themeColor="background1"/>
                <w:sz w:val="20"/>
                <w:szCs w:val="20"/>
                <w:lang w:eastAsia="zh-CN"/>
              </w:rPr>
              <w:t>Savings</w:t>
            </w:r>
          </w:p>
        </w:tc>
        <w:tc>
          <w:tcPr>
            <w:tcW w:w="1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3ACE5E" w14:textId="668EC851" w:rsidR="00256DCE" w:rsidRPr="007B03B6" w:rsidRDefault="00256DCE" w:rsidP="00256DCE">
            <w:pPr>
              <w:spacing w:after="0" w:line="240" w:lineRule="auto"/>
              <w:jc w:val="center"/>
              <w:rPr>
                <w:b/>
                <w:bCs/>
                <w:color w:val="FFFFFF" w:themeColor="background1"/>
                <w:sz w:val="20"/>
                <w:szCs w:val="20"/>
                <w:lang w:eastAsia="zh-CN"/>
              </w:rPr>
            </w:pPr>
            <w:r w:rsidRPr="007B03B6">
              <w:rPr>
                <w:b/>
                <w:color w:val="FFFFFF" w:themeColor="background1"/>
                <w:sz w:val="20"/>
                <w:szCs w:val="20"/>
                <w:lang w:eastAsia="zh-CN"/>
              </w:rPr>
              <w:t xml:space="preserve">Lifetime </w:t>
            </w:r>
            <w:r>
              <w:rPr>
                <w:b/>
                <w:color w:val="FFFFFF" w:themeColor="background1"/>
                <w:sz w:val="20"/>
                <w:szCs w:val="20"/>
                <w:lang w:eastAsia="zh-CN"/>
              </w:rPr>
              <w:t>Operating Cost Savings</w:t>
            </w:r>
          </w:p>
        </w:tc>
        <w:tc>
          <w:tcPr>
            <w:tcW w:w="2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8ABD301" w14:textId="00F57FF7" w:rsidR="00256DCE" w:rsidRPr="007B03B6" w:rsidRDefault="00256DCE" w:rsidP="00AD4CF8">
            <w:pPr>
              <w:spacing w:after="0" w:line="240" w:lineRule="auto"/>
              <w:jc w:val="center"/>
              <w:rPr>
                <w:b/>
                <w:color w:val="FFFFFF" w:themeColor="background1"/>
                <w:sz w:val="20"/>
                <w:szCs w:val="20"/>
                <w:lang w:eastAsia="zh-CN"/>
              </w:rPr>
            </w:pPr>
            <w:r w:rsidRPr="007B03B6">
              <w:rPr>
                <w:b/>
                <w:bCs/>
                <w:color w:val="FFFFFF" w:themeColor="background1"/>
                <w:sz w:val="20"/>
                <w:szCs w:val="20"/>
                <w:lang w:eastAsia="zh-CN"/>
              </w:rPr>
              <w:t>Lifetime Cashflow Savings NPV (of All Implementation Units)</w:t>
            </w:r>
          </w:p>
        </w:tc>
      </w:tr>
      <w:tr w:rsidR="00256DCE" w:rsidRPr="007B03B6" w14:paraId="67FE449F" w14:textId="77777777" w:rsidTr="00557966">
        <w:trPr>
          <w:cantSplit/>
          <w:trHeight w:val="640"/>
          <w:tblHeader/>
          <w:jc w:val="center"/>
        </w:trPr>
        <w:tc>
          <w:tcPr>
            <w:tcW w:w="143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256DCE" w:rsidRPr="007B03B6" w:rsidRDefault="00256DCE" w:rsidP="00AD4CF8">
            <w:pPr>
              <w:spacing w:after="0" w:line="240" w:lineRule="auto"/>
              <w:jc w:val="center"/>
              <w:rPr>
                <w:rFonts w:eastAsia="Times New Roman" w:cstheme="minorHAnsi"/>
                <w:b/>
                <w:color w:val="FFFFFF" w:themeColor="background1"/>
                <w:sz w:val="20"/>
                <w:szCs w:val="20"/>
                <w:lang w:eastAsia="zh-CN"/>
              </w:rPr>
            </w:pP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ADDBA3" w14:textId="77777777" w:rsidR="00256DCE" w:rsidRPr="007B03B6" w:rsidRDefault="00256DCE" w:rsidP="00AD4CF8">
            <w:pPr>
              <w:spacing w:after="0" w:line="240" w:lineRule="auto"/>
              <w:jc w:val="center"/>
              <w:rPr>
                <w:i/>
                <w:color w:val="FFFFFF" w:themeColor="background1"/>
                <w:sz w:val="20"/>
                <w:szCs w:val="20"/>
                <w:lang w:eastAsia="zh-CN"/>
              </w:rPr>
            </w:pPr>
            <w:r w:rsidRPr="007B03B6">
              <w:rPr>
                <w:i/>
                <w:color w:val="FFFFFF" w:themeColor="background1"/>
                <w:sz w:val="20"/>
                <w:szCs w:val="20"/>
                <w:lang w:eastAsia="zh-CN"/>
              </w:rPr>
              <w:t>2015-2050 Billion USD</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CFE258" w14:textId="77777777" w:rsidR="00256DCE" w:rsidRPr="007B03B6" w:rsidRDefault="00256DCE" w:rsidP="00AD4CF8">
            <w:pPr>
              <w:spacing w:after="0" w:line="240" w:lineRule="auto"/>
              <w:jc w:val="center"/>
              <w:rPr>
                <w:i/>
                <w:color w:val="FFFFFF" w:themeColor="background1"/>
                <w:sz w:val="20"/>
                <w:szCs w:val="20"/>
                <w:lang w:eastAsia="zh-CN"/>
              </w:rPr>
            </w:pPr>
            <w:r w:rsidRPr="007B03B6">
              <w:rPr>
                <w:i/>
                <w:color w:val="FFFFFF" w:themeColor="background1"/>
                <w:sz w:val="20"/>
                <w:szCs w:val="20"/>
                <w:lang w:eastAsia="zh-CN"/>
              </w:rPr>
              <w:t>2015-2050 Billion USD</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2B138C" w14:textId="77777777" w:rsidR="00256DCE" w:rsidRPr="007B03B6" w:rsidRDefault="00256DCE" w:rsidP="00AD4CF8">
            <w:pPr>
              <w:spacing w:after="0" w:line="240" w:lineRule="auto"/>
              <w:jc w:val="center"/>
              <w:rPr>
                <w:i/>
                <w:color w:val="FFFFFF" w:themeColor="background1"/>
                <w:sz w:val="20"/>
                <w:szCs w:val="20"/>
                <w:lang w:eastAsia="zh-CN"/>
              </w:rPr>
            </w:pPr>
            <w:r w:rsidRPr="007B03B6">
              <w:rPr>
                <w:i/>
                <w:color w:val="FFFFFF" w:themeColor="background1"/>
                <w:sz w:val="20"/>
                <w:szCs w:val="20"/>
                <w:lang w:eastAsia="zh-CN"/>
              </w:rPr>
              <w:t>2020-2050 Billion USD</w:t>
            </w:r>
          </w:p>
        </w:tc>
        <w:tc>
          <w:tcPr>
            <w:tcW w:w="1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B38B23B" w14:textId="11FCEAB7" w:rsidR="00256DCE" w:rsidRPr="007B03B6" w:rsidRDefault="00256DCE" w:rsidP="00AD4CF8">
            <w:pPr>
              <w:spacing w:after="0" w:line="240" w:lineRule="auto"/>
              <w:jc w:val="center"/>
              <w:rPr>
                <w:i/>
                <w:color w:val="FFFFFF" w:themeColor="background1"/>
                <w:sz w:val="20"/>
                <w:szCs w:val="20"/>
                <w:lang w:eastAsia="zh-CN"/>
              </w:rPr>
            </w:pPr>
            <w:r w:rsidRPr="007B03B6">
              <w:rPr>
                <w:i/>
                <w:color w:val="FFFFFF" w:themeColor="background1"/>
                <w:sz w:val="20"/>
                <w:szCs w:val="20"/>
                <w:lang w:eastAsia="zh-CN"/>
              </w:rPr>
              <w:t>2020-2050 Billion USD</w:t>
            </w:r>
          </w:p>
        </w:tc>
        <w:tc>
          <w:tcPr>
            <w:tcW w:w="2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EBAAA5" w14:textId="1C0BC95D" w:rsidR="00256DCE" w:rsidRPr="007B03B6" w:rsidRDefault="00256DCE" w:rsidP="00AD4CF8">
            <w:pPr>
              <w:spacing w:after="0" w:line="240" w:lineRule="auto"/>
              <w:jc w:val="center"/>
              <w:rPr>
                <w:i/>
                <w:color w:val="FFFFFF" w:themeColor="background1"/>
                <w:sz w:val="20"/>
                <w:szCs w:val="20"/>
                <w:lang w:eastAsia="zh-CN"/>
              </w:rPr>
            </w:pPr>
            <w:r w:rsidRPr="007B03B6">
              <w:rPr>
                <w:i/>
                <w:color w:val="FFFFFF" w:themeColor="background1"/>
                <w:sz w:val="20"/>
                <w:szCs w:val="20"/>
                <w:lang w:eastAsia="zh-CN"/>
              </w:rPr>
              <w:t>Billion USD</w:t>
            </w:r>
          </w:p>
        </w:tc>
      </w:tr>
      <w:tr w:rsidR="007C74CA" w:rsidRPr="007B03B6" w14:paraId="2CCDE781" w14:textId="77777777" w:rsidTr="007C74CA">
        <w:trPr>
          <w:trHeight w:val="440"/>
          <w:jc w:val="center"/>
        </w:trPr>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77777777" w:rsidR="007C74CA" w:rsidRPr="007B03B6" w:rsidRDefault="007C74CA" w:rsidP="007C74CA">
            <w:pPr>
              <w:spacing w:after="0" w:line="240" w:lineRule="auto"/>
              <w:jc w:val="center"/>
              <w:rPr>
                <w:sz w:val="20"/>
                <w:szCs w:val="20"/>
                <w:lang w:eastAsia="zh-CN"/>
              </w:rPr>
            </w:pPr>
            <w:r w:rsidRPr="007B03B6">
              <w:rPr>
                <w:b/>
                <w:bCs/>
                <w:sz w:val="20"/>
                <w:szCs w:val="20"/>
                <w:lang w:eastAsia="zh-CN"/>
              </w:rPr>
              <w:t>Plausible</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515D5F2" w14:textId="098E286D" w:rsidR="007C74CA" w:rsidRPr="007B03B6" w:rsidRDefault="007C74CA" w:rsidP="007C74CA">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31</w:t>
            </w:r>
            <w:r w:rsidR="008229A6">
              <w:rPr>
                <w:rFonts w:eastAsia="Times New Roman" w:cstheme="minorHAnsi"/>
                <w:sz w:val="20"/>
                <w:szCs w:val="20"/>
                <w:lang w:eastAsia="zh-CN"/>
              </w:rPr>
              <w:t>0.09</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1BD6A13" w14:textId="3F516A18" w:rsidR="007C74CA" w:rsidRPr="007B03B6" w:rsidRDefault="007C74CA" w:rsidP="007C74CA">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219.</w:t>
            </w:r>
            <w:r w:rsidR="00E81A92">
              <w:rPr>
                <w:rFonts w:eastAsia="Times New Roman" w:cstheme="minorHAnsi"/>
                <w:sz w:val="20"/>
                <w:szCs w:val="20"/>
                <w:lang w:eastAsia="zh-CN"/>
              </w:rPr>
              <w:t>54</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A9B277B" w14:textId="0A01F978" w:rsidR="007C74CA" w:rsidRPr="007B03B6" w:rsidRDefault="00E81A92" w:rsidP="007C74CA">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882.10</w:t>
            </w:r>
          </w:p>
        </w:tc>
        <w:tc>
          <w:tcPr>
            <w:tcW w:w="143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1C23F1" w14:textId="584EFB22" w:rsidR="007C74CA" w:rsidRPr="007B03B6" w:rsidRDefault="007C74CA" w:rsidP="007C74CA">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1</w:t>
            </w:r>
            <w:r w:rsidR="00052E7A">
              <w:rPr>
                <w:rFonts w:eastAsia="Times New Roman" w:cstheme="minorHAnsi"/>
                <w:sz w:val="20"/>
                <w:szCs w:val="20"/>
                <w:lang w:eastAsia="zh-CN"/>
              </w:rPr>
              <w:t>,</w:t>
            </w:r>
            <w:r w:rsidR="00E81A92">
              <w:rPr>
                <w:rFonts w:eastAsia="Times New Roman" w:cstheme="minorHAnsi"/>
                <w:sz w:val="20"/>
                <w:szCs w:val="20"/>
                <w:lang w:eastAsia="zh-CN"/>
              </w:rPr>
              <w:t>581.57</w:t>
            </w:r>
          </w:p>
        </w:tc>
        <w:tc>
          <w:tcPr>
            <w:tcW w:w="20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5403F6C" w14:textId="626D89FB" w:rsidR="007C74CA" w:rsidRPr="007B03B6" w:rsidRDefault="00E81A92" w:rsidP="007C74CA">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186.33</w:t>
            </w:r>
          </w:p>
        </w:tc>
      </w:tr>
      <w:tr w:rsidR="007C74CA" w:rsidRPr="007B03B6" w14:paraId="6C3482B4" w14:textId="77777777" w:rsidTr="007C74CA">
        <w:trPr>
          <w:trHeight w:val="440"/>
          <w:jc w:val="center"/>
        </w:trPr>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7777777" w:rsidR="007C74CA" w:rsidRPr="007B03B6" w:rsidRDefault="007C74CA" w:rsidP="007C74CA">
            <w:pPr>
              <w:spacing w:after="0" w:line="240" w:lineRule="auto"/>
              <w:jc w:val="center"/>
              <w:rPr>
                <w:sz w:val="20"/>
                <w:szCs w:val="20"/>
                <w:lang w:eastAsia="zh-CN"/>
              </w:rPr>
            </w:pPr>
            <w:r w:rsidRPr="007B03B6">
              <w:rPr>
                <w:b/>
                <w:bCs/>
                <w:sz w:val="20"/>
                <w:szCs w:val="20"/>
                <w:lang w:eastAsia="zh-CN"/>
              </w:rPr>
              <w:t>Drawdown</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532B376" w14:textId="6CD65BFA" w:rsidR="007C74CA" w:rsidRPr="007B03B6" w:rsidRDefault="003719FF" w:rsidP="007C74CA">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467.70</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51B939A" w14:textId="37C19A09" w:rsidR="007C74CA" w:rsidRPr="007B03B6" w:rsidRDefault="003719FF" w:rsidP="007C74CA">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328.64</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DFA5DB3" w14:textId="4B542625" w:rsidR="007C74CA" w:rsidRPr="007B03B6" w:rsidRDefault="007C74CA" w:rsidP="007C74CA">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1</w:t>
            </w:r>
            <w:r w:rsidR="00052E7A">
              <w:rPr>
                <w:rFonts w:eastAsia="Times New Roman" w:cstheme="minorHAnsi"/>
                <w:sz w:val="20"/>
                <w:szCs w:val="20"/>
                <w:lang w:eastAsia="zh-CN"/>
              </w:rPr>
              <w:t>,</w:t>
            </w:r>
            <w:r w:rsidR="003719FF">
              <w:rPr>
                <w:rFonts w:eastAsia="Times New Roman" w:cstheme="minorHAnsi"/>
                <w:sz w:val="20"/>
                <w:szCs w:val="20"/>
                <w:lang w:eastAsia="zh-CN"/>
              </w:rPr>
              <w:t>390.40</w:t>
            </w:r>
          </w:p>
        </w:tc>
        <w:tc>
          <w:tcPr>
            <w:tcW w:w="143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B88678" w14:textId="0AD30F89" w:rsidR="007C74CA" w:rsidRPr="007B03B6" w:rsidRDefault="007C74CA" w:rsidP="007C74CA">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2</w:t>
            </w:r>
            <w:r w:rsidR="00052E7A">
              <w:rPr>
                <w:rFonts w:eastAsia="Times New Roman" w:cstheme="minorHAnsi"/>
                <w:sz w:val="20"/>
                <w:szCs w:val="20"/>
                <w:lang w:eastAsia="zh-CN"/>
              </w:rPr>
              <w:t>,</w:t>
            </w:r>
            <w:r w:rsidR="003719FF">
              <w:rPr>
                <w:rFonts w:eastAsia="Times New Roman" w:cstheme="minorHAnsi"/>
                <w:sz w:val="20"/>
                <w:szCs w:val="20"/>
                <w:lang w:eastAsia="zh-CN"/>
              </w:rPr>
              <w:t>404.51</w:t>
            </w:r>
          </w:p>
        </w:tc>
        <w:tc>
          <w:tcPr>
            <w:tcW w:w="20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47233A8" w14:textId="088EEAA4" w:rsidR="007C74CA" w:rsidRPr="007B03B6" w:rsidRDefault="003719FF" w:rsidP="007C74CA">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280.40</w:t>
            </w:r>
          </w:p>
        </w:tc>
      </w:tr>
      <w:tr w:rsidR="007C74CA" w:rsidRPr="007B03B6" w14:paraId="76A27626" w14:textId="77777777" w:rsidTr="00052E7A">
        <w:trPr>
          <w:trHeight w:val="440"/>
          <w:jc w:val="center"/>
        </w:trPr>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7777777" w:rsidR="007C74CA" w:rsidRPr="007B03B6" w:rsidRDefault="007C74CA" w:rsidP="007C74CA">
            <w:pPr>
              <w:spacing w:after="0" w:line="240" w:lineRule="auto"/>
              <w:jc w:val="center"/>
              <w:rPr>
                <w:sz w:val="20"/>
                <w:szCs w:val="20"/>
                <w:lang w:eastAsia="zh-CN"/>
              </w:rPr>
            </w:pPr>
            <w:r w:rsidRPr="007B03B6">
              <w:rPr>
                <w:b/>
                <w:bCs/>
                <w:sz w:val="20"/>
                <w:szCs w:val="20"/>
                <w:lang w:eastAsia="zh-CN"/>
              </w:rPr>
              <w:t>Optimum</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D3AF255" w14:textId="63402B6B" w:rsidR="007C74CA" w:rsidRPr="007B03B6" w:rsidRDefault="00387CE1" w:rsidP="007C74CA">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609.20</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96F6A9C" w14:textId="7581C518" w:rsidR="007C74CA" w:rsidRPr="007B03B6" w:rsidRDefault="00387CE1" w:rsidP="007C74CA">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428.16</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259EAAB" w14:textId="5141FA9C" w:rsidR="007C74CA" w:rsidRPr="007B03B6" w:rsidRDefault="00387CE1" w:rsidP="007C74CA">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1,876.44</w:t>
            </w:r>
          </w:p>
        </w:tc>
        <w:tc>
          <w:tcPr>
            <w:tcW w:w="1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DA8BB69" w14:textId="137D552F" w:rsidR="007C74CA" w:rsidRPr="007B03B6" w:rsidRDefault="00052E7A" w:rsidP="007C74CA">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3,</w:t>
            </w:r>
            <w:r w:rsidR="00387CE1">
              <w:rPr>
                <w:rFonts w:eastAsia="Times New Roman" w:cstheme="minorHAnsi"/>
                <w:sz w:val="20"/>
                <w:szCs w:val="20"/>
                <w:lang w:eastAsia="zh-CN"/>
              </w:rPr>
              <w:t>150.87</w:t>
            </w:r>
          </w:p>
        </w:tc>
        <w:tc>
          <w:tcPr>
            <w:tcW w:w="2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F14A8F5" w14:textId="79695120" w:rsidR="007C74CA" w:rsidRPr="007B03B6" w:rsidRDefault="00387CE1" w:rsidP="007C74CA">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405.37</w:t>
            </w:r>
          </w:p>
        </w:tc>
      </w:tr>
    </w:tbl>
    <w:p w14:paraId="65064E23" w14:textId="77777777" w:rsidR="00F048AF" w:rsidRPr="007B03B6" w:rsidRDefault="00F048AF" w:rsidP="00EB247F">
      <w:pPr>
        <w:pStyle w:val="Caption"/>
      </w:pPr>
    </w:p>
    <w:p w14:paraId="2C06DB22" w14:textId="4FB41F78" w:rsidR="00F048AF" w:rsidRPr="008348E9" w:rsidRDefault="00F53B7C" w:rsidP="00EB247F">
      <w:pPr>
        <w:rPr>
          <w:sz w:val="20"/>
          <w:lang w:eastAsia="zh-CN"/>
        </w:rPr>
      </w:pPr>
      <w:r>
        <w:rPr>
          <w:lang w:eastAsia="zh-CN"/>
        </w:rPr>
        <w:fldChar w:fldCharType="begin"/>
      </w:r>
      <w:r>
        <w:rPr>
          <w:lang w:eastAsia="zh-CN"/>
        </w:rPr>
        <w:instrText xml:space="preserve"> REF _Ref5018107 \h </w:instrText>
      </w:r>
      <w:r>
        <w:rPr>
          <w:lang w:eastAsia="zh-CN"/>
        </w:rPr>
      </w:r>
      <w:r>
        <w:rPr>
          <w:lang w:eastAsia="zh-CN"/>
        </w:rPr>
        <w:fldChar w:fldCharType="separate"/>
      </w:r>
      <w:r w:rsidR="00B872FD" w:rsidRPr="008348E9">
        <w:t xml:space="preserve">Figure </w:t>
      </w:r>
      <w:r w:rsidR="00B872FD">
        <w:rPr>
          <w:noProof/>
        </w:rPr>
        <w:t>3</w:t>
      </w:r>
      <w:r w:rsidR="00B872FD">
        <w:t>.</w:t>
      </w:r>
      <w:r w:rsidR="00B872FD">
        <w:rPr>
          <w:noProof/>
        </w:rPr>
        <w:t>4</w:t>
      </w:r>
      <w:r>
        <w:rPr>
          <w:lang w:eastAsia="zh-CN"/>
        </w:rPr>
        <w:fldChar w:fldCharType="end"/>
      </w:r>
      <w:r>
        <w:rPr>
          <w:lang w:eastAsia="zh-CN"/>
        </w:rPr>
        <w:t xml:space="preserve"> </w:t>
      </w:r>
      <w:r w:rsidR="008348E9">
        <w:rPr>
          <w:lang w:eastAsia="zh-CN"/>
        </w:rPr>
        <w:t>presents</w:t>
      </w:r>
      <w:r w:rsidR="008348E9" w:rsidRPr="00A07DE0">
        <w:rPr>
          <w:lang w:eastAsia="zh-CN"/>
        </w:rPr>
        <w:t xml:space="preserve"> the world </w:t>
      </w:r>
      <w:r w:rsidR="008348E9">
        <w:rPr>
          <w:lang w:eastAsia="zh-CN"/>
        </w:rPr>
        <w:t xml:space="preserve">operating cost reductions </w:t>
      </w:r>
      <w:r w:rsidR="008348E9" w:rsidRPr="00A07DE0">
        <w:rPr>
          <w:lang w:eastAsia="zh-CN"/>
        </w:rPr>
        <w:t>for the three Project Drawdown scenarios.</w:t>
      </w:r>
      <w:r w:rsidR="008348E9" w:rsidRPr="00DC3559">
        <w:rPr>
          <w:lang w:eastAsia="zh-CN"/>
        </w:rPr>
        <w:t xml:space="preserve"> </w:t>
      </w:r>
      <w:r w:rsidR="00BA30B9">
        <w:rPr>
          <w:lang w:eastAsia="zh-CN"/>
        </w:rPr>
        <w:t xml:space="preserve">  </w:t>
      </w:r>
    </w:p>
    <w:p w14:paraId="6039AB12" w14:textId="2F074A19" w:rsidR="00F048AF" w:rsidRPr="00E6375B" w:rsidRDefault="00156C1F" w:rsidP="00557966">
      <w:pPr>
        <w:pStyle w:val="Caption"/>
        <w:jc w:val="center"/>
      </w:pPr>
      <w:bookmarkStart w:id="526" w:name="_Toc524993434"/>
      <w:r>
        <w:rPr>
          <w:noProof/>
        </w:rPr>
        <w:drawing>
          <wp:inline distT="0" distB="0" distL="0" distR="0" wp14:anchorId="6688A1F3" wp14:editId="5F11200C">
            <wp:extent cx="4578350" cy="3493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8350" cy="3493135"/>
                    </a:xfrm>
                    <a:prstGeom prst="rect">
                      <a:avLst/>
                    </a:prstGeom>
                    <a:noFill/>
                  </pic:spPr>
                </pic:pic>
              </a:graphicData>
            </a:graphic>
          </wp:inline>
        </w:drawing>
      </w:r>
    </w:p>
    <w:p w14:paraId="6A2D4F95" w14:textId="7F602CA7" w:rsidR="00F048AF" w:rsidRPr="007B03B6" w:rsidRDefault="00F048AF" w:rsidP="00557966">
      <w:pPr>
        <w:pStyle w:val="Caption"/>
        <w:jc w:val="center"/>
      </w:pPr>
      <w:bookmarkStart w:id="527" w:name="_Ref5018107"/>
      <w:bookmarkStart w:id="528" w:name="_Toc526978707"/>
      <w:bookmarkStart w:id="529" w:name="_Toc5035129"/>
      <w:bookmarkStart w:id="530" w:name="_Toc524993435"/>
      <w:bookmarkEnd w:id="526"/>
      <w:r w:rsidRPr="00E6375B">
        <w:lastRenderedPageBreak/>
        <w:t xml:space="preserve">Figure </w:t>
      </w:r>
      <w:r w:rsidR="00B10C01" w:rsidRPr="00E6375B">
        <w:rPr>
          <w:noProof/>
        </w:rPr>
        <w:fldChar w:fldCharType="begin"/>
      </w:r>
      <w:r w:rsidR="00B10C01" w:rsidRPr="00E6375B">
        <w:rPr>
          <w:noProof/>
        </w:rPr>
        <w:instrText xml:space="preserve"> STYLEREF 1 \s </w:instrText>
      </w:r>
      <w:r w:rsidR="00B10C01" w:rsidRPr="00E6375B">
        <w:rPr>
          <w:noProof/>
        </w:rPr>
        <w:fldChar w:fldCharType="separate"/>
      </w:r>
      <w:r w:rsidR="00B872FD" w:rsidRPr="00E6375B">
        <w:rPr>
          <w:noProof/>
        </w:rPr>
        <w:t>3</w:t>
      </w:r>
      <w:r w:rsidR="00B10C01" w:rsidRPr="00E6375B">
        <w:rPr>
          <w:noProof/>
        </w:rPr>
        <w:fldChar w:fldCharType="end"/>
      </w:r>
      <w:r w:rsidR="005C4D2C" w:rsidRPr="00E6375B">
        <w:t>.</w:t>
      </w:r>
      <w:r w:rsidR="00B10C01" w:rsidRPr="00E6375B">
        <w:rPr>
          <w:noProof/>
        </w:rPr>
        <w:fldChar w:fldCharType="begin"/>
      </w:r>
      <w:r w:rsidR="00B10C01" w:rsidRPr="00E6375B">
        <w:rPr>
          <w:noProof/>
        </w:rPr>
        <w:instrText xml:space="preserve"> SEQ Figure \* ARABIC \s 1 </w:instrText>
      </w:r>
      <w:r w:rsidR="00B10C01" w:rsidRPr="00E6375B">
        <w:rPr>
          <w:noProof/>
        </w:rPr>
        <w:fldChar w:fldCharType="separate"/>
      </w:r>
      <w:r w:rsidR="00B872FD" w:rsidRPr="00E6375B">
        <w:rPr>
          <w:noProof/>
        </w:rPr>
        <w:t>4</w:t>
      </w:r>
      <w:r w:rsidR="00B10C01" w:rsidRPr="00E6375B">
        <w:rPr>
          <w:noProof/>
        </w:rPr>
        <w:fldChar w:fldCharType="end"/>
      </w:r>
      <w:bookmarkEnd w:id="527"/>
      <w:r w:rsidRPr="00E6375B">
        <w:t xml:space="preserve"> Net Profit Margin /Operating Costs Over Time</w:t>
      </w:r>
      <w:bookmarkEnd w:id="528"/>
      <w:bookmarkEnd w:id="529"/>
    </w:p>
    <w:p w14:paraId="373BC169" w14:textId="77777777" w:rsidR="00F048AF" w:rsidRPr="007B03B6" w:rsidRDefault="00F048AF" w:rsidP="005950A5">
      <w:pPr>
        <w:pStyle w:val="Heading2"/>
      </w:pPr>
      <w:bookmarkStart w:id="531" w:name="_Toc18306551"/>
      <w:r w:rsidRPr="007B03B6">
        <w:t>Other Impacts</w:t>
      </w:r>
      <w:bookmarkEnd w:id="531"/>
    </w:p>
    <w:p w14:paraId="2E0CD9F4" w14:textId="5FFD2860" w:rsidR="00986348" w:rsidRPr="000F2A7A" w:rsidRDefault="00986348">
      <w:r w:rsidRPr="000F2A7A">
        <w:t>A</w:t>
      </w:r>
      <w:r w:rsidR="00A41FA3" w:rsidRPr="000F2A7A">
        <w:t xml:space="preserve"> major option </w:t>
      </w:r>
      <w:r w:rsidRPr="000F2A7A">
        <w:t>for future Renewable district heat generation, suggested by</w:t>
      </w:r>
      <w:r w:rsidR="00A41FA3" w:rsidRPr="000F2A7A">
        <w:t xml:space="preserve"> Scandinavian experience</w:t>
      </w:r>
      <w:r w:rsidRPr="000F2A7A">
        <w:t xml:space="preserve">, </w:t>
      </w:r>
      <w:r w:rsidR="00A41FA3" w:rsidRPr="000F2A7A">
        <w:t xml:space="preserve">is </w:t>
      </w:r>
      <w:r w:rsidRPr="000F2A7A">
        <w:t xml:space="preserve">increased </w:t>
      </w:r>
      <w:r w:rsidR="00A41FA3" w:rsidRPr="000F2A7A">
        <w:t>cogeneration via combined heat and power (CHP) plants burning biomass or municipal solid waste</w:t>
      </w:r>
      <w:r w:rsidRPr="000F2A7A">
        <w:t>.</w:t>
      </w:r>
      <w:del w:id="532" w:author="Catherine Foster" w:date="2020-04-27T17:48:00Z">
        <w:r w:rsidRPr="000F2A7A" w:rsidDel="00A47FD9">
          <w:delText xml:space="preserve"> </w:delText>
        </w:r>
      </w:del>
      <w:r w:rsidRPr="000F2A7A">
        <w:t xml:space="preserve"> This would be a</w:t>
      </w:r>
      <w:r w:rsidR="00A41FA3" w:rsidRPr="000F2A7A">
        <w:t xml:space="preserve"> high value application of </w:t>
      </w:r>
      <w:r w:rsidRPr="000F2A7A">
        <w:t xml:space="preserve">organic </w:t>
      </w:r>
      <w:r w:rsidR="00A41FA3" w:rsidRPr="000F2A7A">
        <w:t>material that cannot be recycled</w:t>
      </w:r>
      <w:r w:rsidRPr="000F2A7A">
        <w:t xml:space="preserve"> in some other way</w:t>
      </w:r>
      <w:r w:rsidR="00A41FA3" w:rsidRPr="000F2A7A">
        <w:t xml:space="preserve">. </w:t>
      </w:r>
      <w:del w:id="533" w:author="Catherine Foster" w:date="2020-04-27T17:48:00Z">
        <w:r w:rsidR="00A41FA3" w:rsidRPr="000F2A7A" w:rsidDel="00A47FD9">
          <w:delText xml:space="preserve"> </w:delText>
        </w:r>
      </w:del>
      <w:r w:rsidRPr="000F2A7A">
        <w:t xml:space="preserve">It could also help to address the severe pollution that China has encountered from its coal-fired District Heating boilers.  </w:t>
      </w:r>
    </w:p>
    <w:p w14:paraId="7A5C0514" w14:textId="6BDFA2D5" w:rsidR="00D567EA" w:rsidRDefault="00986348">
      <w:r w:rsidRPr="000F2A7A">
        <w:t xml:space="preserve">Increased CHP would have major impact on electrical grid structure, driving it towards smaller, more </w:t>
      </w:r>
      <w:commentRangeStart w:id="534"/>
      <w:r w:rsidRPr="000F2A7A">
        <w:t>urban generating plants</w:t>
      </w:r>
      <w:commentRangeEnd w:id="534"/>
      <w:r w:rsidR="00A47FD9">
        <w:rPr>
          <w:rStyle w:val="CommentReference"/>
        </w:rPr>
        <w:commentReference w:id="534"/>
      </w:r>
      <w:r w:rsidRPr="000F2A7A">
        <w:t xml:space="preserve">, since the cogenerated heat could be transported only short distances to urban </w:t>
      </w:r>
      <w:r w:rsidRPr="00557966">
        <w:t xml:space="preserve">heating load centers.  It would likely also increase grid resilience, since generating plants would be closer </w:t>
      </w:r>
      <w:r w:rsidRPr="000F2A7A">
        <w:t>to electrical loads and more highly networked</w:t>
      </w:r>
      <w:r w:rsidR="008373FA" w:rsidRPr="000F2A7A">
        <w:t xml:space="preserve"> electrically.  </w:t>
      </w:r>
    </w:p>
    <w:p w14:paraId="7D76AD27" w14:textId="77777777" w:rsidR="00D567EA" w:rsidRDefault="00D567EA">
      <w:pPr>
        <w:spacing w:after="160" w:line="259" w:lineRule="auto"/>
        <w:jc w:val="left"/>
      </w:pPr>
      <w:r>
        <w:br w:type="page"/>
      </w:r>
    </w:p>
    <w:p w14:paraId="638C27B6" w14:textId="237E0FD1" w:rsidR="00F048AF" w:rsidRPr="007B03B6" w:rsidRDefault="00F048AF" w:rsidP="00982FC7">
      <w:pPr>
        <w:pStyle w:val="Heading1"/>
      </w:pPr>
      <w:bookmarkStart w:id="535" w:name="_Toc18306552"/>
      <w:bookmarkEnd w:id="530"/>
      <w:r w:rsidRPr="007B03B6">
        <w:lastRenderedPageBreak/>
        <w:t>Discussion</w:t>
      </w:r>
      <w:bookmarkEnd w:id="535"/>
    </w:p>
    <w:p w14:paraId="20B58ADD" w14:textId="5C1E6EB9" w:rsidR="004C2006" w:rsidRDefault="004C2006" w:rsidP="005B2F30">
      <w:r>
        <w:t xml:space="preserve">District Heating (DH) offers unique potential for reducing GHG emissions by replacing individual fossil-fueled boilers and furnaces, and fossil-generated electric heat, with local </w:t>
      </w:r>
      <w:r w:rsidR="003D3866">
        <w:t>renewable energy</w:t>
      </w:r>
      <w:r w:rsidR="00B15CAB">
        <w:t xml:space="preserve"> resources</w:t>
      </w:r>
      <w:r>
        <w:t xml:space="preserve"> that </w:t>
      </w:r>
      <w:r w:rsidR="00B15CAB">
        <w:t>are</w:t>
      </w:r>
      <w:r>
        <w:t xml:space="preserve"> not </w:t>
      </w:r>
      <w:r w:rsidR="00B15CAB">
        <w:t>accessible to</w:t>
      </w:r>
      <w:r>
        <w:t xml:space="preserve"> individual buildings.  </w:t>
      </w:r>
    </w:p>
    <w:p w14:paraId="52F0CD5F" w14:textId="2EDA5755" w:rsidR="00B34360" w:rsidRDefault="00B34360" w:rsidP="005B2F30">
      <w:r>
        <w:t>District Heating (DH) has evolved over the</w:t>
      </w:r>
      <w:r w:rsidR="00AB472A">
        <w:t xml:space="preserve"> past 13</w:t>
      </w:r>
      <w:r>
        <w:t>0+ years from fossil-fueled high-temperature steam-based systems to the increasingly-efficient renewably-fueled systems employed in some regions, especially Scan</w:t>
      </w:r>
      <w:r w:rsidR="00B15CAB">
        <w:t xml:space="preserve">dinavia, today. </w:t>
      </w:r>
      <w:del w:id="536" w:author="Catherine Foster" w:date="2020-04-27T17:49:00Z">
        <w:r w:rsidR="00B15CAB" w:rsidDel="00A47FD9">
          <w:delText xml:space="preserve"> </w:delText>
        </w:r>
      </w:del>
      <w:r w:rsidR="00B15CAB">
        <w:t>Moving forward,</w:t>
      </w:r>
      <w:r w:rsidR="000F2A7A">
        <w:t xml:space="preserve"> </w:t>
      </w:r>
      <w:r>
        <w:t>“4</w:t>
      </w:r>
      <w:r w:rsidRPr="00B34360">
        <w:rPr>
          <w:vertAlign w:val="superscript"/>
        </w:rPr>
        <w:t>th</w:t>
      </w:r>
      <w:r>
        <w:t xml:space="preserve"> Generation” DH systems will continue to</w:t>
      </w:r>
      <w:r w:rsidR="00B15CAB">
        <w:t xml:space="preserve"> reduce </w:t>
      </w:r>
      <w:r>
        <w:t>s</w:t>
      </w:r>
      <w:r w:rsidR="00B15CAB">
        <w:t>upply temperatures and replace</w:t>
      </w:r>
      <w:r>
        <w:t xml:space="preserve"> fossil fuel primary energy with renewables, such as solar, biomass, geothermal, and “ambient energy”-based central heat pumps – </w:t>
      </w:r>
      <w:r w:rsidR="000F2A7A">
        <w:t xml:space="preserve">this </w:t>
      </w:r>
      <w:r w:rsidR="00B15CAB">
        <w:t xml:space="preserve">is </w:t>
      </w:r>
      <w:r>
        <w:t xml:space="preserve">Renewable District Heating (RDH).  </w:t>
      </w:r>
    </w:p>
    <w:p w14:paraId="32100DF1" w14:textId="72A4FFE6" w:rsidR="005B2F30" w:rsidRDefault="00B15CAB" w:rsidP="005B2F30">
      <w:r>
        <w:t>RDH</w:t>
      </w:r>
      <w:r w:rsidR="005B2F30">
        <w:t xml:space="preserve"> offers an important path for reducing GHG emissions in one of the world’s largest and most carbon-intensive energy sectors – building space heating. </w:t>
      </w:r>
      <w:del w:id="537" w:author="Catherine Foster" w:date="2020-04-27T17:50:00Z">
        <w:r w:rsidR="005B2F30" w:rsidDel="00A47FD9">
          <w:delText xml:space="preserve"> </w:delText>
        </w:r>
      </w:del>
      <w:r>
        <w:t>Widely adopted,</w:t>
      </w:r>
      <w:r w:rsidR="005B2F30">
        <w:t xml:space="preserve"> RDH could provide </w:t>
      </w:r>
      <w:r w:rsidR="000905DA">
        <w:t>over</w:t>
      </w:r>
      <w:r w:rsidR="005B2F30">
        <w:t xml:space="preserve"> 20% of building space heating delivered energy by 2060. </w:t>
      </w:r>
      <w:del w:id="538" w:author="Catherine Foster" w:date="2020-04-27T17:50:00Z">
        <w:r w:rsidR="005B2F30" w:rsidDel="00A47FD9">
          <w:delText xml:space="preserve"> </w:delText>
        </w:r>
      </w:del>
      <w:r w:rsidR="005B2F30">
        <w:t xml:space="preserve">The result, detailed in Project Drawdown </w:t>
      </w:r>
      <w:r w:rsidR="00D567EA">
        <w:t>“</w:t>
      </w:r>
      <w:r w:rsidR="00D567EA" w:rsidRPr="00D567EA">
        <w:rPr>
          <w:i/>
        </w:rPr>
        <w:t>Drawdown</w:t>
      </w:r>
      <w:r w:rsidR="00D567EA">
        <w:t>”</w:t>
      </w:r>
      <w:r w:rsidR="005B2F30">
        <w:t xml:space="preserve"> Scenario, would be a </w:t>
      </w:r>
      <w:ins w:id="539" w:author="Catherine Foster" w:date="2020-04-27T17:50:00Z">
        <w:r w:rsidR="00A47FD9">
          <w:t>cumulative (2020-205)</w:t>
        </w:r>
      </w:ins>
      <w:ins w:id="540" w:author="Catherine Foster" w:date="2020-04-27T17:51:00Z">
        <w:r w:rsidR="00A47FD9">
          <w:t xml:space="preserve"> </w:t>
        </w:r>
      </w:ins>
      <w:r w:rsidR="005B2F30">
        <w:t xml:space="preserve">reduction of </w:t>
      </w:r>
      <w:r w:rsidR="00D27ADA">
        <w:t>9.8</w:t>
      </w:r>
      <w:r w:rsidR="005B2F30">
        <w:t xml:space="preserve"> Gt of </w:t>
      </w:r>
      <w:del w:id="541" w:author="Catherine Foster" w:date="2020-04-27T17:51:00Z">
        <w:r w:rsidR="005B2F30" w:rsidDel="00A47FD9">
          <w:delText xml:space="preserve">2020-2050 </w:delText>
        </w:r>
      </w:del>
      <w:r w:rsidR="005B2F30">
        <w:t>CO</w:t>
      </w:r>
      <w:r w:rsidR="005B2F30" w:rsidRPr="005B3C89">
        <w:rPr>
          <w:vertAlign w:val="subscript"/>
        </w:rPr>
        <w:t>2</w:t>
      </w:r>
      <w:r w:rsidR="005B2F30">
        <w:t xml:space="preserve"> emissions compared with </w:t>
      </w:r>
      <w:r w:rsidR="00AB06D8">
        <w:t>the</w:t>
      </w:r>
      <w:r w:rsidR="005B2F30">
        <w:t xml:space="preserve"> Reference Scenario. </w:t>
      </w:r>
      <w:del w:id="542" w:author="Catherine Foster" w:date="2020-04-27T17:51:00Z">
        <w:r w:rsidR="005B2F30" w:rsidDel="00A47FD9">
          <w:delText xml:space="preserve"> </w:delText>
        </w:r>
      </w:del>
      <w:r w:rsidR="005B2F30">
        <w:t>This would reduce atmospheric GHG concentration</w:t>
      </w:r>
      <w:ins w:id="543" w:author="Catherine Foster" w:date="2020-04-27T17:51:00Z">
        <w:r w:rsidR="00A47FD9">
          <w:t>s</w:t>
        </w:r>
      </w:ins>
      <w:r w:rsidR="005B2F30">
        <w:t xml:space="preserve"> by 0</w:t>
      </w:r>
      <w:r w:rsidR="000905DA">
        <w:t>.</w:t>
      </w:r>
      <w:r w:rsidR="00D27ADA">
        <w:t>83</w:t>
      </w:r>
      <w:r w:rsidR="005B2F30">
        <w:t xml:space="preserve"> PPM CO</w:t>
      </w:r>
      <w:r w:rsidR="005B2F30" w:rsidRPr="005B3C89">
        <w:rPr>
          <w:vertAlign w:val="subscript"/>
        </w:rPr>
        <w:t>2</w:t>
      </w:r>
      <w:r w:rsidR="005B2F30">
        <w:t xml:space="preserve">-equivalent in 2050. </w:t>
      </w:r>
      <w:del w:id="544" w:author="Catherine Foster" w:date="2020-04-27T17:51:00Z">
        <w:r w:rsidR="005B2F30" w:rsidDel="00A47FD9">
          <w:delText xml:space="preserve"> </w:delText>
        </w:r>
      </w:del>
      <w:r w:rsidR="005B2F30">
        <w:t>Lifetime operati</w:t>
      </w:r>
      <w:r w:rsidR="000905DA">
        <w:t>ng cost savings would total $2.</w:t>
      </w:r>
      <w:r w:rsidR="00D27ADA">
        <w:t>4</w:t>
      </w:r>
      <w:r w:rsidR="005B2F30">
        <w:t>T from 2020 to 2050, with a lifeti</w:t>
      </w:r>
      <w:r w:rsidR="000905DA">
        <w:t>me cash flow savings NPV of $0.</w:t>
      </w:r>
      <w:r w:rsidR="00D27ADA">
        <w:t>28</w:t>
      </w:r>
      <w:r w:rsidR="005B2F30">
        <w:t xml:space="preserve">T. </w:t>
      </w:r>
      <w:del w:id="545" w:author="Catherine Foster" w:date="2020-04-27T17:51:00Z">
        <w:r w:rsidR="005B2F30" w:rsidDel="00A47FD9">
          <w:delText xml:space="preserve"> </w:delText>
        </w:r>
      </w:del>
      <w:r w:rsidR="005B2F30">
        <w:t xml:space="preserve">Applying </w:t>
      </w:r>
      <w:r>
        <w:t>RDH</w:t>
      </w:r>
      <w:r w:rsidR="005B2F30">
        <w:t xml:space="preserve"> to building water heating would deliver similar scale benefits.  </w:t>
      </w:r>
    </w:p>
    <w:p w14:paraId="51BB28E5" w14:textId="060DCF78" w:rsidR="00596729" w:rsidRDefault="00B34360" w:rsidP="005B2F30">
      <w:r>
        <w:t>But there are challenges</w:t>
      </w:r>
      <w:r w:rsidR="00B15CAB">
        <w:t>:  Today, fossil fuel provides over 90% of all DH energy worldwide</w:t>
      </w:r>
      <w:r w:rsidR="004C2006">
        <w:t xml:space="preserve">. </w:t>
      </w:r>
      <w:del w:id="546" w:author="Catherine Foster" w:date="2020-04-27T17:51:00Z">
        <w:r w:rsidR="004C2006" w:rsidDel="00A47FD9">
          <w:delText xml:space="preserve"> </w:delText>
        </w:r>
      </w:del>
      <w:r w:rsidR="00803CBD">
        <w:t xml:space="preserve">DH networks in Russia and China, the two largest DH markets, and in major Eastern European countries with high adoption are almost </w:t>
      </w:r>
      <w:r w:rsidR="004C2006">
        <w:t>100%</w:t>
      </w:r>
      <w:r w:rsidR="00803CBD">
        <w:t xml:space="preserve"> </w:t>
      </w:r>
      <w:proofErr w:type="gramStart"/>
      <w:r w:rsidR="00803CBD">
        <w:t>fossil-fueled</w:t>
      </w:r>
      <w:proofErr w:type="gramEnd"/>
      <w:r>
        <w:t xml:space="preserve">. </w:t>
      </w:r>
      <w:del w:id="547" w:author="Catherine Foster" w:date="2020-04-27T17:51:00Z">
        <w:r w:rsidDel="00A47FD9">
          <w:delText xml:space="preserve"> </w:delText>
        </w:r>
      </w:del>
      <w:r w:rsidR="00803CBD">
        <w:t>And District Heating</w:t>
      </w:r>
      <w:r w:rsidR="00596729">
        <w:t>, with its “economy of scope”,</w:t>
      </w:r>
      <w:r w:rsidR="00803CBD">
        <w:t xml:space="preserve"> is </w:t>
      </w:r>
      <w:r w:rsidR="00596729">
        <w:t xml:space="preserve">economically constrained to </w:t>
      </w:r>
      <w:r w:rsidR="005B2F30">
        <w:t>high</w:t>
      </w:r>
      <w:r w:rsidR="001D12D3">
        <w:t xml:space="preserve"> energy</w:t>
      </w:r>
      <w:r w:rsidR="005B2F30">
        <w:t xml:space="preserve">-density urban areas.  </w:t>
      </w:r>
    </w:p>
    <w:p w14:paraId="4652D740" w14:textId="1608B0CC" w:rsidR="005B2F30" w:rsidRDefault="004F7432" w:rsidP="005B2F30">
      <w:r>
        <w:t>However,</w:t>
      </w:r>
      <w:r w:rsidR="00803CBD">
        <w:t xml:space="preserve"> a</w:t>
      </w:r>
      <w:r w:rsidR="00F92023">
        <w:t xml:space="preserve">s Scandinavian experience over the last 40 years illustrates, </w:t>
      </w:r>
      <w:r>
        <w:t xml:space="preserve">it is possible to convert DH networks to renewable energy. </w:t>
      </w:r>
      <w:del w:id="548" w:author="Catherine Foster" w:date="2020-04-27T17:52:00Z">
        <w:r w:rsidDel="00A47FD9">
          <w:delText xml:space="preserve"> </w:delText>
        </w:r>
      </w:del>
      <w:r>
        <w:t xml:space="preserve">And </w:t>
      </w:r>
      <w:r w:rsidR="00F92023">
        <w:t xml:space="preserve">“high-density” </w:t>
      </w:r>
      <w:r>
        <w:t>is not a fixed number;</w:t>
      </w:r>
      <w:r w:rsidR="00F92023">
        <w:t xml:space="preserve"> </w:t>
      </w:r>
      <w:r w:rsidR="00CB3E34">
        <w:t xml:space="preserve">the </w:t>
      </w:r>
      <w:r w:rsidR="00803CBD">
        <w:t xml:space="preserve">threshold </w:t>
      </w:r>
      <w:r>
        <w:t xml:space="preserve">for DH application can be expanded </w:t>
      </w:r>
      <w:r w:rsidR="00596729">
        <w:t xml:space="preserve">through innovation, and </w:t>
      </w:r>
      <w:r>
        <w:t>by adjusting</w:t>
      </w:r>
      <w:r w:rsidR="00F92023">
        <w:t xml:space="preserve"> financial, and political factor</w:t>
      </w:r>
      <w:r w:rsidR="00596729">
        <w:t>s</w:t>
      </w:r>
      <w:r w:rsidR="00F92023">
        <w:t xml:space="preserve"> such as energy policy and strategy. </w:t>
      </w:r>
      <w:del w:id="549" w:author="Catherine Foster" w:date="2020-04-27T17:52:00Z">
        <w:r w:rsidR="00F92023" w:rsidDel="00A47FD9">
          <w:delText xml:space="preserve"> </w:delText>
        </w:r>
      </w:del>
      <w:r w:rsidR="005B2F30">
        <w:t>What are the barriers and what needs to be done?</w:t>
      </w:r>
    </w:p>
    <w:p w14:paraId="73187A1A" w14:textId="2521C8DA" w:rsidR="005B2F30" w:rsidRDefault="005B2F30" w:rsidP="005B2F30">
      <w:r>
        <w:t xml:space="preserve">Some of the key barriers and challenges to future adoption of </w:t>
      </w:r>
      <w:r w:rsidR="00977D92">
        <w:t xml:space="preserve">District Heating </w:t>
      </w:r>
      <w:r>
        <w:t xml:space="preserve">for space heating include:  </w:t>
      </w:r>
    </w:p>
    <w:p w14:paraId="0D113F12" w14:textId="07C7F19E" w:rsidR="005B2F30" w:rsidRPr="004F5FB0" w:rsidRDefault="00AB472A" w:rsidP="005B2F30">
      <w:pPr>
        <w:pStyle w:val="ListParagraph"/>
        <w:numPr>
          <w:ilvl w:val="0"/>
          <w:numId w:val="47"/>
        </w:numPr>
      </w:pPr>
      <w:r>
        <w:t>Competition from</w:t>
      </w:r>
      <w:r w:rsidR="005B2F30">
        <w:t xml:space="preserve"> low-cost CO</w:t>
      </w:r>
      <w:r w:rsidR="005B2F30" w:rsidRPr="00F61989">
        <w:rPr>
          <w:vertAlign w:val="subscript"/>
        </w:rPr>
        <w:t>2</w:t>
      </w:r>
      <w:r w:rsidR="005B2F30">
        <w:t>-emitting fossil fuels</w:t>
      </w:r>
      <w:r w:rsidR="00F92023">
        <w:t xml:space="preserve"> </w:t>
      </w:r>
      <w:r>
        <w:t xml:space="preserve">and from high-efficiency HVAC equipment.  </w:t>
      </w:r>
    </w:p>
    <w:p w14:paraId="69AD402C" w14:textId="6E3084D4" w:rsidR="005B2F30" w:rsidRDefault="004F7432" w:rsidP="005B2F30">
      <w:pPr>
        <w:pStyle w:val="ListParagraph"/>
        <w:numPr>
          <w:ilvl w:val="0"/>
          <w:numId w:val="47"/>
        </w:numPr>
      </w:pPr>
      <w:r>
        <w:t>High</w:t>
      </w:r>
      <w:r w:rsidR="00F92023">
        <w:t xml:space="preserve"> </w:t>
      </w:r>
      <w:r w:rsidR="005B2F30">
        <w:t xml:space="preserve">first cost </w:t>
      </w:r>
      <w:r>
        <w:t xml:space="preserve">for RDH </w:t>
      </w:r>
      <w:r w:rsidR="00F92023">
        <w:t xml:space="preserve">and need for </w:t>
      </w:r>
      <w:r w:rsidR="00AB472A">
        <w:t xml:space="preserve">a </w:t>
      </w:r>
      <w:r w:rsidR="00F92023">
        <w:t>community energy</w:t>
      </w:r>
      <w:r w:rsidR="00AB472A">
        <w:t xml:space="preserve"> “utility” that requires in-ground </w:t>
      </w:r>
      <w:r w:rsidR="00F92023">
        <w:t xml:space="preserve">installation, </w:t>
      </w:r>
      <w:r w:rsidR="00AB472A">
        <w:t>unlike</w:t>
      </w:r>
      <w:r w:rsidR="00F92023">
        <w:t xml:space="preserve"> modular</w:t>
      </w:r>
      <w:r w:rsidR="005B2F30">
        <w:t xml:space="preserve"> </w:t>
      </w:r>
      <w:r w:rsidR="00F92023">
        <w:t>in-building</w:t>
      </w:r>
      <w:r w:rsidR="005B2F30">
        <w:t xml:space="preserve"> space heating equipment</w:t>
      </w:r>
      <w:r w:rsidR="00F92023">
        <w:t xml:space="preserve">.  </w:t>
      </w:r>
    </w:p>
    <w:p w14:paraId="3F4317FF" w14:textId="109333A5" w:rsidR="004F7432" w:rsidRPr="004F5FB0" w:rsidRDefault="004F7432" w:rsidP="005B2F30">
      <w:pPr>
        <w:pStyle w:val="ListParagraph"/>
        <w:numPr>
          <w:ilvl w:val="0"/>
          <w:numId w:val="47"/>
        </w:numPr>
      </w:pPr>
      <w:r>
        <w:t xml:space="preserve">Shrinking building space heating loads – which decrease energy density – as building thermal envelopes improve.  Increasing urbanization is a counter trend.  </w:t>
      </w:r>
    </w:p>
    <w:p w14:paraId="775205EA" w14:textId="1C232505" w:rsidR="005B2F30" w:rsidRDefault="00596729" w:rsidP="005B2F30">
      <w:pPr>
        <w:pStyle w:val="ListParagraph"/>
        <w:numPr>
          <w:ilvl w:val="0"/>
          <w:numId w:val="45"/>
        </w:numPr>
      </w:pPr>
      <w:r>
        <w:lastRenderedPageBreak/>
        <w:t xml:space="preserve">Need for coordination and </w:t>
      </w:r>
      <w:r w:rsidR="00F92023">
        <w:t xml:space="preserve">planning with other </w:t>
      </w:r>
      <w:r w:rsidR="004F7432">
        <w:t>e</w:t>
      </w:r>
      <w:r>
        <w:t>nergy resources:  R</w:t>
      </w:r>
      <w:r w:rsidR="004F7432">
        <w:t>elatively small-scale CHP is most economic for</w:t>
      </w:r>
      <w:r>
        <w:t xml:space="preserve"> DH (low-temperature heat cannot</w:t>
      </w:r>
      <w:r w:rsidR="004F7432">
        <w:t xml:space="preserve"> be transported </w:t>
      </w:r>
      <w:r>
        <w:t>long</w:t>
      </w:r>
      <w:r w:rsidR="004F7432">
        <w:t xml:space="preserve"> distances economically) but </w:t>
      </w:r>
      <w:r>
        <w:t xml:space="preserve">small-scale CHP requires </w:t>
      </w:r>
      <w:r w:rsidR="004F7432">
        <w:t xml:space="preserve">coordination with </w:t>
      </w:r>
      <w:r w:rsidR="00F92023">
        <w:t>the electrical grid</w:t>
      </w:r>
      <w:r w:rsidR="004F7432">
        <w:t xml:space="preserve">; </w:t>
      </w:r>
      <w:r>
        <w:t xml:space="preserve">traditionally-municipal energy resources such as municipal solid waste and heat from sewage water require government </w:t>
      </w:r>
      <w:r w:rsidR="008634B3">
        <w:t>agreement</w:t>
      </w:r>
      <w:r>
        <w:t xml:space="preserve">; </w:t>
      </w:r>
      <w:r w:rsidR="008634B3">
        <w:t xml:space="preserve">and DH can provide valuable thermal storage (in building thermal mass) to </w:t>
      </w:r>
      <w:r w:rsidR="003F1581">
        <w:t xml:space="preserve">smoothen </w:t>
      </w:r>
      <w:r>
        <w:t>intermittent</w:t>
      </w:r>
      <w:r w:rsidR="004F7432">
        <w:t xml:space="preserve"> renewable </w:t>
      </w:r>
      <w:r w:rsidR="008634B3">
        <w:t>electrical energy sources</w:t>
      </w:r>
      <w:r>
        <w:t>, such as solar and wind</w:t>
      </w:r>
      <w:r w:rsidR="008634B3">
        <w:t>.</w:t>
      </w:r>
      <w:r w:rsidR="004F7432">
        <w:t xml:space="preserve">  </w:t>
      </w:r>
    </w:p>
    <w:p w14:paraId="138A416D" w14:textId="16C2EAFC" w:rsidR="005B2F30" w:rsidRPr="00F61989" w:rsidRDefault="005B2F30" w:rsidP="005B2F30">
      <w:r w:rsidRPr="00F61989">
        <w:t>K</w:t>
      </w:r>
      <w:r>
        <w:t xml:space="preserve">ey success factors, proven in the past, and </w:t>
      </w:r>
      <w:r w:rsidRPr="00F61989">
        <w:t xml:space="preserve">needed to accelerate </w:t>
      </w:r>
      <w:r>
        <w:t xml:space="preserve">future </w:t>
      </w:r>
      <w:r w:rsidR="00F92023">
        <w:t>Renewable District Heating</w:t>
      </w:r>
      <w:r w:rsidRPr="00F61989">
        <w:t xml:space="preserve"> global adoption include:    </w:t>
      </w:r>
    </w:p>
    <w:p w14:paraId="39FCA6C0" w14:textId="1B8616BF" w:rsidR="005B2F30" w:rsidRDefault="005B2F30" w:rsidP="005B2F30">
      <w:pPr>
        <w:pStyle w:val="ListParagraph"/>
        <w:numPr>
          <w:ilvl w:val="0"/>
          <w:numId w:val="49"/>
        </w:numPr>
      </w:pPr>
      <w:r>
        <w:t>I</w:t>
      </w:r>
      <w:r w:rsidR="008634B3">
        <w:t>ntegrated government</w:t>
      </w:r>
      <w:r w:rsidR="00AB472A">
        <w:t>-backed energy strategy and</w:t>
      </w:r>
      <w:r w:rsidR="008634B3">
        <w:t xml:space="preserve"> policies</w:t>
      </w:r>
      <w:r>
        <w:t xml:space="preserve"> incorporating: </w:t>
      </w:r>
    </w:p>
    <w:p w14:paraId="2C95D769" w14:textId="528326B6" w:rsidR="005B2F30" w:rsidRDefault="005B2F30" w:rsidP="005B2F30">
      <w:pPr>
        <w:pStyle w:val="ListParagraph"/>
        <w:numPr>
          <w:ilvl w:val="1"/>
          <w:numId w:val="48"/>
        </w:numPr>
      </w:pPr>
      <w:r>
        <w:t>A clear vision of energy consumption / GHG emissions objectives and strategy</w:t>
      </w:r>
      <w:r w:rsidR="008634B3">
        <w:t xml:space="preserve">.  </w:t>
      </w:r>
    </w:p>
    <w:p w14:paraId="0B75B1D0" w14:textId="3E68B8B7" w:rsidR="005B2F30" w:rsidRDefault="000919CE" w:rsidP="005B2F30">
      <w:pPr>
        <w:pStyle w:val="ListParagraph"/>
        <w:numPr>
          <w:ilvl w:val="1"/>
          <w:numId w:val="48"/>
        </w:numPr>
      </w:pPr>
      <w:r>
        <w:t>Policies that encourage RDH, in</w:t>
      </w:r>
      <w:r w:rsidR="008634B3">
        <w:t>cluding GHG emissions standards and</w:t>
      </w:r>
      <w:r>
        <w:t xml:space="preserve"> incentives for cooperation be</w:t>
      </w:r>
      <w:r w:rsidR="008634B3">
        <w:t xml:space="preserve">tween heat and electrical grids.  </w:t>
      </w:r>
    </w:p>
    <w:p w14:paraId="2F96CA13" w14:textId="77777777" w:rsidR="00AB472A" w:rsidRDefault="00AB472A" w:rsidP="000919CE">
      <w:pPr>
        <w:pStyle w:val="ListParagraph"/>
        <w:numPr>
          <w:ilvl w:val="0"/>
          <w:numId w:val="48"/>
        </w:numPr>
      </w:pPr>
      <w:r>
        <w:t xml:space="preserve">High energy density heating load.  </w:t>
      </w:r>
    </w:p>
    <w:p w14:paraId="5C087191" w14:textId="46D2FBB7" w:rsidR="005B2F30" w:rsidRDefault="005B2F30" w:rsidP="000919CE">
      <w:pPr>
        <w:pStyle w:val="ListParagraph"/>
        <w:numPr>
          <w:ilvl w:val="0"/>
          <w:numId w:val="48"/>
        </w:numPr>
      </w:pPr>
      <w:r w:rsidRPr="00873883">
        <w:t>Avoidance of “stranded</w:t>
      </w:r>
      <w:r>
        <w:t xml:space="preserve"> asset” investments</w:t>
      </w:r>
      <w:del w:id="550" w:author="Catherine Foster" w:date="2020-04-27T17:54:00Z">
        <w:r w:rsidDel="00A47FD9">
          <w:delText>,</w:delText>
        </w:r>
      </w:del>
      <w:r>
        <w:t xml:space="preserve"> in </w:t>
      </w:r>
      <w:r w:rsidR="00AB472A">
        <w:t xml:space="preserve">fossil-related infrastructure and equipment.  </w:t>
      </w:r>
    </w:p>
    <w:p w14:paraId="4AF99E25" w14:textId="17476A19" w:rsidR="005B2F30" w:rsidRDefault="005B2F30" w:rsidP="005B2F30">
      <w:pPr>
        <w:pStyle w:val="ListParagraph"/>
        <w:numPr>
          <w:ilvl w:val="0"/>
          <w:numId w:val="46"/>
        </w:numPr>
      </w:pPr>
      <w:r>
        <w:t xml:space="preserve">Ongoing </w:t>
      </w:r>
      <w:r w:rsidR="000919CE">
        <w:t>Renewable District Heating</w:t>
      </w:r>
      <w:r>
        <w:t xml:space="preserve"> technological </w:t>
      </w:r>
      <w:r w:rsidR="000919CE">
        <w:t>innovation</w:t>
      </w:r>
      <w:r>
        <w:t xml:space="preserve"> and </w:t>
      </w:r>
      <w:r w:rsidR="00833721">
        <w:t>implementation</w:t>
      </w:r>
      <w:r>
        <w:t>, especially:</w:t>
      </w:r>
    </w:p>
    <w:p w14:paraId="6534BC71" w14:textId="19A27017" w:rsidR="005B2F30" w:rsidRDefault="00833721" w:rsidP="005B2F30">
      <w:pPr>
        <w:pStyle w:val="ListParagraph"/>
        <w:numPr>
          <w:ilvl w:val="1"/>
          <w:numId w:val="46"/>
        </w:numPr>
      </w:pPr>
      <w:r>
        <w:t>Low</w:t>
      </w:r>
      <w:r w:rsidR="000919CE">
        <w:t>-temperature (~50C) distribution networks</w:t>
      </w:r>
      <w:ins w:id="551" w:author="Catherine Foster" w:date="2020-04-27T17:54:00Z">
        <w:r w:rsidR="00A47FD9">
          <w:t>.</w:t>
        </w:r>
      </w:ins>
    </w:p>
    <w:p w14:paraId="54D2ABED" w14:textId="3EFA0BC6" w:rsidR="00BD62F6" w:rsidRDefault="000919CE" w:rsidP="00BD62F6">
      <w:pPr>
        <w:pStyle w:val="ListParagraph"/>
        <w:numPr>
          <w:ilvl w:val="1"/>
          <w:numId w:val="46"/>
        </w:numPr>
      </w:pPr>
      <w:r>
        <w:t>Improved CHP plants based on municipal solid waste and biomass</w:t>
      </w:r>
      <w:ins w:id="552" w:author="Catherine Foster" w:date="2020-04-27T17:54:00Z">
        <w:r w:rsidR="00A47FD9">
          <w:t>.</w:t>
        </w:r>
      </w:ins>
    </w:p>
    <w:p w14:paraId="270F79E4" w14:textId="74A2CD13" w:rsidR="00AB472A" w:rsidRPr="007B03B6" w:rsidRDefault="00AB472A" w:rsidP="00BD62F6">
      <w:pPr>
        <w:pStyle w:val="ListParagraph"/>
        <w:numPr>
          <w:ilvl w:val="1"/>
          <w:numId w:val="46"/>
        </w:numPr>
      </w:pPr>
      <w:r>
        <w:t xml:space="preserve">Development of central heat pump-boosted “ambient energy” sources.  </w:t>
      </w:r>
    </w:p>
    <w:p w14:paraId="319DCBD8" w14:textId="093708DE" w:rsidR="006745FF" w:rsidRDefault="006745FF" w:rsidP="005950A5">
      <w:pPr>
        <w:pStyle w:val="Heading2"/>
      </w:pPr>
      <w:bookmarkStart w:id="553" w:name="_Toc18306553"/>
      <w:r w:rsidRPr="007B03B6">
        <w:t>Limitations</w:t>
      </w:r>
      <w:bookmarkEnd w:id="553"/>
    </w:p>
    <w:p w14:paraId="0BD7DD1F" w14:textId="77777777" w:rsidR="00D567EA" w:rsidRDefault="007B7292" w:rsidP="007B7292">
      <w:r>
        <w:t xml:space="preserve">As discussed </w:t>
      </w:r>
      <w:r w:rsidR="00D567EA">
        <w:t>above, the limitations of Renewable District Heat include:</w:t>
      </w:r>
    </w:p>
    <w:p w14:paraId="48551547" w14:textId="07B2EEF0" w:rsidR="00F25C45" w:rsidRDefault="00D567EA" w:rsidP="00D567EA">
      <w:pPr>
        <w:pStyle w:val="ListParagraph"/>
        <w:numPr>
          <w:ilvl w:val="0"/>
          <w:numId w:val="46"/>
        </w:numPr>
      </w:pPr>
      <w:r>
        <w:t>Need for high density heating demand</w:t>
      </w:r>
      <w:ins w:id="554" w:author="Catherine Foster" w:date="2020-04-27T17:54:00Z">
        <w:r w:rsidR="00A47FD9">
          <w:t>.</w:t>
        </w:r>
      </w:ins>
      <w:del w:id="555" w:author="Catherine Foster" w:date="2020-04-27T17:54:00Z">
        <w:r w:rsidDel="00A47FD9">
          <w:delText>,</w:delText>
        </w:r>
      </w:del>
    </w:p>
    <w:p w14:paraId="64DA1FE0" w14:textId="768512B9" w:rsidR="00D567EA" w:rsidRDefault="00D567EA" w:rsidP="00D567EA">
      <w:pPr>
        <w:pStyle w:val="ListParagraph"/>
        <w:numPr>
          <w:ilvl w:val="0"/>
          <w:numId w:val="46"/>
        </w:numPr>
      </w:pPr>
      <w:r>
        <w:t>Need for a renewable heating source with local proximity to urban demand</w:t>
      </w:r>
      <w:ins w:id="556" w:author="Catherine Foster" w:date="2020-04-27T17:54:00Z">
        <w:r w:rsidR="00A47FD9">
          <w:t>.</w:t>
        </w:r>
      </w:ins>
      <w:del w:id="557" w:author="Catherine Foster" w:date="2020-04-27T17:54:00Z">
        <w:r w:rsidDel="00A47FD9">
          <w:delText>,</w:delText>
        </w:r>
      </w:del>
    </w:p>
    <w:p w14:paraId="7BC1E61F" w14:textId="3F25C4B0" w:rsidR="00D567EA" w:rsidRDefault="00D567EA" w:rsidP="00D567EA">
      <w:pPr>
        <w:pStyle w:val="ListParagraph"/>
        <w:numPr>
          <w:ilvl w:val="0"/>
          <w:numId w:val="46"/>
        </w:numPr>
      </w:pPr>
      <w:r>
        <w:t>Need for well-coordinated national and local policy for energy supply, investment and pricing, urban planning, and related areas</w:t>
      </w:r>
      <w:ins w:id="558" w:author="Catherine Foster" w:date="2020-04-27T17:54:00Z">
        <w:r w:rsidR="00A47FD9">
          <w:t>.</w:t>
        </w:r>
      </w:ins>
      <w:del w:id="559" w:author="Catherine Foster" w:date="2020-04-27T17:54:00Z">
        <w:r w:rsidDel="00A47FD9">
          <w:delText>, and</w:delText>
        </w:r>
      </w:del>
    </w:p>
    <w:p w14:paraId="5DC6F9C7" w14:textId="02A40DF9" w:rsidR="00D567EA" w:rsidRPr="007B7292" w:rsidRDefault="00D567EA" w:rsidP="00D567EA">
      <w:pPr>
        <w:pStyle w:val="ListParagraph"/>
        <w:numPr>
          <w:ilvl w:val="0"/>
          <w:numId w:val="46"/>
        </w:numPr>
      </w:pPr>
      <w:r>
        <w:t>Very high implementation cost that “locks-in” the community with the selected technology for several decades.</w:t>
      </w:r>
    </w:p>
    <w:p w14:paraId="2139E8E7" w14:textId="767A0E25" w:rsidR="006745FF" w:rsidRPr="007B03B6" w:rsidRDefault="006745FF" w:rsidP="005950A5">
      <w:pPr>
        <w:pStyle w:val="Heading2"/>
      </w:pPr>
      <w:bookmarkStart w:id="560" w:name="_Toc18306554"/>
      <w:commentRangeStart w:id="561"/>
      <w:r w:rsidRPr="007B03B6">
        <w:t>Benchmarks</w:t>
      </w:r>
      <w:commentRangeEnd w:id="561"/>
      <w:r w:rsidR="004319CA">
        <w:rPr>
          <w:rStyle w:val="CommentReference"/>
          <w:rFonts w:ascii="Times New Roman" w:eastAsiaTheme="minorEastAsia" w:hAnsi="Times New Roman" w:cstheme="minorBidi"/>
          <w:b w:val="0"/>
          <w:bCs w:val="0"/>
          <w:smallCaps w:val="0"/>
          <w:color w:val="auto"/>
        </w:rPr>
        <w:commentReference w:id="561"/>
      </w:r>
      <w:bookmarkEnd w:id="560"/>
    </w:p>
    <w:p w14:paraId="79DB6E21" w14:textId="1FDA6DAD" w:rsidR="006745FF" w:rsidRPr="007B03B6" w:rsidRDefault="006745FF" w:rsidP="00EB247F">
      <w:pPr>
        <w:pStyle w:val="Caption"/>
        <w:jc w:val="center"/>
        <w:rPr>
          <w:b/>
          <w:bCs/>
        </w:rPr>
      </w:pPr>
      <w:bookmarkStart w:id="562" w:name="_Toc524993445"/>
      <w:bookmarkStart w:id="563" w:name="_Toc5035152"/>
      <w:r w:rsidRPr="007B03B6">
        <w:t xml:space="preserve">Table </w:t>
      </w:r>
      <w:r w:rsidR="00B10C01">
        <w:rPr>
          <w:noProof/>
        </w:rPr>
        <w:fldChar w:fldCharType="begin"/>
      </w:r>
      <w:r w:rsidR="00B10C01">
        <w:rPr>
          <w:noProof/>
        </w:rPr>
        <w:instrText xml:space="preserve"> STYLEREF 1 \s </w:instrText>
      </w:r>
      <w:r w:rsidR="00B10C01">
        <w:rPr>
          <w:noProof/>
        </w:rPr>
        <w:fldChar w:fldCharType="separate"/>
      </w:r>
      <w:r w:rsidR="00B872FD">
        <w:rPr>
          <w:noProof/>
        </w:rPr>
        <w:t>4</w:t>
      </w:r>
      <w:r w:rsidR="00B10C01">
        <w:rPr>
          <w:noProof/>
        </w:rPr>
        <w:fldChar w:fldCharType="end"/>
      </w:r>
      <w:r w:rsidR="00B553BA">
        <w:t>.</w:t>
      </w:r>
      <w:r w:rsidR="00B10C01">
        <w:rPr>
          <w:noProof/>
        </w:rPr>
        <w:fldChar w:fldCharType="begin"/>
      </w:r>
      <w:r w:rsidR="00B10C01">
        <w:rPr>
          <w:noProof/>
        </w:rPr>
        <w:instrText xml:space="preserve"> SEQ Table \* ARABIC \s 1 </w:instrText>
      </w:r>
      <w:r w:rsidR="00B10C01">
        <w:rPr>
          <w:noProof/>
        </w:rPr>
        <w:fldChar w:fldCharType="separate"/>
      </w:r>
      <w:r w:rsidR="00B872FD">
        <w:rPr>
          <w:noProof/>
        </w:rPr>
        <w:t>1</w:t>
      </w:r>
      <w:r w:rsidR="00B10C01">
        <w:rPr>
          <w:noProof/>
        </w:rPr>
        <w:fldChar w:fldCharType="end"/>
      </w:r>
      <w:r w:rsidRPr="007B03B6">
        <w:t xml:space="preserve"> Benchmarks</w:t>
      </w:r>
      <w:bookmarkEnd w:id="562"/>
      <w:bookmarkEnd w:id="563"/>
    </w:p>
    <w:tbl>
      <w:tblPr>
        <w:tblStyle w:val="TableGrid"/>
        <w:tblW w:w="5000" w:type="pct"/>
        <w:jc w:val="center"/>
        <w:tblLook w:val="04A0" w:firstRow="1" w:lastRow="0" w:firstColumn="1" w:lastColumn="0" w:noHBand="0" w:noVBand="1"/>
      </w:tblPr>
      <w:tblGrid>
        <w:gridCol w:w="2399"/>
        <w:gridCol w:w="1255"/>
        <w:gridCol w:w="1481"/>
        <w:gridCol w:w="1481"/>
        <w:gridCol w:w="1480"/>
        <w:gridCol w:w="1480"/>
      </w:tblGrid>
      <w:tr w:rsidR="006B675D" w:rsidRPr="007B03B6" w14:paraId="70C8E283" w14:textId="01BC42F6" w:rsidTr="009B472D">
        <w:trPr>
          <w:cantSplit/>
          <w:trHeight w:val="329"/>
          <w:tblHeader/>
          <w:jc w:val="center"/>
        </w:trPr>
        <w:tc>
          <w:tcPr>
            <w:tcW w:w="1252" w:type="pct"/>
            <w:shd w:val="clear" w:color="auto" w:fill="4F81BD" w:themeFill="accent1"/>
            <w:vAlign w:val="center"/>
          </w:tcPr>
          <w:p w14:paraId="721CED95" w14:textId="594D904F" w:rsidR="006B675D" w:rsidRPr="007B03B6" w:rsidRDefault="006B675D" w:rsidP="00AD4CF8">
            <w:pPr>
              <w:spacing w:line="240" w:lineRule="auto"/>
              <w:jc w:val="center"/>
              <w:rPr>
                <w:b/>
                <w:bCs/>
                <w:color w:val="FFFFFF" w:themeColor="background1"/>
                <w:sz w:val="20"/>
                <w:szCs w:val="20"/>
              </w:rPr>
            </w:pPr>
            <w:r w:rsidRPr="007B03B6">
              <w:rPr>
                <w:b/>
                <w:bCs/>
                <w:color w:val="FFFFFF" w:themeColor="background1"/>
                <w:sz w:val="20"/>
                <w:szCs w:val="20"/>
              </w:rPr>
              <w:lastRenderedPageBreak/>
              <w:t>Source and Scenario</w:t>
            </w:r>
          </w:p>
        </w:tc>
        <w:tc>
          <w:tcPr>
            <w:tcW w:w="655" w:type="pct"/>
            <w:shd w:val="clear" w:color="auto" w:fill="4F81BD" w:themeFill="accent1"/>
            <w:vAlign w:val="center"/>
          </w:tcPr>
          <w:p w14:paraId="2C9D3A78" w14:textId="3930D889" w:rsidR="006B675D" w:rsidRPr="007B03B6" w:rsidRDefault="006B675D" w:rsidP="00AD4CF8">
            <w:pPr>
              <w:spacing w:line="240" w:lineRule="auto"/>
              <w:jc w:val="center"/>
              <w:rPr>
                <w:b/>
                <w:color w:val="FFFFFF" w:themeColor="background1"/>
                <w:sz w:val="20"/>
                <w:szCs w:val="20"/>
              </w:rPr>
            </w:pPr>
            <w:r w:rsidRPr="007B03B6">
              <w:rPr>
                <w:b/>
                <w:color w:val="FFFFFF" w:themeColor="background1"/>
                <w:sz w:val="20"/>
                <w:szCs w:val="20"/>
              </w:rPr>
              <w:t>Electricity Generation in 2050 (TWh)</w:t>
            </w:r>
          </w:p>
        </w:tc>
        <w:tc>
          <w:tcPr>
            <w:tcW w:w="773" w:type="pct"/>
            <w:shd w:val="clear" w:color="auto" w:fill="4F81BD" w:themeFill="accent1"/>
            <w:vAlign w:val="center"/>
          </w:tcPr>
          <w:p w14:paraId="54169280" w14:textId="7589E293" w:rsidR="006B675D" w:rsidRPr="007B03B6" w:rsidRDefault="006B675D" w:rsidP="00AD4CF8">
            <w:pPr>
              <w:spacing w:line="240" w:lineRule="auto"/>
              <w:jc w:val="center"/>
              <w:rPr>
                <w:b/>
                <w:color w:val="FFFFFF" w:themeColor="background1"/>
                <w:sz w:val="20"/>
                <w:szCs w:val="20"/>
              </w:rPr>
            </w:pPr>
            <w:r w:rsidRPr="007B03B6">
              <w:rPr>
                <w:b/>
                <w:color w:val="FFFFFF" w:themeColor="background1"/>
                <w:sz w:val="20"/>
                <w:szCs w:val="20"/>
              </w:rPr>
              <w:t>Market Share in 2050 (%)</w:t>
            </w:r>
          </w:p>
        </w:tc>
        <w:tc>
          <w:tcPr>
            <w:tcW w:w="773" w:type="pct"/>
            <w:shd w:val="clear" w:color="auto" w:fill="4F81BD" w:themeFill="accent1"/>
            <w:vAlign w:val="center"/>
          </w:tcPr>
          <w:p w14:paraId="6C396ACC" w14:textId="4C2D2EF2" w:rsidR="006B675D" w:rsidRPr="007B03B6" w:rsidRDefault="006B675D" w:rsidP="00AD4CF8">
            <w:pPr>
              <w:spacing w:line="240" w:lineRule="auto"/>
              <w:jc w:val="center"/>
              <w:rPr>
                <w:b/>
                <w:color w:val="FFFFFF" w:themeColor="background1"/>
                <w:sz w:val="20"/>
                <w:szCs w:val="20"/>
              </w:rPr>
            </w:pPr>
            <w:r w:rsidRPr="007B03B6">
              <w:rPr>
                <w:b/>
                <w:color w:val="FFFFFF" w:themeColor="background1"/>
                <w:sz w:val="20"/>
                <w:szCs w:val="20"/>
              </w:rPr>
              <w:t>(Land) Per-Unit Impact</w:t>
            </w:r>
          </w:p>
        </w:tc>
        <w:tc>
          <w:tcPr>
            <w:tcW w:w="773" w:type="pct"/>
            <w:shd w:val="clear" w:color="auto" w:fill="4F81BD" w:themeFill="accent1"/>
            <w:vAlign w:val="center"/>
          </w:tcPr>
          <w:p w14:paraId="697CCD7A" w14:textId="7C6ED46D" w:rsidR="006B675D" w:rsidRPr="007B03B6" w:rsidRDefault="006B675D" w:rsidP="00AD4CF8">
            <w:pPr>
              <w:spacing w:line="240" w:lineRule="auto"/>
              <w:jc w:val="center"/>
              <w:rPr>
                <w:b/>
                <w:color w:val="FFFFFF" w:themeColor="background1"/>
                <w:sz w:val="20"/>
                <w:szCs w:val="20"/>
              </w:rPr>
            </w:pPr>
            <w:r w:rsidRPr="007B03B6">
              <w:rPr>
                <w:b/>
                <w:color w:val="FFFFFF" w:themeColor="background1"/>
                <w:sz w:val="20"/>
                <w:szCs w:val="20"/>
              </w:rPr>
              <w:t>(Land) New Adoption</w:t>
            </w:r>
          </w:p>
        </w:tc>
        <w:tc>
          <w:tcPr>
            <w:tcW w:w="773" w:type="pct"/>
            <w:shd w:val="clear" w:color="auto" w:fill="4F81BD" w:themeFill="accent1"/>
            <w:vAlign w:val="center"/>
          </w:tcPr>
          <w:p w14:paraId="2E6196C2" w14:textId="42D8439F" w:rsidR="006B675D" w:rsidRPr="007B03B6" w:rsidRDefault="006B675D" w:rsidP="00AD4CF8">
            <w:pPr>
              <w:spacing w:line="240" w:lineRule="auto"/>
              <w:jc w:val="center"/>
              <w:rPr>
                <w:b/>
                <w:color w:val="FFFFFF" w:themeColor="background1"/>
                <w:sz w:val="20"/>
                <w:szCs w:val="20"/>
              </w:rPr>
            </w:pPr>
            <w:r w:rsidRPr="007B03B6">
              <w:rPr>
                <w:b/>
                <w:color w:val="FFFFFF" w:themeColor="background1"/>
                <w:sz w:val="20"/>
                <w:szCs w:val="20"/>
              </w:rPr>
              <w:t>(Land) Mitigation Impact (i.e. Gt CO</w:t>
            </w:r>
            <w:r w:rsidRPr="007B03B6">
              <w:rPr>
                <w:b/>
                <w:color w:val="FFFFFF" w:themeColor="background1"/>
                <w:sz w:val="20"/>
                <w:szCs w:val="20"/>
                <w:vertAlign w:val="subscript"/>
              </w:rPr>
              <w:t>2-eq</w:t>
            </w:r>
            <w:r w:rsidRPr="007B03B6">
              <w:rPr>
                <w:b/>
                <w:color w:val="FFFFFF" w:themeColor="background1"/>
                <w:sz w:val="20"/>
                <w:szCs w:val="20"/>
              </w:rPr>
              <w:t xml:space="preserve"> in 2030)</w:t>
            </w:r>
          </w:p>
        </w:tc>
      </w:tr>
      <w:tr w:rsidR="006B675D" w:rsidRPr="007B03B6" w14:paraId="289707D9" w14:textId="70E15D94" w:rsidTr="003911EB">
        <w:trPr>
          <w:trHeight w:val="432"/>
          <w:jc w:val="center"/>
        </w:trPr>
        <w:tc>
          <w:tcPr>
            <w:tcW w:w="1252" w:type="pct"/>
            <w:vAlign w:val="center"/>
          </w:tcPr>
          <w:p w14:paraId="65A69EF1" w14:textId="6F618F4F" w:rsidR="006B675D" w:rsidRPr="007B03B6" w:rsidRDefault="006B675D" w:rsidP="00AD4CF8">
            <w:pPr>
              <w:spacing w:line="240" w:lineRule="auto"/>
              <w:jc w:val="center"/>
              <w:rPr>
                <w:bCs/>
                <w:sz w:val="20"/>
                <w:szCs w:val="20"/>
                <w:highlight w:val="yellow"/>
              </w:rPr>
            </w:pPr>
            <w:r w:rsidRPr="007B03B6">
              <w:rPr>
                <w:sz w:val="20"/>
                <w:szCs w:val="20"/>
                <w:highlight w:val="yellow"/>
              </w:rPr>
              <w:t>Source /Scenario</w:t>
            </w:r>
          </w:p>
        </w:tc>
        <w:tc>
          <w:tcPr>
            <w:tcW w:w="655" w:type="pct"/>
            <w:shd w:val="clear" w:color="auto" w:fill="FFFF00"/>
            <w:vAlign w:val="center"/>
          </w:tcPr>
          <w:p w14:paraId="693F09FD" w14:textId="31936200" w:rsidR="006B675D" w:rsidRPr="007B03B6" w:rsidRDefault="006B675D" w:rsidP="00AD4CF8">
            <w:pPr>
              <w:spacing w:line="240" w:lineRule="auto"/>
              <w:jc w:val="center"/>
              <w:rPr>
                <w:bCs/>
                <w:sz w:val="20"/>
                <w:szCs w:val="20"/>
              </w:rPr>
            </w:pPr>
          </w:p>
        </w:tc>
        <w:tc>
          <w:tcPr>
            <w:tcW w:w="773" w:type="pct"/>
            <w:shd w:val="clear" w:color="auto" w:fill="FFFF00"/>
            <w:vAlign w:val="center"/>
          </w:tcPr>
          <w:p w14:paraId="5718A6A0" w14:textId="7E2365C0" w:rsidR="006B675D" w:rsidRPr="007B03B6" w:rsidRDefault="006B675D" w:rsidP="00AD4CF8">
            <w:pPr>
              <w:spacing w:line="240" w:lineRule="auto"/>
              <w:jc w:val="center"/>
              <w:rPr>
                <w:bCs/>
                <w:sz w:val="20"/>
                <w:szCs w:val="20"/>
              </w:rPr>
            </w:pPr>
          </w:p>
        </w:tc>
        <w:tc>
          <w:tcPr>
            <w:tcW w:w="773" w:type="pct"/>
            <w:shd w:val="clear" w:color="auto" w:fill="FFFF00"/>
            <w:vAlign w:val="center"/>
          </w:tcPr>
          <w:p w14:paraId="613A520D" w14:textId="77777777" w:rsidR="006B675D" w:rsidRPr="007B03B6" w:rsidRDefault="006B675D" w:rsidP="00AD4CF8">
            <w:pPr>
              <w:spacing w:line="240" w:lineRule="auto"/>
              <w:jc w:val="center"/>
              <w:rPr>
                <w:bCs/>
                <w:sz w:val="20"/>
                <w:szCs w:val="20"/>
              </w:rPr>
            </w:pPr>
          </w:p>
        </w:tc>
        <w:tc>
          <w:tcPr>
            <w:tcW w:w="773" w:type="pct"/>
            <w:shd w:val="clear" w:color="auto" w:fill="FFFF00"/>
            <w:vAlign w:val="center"/>
          </w:tcPr>
          <w:p w14:paraId="02255322" w14:textId="77777777" w:rsidR="006B675D" w:rsidRPr="007B03B6" w:rsidRDefault="006B675D" w:rsidP="00AD4CF8">
            <w:pPr>
              <w:spacing w:line="240" w:lineRule="auto"/>
              <w:jc w:val="center"/>
              <w:rPr>
                <w:bCs/>
                <w:sz w:val="20"/>
                <w:szCs w:val="20"/>
              </w:rPr>
            </w:pPr>
          </w:p>
        </w:tc>
        <w:tc>
          <w:tcPr>
            <w:tcW w:w="773" w:type="pct"/>
            <w:shd w:val="clear" w:color="auto" w:fill="FFFF00"/>
            <w:vAlign w:val="center"/>
          </w:tcPr>
          <w:p w14:paraId="10CFE417" w14:textId="73E3B861" w:rsidR="006B675D" w:rsidRPr="007B03B6" w:rsidRDefault="006B675D" w:rsidP="00AD4CF8">
            <w:pPr>
              <w:spacing w:line="240" w:lineRule="auto"/>
              <w:jc w:val="center"/>
              <w:rPr>
                <w:bCs/>
                <w:sz w:val="20"/>
                <w:szCs w:val="20"/>
              </w:rPr>
            </w:pPr>
          </w:p>
        </w:tc>
      </w:tr>
      <w:tr w:rsidR="006B675D" w:rsidRPr="007B03B6" w14:paraId="050ACC57" w14:textId="126DFA6F" w:rsidTr="003911EB">
        <w:trPr>
          <w:trHeight w:val="427"/>
          <w:jc w:val="center"/>
        </w:trPr>
        <w:tc>
          <w:tcPr>
            <w:tcW w:w="1252" w:type="pct"/>
            <w:vAlign w:val="center"/>
          </w:tcPr>
          <w:p w14:paraId="0584602D" w14:textId="6BB00CA2" w:rsidR="006B675D" w:rsidRPr="007B03B6" w:rsidRDefault="006B675D" w:rsidP="00AD4CF8">
            <w:pPr>
              <w:spacing w:line="240" w:lineRule="auto"/>
              <w:jc w:val="center"/>
              <w:rPr>
                <w:sz w:val="20"/>
                <w:szCs w:val="20"/>
                <w:highlight w:val="yellow"/>
              </w:rPr>
            </w:pPr>
            <w:r w:rsidRPr="007B03B6">
              <w:rPr>
                <w:sz w:val="20"/>
                <w:szCs w:val="20"/>
                <w:highlight w:val="yellow"/>
              </w:rPr>
              <w:t>Source /Scenario</w:t>
            </w:r>
          </w:p>
        </w:tc>
        <w:tc>
          <w:tcPr>
            <w:tcW w:w="655" w:type="pct"/>
            <w:shd w:val="clear" w:color="auto" w:fill="FFFF00"/>
            <w:vAlign w:val="center"/>
          </w:tcPr>
          <w:p w14:paraId="695ED788" w14:textId="30E37864" w:rsidR="006B675D" w:rsidRPr="007B03B6" w:rsidRDefault="006B675D" w:rsidP="00AD4CF8">
            <w:pPr>
              <w:spacing w:line="240" w:lineRule="auto"/>
              <w:jc w:val="center"/>
              <w:rPr>
                <w:bCs/>
                <w:sz w:val="20"/>
                <w:szCs w:val="20"/>
              </w:rPr>
            </w:pPr>
          </w:p>
        </w:tc>
        <w:tc>
          <w:tcPr>
            <w:tcW w:w="773" w:type="pct"/>
            <w:shd w:val="clear" w:color="auto" w:fill="FFFF00"/>
            <w:vAlign w:val="center"/>
          </w:tcPr>
          <w:p w14:paraId="60D7DAD1" w14:textId="2F036918" w:rsidR="006B675D" w:rsidRPr="007B03B6" w:rsidRDefault="006B675D" w:rsidP="00AD4CF8">
            <w:pPr>
              <w:spacing w:line="240" w:lineRule="auto"/>
              <w:jc w:val="center"/>
              <w:rPr>
                <w:bCs/>
                <w:sz w:val="20"/>
                <w:szCs w:val="20"/>
              </w:rPr>
            </w:pPr>
          </w:p>
        </w:tc>
        <w:tc>
          <w:tcPr>
            <w:tcW w:w="773" w:type="pct"/>
            <w:shd w:val="clear" w:color="auto" w:fill="FFFF00"/>
            <w:vAlign w:val="center"/>
          </w:tcPr>
          <w:p w14:paraId="368353F3" w14:textId="77777777" w:rsidR="006B675D" w:rsidRPr="007B03B6" w:rsidRDefault="006B675D" w:rsidP="00AD4CF8">
            <w:pPr>
              <w:spacing w:line="240" w:lineRule="auto"/>
              <w:jc w:val="center"/>
              <w:rPr>
                <w:bCs/>
                <w:sz w:val="20"/>
                <w:szCs w:val="20"/>
              </w:rPr>
            </w:pPr>
          </w:p>
        </w:tc>
        <w:tc>
          <w:tcPr>
            <w:tcW w:w="773" w:type="pct"/>
            <w:shd w:val="clear" w:color="auto" w:fill="FFFF00"/>
            <w:vAlign w:val="center"/>
          </w:tcPr>
          <w:p w14:paraId="3FE47A7C" w14:textId="77777777" w:rsidR="006B675D" w:rsidRPr="007B03B6" w:rsidRDefault="006B675D" w:rsidP="00AD4CF8">
            <w:pPr>
              <w:spacing w:line="240" w:lineRule="auto"/>
              <w:jc w:val="center"/>
              <w:rPr>
                <w:bCs/>
                <w:sz w:val="20"/>
                <w:szCs w:val="20"/>
              </w:rPr>
            </w:pPr>
          </w:p>
        </w:tc>
        <w:tc>
          <w:tcPr>
            <w:tcW w:w="773" w:type="pct"/>
            <w:shd w:val="clear" w:color="auto" w:fill="FFFF00"/>
            <w:vAlign w:val="center"/>
          </w:tcPr>
          <w:p w14:paraId="202D3105" w14:textId="6CF2F66C" w:rsidR="006B675D" w:rsidRPr="007B03B6" w:rsidRDefault="006B675D" w:rsidP="00AD4CF8">
            <w:pPr>
              <w:spacing w:line="240" w:lineRule="auto"/>
              <w:jc w:val="center"/>
              <w:rPr>
                <w:bCs/>
                <w:sz w:val="20"/>
                <w:szCs w:val="20"/>
              </w:rPr>
            </w:pPr>
          </w:p>
        </w:tc>
      </w:tr>
      <w:tr w:rsidR="006B675D" w:rsidRPr="007B03B6" w14:paraId="1C7A3D9F" w14:textId="08F76CB5" w:rsidTr="003911EB">
        <w:trPr>
          <w:trHeight w:val="329"/>
          <w:jc w:val="center"/>
        </w:trPr>
        <w:tc>
          <w:tcPr>
            <w:tcW w:w="1252" w:type="pct"/>
            <w:vAlign w:val="center"/>
          </w:tcPr>
          <w:p w14:paraId="3E637FD7" w14:textId="0FA6148C" w:rsidR="006B675D" w:rsidRPr="007B03B6" w:rsidRDefault="006B675D" w:rsidP="00AD4CF8">
            <w:pPr>
              <w:spacing w:line="240" w:lineRule="auto"/>
              <w:jc w:val="center"/>
              <w:rPr>
                <w:bCs/>
                <w:sz w:val="20"/>
                <w:szCs w:val="20"/>
              </w:rPr>
            </w:pPr>
            <w:r w:rsidRPr="007B03B6">
              <w:rPr>
                <w:sz w:val="20"/>
                <w:szCs w:val="20"/>
              </w:rPr>
              <w:t>Project Drawdown – Plausible Scenario (PDS1)</w:t>
            </w:r>
          </w:p>
        </w:tc>
        <w:tc>
          <w:tcPr>
            <w:tcW w:w="655" w:type="pct"/>
            <w:shd w:val="clear" w:color="auto" w:fill="FFFF00"/>
            <w:vAlign w:val="center"/>
          </w:tcPr>
          <w:p w14:paraId="17FCA461" w14:textId="77777777" w:rsidR="006B675D" w:rsidRPr="007B03B6" w:rsidRDefault="006B675D" w:rsidP="00AD4CF8">
            <w:pPr>
              <w:spacing w:line="240" w:lineRule="auto"/>
              <w:jc w:val="center"/>
              <w:rPr>
                <w:bCs/>
                <w:sz w:val="20"/>
                <w:szCs w:val="20"/>
              </w:rPr>
            </w:pPr>
          </w:p>
        </w:tc>
        <w:tc>
          <w:tcPr>
            <w:tcW w:w="773" w:type="pct"/>
            <w:shd w:val="clear" w:color="auto" w:fill="FFFF00"/>
            <w:vAlign w:val="center"/>
          </w:tcPr>
          <w:p w14:paraId="37A2A467" w14:textId="77777777" w:rsidR="006B675D" w:rsidRPr="007B03B6" w:rsidRDefault="006B675D" w:rsidP="00AD4CF8">
            <w:pPr>
              <w:spacing w:line="240" w:lineRule="auto"/>
              <w:jc w:val="center"/>
              <w:rPr>
                <w:bCs/>
                <w:sz w:val="20"/>
                <w:szCs w:val="20"/>
              </w:rPr>
            </w:pPr>
          </w:p>
        </w:tc>
        <w:tc>
          <w:tcPr>
            <w:tcW w:w="773" w:type="pct"/>
            <w:shd w:val="clear" w:color="auto" w:fill="FFFF00"/>
            <w:vAlign w:val="center"/>
          </w:tcPr>
          <w:p w14:paraId="6EC12857" w14:textId="77777777" w:rsidR="006B675D" w:rsidRPr="007B03B6" w:rsidRDefault="006B675D" w:rsidP="00AD4CF8">
            <w:pPr>
              <w:spacing w:line="240" w:lineRule="auto"/>
              <w:jc w:val="center"/>
              <w:rPr>
                <w:bCs/>
                <w:sz w:val="20"/>
                <w:szCs w:val="20"/>
              </w:rPr>
            </w:pPr>
          </w:p>
        </w:tc>
        <w:tc>
          <w:tcPr>
            <w:tcW w:w="773" w:type="pct"/>
            <w:shd w:val="clear" w:color="auto" w:fill="FFFF00"/>
            <w:vAlign w:val="center"/>
          </w:tcPr>
          <w:p w14:paraId="6FEA69F3" w14:textId="77777777" w:rsidR="006B675D" w:rsidRPr="007B03B6" w:rsidRDefault="006B675D" w:rsidP="00AD4CF8">
            <w:pPr>
              <w:spacing w:line="240" w:lineRule="auto"/>
              <w:jc w:val="center"/>
              <w:rPr>
                <w:bCs/>
                <w:sz w:val="20"/>
                <w:szCs w:val="20"/>
              </w:rPr>
            </w:pPr>
          </w:p>
        </w:tc>
        <w:tc>
          <w:tcPr>
            <w:tcW w:w="773" w:type="pct"/>
            <w:shd w:val="clear" w:color="auto" w:fill="FFFF00"/>
            <w:vAlign w:val="center"/>
          </w:tcPr>
          <w:p w14:paraId="17120EEF" w14:textId="54738CB9" w:rsidR="006B675D" w:rsidRPr="007B03B6" w:rsidRDefault="006B675D" w:rsidP="00AD4CF8">
            <w:pPr>
              <w:spacing w:line="240" w:lineRule="auto"/>
              <w:jc w:val="center"/>
              <w:rPr>
                <w:bCs/>
                <w:sz w:val="20"/>
                <w:szCs w:val="20"/>
              </w:rPr>
            </w:pPr>
          </w:p>
        </w:tc>
      </w:tr>
      <w:tr w:rsidR="006B675D" w:rsidRPr="007B03B6" w14:paraId="2861B45D" w14:textId="2AD39CA0" w:rsidTr="003911EB">
        <w:trPr>
          <w:trHeight w:val="329"/>
          <w:jc w:val="center"/>
        </w:trPr>
        <w:tc>
          <w:tcPr>
            <w:tcW w:w="1252" w:type="pct"/>
            <w:vAlign w:val="center"/>
          </w:tcPr>
          <w:p w14:paraId="5782CA7E" w14:textId="716EFD46" w:rsidR="006B675D" w:rsidRPr="007B03B6" w:rsidRDefault="006B675D" w:rsidP="00AD4CF8">
            <w:pPr>
              <w:spacing w:line="240" w:lineRule="auto"/>
              <w:jc w:val="center"/>
              <w:rPr>
                <w:sz w:val="20"/>
                <w:szCs w:val="20"/>
              </w:rPr>
            </w:pPr>
            <w:r w:rsidRPr="007B03B6">
              <w:rPr>
                <w:sz w:val="20"/>
                <w:szCs w:val="20"/>
              </w:rPr>
              <w:t>Project Drawdown – Drawdown Scenario (PDS2)</w:t>
            </w:r>
          </w:p>
        </w:tc>
        <w:tc>
          <w:tcPr>
            <w:tcW w:w="655" w:type="pct"/>
            <w:shd w:val="clear" w:color="auto" w:fill="FFFF00"/>
            <w:vAlign w:val="center"/>
          </w:tcPr>
          <w:p w14:paraId="4F9F1598" w14:textId="77777777" w:rsidR="006B675D" w:rsidRPr="007B03B6" w:rsidRDefault="006B675D" w:rsidP="00AD4CF8">
            <w:pPr>
              <w:spacing w:line="240" w:lineRule="auto"/>
              <w:jc w:val="center"/>
              <w:rPr>
                <w:bCs/>
                <w:sz w:val="20"/>
                <w:szCs w:val="20"/>
              </w:rPr>
            </w:pPr>
          </w:p>
        </w:tc>
        <w:tc>
          <w:tcPr>
            <w:tcW w:w="773" w:type="pct"/>
            <w:shd w:val="clear" w:color="auto" w:fill="FFFF00"/>
            <w:vAlign w:val="center"/>
          </w:tcPr>
          <w:p w14:paraId="250C4F8C" w14:textId="77777777" w:rsidR="006B675D" w:rsidRPr="007B03B6" w:rsidRDefault="006B675D" w:rsidP="00AD4CF8">
            <w:pPr>
              <w:spacing w:line="240" w:lineRule="auto"/>
              <w:jc w:val="center"/>
              <w:rPr>
                <w:bCs/>
                <w:sz w:val="20"/>
                <w:szCs w:val="20"/>
              </w:rPr>
            </w:pPr>
          </w:p>
        </w:tc>
        <w:tc>
          <w:tcPr>
            <w:tcW w:w="773" w:type="pct"/>
            <w:shd w:val="clear" w:color="auto" w:fill="FFFF00"/>
            <w:vAlign w:val="center"/>
          </w:tcPr>
          <w:p w14:paraId="3522723F" w14:textId="77777777" w:rsidR="006B675D" w:rsidRPr="007B03B6" w:rsidRDefault="006B675D" w:rsidP="00AD4CF8">
            <w:pPr>
              <w:spacing w:line="240" w:lineRule="auto"/>
              <w:jc w:val="center"/>
              <w:rPr>
                <w:bCs/>
                <w:sz w:val="20"/>
                <w:szCs w:val="20"/>
              </w:rPr>
            </w:pPr>
          </w:p>
        </w:tc>
        <w:tc>
          <w:tcPr>
            <w:tcW w:w="773" w:type="pct"/>
            <w:shd w:val="clear" w:color="auto" w:fill="FFFF00"/>
            <w:vAlign w:val="center"/>
          </w:tcPr>
          <w:p w14:paraId="142178E2" w14:textId="77777777" w:rsidR="006B675D" w:rsidRPr="007B03B6" w:rsidRDefault="006B675D" w:rsidP="00AD4CF8">
            <w:pPr>
              <w:spacing w:line="240" w:lineRule="auto"/>
              <w:jc w:val="center"/>
              <w:rPr>
                <w:bCs/>
                <w:sz w:val="20"/>
                <w:szCs w:val="20"/>
              </w:rPr>
            </w:pPr>
          </w:p>
        </w:tc>
        <w:tc>
          <w:tcPr>
            <w:tcW w:w="773" w:type="pct"/>
            <w:shd w:val="clear" w:color="auto" w:fill="FFFF00"/>
            <w:vAlign w:val="center"/>
          </w:tcPr>
          <w:p w14:paraId="132C69A3" w14:textId="0EEF79D4" w:rsidR="006B675D" w:rsidRPr="007B03B6" w:rsidRDefault="006B675D" w:rsidP="00AD4CF8">
            <w:pPr>
              <w:spacing w:line="240" w:lineRule="auto"/>
              <w:jc w:val="center"/>
              <w:rPr>
                <w:bCs/>
                <w:sz w:val="20"/>
                <w:szCs w:val="20"/>
              </w:rPr>
            </w:pPr>
          </w:p>
        </w:tc>
      </w:tr>
      <w:tr w:rsidR="006B675D" w:rsidRPr="007B03B6" w14:paraId="0C6E4035" w14:textId="29DD5EF1" w:rsidTr="003911EB">
        <w:trPr>
          <w:trHeight w:val="329"/>
          <w:jc w:val="center"/>
        </w:trPr>
        <w:tc>
          <w:tcPr>
            <w:tcW w:w="1252" w:type="pct"/>
            <w:vAlign w:val="center"/>
          </w:tcPr>
          <w:p w14:paraId="2392672B" w14:textId="49F74C08" w:rsidR="006B675D" w:rsidRPr="007B03B6" w:rsidRDefault="006B675D" w:rsidP="00AD4CF8">
            <w:pPr>
              <w:spacing w:line="240" w:lineRule="auto"/>
              <w:jc w:val="center"/>
              <w:rPr>
                <w:sz w:val="20"/>
                <w:szCs w:val="20"/>
              </w:rPr>
            </w:pPr>
            <w:r w:rsidRPr="007B03B6">
              <w:rPr>
                <w:sz w:val="20"/>
                <w:szCs w:val="20"/>
              </w:rPr>
              <w:t>Project Drawdown – Optimum Scenario (PDS3)</w:t>
            </w:r>
          </w:p>
        </w:tc>
        <w:tc>
          <w:tcPr>
            <w:tcW w:w="655" w:type="pct"/>
            <w:shd w:val="clear" w:color="auto" w:fill="FFFF00"/>
            <w:vAlign w:val="center"/>
          </w:tcPr>
          <w:p w14:paraId="428CA8E7" w14:textId="77777777" w:rsidR="006B675D" w:rsidRPr="007B03B6" w:rsidRDefault="006B675D" w:rsidP="00AD4CF8">
            <w:pPr>
              <w:spacing w:line="240" w:lineRule="auto"/>
              <w:jc w:val="center"/>
              <w:rPr>
                <w:bCs/>
                <w:sz w:val="20"/>
                <w:szCs w:val="20"/>
              </w:rPr>
            </w:pPr>
          </w:p>
        </w:tc>
        <w:tc>
          <w:tcPr>
            <w:tcW w:w="773" w:type="pct"/>
            <w:shd w:val="clear" w:color="auto" w:fill="FFFF00"/>
            <w:vAlign w:val="center"/>
          </w:tcPr>
          <w:p w14:paraId="29386CF4" w14:textId="77777777" w:rsidR="006B675D" w:rsidRPr="007B03B6" w:rsidRDefault="006B675D" w:rsidP="00AD4CF8">
            <w:pPr>
              <w:spacing w:line="240" w:lineRule="auto"/>
              <w:jc w:val="center"/>
              <w:rPr>
                <w:bCs/>
                <w:sz w:val="20"/>
                <w:szCs w:val="20"/>
              </w:rPr>
            </w:pPr>
          </w:p>
        </w:tc>
        <w:tc>
          <w:tcPr>
            <w:tcW w:w="773" w:type="pct"/>
            <w:shd w:val="clear" w:color="auto" w:fill="FFFF00"/>
            <w:vAlign w:val="center"/>
          </w:tcPr>
          <w:p w14:paraId="734E24F2" w14:textId="77777777" w:rsidR="006B675D" w:rsidRPr="007B03B6" w:rsidRDefault="006B675D" w:rsidP="00AD4CF8">
            <w:pPr>
              <w:spacing w:line="240" w:lineRule="auto"/>
              <w:jc w:val="center"/>
              <w:rPr>
                <w:bCs/>
                <w:sz w:val="20"/>
                <w:szCs w:val="20"/>
              </w:rPr>
            </w:pPr>
          </w:p>
        </w:tc>
        <w:tc>
          <w:tcPr>
            <w:tcW w:w="773" w:type="pct"/>
            <w:shd w:val="clear" w:color="auto" w:fill="FFFF00"/>
            <w:vAlign w:val="center"/>
          </w:tcPr>
          <w:p w14:paraId="72BA6A2E" w14:textId="77777777" w:rsidR="006B675D" w:rsidRPr="007B03B6" w:rsidRDefault="006B675D" w:rsidP="00AD4CF8">
            <w:pPr>
              <w:spacing w:line="240" w:lineRule="auto"/>
              <w:jc w:val="center"/>
              <w:rPr>
                <w:bCs/>
                <w:sz w:val="20"/>
                <w:szCs w:val="20"/>
              </w:rPr>
            </w:pPr>
          </w:p>
        </w:tc>
        <w:tc>
          <w:tcPr>
            <w:tcW w:w="773" w:type="pct"/>
            <w:shd w:val="clear" w:color="auto" w:fill="FFFF00"/>
            <w:vAlign w:val="center"/>
          </w:tcPr>
          <w:p w14:paraId="2C901D64" w14:textId="632738C9" w:rsidR="006B675D" w:rsidRPr="007B03B6" w:rsidRDefault="006B675D" w:rsidP="00AD4CF8">
            <w:pPr>
              <w:spacing w:line="240" w:lineRule="auto"/>
              <w:jc w:val="center"/>
              <w:rPr>
                <w:bCs/>
                <w:sz w:val="20"/>
                <w:szCs w:val="20"/>
              </w:rPr>
            </w:pPr>
          </w:p>
        </w:tc>
      </w:tr>
    </w:tbl>
    <w:p w14:paraId="105A5AA0" w14:textId="7DA7057F" w:rsidR="000D30DE" w:rsidRPr="007B03B6" w:rsidRDefault="000D30DE" w:rsidP="00EB247F">
      <w:pPr>
        <w:rPr>
          <w:rFonts w:asciiTheme="majorHAnsi" w:eastAsiaTheme="majorEastAsia" w:hAnsiTheme="majorHAnsi" w:cstheme="majorBidi"/>
          <w:b/>
          <w:bCs/>
          <w:smallCaps/>
          <w:sz w:val="36"/>
          <w:szCs w:val="36"/>
        </w:rPr>
      </w:pPr>
    </w:p>
    <w:p w14:paraId="7454D80C" w14:textId="24C3373C" w:rsidR="00434F61" w:rsidRPr="007B03B6" w:rsidRDefault="551A77D0" w:rsidP="00982FC7">
      <w:pPr>
        <w:pStyle w:val="Heading1"/>
      </w:pPr>
      <w:bookmarkStart w:id="564" w:name="_Toc18306555"/>
      <w:r w:rsidRPr="007B03B6">
        <w:t>References</w:t>
      </w:r>
      <w:bookmarkEnd w:id="564"/>
    </w:p>
    <w:p w14:paraId="2804C3D4" w14:textId="73594E32" w:rsidR="0075285F" w:rsidRPr="006A0E9B" w:rsidRDefault="0075285F" w:rsidP="0075285F">
      <w:pPr>
        <w:spacing w:after="0"/>
        <w:ind w:hanging="480"/>
        <w:rPr>
          <w:rFonts w:eastAsia="Times New Roman" w:cs="Times New Roman"/>
          <w:szCs w:val="24"/>
        </w:rPr>
      </w:pPr>
      <w:proofErr w:type="spellStart"/>
      <w:r w:rsidRPr="006A0E9B">
        <w:rPr>
          <w:rFonts w:eastAsia="Times New Roman" w:cs="Times New Roman"/>
          <w:szCs w:val="24"/>
        </w:rPr>
        <w:t>Averfalk</w:t>
      </w:r>
      <w:proofErr w:type="spellEnd"/>
      <w:r w:rsidRPr="006A0E9B">
        <w:rPr>
          <w:rFonts w:eastAsia="Times New Roman" w:cs="Times New Roman"/>
          <w:szCs w:val="24"/>
        </w:rPr>
        <w:t xml:space="preserve">, H. (2017). </w:t>
      </w:r>
      <w:r w:rsidRPr="006A0E9B">
        <w:rPr>
          <w:rFonts w:eastAsia="Times New Roman" w:cs="Times New Roman"/>
          <w:i/>
          <w:iCs/>
          <w:szCs w:val="24"/>
        </w:rPr>
        <w:t>Transformation Roadmap from High to Low Temperature District Heating Systems Annex XI final report</w:t>
      </w:r>
      <w:r w:rsidRPr="006A0E9B">
        <w:rPr>
          <w:rFonts w:eastAsia="Times New Roman" w:cs="Times New Roman"/>
          <w:szCs w:val="24"/>
        </w:rPr>
        <w:t xml:space="preserve">. IEA-DHC. Retrieved from </w:t>
      </w:r>
      <w:hyperlink r:id="rId24" w:history="1">
        <w:r w:rsidRPr="006A0E9B">
          <w:rPr>
            <w:rFonts w:eastAsia="Times New Roman" w:cs="Times New Roman"/>
            <w:color w:val="0000FF"/>
            <w:szCs w:val="24"/>
            <w:u w:val="single"/>
          </w:rPr>
          <w:t>http://orbit.dtu.dk/files/142164425/Untitled.pdf</w:t>
        </w:r>
      </w:hyperlink>
    </w:p>
    <w:p w14:paraId="59D96FDC" w14:textId="4419BF76" w:rsidR="0075285F" w:rsidRPr="006A0E9B" w:rsidRDefault="0075285F" w:rsidP="0075285F">
      <w:pPr>
        <w:spacing w:after="0"/>
        <w:ind w:hanging="480"/>
        <w:rPr>
          <w:rFonts w:eastAsia="Times New Roman" w:cs="Times New Roman"/>
          <w:szCs w:val="24"/>
        </w:rPr>
      </w:pPr>
      <w:proofErr w:type="spellStart"/>
      <w:r w:rsidRPr="006A0E9B">
        <w:rPr>
          <w:rFonts w:eastAsia="Times New Roman" w:cs="Times New Roman"/>
          <w:szCs w:val="24"/>
        </w:rPr>
        <w:t>Averfalk</w:t>
      </w:r>
      <w:proofErr w:type="spellEnd"/>
      <w:r w:rsidRPr="006A0E9B">
        <w:rPr>
          <w:rFonts w:eastAsia="Times New Roman" w:cs="Times New Roman"/>
          <w:szCs w:val="24"/>
        </w:rPr>
        <w:t xml:space="preserve">, H., </w:t>
      </w:r>
      <w:proofErr w:type="spellStart"/>
      <w:r w:rsidRPr="006A0E9B">
        <w:rPr>
          <w:rFonts w:eastAsia="Times New Roman" w:cs="Times New Roman"/>
          <w:szCs w:val="24"/>
        </w:rPr>
        <w:t>Ingvarsson</w:t>
      </w:r>
      <w:proofErr w:type="spellEnd"/>
      <w:r w:rsidRPr="006A0E9B">
        <w:rPr>
          <w:rFonts w:eastAsia="Times New Roman" w:cs="Times New Roman"/>
          <w:szCs w:val="24"/>
        </w:rPr>
        <w:t xml:space="preserve">, P., Persson, U., Gong, M., &amp; Werner, S. (2017). Large heat pumps in Swedish district heating systems. </w:t>
      </w:r>
      <w:r w:rsidRPr="006A0E9B">
        <w:rPr>
          <w:rFonts w:eastAsia="Times New Roman" w:cs="Times New Roman"/>
          <w:i/>
          <w:iCs/>
          <w:szCs w:val="24"/>
        </w:rPr>
        <w:t>Renewable and Sustainable Energy Reviews</w:t>
      </w:r>
      <w:r w:rsidRPr="006A0E9B">
        <w:rPr>
          <w:rFonts w:eastAsia="Times New Roman" w:cs="Times New Roman"/>
          <w:szCs w:val="24"/>
        </w:rPr>
        <w:t xml:space="preserve">, </w:t>
      </w:r>
      <w:r w:rsidRPr="006A0E9B">
        <w:rPr>
          <w:rFonts w:eastAsia="Times New Roman" w:cs="Times New Roman"/>
          <w:i/>
          <w:iCs/>
          <w:szCs w:val="24"/>
        </w:rPr>
        <w:t>79</w:t>
      </w:r>
      <w:r w:rsidRPr="006A0E9B">
        <w:rPr>
          <w:rFonts w:eastAsia="Times New Roman" w:cs="Times New Roman"/>
          <w:szCs w:val="24"/>
        </w:rPr>
        <w:t xml:space="preserve">, 1275–1284. </w:t>
      </w:r>
      <w:hyperlink r:id="rId25" w:history="1">
        <w:r w:rsidRPr="006A0E9B">
          <w:rPr>
            <w:rFonts w:eastAsia="Times New Roman" w:cs="Times New Roman"/>
            <w:color w:val="0000FF"/>
            <w:szCs w:val="24"/>
            <w:u w:val="single"/>
          </w:rPr>
          <w:t>https://doi.org/10.1016/j.rser.2017.05.135</w:t>
        </w:r>
      </w:hyperlink>
    </w:p>
    <w:p w14:paraId="05A52E95" w14:textId="2AD2EFE7" w:rsidR="0075285F" w:rsidRPr="00557966" w:rsidRDefault="0075285F" w:rsidP="0075285F">
      <w:pPr>
        <w:spacing w:after="0"/>
        <w:ind w:hanging="480"/>
        <w:rPr>
          <w:rFonts w:eastAsia="Times New Roman" w:cs="Times New Roman"/>
          <w:szCs w:val="24"/>
          <w:lang w:val="de-DE"/>
        </w:rPr>
      </w:pPr>
      <w:proofErr w:type="spellStart"/>
      <w:r w:rsidRPr="006A0E9B">
        <w:rPr>
          <w:rFonts w:eastAsia="Times New Roman" w:cs="Times New Roman"/>
          <w:szCs w:val="24"/>
        </w:rPr>
        <w:t>Averfalk</w:t>
      </w:r>
      <w:proofErr w:type="spellEnd"/>
      <w:r w:rsidRPr="006A0E9B">
        <w:rPr>
          <w:rFonts w:eastAsia="Times New Roman" w:cs="Times New Roman"/>
          <w:szCs w:val="24"/>
        </w:rPr>
        <w:t xml:space="preserve">, H., &amp; Werner, S. (2018). Novel low temperature heat distribution technology. </w:t>
      </w:r>
      <w:r w:rsidRPr="00557966">
        <w:rPr>
          <w:rFonts w:eastAsia="Times New Roman" w:cs="Times New Roman"/>
          <w:i/>
          <w:iCs/>
          <w:szCs w:val="24"/>
          <w:lang w:val="de-DE"/>
        </w:rPr>
        <w:t>Energy</w:t>
      </w:r>
      <w:r w:rsidRPr="00557966">
        <w:rPr>
          <w:rFonts w:eastAsia="Times New Roman" w:cs="Times New Roman"/>
          <w:szCs w:val="24"/>
          <w:lang w:val="de-DE"/>
        </w:rPr>
        <w:t xml:space="preserve">, </w:t>
      </w:r>
      <w:r w:rsidRPr="00557966">
        <w:rPr>
          <w:rFonts w:eastAsia="Times New Roman" w:cs="Times New Roman"/>
          <w:i/>
          <w:iCs/>
          <w:szCs w:val="24"/>
          <w:lang w:val="de-DE"/>
        </w:rPr>
        <w:t>145</w:t>
      </w:r>
      <w:r w:rsidRPr="00557966">
        <w:rPr>
          <w:rFonts w:eastAsia="Times New Roman" w:cs="Times New Roman"/>
          <w:szCs w:val="24"/>
          <w:lang w:val="de-DE"/>
        </w:rPr>
        <w:t xml:space="preserve">, 526–539. </w:t>
      </w:r>
      <w:hyperlink r:id="rId26" w:history="1">
        <w:r w:rsidRPr="00557966">
          <w:rPr>
            <w:rFonts w:eastAsia="Times New Roman" w:cs="Times New Roman"/>
            <w:color w:val="0000FF"/>
            <w:szCs w:val="24"/>
            <w:u w:val="single"/>
            <w:lang w:val="de-DE"/>
          </w:rPr>
          <w:t>https://doi.org/10.1016/j.energy.2017.12.157</w:t>
        </w:r>
      </w:hyperlink>
    </w:p>
    <w:p w14:paraId="2CF8AD92" w14:textId="794A492E" w:rsidR="0075285F" w:rsidRPr="006A0E9B" w:rsidRDefault="0075285F" w:rsidP="0075285F">
      <w:pPr>
        <w:spacing w:after="0"/>
        <w:ind w:hanging="480"/>
        <w:rPr>
          <w:rFonts w:eastAsia="Times New Roman" w:cs="Times New Roman"/>
          <w:szCs w:val="24"/>
        </w:rPr>
      </w:pPr>
      <w:r w:rsidRPr="00776AB5">
        <w:rPr>
          <w:rFonts w:eastAsia="Times New Roman" w:cs="Times New Roman"/>
          <w:szCs w:val="24"/>
          <w:lang w:val="de-DE"/>
        </w:rPr>
        <w:t>B</w:t>
      </w:r>
      <w:bookmarkStart w:id="565" w:name="_Hlk12291158"/>
      <w:r w:rsidRPr="00776AB5">
        <w:rPr>
          <w:rFonts w:eastAsia="Times New Roman" w:cs="Times New Roman"/>
          <w:szCs w:val="24"/>
          <w:lang w:val="de-DE"/>
        </w:rPr>
        <w:t>ü</w:t>
      </w:r>
      <w:bookmarkEnd w:id="565"/>
      <w:r w:rsidRPr="00776AB5">
        <w:rPr>
          <w:rFonts w:eastAsia="Times New Roman" w:cs="Times New Roman"/>
          <w:szCs w:val="24"/>
          <w:lang w:val="de-DE"/>
        </w:rPr>
        <w:t xml:space="preserve">chele, R., Kranzl, L., Müller, A., Hummel, M., Hartner, M., Deng, Y., &amp; Bons, M. (2016). </w:t>
      </w:r>
      <w:r w:rsidRPr="006A0E9B">
        <w:rPr>
          <w:rFonts w:eastAsia="Times New Roman" w:cs="Times New Roman"/>
          <w:szCs w:val="24"/>
        </w:rPr>
        <w:t xml:space="preserve">Comprehensive Assessment of the Potential for Efficient District Heating and Cooling and for High-Efficient Cogeneration in Austria. </w:t>
      </w:r>
      <w:r w:rsidRPr="006A0E9B">
        <w:rPr>
          <w:rFonts w:eastAsia="Times New Roman" w:cs="Times New Roman"/>
          <w:i/>
          <w:iCs/>
          <w:szCs w:val="24"/>
        </w:rPr>
        <w:t>International Journal of Sustainable Energy Planning and Management</w:t>
      </w:r>
      <w:r w:rsidRPr="006A0E9B">
        <w:rPr>
          <w:rFonts w:eastAsia="Times New Roman" w:cs="Times New Roman"/>
          <w:szCs w:val="24"/>
        </w:rPr>
        <w:t xml:space="preserve">, Vol 10 (2016)-. </w:t>
      </w:r>
      <w:hyperlink r:id="rId27" w:history="1">
        <w:r w:rsidRPr="006A0E9B">
          <w:rPr>
            <w:rFonts w:eastAsia="Times New Roman" w:cs="Times New Roman"/>
            <w:color w:val="0000FF"/>
            <w:szCs w:val="24"/>
            <w:u w:val="single"/>
          </w:rPr>
          <w:t>https://doi.org/10.5278/ijsepm.2016.10.2</w:t>
        </w:r>
      </w:hyperlink>
    </w:p>
    <w:p w14:paraId="5B2790A8" w14:textId="31E668DE" w:rsidR="0075285F" w:rsidRPr="006A0E9B" w:rsidRDefault="0075285F" w:rsidP="0075285F">
      <w:pPr>
        <w:spacing w:after="0"/>
        <w:ind w:hanging="480"/>
        <w:rPr>
          <w:rFonts w:eastAsia="Times New Roman" w:cs="Times New Roman"/>
          <w:szCs w:val="24"/>
        </w:rPr>
      </w:pPr>
      <w:r w:rsidRPr="00776AB5">
        <w:rPr>
          <w:rFonts w:eastAsia="Times New Roman" w:cs="Times New Roman"/>
          <w:szCs w:val="24"/>
          <w:lang w:val="de-DE"/>
        </w:rPr>
        <w:t xml:space="preserve">Connolly, D., Lund, H., Mathiesen, B. V., Werner, S., Möller, B., Persson, U., … Nielsen, S. (2014). </w:t>
      </w:r>
      <w:r w:rsidRPr="006A0E9B">
        <w:rPr>
          <w:rFonts w:eastAsia="Times New Roman" w:cs="Times New Roman"/>
          <w:szCs w:val="24"/>
        </w:rPr>
        <w:t xml:space="preserve">Heat Roadmap Europe: Combining district heating with heat savings to </w:t>
      </w:r>
      <w:proofErr w:type="spellStart"/>
      <w:r w:rsidRPr="006A0E9B">
        <w:rPr>
          <w:rFonts w:eastAsia="Times New Roman" w:cs="Times New Roman"/>
          <w:szCs w:val="24"/>
        </w:rPr>
        <w:t>decarbonise</w:t>
      </w:r>
      <w:proofErr w:type="spellEnd"/>
      <w:r w:rsidRPr="006A0E9B">
        <w:rPr>
          <w:rFonts w:eastAsia="Times New Roman" w:cs="Times New Roman"/>
          <w:szCs w:val="24"/>
        </w:rPr>
        <w:t xml:space="preserve"> the EU energy system. </w:t>
      </w:r>
      <w:r w:rsidRPr="006A0E9B">
        <w:rPr>
          <w:rFonts w:eastAsia="Times New Roman" w:cs="Times New Roman"/>
          <w:i/>
          <w:iCs/>
          <w:szCs w:val="24"/>
        </w:rPr>
        <w:t>Energy Policy</w:t>
      </w:r>
      <w:r w:rsidRPr="006A0E9B">
        <w:rPr>
          <w:rFonts w:eastAsia="Times New Roman" w:cs="Times New Roman"/>
          <w:szCs w:val="24"/>
        </w:rPr>
        <w:t xml:space="preserve">, </w:t>
      </w:r>
      <w:r w:rsidRPr="006A0E9B">
        <w:rPr>
          <w:rFonts w:eastAsia="Times New Roman" w:cs="Times New Roman"/>
          <w:i/>
          <w:iCs/>
          <w:szCs w:val="24"/>
        </w:rPr>
        <w:t>65</w:t>
      </w:r>
      <w:r w:rsidRPr="006A0E9B">
        <w:rPr>
          <w:rFonts w:eastAsia="Times New Roman" w:cs="Times New Roman"/>
          <w:szCs w:val="24"/>
        </w:rPr>
        <w:t xml:space="preserve">, 475–489. </w:t>
      </w:r>
      <w:hyperlink r:id="rId28" w:history="1">
        <w:r w:rsidRPr="006A0E9B">
          <w:rPr>
            <w:rFonts w:eastAsia="Times New Roman" w:cs="Times New Roman"/>
            <w:color w:val="0000FF"/>
            <w:szCs w:val="24"/>
            <w:u w:val="single"/>
          </w:rPr>
          <w:t>https://doi.org/10.1016/j.enpol.2013.10.035</w:t>
        </w:r>
      </w:hyperlink>
    </w:p>
    <w:p w14:paraId="17E555F9" w14:textId="1994A162"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Dalla Rossa, A., Li, H., &amp; Werner, S. (2014). </w:t>
      </w:r>
      <w:r w:rsidRPr="006A0E9B">
        <w:rPr>
          <w:rFonts w:eastAsia="Times New Roman" w:cs="Times New Roman"/>
          <w:i/>
          <w:iCs/>
          <w:szCs w:val="24"/>
        </w:rPr>
        <w:t>Toward</w:t>
      </w:r>
      <w:r w:rsidR="00ED0FC7">
        <w:rPr>
          <w:rFonts w:eastAsia="Times New Roman" w:cs="Times New Roman"/>
          <w:i/>
          <w:iCs/>
          <w:szCs w:val="24"/>
        </w:rPr>
        <w:t xml:space="preserve"> </w:t>
      </w:r>
      <w:r w:rsidRPr="006A0E9B">
        <w:rPr>
          <w:rFonts w:eastAsia="Times New Roman" w:cs="Times New Roman"/>
          <w:i/>
          <w:iCs/>
          <w:szCs w:val="24"/>
        </w:rPr>
        <w:t>4th</w:t>
      </w:r>
      <w:r w:rsidR="00ED0FC7">
        <w:rPr>
          <w:rFonts w:eastAsia="Times New Roman" w:cs="Times New Roman"/>
          <w:i/>
          <w:iCs/>
          <w:szCs w:val="24"/>
        </w:rPr>
        <w:t xml:space="preserve"> </w:t>
      </w:r>
      <w:r w:rsidRPr="006A0E9B">
        <w:rPr>
          <w:rFonts w:eastAsia="Times New Roman" w:cs="Times New Roman"/>
          <w:i/>
          <w:iCs/>
          <w:szCs w:val="24"/>
        </w:rPr>
        <w:t>Generation</w:t>
      </w:r>
      <w:r w:rsidR="00ED0FC7">
        <w:rPr>
          <w:rFonts w:eastAsia="Times New Roman" w:cs="Times New Roman"/>
          <w:i/>
          <w:iCs/>
          <w:szCs w:val="24"/>
        </w:rPr>
        <w:t xml:space="preserve"> </w:t>
      </w:r>
      <w:r w:rsidRPr="006A0E9B">
        <w:rPr>
          <w:rFonts w:eastAsia="Times New Roman" w:cs="Times New Roman"/>
          <w:i/>
          <w:iCs/>
          <w:szCs w:val="24"/>
        </w:rPr>
        <w:t>District</w:t>
      </w:r>
      <w:r w:rsidR="00ED0FC7">
        <w:rPr>
          <w:rFonts w:eastAsia="Times New Roman" w:cs="Times New Roman"/>
          <w:i/>
          <w:iCs/>
          <w:szCs w:val="24"/>
        </w:rPr>
        <w:t xml:space="preserve"> </w:t>
      </w:r>
      <w:r w:rsidRPr="006A0E9B">
        <w:rPr>
          <w:rFonts w:eastAsia="Times New Roman" w:cs="Times New Roman"/>
          <w:i/>
          <w:iCs/>
          <w:szCs w:val="24"/>
        </w:rPr>
        <w:t>Heating</w:t>
      </w:r>
      <w:r w:rsidRPr="006A0E9B">
        <w:rPr>
          <w:rFonts w:eastAsia="Times New Roman" w:cs="Times New Roman"/>
          <w:szCs w:val="24"/>
        </w:rPr>
        <w:t xml:space="preserve">. IEA-DHC. Retrieved from </w:t>
      </w:r>
      <w:hyperlink r:id="rId29" w:history="1">
        <w:r w:rsidRPr="006A0E9B">
          <w:rPr>
            <w:rFonts w:eastAsia="Times New Roman" w:cs="Times New Roman"/>
            <w:color w:val="0000FF"/>
            <w:szCs w:val="24"/>
            <w:u w:val="single"/>
          </w:rPr>
          <w:t>https://www.iea-dhc.org/fileadmin/documents/Annex_X/IEA_Annex_X_Final_Report_2014_-_Toward_4th_Generation_District_Heating.pdf</w:t>
        </w:r>
      </w:hyperlink>
    </w:p>
    <w:p w14:paraId="541FFC3C" w14:textId="2FAE8D01"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Danish Board of District Heating. (n.d.). DBDH. Retrieved January 25, 2019, from </w:t>
      </w:r>
      <w:hyperlink r:id="rId30" w:history="1">
        <w:r w:rsidRPr="006A0E9B">
          <w:rPr>
            <w:rFonts w:eastAsia="Times New Roman" w:cs="Times New Roman"/>
            <w:color w:val="0000FF"/>
            <w:szCs w:val="24"/>
            <w:u w:val="single"/>
          </w:rPr>
          <w:t>https://dbdh.dk/</w:t>
        </w:r>
      </w:hyperlink>
    </w:p>
    <w:p w14:paraId="6A1C6E46" w14:textId="77777777" w:rsidR="0075285F" w:rsidRPr="00557966" w:rsidRDefault="0075285F" w:rsidP="0075285F">
      <w:pPr>
        <w:spacing w:after="0"/>
        <w:ind w:hanging="480"/>
        <w:rPr>
          <w:rFonts w:eastAsia="Times New Roman" w:cs="Times New Roman"/>
          <w:szCs w:val="24"/>
          <w:lang w:val="de-DE"/>
        </w:rPr>
      </w:pPr>
      <w:r w:rsidRPr="006A0E9B">
        <w:rPr>
          <w:rFonts w:eastAsia="Times New Roman" w:cs="Times New Roman"/>
          <w:szCs w:val="24"/>
        </w:rPr>
        <w:lastRenderedPageBreak/>
        <w:t xml:space="preserve">Danish Energy Agency. (2012). </w:t>
      </w:r>
      <w:r w:rsidRPr="006A0E9B">
        <w:rPr>
          <w:rFonts w:eastAsia="Times New Roman" w:cs="Times New Roman"/>
          <w:i/>
          <w:iCs/>
          <w:szCs w:val="24"/>
        </w:rPr>
        <w:t>Technology Data for Energy Plants</w:t>
      </w:r>
      <w:r w:rsidRPr="006A0E9B">
        <w:rPr>
          <w:rFonts w:eastAsia="Times New Roman" w:cs="Times New Roman"/>
          <w:szCs w:val="24"/>
        </w:rPr>
        <w:t xml:space="preserve">. </w:t>
      </w:r>
      <w:r w:rsidRPr="00557966">
        <w:rPr>
          <w:rFonts w:eastAsia="Times New Roman" w:cs="Times New Roman"/>
          <w:szCs w:val="24"/>
          <w:lang w:val="de-DE"/>
        </w:rPr>
        <w:t>Copenhagen.</w:t>
      </w:r>
    </w:p>
    <w:p w14:paraId="5FBF6385" w14:textId="56642439" w:rsidR="0075285F" w:rsidRPr="006A0E9B" w:rsidRDefault="0075285F" w:rsidP="0075285F">
      <w:pPr>
        <w:spacing w:after="0"/>
        <w:ind w:hanging="480"/>
        <w:rPr>
          <w:rFonts w:eastAsia="Times New Roman" w:cs="Times New Roman"/>
          <w:szCs w:val="24"/>
        </w:rPr>
      </w:pPr>
      <w:r w:rsidRPr="00776AB5">
        <w:rPr>
          <w:rFonts w:eastAsia="Times New Roman" w:cs="Times New Roman"/>
          <w:szCs w:val="24"/>
          <w:lang w:val="de-DE"/>
        </w:rPr>
        <w:t xml:space="preserve">David, A., Mathiesen, B. V., Averfalk, H., Werner, S., &amp; Lund, H. (2017). </w:t>
      </w:r>
      <w:r w:rsidRPr="006A0E9B">
        <w:rPr>
          <w:rFonts w:eastAsia="Times New Roman" w:cs="Times New Roman"/>
          <w:szCs w:val="24"/>
        </w:rPr>
        <w:t xml:space="preserve">Heat Roadmap Europe: Large-Scale Electric Heat Pumps in District Heating Systems. </w:t>
      </w:r>
      <w:r w:rsidRPr="006A0E9B">
        <w:rPr>
          <w:rFonts w:eastAsia="Times New Roman" w:cs="Times New Roman"/>
          <w:i/>
          <w:iCs/>
          <w:szCs w:val="24"/>
        </w:rPr>
        <w:t>Energies</w:t>
      </w:r>
      <w:r w:rsidRPr="006A0E9B">
        <w:rPr>
          <w:rFonts w:eastAsia="Times New Roman" w:cs="Times New Roman"/>
          <w:szCs w:val="24"/>
        </w:rPr>
        <w:t xml:space="preserve">, </w:t>
      </w:r>
      <w:r w:rsidRPr="006A0E9B">
        <w:rPr>
          <w:rFonts w:eastAsia="Times New Roman" w:cs="Times New Roman"/>
          <w:i/>
          <w:iCs/>
          <w:szCs w:val="24"/>
        </w:rPr>
        <w:t>10</w:t>
      </w:r>
      <w:r w:rsidRPr="006A0E9B">
        <w:rPr>
          <w:rFonts w:eastAsia="Times New Roman" w:cs="Times New Roman"/>
          <w:szCs w:val="24"/>
        </w:rPr>
        <w:t xml:space="preserve">(4), 578. </w:t>
      </w:r>
      <w:hyperlink r:id="rId31" w:history="1">
        <w:r w:rsidRPr="006A0E9B">
          <w:rPr>
            <w:rFonts w:eastAsia="Times New Roman" w:cs="Times New Roman"/>
            <w:color w:val="0000FF"/>
            <w:szCs w:val="24"/>
            <w:u w:val="single"/>
          </w:rPr>
          <w:t>https://doi.org/10.3390/en10040578</w:t>
        </w:r>
      </w:hyperlink>
    </w:p>
    <w:p w14:paraId="4C59DB54" w14:textId="75FFECAA" w:rsidR="0075285F" w:rsidRPr="006A0E9B" w:rsidRDefault="0075285F" w:rsidP="0075285F">
      <w:pPr>
        <w:spacing w:after="0"/>
        <w:ind w:hanging="480"/>
        <w:rPr>
          <w:rFonts w:eastAsia="Times New Roman" w:cs="Times New Roman"/>
          <w:szCs w:val="24"/>
        </w:rPr>
      </w:pPr>
      <w:proofErr w:type="spellStart"/>
      <w:r w:rsidRPr="006A0E9B">
        <w:rPr>
          <w:rFonts w:eastAsia="Times New Roman" w:cs="Times New Roman"/>
          <w:szCs w:val="24"/>
        </w:rPr>
        <w:t>Dulac</w:t>
      </w:r>
      <w:proofErr w:type="spellEnd"/>
      <w:r w:rsidRPr="006A0E9B">
        <w:rPr>
          <w:rFonts w:eastAsia="Times New Roman" w:cs="Times New Roman"/>
          <w:szCs w:val="24"/>
        </w:rPr>
        <w:t>, J. (2019). DHC Density</w:t>
      </w:r>
      <w:r w:rsidR="00ED0FC7">
        <w:rPr>
          <w:rFonts w:eastAsia="Times New Roman" w:cs="Times New Roman"/>
          <w:szCs w:val="24"/>
        </w:rPr>
        <w:t xml:space="preserve">, </w:t>
      </w:r>
      <w:r w:rsidRPr="006A0E9B">
        <w:rPr>
          <w:rFonts w:eastAsia="Times New Roman" w:cs="Times New Roman"/>
          <w:szCs w:val="24"/>
        </w:rPr>
        <w:t xml:space="preserve"> Personal Communication.</w:t>
      </w:r>
    </w:p>
    <w:p w14:paraId="2E400294" w14:textId="5ACE75C6"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Ericsson, K., &amp; Werner, S. (2016). The introduction and expansion of biomass use in Swedish district heating systems. </w:t>
      </w:r>
      <w:r w:rsidRPr="006A0E9B">
        <w:rPr>
          <w:rFonts w:eastAsia="Times New Roman" w:cs="Times New Roman"/>
          <w:i/>
          <w:iCs/>
          <w:szCs w:val="24"/>
        </w:rPr>
        <w:t>Biomass and Bioenergy</w:t>
      </w:r>
      <w:r w:rsidRPr="006A0E9B">
        <w:rPr>
          <w:rFonts w:eastAsia="Times New Roman" w:cs="Times New Roman"/>
          <w:szCs w:val="24"/>
        </w:rPr>
        <w:t xml:space="preserve">, </w:t>
      </w:r>
      <w:r w:rsidRPr="006A0E9B">
        <w:rPr>
          <w:rFonts w:eastAsia="Times New Roman" w:cs="Times New Roman"/>
          <w:i/>
          <w:iCs/>
          <w:szCs w:val="24"/>
        </w:rPr>
        <w:t>94</w:t>
      </w:r>
      <w:r w:rsidRPr="006A0E9B">
        <w:rPr>
          <w:rFonts w:eastAsia="Times New Roman" w:cs="Times New Roman"/>
          <w:szCs w:val="24"/>
        </w:rPr>
        <w:t xml:space="preserve">, 57–65. </w:t>
      </w:r>
      <w:hyperlink r:id="rId32" w:history="1">
        <w:r w:rsidRPr="006A0E9B">
          <w:rPr>
            <w:rFonts w:eastAsia="Times New Roman" w:cs="Times New Roman"/>
            <w:color w:val="0000FF"/>
            <w:szCs w:val="24"/>
            <w:u w:val="single"/>
          </w:rPr>
          <w:t>https://doi.org/10.1016/j.biombioe.2016.08.011</w:t>
        </w:r>
      </w:hyperlink>
    </w:p>
    <w:p w14:paraId="68AFB22B" w14:textId="3D890951" w:rsidR="0075285F" w:rsidRPr="006A0E9B" w:rsidRDefault="0075285F" w:rsidP="0075285F">
      <w:pPr>
        <w:spacing w:after="0"/>
        <w:ind w:hanging="480"/>
        <w:rPr>
          <w:rFonts w:eastAsia="Times New Roman" w:cs="Times New Roman"/>
          <w:szCs w:val="24"/>
        </w:rPr>
      </w:pPr>
      <w:proofErr w:type="spellStart"/>
      <w:r w:rsidRPr="006A0E9B">
        <w:rPr>
          <w:rFonts w:eastAsia="Times New Roman" w:cs="Times New Roman"/>
          <w:szCs w:val="24"/>
        </w:rPr>
        <w:t>Euroheat</w:t>
      </w:r>
      <w:proofErr w:type="spellEnd"/>
      <w:r w:rsidRPr="006A0E9B">
        <w:rPr>
          <w:rFonts w:eastAsia="Times New Roman" w:cs="Times New Roman"/>
          <w:szCs w:val="24"/>
        </w:rPr>
        <w:t xml:space="preserve"> &amp; Power. (n.d.). Country Profiles Archives. Retrieved January 24, 2019, from </w:t>
      </w:r>
      <w:hyperlink r:id="rId33" w:history="1">
        <w:r w:rsidRPr="006A0E9B">
          <w:rPr>
            <w:rFonts w:eastAsia="Times New Roman" w:cs="Times New Roman"/>
            <w:color w:val="0000FF"/>
            <w:szCs w:val="24"/>
            <w:u w:val="single"/>
          </w:rPr>
          <w:t>https://www.euroheat.org/knowledge-hub/country-profiles/</w:t>
        </w:r>
      </w:hyperlink>
    </w:p>
    <w:p w14:paraId="3753039F" w14:textId="4D3740D7" w:rsidR="0075285F" w:rsidRPr="006A0E9B" w:rsidRDefault="0075285F" w:rsidP="0075285F">
      <w:pPr>
        <w:spacing w:after="0"/>
        <w:ind w:hanging="480"/>
        <w:rPr>
          <w:rFonts w:eastAsia="Times New Roman" w:cs="Times New Roman"/>
          <w:szCs w:val="24"/>
        </w:rPr>
      </w:pPr>
      <w:proofErr w:type="spellStart"/>
      <w:r w:rsidRPr="006A0E9B">
        <w:rPr>
          <w:rFonts w:eastAsia="Times New Roman" w:cs="Times New Roman"/>
          <w:szCs w:val="24"/>
        </w:rPr>
        <w:t>Furbo</w:t>
      </w:r>
      <w:proofErr w:type="spellEnd"/>
      <w:r w:rsidRPr="006A0E9B">
        <w:rPr>
          <w:rFonts w:eastAsia="Times New Roman" w:cs="Times New Roman"/>
          <w:szCs w:val="24"/>
        </w:rPr>
        <w:t xml:space="preserve">, S., Fan, J., </w:t>
      </w:r>
      <w:proofErr w:type="spellStart"/>
      <w:r w:rsidRPr="006A0E9B">
        <w:rPr>
          <w:rFonts w:eastAsia="Times New Roman" w:cs="Times New Roman"/>
          <w:szCs w:val="24"/>
        </w:rPr>
        <w:t>Perers</w:t>
      </w:r>
      <w:proofErr w:type="spellEnd"/>
      <w:r w:rsidRPr="006A0E9B">
        <w:rPr>
          <w:rFonts w:eastAsia="Times New Roman" w:cs="Times New Roman"/>
          <w:szCs w:val="24"/>
        </w:rPr>
        <w:t xml:space="preserve">, B., Kong, W., Trier, D., &amp; From, N. (2015). Testing, Development and Demonstration of Large Scale Solar District Heating Systems. </w:t>
      </w:r>
      <w:r w:rsidRPr="006A0E9B">
        <w:rPr>
          <w:rFonts w:eastAsia="Times New Roman" w:cs="Times New Roman"/>
          <w:i/>
          <w:iCs/>
          <w:szCs w:val="24"/>
        </w:rPr>
        <w:t>Energy Procedia</w:t>
      </w:r>
      <w:r w:rsidRPr="006A0E9B">
        <w:rPr>
          <w:rFonts w:eastAsia="Times New Roman" w:cs="Times New Roman"/>
          <w:szCs w:val="24"/>
        </w:rPr>
        <w:t xml:space="preserve">, </w:t>
      </w:r>
      <w:r w:rsidRPr="006A0E9B">
        <w:rPr>
          <w:rFonts w:eastAsia="Times New Roman" w:cs="Times New Roman"/>
          <w:i/>
          <w:iCs/>
          <w:szCs w:val="24"/>
        </w:rPr>
        <w:t>70</w:t>
      </w:r>
      <w:r w:rsidRPr="006A0E9B">
        <w:rPr>
          <w:rFonts w:eastAsia="Times New Roman" w:cs="Times New Roman"/>
          <w:szCs w:val="24"/>
        </w:rPr>
        <w:t xml:space="preserve">, 568–573. </w:t>
      </w:r>
      <w:hyperlink r:id="rId34" w:history="1">
        <w:r w:rsidRPr="006A0E9B">
          <w:rPr>
            <w:rFonts w:eastAsia="Times New Roman" w:cs="Times New Roman"/>
            <w:color w:val="0000FF"/>
            <w:szCs w:val="24"/>
            <w:u w:val="single"/>
          </w:rPr>
          <w:t>https://doi.org/10.1016/j.egypro.2015.02.162</w:t>
        </w:r>
      </w:hyperlink>
    </w:p>
    <w:p w14:paraId="06BEC91A" w14:textId="77777777"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Gils, H. C. (2012). A GIS-based Assessment of the District Heating Potential in Europe (p. 13).</w:t>
      </w:r>
    </w:p>
    <w:p w14:paraId="603591DB" w14:textId="5BBF5ED5"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Gils, H. C., </w:t>
      </w:r>
      <w:proofErr w:type="spellStart"/>
      <w:r w:rsidRPr="006A0E9B">
        <w:rPr>
          <w:rFonts w:eastAsia="Times New Roman" w:cs="Times New Roman"/>
          <w:szCs w:val="24"/>
        </w:rPr>
        <w:t>Cofala</w:t>
      </w:r>
      <w:proofErr w:type="spellEnd"/>
      <w:r w:rsidRPr="006A0E9B">
        <w:rPr>
          <w:rFonts w:eastAsia="Times New Roman" w:cs="Times New Roman"/>
          <w:szCs w:val="24"/>
        </w:rPr>
        <w:t xml:space="preserve">, J., Wagner, F., &amp; </w:t>
      </w:r>
      <w:proofErr w:type="spellStart"/>
      <w:r w:rsidRPr="006A0E9B">
        <w:rPr>
          <w:rFonts w:eastAsia="Times New Roman" w:cs="Times New Roman"/>
          <w:szCs w:val="24"/>
        </w:rPr>
        <w:t>Schöpp</w:t>
      </w:r>
      <w:proofErr w:type="spellEnd"/>
      <w:r w:rsidRPr="006A0E9B">
        <w:rPr>
          <w:rFonts w:eastAsia="Times New Roman" w:cs="Times New Roman"/>
          <w:szCs w:val="24"/>
        </w:rPr>
        <w:t xml:space="preserve">, W. (2013). GIS-based assessment of the district heating potential in the USA. </w:t>
      </w:r>
      <w:r w:rsidRPr="006A0E9B">
        <w:rPr>
          <w:rFonts w:eastAsia="Times New Roman" w:cs="Times New Roman"/>
          <w:i/>
          <w:iCs/>
          <w:szCs w:val="24"/>
        </w:rPr>
        <w:t>Energy</w:t>
      </w:r>
      <w:r w:rsidRPr="006A0E9B">
        <w:rPr>
          <w:rFonts w:eastAsia="Times New Roman" w:cs="Times New Roman"/>
          <w:szCs w:val="24"/>
        </w:rPr>
        <w:t xml:space="preserve">, </w:t>
      </w:r>
      <w:r w:rsidRPr="006A0E9B">
        <w:rPr>
          <w:rFonts w:eastAsia="Times New Roman" w:cs="Times New Roman"/>
          <w:i/>
          <w:iCs/>
          <w:szCs w:val="24"/>
        </w:rPr>
        <w:t>58</w:t>
      </w:r>
      <w:r w:rsidRPr="006A0E9B">
        <w:rPr>
          <w:rFonts w:eastAsia="Times New Roman" w:cs="Times New Roman"/>
          <w:szCs w:val="24"/>
        </w:rPr>
        <w:t xml:space="preserve">, 318–329. </w:t>
      </w:r>
      <w:hyperlink r:id="rId35" w:history="1">
        <w:r w:rsidRPr="006A0E9B">
          <w:rPr>
            <w:rFonts w:eastAsia="Times New Roman" w:cs="Times New Roman"/>
            <w:color w:val="0000FF"/>
            <w:szCs w:val="24"/>
            <w:u w:val="single"/>
          </w:rPr>
          <w:t>https://doi.org/10.1016/j.energy.2013.06.028</w:t>
        </w:r>
      </w:hyperlink>
    </w:p>
    <w:p w14:paraId="02296D3B" w14:textId="77777777"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Gong, M., &amp; Werner, S. (2014). </w:t>
      </w:r>
      <w:r w:rsidRPr="006A0E9B">
        <w:rPr>
          <w:rFonts w:eastAsia="Times New Roman" w:cs="Times New Roman"/>
          <w:i/>
          <w:iCs/>
          <w:szCs w:val="24"/>
        </w:rPr>
        <w:t>District heating research in China</w:t>
      </w:r>
      <w:r w:rsidRPr="006A0E9B">
        <w:rPr>
          <w:rFonts w:eastAsia="Times New Roman" w:cs="Times New Roman"/>
          <w:szCs w:val="24"/>
        </w:rPr>
        <w:t xml:space="preserve"> (p. 76).</w:t>
      </w:r>
    </w:p>
    <w:p w14:paraId="0A502EC7" w14:textId="57A5EC57"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Gong, M., &amp; Werner, S. (2017). Mapping energy and exergy flows of district heating in Sweden. </w:t>
      </w:r>
      <w:r w:rsidRPr="006A0E9B">
        <w:rPr>
          <w:rFonts w:eastAsia="Times New Roman" w:cs="Times New Roman"/>
          <w:i/>
          <w:iCs/>
          <w:szCs w:val="24"/>
        </w:rPr>
        <w:t>Energy Procedia</w:t>
      </w:r>
      <w:r w:rsidRPr="006A0E9B">
        <w:rPr>
          <w:rFonts w:eastAsia="Times New Roman" w:cs="Times New Roman"/>
          <w:szCs w:val="24"/>
        </w:rPr>
        <w:t xml:space="preserve">, </w:t>
      </w:r>
      <w:r w:rsidRPr="006A0E9B">
        <w:rPr>
          <w:rFonts w:eastAsia="Times New Roman" w:cs="Times New Roman"/>
          <w:i/>
          <w:iCs/>
          <w:szCs w:val="24"/>
        </w:rPr>
        <w:t>116</w:t>
      </w:r>
      <w:r w:rsidRPr="006A0E9B">
        <w:rPr>
          <w:rFonts w:eastAsia="Times New Roman" w:cs="Times New Roman"/>
          <w:szCs w:val="24"/>
        </w:rPr>
        <w:t xml:space="preserve">, 119–127. </w:t>
      </w:r>
      <w:hyperlink r:id="rId36" w:history="1">
        <w:r w:rsidRPr="006A0E9B">
          <w:rPr>
            <w:rFonts w:eastAsia="Times New Roman" w:cs="Times New Roman"/>
            <w:color w:val="0000FF"/>
            <w:szCs w:val="24"/>
            <w:u w:val="single"/>
          </w:rPr>
          <w:t>https://doi.org/10.1016/j.egypro.2017.05.060</w:t>
        </w:r>
      </w:hyperlink>
    </w:p>
    <w:p w14:paraId="411F4091" w14:textId="55D29DDF"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Greenpeace. (2015). </w:t>
      </w:r>
      <w:r w:rsidRPr="006A0E9B">
        <w:rPr>
          <w:rFonts w:eastAsia="Times New Roman" w:cs="Times New Roman"/>
          <w:i/>
          <w:iCs/>
          <w:szCs w:val="24"/>
        </w:rPr>
        <w:t>Energy</w:t>
      </w:r>
      <w:r w:rsidR="00ED0FC7">
        <w:rPr>
          <w:rFonts w:eastAsia="Times New Roman" w:cs="Times New Roman"/>
          <w:i/>
          <w:iCs/>
          <w:szCs w:val="24"/>
        </w:rPr>
        <w:t xml:space="preserve"> </w:t>
      </w:r>
      <w:r w:rsidRPr="006A0E9B">
        <w:rPr>
          <w:rFonts w:eastAsia="Times New Roman" w:cs="Times New Roman"/>
          <w:i/>
          <w:iCs/>
          <w:szCs w:val="24"/>
        </w:rPr>
        <w:t>Revolution</w:t>
      </w:r>
      <w:r w:rsidR="00ED0FC7">
        <w:rPr>
          <w:rFonts w:eastAsia="Times New Roman" w:cs="Times New Roman"/>
          <w:i/>
          <w:iCs/>
          <w:szCs w:val="24"/>
        </w:rPr>
        <w:t xml:space="preserve"> </w:t>
      </w:r>
      <w:r w:rsidRPr="006A0E9B">
        <w:rPr>
          <w:rFonts w:eastAsia="Times New Roman" w:cs="Times New Roman"/>
          <w:i/>
          <w:iCs/>
          <w:szCs w:val="24"/>
        </w:rPr>
        <w:t>2015</w:t>
      </w:r>
      <w:r w:rsidRPr="006A0E9B">
        <w:rPr>
          <w:rFonts w:eastAsia="Times New Roman" w:cs="Times New Roman"/>
          <w:szCs w:val="24"/>
        </w:rPr>
        <w:t xml:space="preserve">. Retrieved from </w:t>
      </w:r>
      <w:hyperlink r:id="rId37" w:history="1">
        <w:r w:rsidRPr="006A0E9B">
          <w:rPr>
            <w:rFonts w:eastAsia="Times New Roman" w:cs="Times New Roman"/>
            <w:color w:val="0000FF"/>
            <w:szCs w:val="24"/>
            <w:u w:val="single"/>
          </w:rPr>
          <w:t>https://www.greenpeace.org/archive-international/Global/international/publications/climate/2015/Energy-Revolution-2015-Full.pdf</w:t>
        </w:r>
      </w:hyperlink>
    </w:p>
    <w:p w14:paraId="66FCD4F4" w14:textId="32AAC834"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Hast, A., </w:t>
      </w:r>
      <w:proofErr w:type="spellStart"/>
      <w:r w:rsidRPr="006A0E9B">
        <w:rPr>
          <w:rFonts w:eastAsia="Times New Roman" w:cs="Times New Roman"/>
          <w:szCs w:val="24"/>
        </w:rPr>
        <w:t>Syri</w:t>
      </w:r>
      <w:proofErr w:type="spellEnd"/>
      <w:r w:rsidRPr="006A0E9B">
        <w:rPr>
          <w:rFonts w:eastAsia="Times New Roman" w:cs="Times New Roman"/>
          <w:szCs w:val="24"/>
        </w:rPr>
        <w:t xml:space="preserve">, S., </w:t>
      </w:r>
      <w:proofErr w:type="spellStart"/>
      <w:r w:rsidRPr="006A0E9B">
        <w:rPr>
          <w:rFonts w:eastAsia="Times New Roman" w:cs="Times New Roman"/>
          <w:szCs w:val="24"/>
        </w:rPr>
        <w:t>Lekavičius</w:t>
      </w:r>
      <w:proofErr w:type="spellEnd"/>
      <w:r w:rsidRPr="006A0E9B">
        <w:rPr>
          <w:rFonts w:eastAsia="Times New Roman" w:cs="Times New Roman"/>
          <w:szCs w:val="24"/>
        </w:rPr>
        <w:t xml:space="preserve">, V., &amp; </w:t>
      </w:r>
      <w:proofErr w:type="spellStart"/>
      <w:r w:rsidRPr="006A0E9B">
        <w:rPr>
          <w:rFonts w:eastAsia="Times New Roman" w:cs="Times New Roman"/>
          <w:szCs w:val="24"/>
        </w:rPr>
        <w:t>Galinis</w:t>
      </w:r>
      <w:proofErr w:type="spellEnd"/>
      <w:r w:rsidRPr="006A0E9B">
        <w:rPr>
          <w:rFonts w:eastAsia="Times New Roman" w:cs="Times New Roman"/>
          <w:szCs w:val="24"/>
        </w:rPr>
        <w:t xml:space="preserve">, A. (2018). District heating in cities as a part of low-carbon energy system. </w:t>
      </w:r>
      <w:r w:rsidRPr="006A0E9B">
        <w:rPr>
          <w:rFonts w:eastAsia="Times New Roman" w:cs="Times New Roman"/>
          <w:i/>
          <w:iCs/>
          <w:szCs w:val="24"/>
        </w:rPr>
        <w:t>Energy</w:t>
      </w:r>
      <w:r w:rsidRPr="006A0E9B">
        <w:rPr>
          <w:rFonts w:eastAsia="Times New Roman" w:cs="Times New Roman"/>
          <w:szCs w:val="24"/>
        </w:rPr>
        <w:t xml:space="preserve">, </w:t>
      </w:r>
      <w:r w:rsidRPr="006A0E9B">
        <w:rPr>
          <w:rFonts w:eastAsia="Times New Roman" w:cs="Times New Roman"/>
          <w:i/>
          <w:iCs/>
          <w:szCs w:val="24"/>
        </w:rPr>
        <w:t>152</w:t>
      </w:r>
      <w:r w:rsidRPr="006A0E9B">
        <w:rPr>
          <w:rFonts w:eastAsia="Times New Roman" w:cs="Times New Roman"/>
          <w:szCs w:val="24"/>
        </w:rPr>
        <w:t xml:space="preserve">, 627–639. </w:t>
      </w:r>
      <w:hyperlink r:id="rId38" w:history="1">
        <w:r w:rsidRPr="006A0E9B">
          <w:rPr>
            <w:rFonts w:eastAsia="Times New Roman" w:cs="Times New Roman"/>
            <w:color w:val="0000FF"/>
            <w:szCs w:val="24"/>
            <w:u w:val="single"/>
          </w:rPr>
          <w:t>https://doi.org/10.1016/j.energy.2018.03.156</w:t>
        </w:r>
      </w:hyperlink>
    </w:p>
    <w:p w14:paraId="0C8280D7" w14:textId="5CCF46BC"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Heat Roadmap Europe. (n.d.). Heat Roadmap Europe. Retrieved January 20, 2019, from </w:t>
      </w:r>
      <w:hyperlink r:id="rId39" w:history="1">
        <w:r w:rsidRPr="006A0E9B">
          <w:rPr>
            <w:rFonts w:eastAsia="Times New Roman" w:cs="Times New Roman"/>
            <w:color w:val="0000FF"/>
            <w:szCs w:val="24"/>
            <w:u w:val="single"/>
          </w:rPr>
          <w:t>https://heatroadmap.eu/</w:t>
        </w:r>
      </w:hyperlink>
    </w:p>
    <w:p w14:paraId="059576AD" w14:textId="16D97DF4"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IEA DHC. (n.d.). IEA District Heating and Cooling. Retrieved January 20, 2019, from </w:t>
      </w:r>
      <w:hyperlink r:id="rId40" w:history="1">
        <w:r w:rsidRPr="006A0E9B">
          <w:rPr>
            <w:rFonts w:eastAsia="Times New Roman" w:cs="Times New Roman"/>
            <w:color w:val="0000FF"/>
            <w:szCs w:val="24"/>
            <w:u w:val="single"/>
          </w:rPr>
          <w:t>https://www.iea-dhc.org/index.php?id=287</w:t>
        </w:r>
      </w:hyperlink>
      <w:r w:rsidR="00ED0FC7">
        <w:rPr>
          <w:rFonts w:eastAsia="Times New Roman" w:cs="Times New Roman"/>
          <w:i/>
          <w:iCs/>
          <w:szCs w:val="24"/>
        </w:rPr>
        <w:t>, IEA/OECD, Paris.</w:t>
      </w:r>
    </w:p>
    <w:p w14:paraId="51F671A9" w14:textId="30C1C372"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IEA Energy Technology Network. (2013). </w:t>
      </w:r>
      <w:r w:rsidRPr="006A0E9B">
        <w:rPr>
          <w:rFonts w:eastAsia="Times New Roman" w:cs="Times New Roman"/>
          <w:i/>
          <w:iCs/>
          <w:szCs w:val="24"/>
        </w:rPr>
        <w:t>IEA ETSAP Technology Brief E16 District Heating</w:t>
      </w:r>
      <w:r w:rsidRPr="006A0E9B">
        <w:rPr>
          <w:rFonts w:eastAsia="Times New Roman" w:cs="Times New Roman"/>
          <w:szCs w:val="24"/>
        </w:rPr>
        <w:t xml:space="preserve">. Retrieved from </w:t>
      </w:r>
      <w:hyperlink r:id="rId41" w:history="1">
        <w:r w:rsidRPr="006A0E9B">
          <w:rPr>
            <w:rFonts w:eastAsia="Times New Roman" w:cs="Times New Roman"/>
            <w:color w:val="0000FF"/>
            <w:szCs w:val="24"/>
            <w:u w:val="single"/>
          </w:rPr>
          <w:t>https://iea-etsap.org/E-TechDS/PDF/E16_DistrHeat_EA_Final_Jan2013_GSOK.pdf</w:t>
        </w:r>
      </w:hyperlink>
      <w:r w:rsidR="00ED0FC7">
        <w:rPr>
          <w:rFonts w:eastAsia="Times New Roman" w:cs="Times New Roman"/>
          <w:i/>
          <w:iCs/>
          <w:szCs w:val="24"/>
        </w:rPr>
        <w:t>, IEA/OECD, Paris.</w:t>
      </w:r>
    </w:p>
    <w:p w14:paraId="76733DAD" w14:textId="77777777"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ILF Consulting and AIT for Joint Research Centre, EU. (2017). Long term (2050) projections of techno-economic performance of large-scale heating and cooling in the EU.</w:t>
      </w:r>
    </w:p>
    <w:p w14:paraId="3E121B85" w14:textId="0BFF54AC"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International Energy Agency. (2011). </w:t>
      </w:r>
      <w:r w:rsidRPr="006A0E9B">
        <w:rPr>
          <w:rFonts w:eastAsia="Times New Roman" w:cs="Times New Roman"/>
          <w:i/>
          <w:iCs/>
          <w:szCs w:val="24"/>
        </w:rPr>
        <w:t>Combining Bioenergy with CCS</w:t>
      </w:r>
      <w:r w:rsidRPr="006A0E9B">
        <w:rPr>
          <w:rFonts w:eastAsia="Times New Roman" w:cs="Times New Roman"/>
          <w:szCs w:val="24"/>
        </w:rPr>
        <w:t xml:space="preserve"> (p. 32)</w:t>
      </w:r>
      <w:r w:rsidR="00ED0FC7" w:rsidRPr="00ED0FC7">
        <w:rPr>
          <w:rFonts w:eastAsia="Times New Roman" w:cs="Times New Roman"/>
          <w:i/>
          <w:iCs/>
          <w:szCs w:val="24"/>
        </w:rPr>
        <w:t xml:space="preserve"> </w:t>
      </w:r>
      <w:r w:rsidR="00ED0FC7">
        <w:rPr>
          <w:rFonts w:eastAsia="Times New Roman" w:cs="Times New Roman"/>
          <w:i/>
          <w:iCs/>
          <w:szCs w:val="24"/>
        </w:rPr>
        <w:t>, IEA/OECD, Paris.</w:t>
      </w:r>
    </w:p>
    <w:p w14:paraId="57B698F4" w14:textId="5D600A19"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International Energy Agency. (2014). </w:t>
      </w:r>
      <w:r w:rsidRPr="006A0E9B">
        <w:rPr>
          <w:rFonts w:eastAsia="Times New Roman" w:cs="Times New Roman"/>
          <w:i/>
          <w:iCs/>
          <w:szCs w:val="24"/>
        </w:rPr>
        <w:t>Linking Heat and Electricity Systems: Co-generation and District Heating and Cooling Solutions for a Clean Energy Future</w:t>
      </w:r>
      <w:r w:rsidR="00ED0FC7">
        <w:rPr>
          <w:rFonts w:eastAsia="Times New Roman" w:cs="Times New Roman"/>
          <w:i/>
          <w:iCs/>
          <w:szCs w:val="24"/>
        </w:rPr>
        <w:t>, IEA/OECD, Paris.</w:t>
      </w:r>
    </w:p>
    <w:p w14:paraId="1316A81A" w14:textId="48704317"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International Energy Agency. (2016). Energy Technology Perspectives 2016</w:t>
      </w:r>
      <w:r w:rsidR="00ED0FC7">
        <w:rPr>
          <w:rFonts w:eastAsia="Times New Roman" w:cs="Times New Roman"/>
          <w:i/>
          <w:iCs/>
          <w:szCs w:val="24"/>
        </w:rPr>
        <w:t>, IEA/OECD, Paris.</w:t>
      </w:r>
    </w:p>
    <w:p w14:paraId="673BB0A7" w14:textId="15CA9350"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lastRenderedPageBreak/>
        <w:t xml:space="preserve">International Energy Agency. (2017a). </w:t>
      </w:r>
      <w:r w:rsidRPr="006A0E9B">
        <w:rPr>
          <w:rFonts w:eastAsia="Times New Roman" w:cs="Times New Roman"/>
          <w:i/>
          <w:iCs/>
          <w:szCs w:val="24"/>
        </w:rPr>
        <w:t>District Energy Systems in China</w:t>
      </w:r>
      <w:r w:rsidRPr="006A0E9B">
        <w:rPr>
          <w:rFonts w:eastAsia="Times New Roman" w:cs="Times New Roman"/>
          <w:szCs w:val="24"/>
        </w:rPr>
        <w:t xml:space="preserve"> (p. 79)</w:t>
      </w:r>
      <w:r w:rsidR="00ED0FC7" w:rsidRPr="00ED0FC7">
        <w:rPr>
          <w:rFonts w:eastAsia="Times New Roman" w:cs="Times New Roman"/>
          <w:i/>
          <w:iCs/>
          <w:szCs w:val="24"/>
        </w:rPr>
        <w:t xml:space="preserve"> </w:t>
      </w:r>
      <w:r w:rsidR="00ED0FC7">
        <w:rPr>
          <w:rFonts w:eastAsia="Times New Roman" w:cs="Times New Roman"/>
          <w:i/>
          <w:iCs/>
          <w:szCs w:val="24"/>
        </w:rPr>
        <w:t>, IEA/OECD, Paris.</w:t>
      </w:r>
    </w:p>
    <w:p w14:paraId="77F4F43F" w14:textId="17822241"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International Energy Agency. (2017b). </w:t>
      </w:r>
      <w:r w:rsidRPr="006A0E9B">
        <w:rPr>
          <w:rFonts w:eastAsia="Times New Roman" w:cs="Times New Roman"/>
          <w:i/>
          <w:iCs/>
          <w:szCs w:val="24"/>
        </w:rPr>
        <w:t>Energy Technology Perspectives 2017</w:t>
      </w:r>
      <w:r w:rsidRPr="006A0E9B">
        <w:rPr>
          <w:rFonts w:eastAsia="Times New Roman" w:cs="Times New Roman"/>
          <w:szCs w:val="24"/>
        </w:rPr>
        <w:t xml:space="preserve"> (p. 443)</w:t>
      </w:r>
      <w:r w:rsidR="00ED0FC7" w:rsidRPr="00ED0FC7">
        <w:rPr>
          <w:rFonts w:eastAsia="Times New Roman" w:cs="Times New Roman"/>
          <w:i/>
          <w:iCs/>
          <w:szCs w:val="24"/>
        </w:rPr>
        <w:t xml:space="preserve"> </w:t>
      </w:r>
      <w:r w:rsidR="00ED0FC7">
        <w:rPr>
          <w:rFonts w:eastAsia="Times New Roman" w:cs="Times New Roman"/>
          <w:i/>
          <w:iCs/>
          <w:szCs w:val="24"/>
        </w:rPr>
        <w:t>, IEA/OECD, Paris.</w:t>
      </w:r>
    </w:p>
    <w:p w14:paraId="0B4AFF37" w14:textId="31A51097"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International Energy Agency. (2018a). </w:t>
      </w:r>
      <w:r w:rsidRPr="006A0E9B">
        <w:rPr>
          <w:rFonts w:eastAsia="Times New Roman" w:cs="Times New Roman"/>
          <w:i/>
          <w:iCs/>
          <w:szCs w:val="24"/>
        </w:rPr>
        <w:t>Renewables</w:t>
      </w:r>
      <w:r w:rsidR="00ED0FC7">
        <w:rPr>
          <w:rFonts w:eastAsia="Times New Roman" w:cs="Times New Roman"/>
          <w:i/>
          <w:iCs/>
          <w:szCs w:val="24"/>
        </w:rPr>
        <w:t xml:space="preserve"> </w:t>
      </w:r>
      <w:r w:rsidRPr="006A0E9B">
        <w:rPr>
          <w:rFonts w:eastAsia="Times New Roman" w:cs="Times New Roman"/>
          <w:i/>
          <w:iCs/>
          <w:szCs w:val="24"/>
        </w:rPr>
        <w:t>2018</w:t>
      </w:r>
      <w:r w:rsidR="00ED0FC7">
        <w:rPr>
          <w:rFonts w:eastAsia="Times New Roman" w:cs="Times New Roman"/>
          <w:i/>
          <w:iCs/>
          <w:szCs w:val="24"/>
        </w:rPr>
        <w:t>, IEA/OECD, Paris.</w:t>
      </w:r>
    </w:p>
    <w:p w14:paraId="572D8ADD" w14:textId="247A4E4B"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International Energy Agency. (2018b). </w:t>
      </w:r>
      <w:r w:rsidRPr="006A0E9B">
        <w:rPr>
          <w:rFonts w:eastAsia="Times New Roman" w:cs="Times New Roman"/>
          <w:i/>
          <w:iCs/>
          <w:szCs w:val="24"/>
        </w:rPr>
        <w:t>World Energy Balances 2018</w:t>
      </w:r>
      <w:r w:rsidRPr="006A0E9B">
        <w:rPr>
          <w:rFonts w:eastAsia="Times New Roman" w:cs="Times New Roman"/>
          <w:szCs w:val="24"/>
        </w:rPr>
        <w:t xml:space="preserve"> (p. 762)</w:t>
      </w:r>
      <w:r w:rsidR="00ED0FC7">
        <w:rPr>
          <w:rFonts w:eastAsia="Times New Roman" w:cs="Times New Roman"/>
          <w:i/>
          <w:iCs/>
          <w:szCs w:val="24"/>
        </w:rPr>
        <w:t>, IEA/OECD, Paris.</w:t>
      </w:r>
    </w:p>
    <w:p w14:paraId="09352EBC" w14:textId="77777777"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Kemper, J. (2017). </w:t>
      </w:r>
      <w:r w:rsidRPr="006A0E9B">
        <w:rPr>
          <w:rFonts w:eastAsia="Times New Roman" w:cs="Times New Roman"/>
          <w:i/>
          <w:iCs/>
          <w:szCs w:val="24"/>
        </w:rPr>
        <w:t>Biomass with carbon capture and storage (BECCS/Bio-CCS)</w:t>
      </w:r>
      <w:r w:rsidRPr="006A0E9B">
        <w:rPr>
          <w:rFonts w:eastAsia="Times New Roman" w:cs="Times New Roman"/>
          <w:szCs w:val="24"/>
        </w:rPr>
        <w:t>. IEA GHG.</w:t>
      </w:r>
    </w:p>
    <w:p w14:paraId="584E8BBB" w14:textId="1473C309"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Li, H., &amp; Wang, S. J. (2014). Challenges in Smart Low-temperature District Heating Development. </w:t>
      </w:r>
      <w:r w:rsidRPr="006A0E9B">
        <w:rPr>
          <w:rFonts w:eastAsia="Times New Roman" w:cs="Times New Roman"/>
          <w:i/>
          <w:iCs/>
          <w:szCs w:val="24"/>
        </w:rPr>
        <w:t>Energy Procedia</w:t>
      </w:r>
      <w:r w:rsidRPr="006A0E9B">
        <w:rPr>
          <w:rFonts w:eastAsia="Times New Roman" w:cs="Times New Roman"/>
          <w:szCs w:val="24"/>
        </w:rPr>
        <w:t xml:space="preserve">, </w:t>
      </w:r>
      <w:r w:rsidRPr="006A0E9B">
        <w:rPr>
          <w:rFonts w:eastAsia="Times New Roman" w:cs="Times New Roman"/>
          <w:i/>
          <w:iCs/>
          <w:szCs w:val="24"/>
        </w:rPr>
        <w:t>61</w:t>
      </w:r>
      <w:r w:rsidRPr="006A0E9B">
        <w:rPr>
          <w:rFonts w:eastAsia="Times New Roman" w:cs="Times New Roman"/>
          <w:szCs w:val="24"/>
        </w:rPr>
        <w:t xml:space="preserve">, 1472–1475. </w:t>
      </w:r>
      <w:hyperlink r:id="rId42" w:history="1">
        <w:r w:rsidRPr="006A0E9B">
          <w:rPr>
            <w:rFonts w:eastAsia="Times New Roman" w:cs="Times New Roman"/>
            <w:color w:val="0000FF"/>
            <w:szCs w:val="24"/>
            <w:u w:val="single"/>
          </w:rPr>
          <w:t>https://doi.org/10.1016/j.egypro.2014.12.150</w:t>
        </w:r>
      </w:hyperlink>
    </w:p>
    <w:p w14:paraId="58536FEE" w14:textId="77777777"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Lowe, R. (2011). Combined heat and power considered as a virtual steam cycle heat pump.</w:t>
      </w:r>
    </w:p>
    <w:p w14:paraId="13F9E5FD" w14:textId="380DE2D9"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Lund, H. (2018). </w:t>
      </w:r>
      <w:r w:rsidRPr="006A0E9B">
        <w:rPr>
          <w:rFonts w:eastAsia="Times New Roman" w:cs="Times New Roman"/>
          <w:i/>
          <w:iCs/>
          <w:szCs w:val="24"/>
        </w:rPr>
        <w:t>The Status of 4th Generation District Heating:  Research and Results</w:t>
      </w:r>
      <w:r w:rsidRPr="006A0E9B">
        <w:rPr>
          <w:rFonts w:eastAsia="Times New Roman" w:cs="Times New Roman"/>
          <w:szCs w:val="24"/>
        </w:rPr>
        <w:t xml:space="preserve">. Presented at the 4th International Conference on Smart Energy Systems and 4th Generation District Heating. Retrieved from </w:t>
      </w:r>
      <w:hyperlink r:id="rId43" w:history="1">
        <w:r w:rsidRPr="006A0E9B">
          <w:rPr>
            <w:rFonts w:eastAsia="Times New Roman" w:cs="Times New Roman"/>
            <w:color w:val="0000FF"/>
            <w:szCs w:val="24"/>
            <w:u w:val="single"/>
          </w:rPr>
          <w:t>https://www.4dh.eu/images/HenrikLund_4DH_Conference_13November2018.pdf</w:t>
        </w:r>
      </w:hyperlink>
    </w:p>
    <w:p w14:paraId="74F8DD4B" w14:textId="77777777"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Lund, H., Connolly, D., &amp; </w:t>
      </w:r>
      <w:proofErr w:type="spellStart"/>
      <w:r w:rsidRPr="006A0E9B">
        <w:rPr>
          <w:rFonts w:eastAsia="Times New Roman" w:cs="Times New Roman"/>
          <w:szCs w:val="24"/>
        </w:rPr>
        <w:t>Mathiesen</w:t>
      </w:r>
      <w:proofErr w:type="spellEnd"/>
      <w:r w:rsidRPr="006A0E9B">
        <w:rPr>
          <w:rFonts w:eastAsia="Times New Roman" w:cs="Times New Roman"/>
          <w:szCs w:val="24"/>
        </w:rPr>
        <w:t>, B. V. (2011). Heating technologies for limiting biomass consumption in 100% renewable energy systems, 19.</w:t>
      </w:r>
    </w:p>
    <w:p w14:paraId="0A4E83E8" w14:textId="031A5A22" w:rsidR="0075285F" w:rsidRPr="006A0E9B" w:rsidRDefault="0075285F" w:rsidP="0075285F">
      <w:pPr>
        <w:spacing w:after="0"/>
        <w:ind w:hanging="480"/>
        <w:rPr>
          <w:rFonts w:eastAsia="Times New Roman" w:cs="Times New Roman"/>
          <w:szCs w:val="24"/>
        </w:rPr>
      </w:pPr>
      <w:r w:rsidRPr="00776AB5">
        <w:rPr>
          <w:rFonts w:eastAsia="Times New Roman" w:cs="Times New Roman"/>
          <w:szCs w:val="24"/>
          <w:lang w:val="de-DE"/>
        </w:rPr>
        <w:t xml:space="preserve">Lund, H., Østergaard, P. A., Chang, M., Werner, S., Svendsen, S., Sorknæs, P., </w:t>
      </w:r>
      <w:r w:rsidRPr="00557966">
        <w:rPr>
          <w:rFonts w:eastAsia="Times New Roman" w:cs="Times New Roman"/>
          <w:szCs w:val="24"/>
          <w:lang w:val="de-DE"/>
        </w:rPr>
        <w:t xml:space="preserve">Möller, B. (2018). </w:t>
      </w:r>
      <w:r w:rsidRPr="006A0E9B">
        <w:rPr>
          <w:rFonts w:eastAsia="Times New Roman" w:cs="Times New Roman"/>
          <w:szCs w:val="24"/>
        </w:rPr>
        <w:t xml:space="preserve">The status of 4th generation district heating: Research and results. </w:t>
      </w:r>
      <w:r w:rsidRPr="006A0E9B">
        <w:rPr>
          <w:rFonts w:eastAsia="Times New Roman" w:cs="Times New Roman"/>
          <w:i/>
          <w:iCs/>
          <w:szCs w:val="24"/>
        </w:rPr>
        <w:t>Energy</w:t>
      </w:r>
      <w:r w:rsidRPr="006A0E9B">
        <w:rPr>
          <w:rFonts w:eastAsia="Times New Roman" w:cs="Times New Roman"/>
          <w:szCs w:val="24"/>
        </w:rPr>
        <w:t xml:space="preserve">, </w:t>
      </w:r>
      <w:r w:rsidRPr="006A0E9B">
        <w:rPr>
          <w:rFonts w:eastAsia="Times New Roman" w:cs="Times New Roman"/>
          <w:i/>
          <w:iCs/>
          <w:szCs w:val="24"/>
        </w:rPr>
        <w:t>164</w:t>
      </w:r>
      <w:r w:rsidRPr="006A0E9B">
        <w:rPr>
          <w:rFonts w:eastAsia="Times New Roman" w:cs="Times New Roman"/>
          <w:szCs w:val="24"/>
        </w:rPr>
        <w:t xml:space="preserve">, 147–159. </w:t>
      </w:r>
      <w:hyperlink r:id="rId44" w:history="1">
        <w:r w:rsidRPr="006A0E9B">
          <w:rPr>
            <w:rFonts w:eastAsia="Times New Roman" w:cs="Times New Roman"/>
            <w:color w:val="0000FF"/>
            <w:szCs w:val="24"/>
            <w:u w:val="single"/>
          </w:rPr>
          <w:t>https://doi.org/10.1016/j.energy.2018.08.206</w:t>
        </w:r>
      </w:hyperlink>
    </w:p>
    <w:p w14:paraId="0126FFED" w14:textId="15146A27" w:rsidR="0075285F" w:rsidRPr="006A0E9B" w:rsidRDefault="0075285F" w:rsidP="0075285F">
      <w:pPr>
        <w:spacing w:after="0"/>
        <w:ind w:hanging="480"/>
        <w:rPr>
          <w:rFonts w:eastAsia="Times New Roman" w:cs="Times New Roman"/>
          <w:szCs w:val="24"/>
        </w:rPr>
      </w:pPr>
      <w:r w:rsidRPr="00557966">
        <w:rPr>
          <w:rFonts w:eastAsia="Times New Roman" w:cs="Times New Roman"/>
          <w:szCs w:val="24"/>
        </w:rPr>
        <w:t xml:space="preserve">Lund, H., Werner, S., Wiltshire, R., Svendsen, S., Thorsen, J. E., </w:t>
      </w:r>
      <w:proofErr w:type="spellStart"/>
      <w:r w:rsidRPr="00557966">
        <w:rPr>
          <w:rFonts w:eastAsia="Times New Roman" w:cs="Times New Roman"/>
          <w:szCs w:val="24"/>
        </w:rPr>
        <w:t>Hvelplund</w:t>
      </w:r>
      <w:proofErr w:type="spellEnd"/>
      <w:r w:rsidRPr="00557966">
        <w:rPr>
          <w:rFonts w:eastAsia="Times New Roman" w:cs="Times New Roman"/>
          <w:szCs w:val="24"/>
        </w:rPr>
        <w:t xml:space="preserve">, F., &amp; </w:t>
      </w:r>
      <w:proofErr w:type="spellStart"/>
      <w:r w:rsidRPr="00557966">
        <w:rPr>
          <w:rFonts w:eastAsia="Times New Roman" w:cs="Times New Roman"/>
          <w:szCs w:val="24"/>
        </w:rPr>
        <w:t>Mathiesen</w:t>
      </w:r>
      <w:proofErr w:type="spellEnd"/>
      <w:r w:rsidRPr="00557966">
        <w:rPr>
          <w:rFonts w:eastAsia="Times New Roman" w:cs="Times New Roman"/>
          <w:szCs w:val="24"/>
        </w:rPr>
        <w:t xml:space="preserve">, B. V. (2014). </w:t>
      </w:r>
      <w:r w:rsidRPr="006A0E9B">
        <w:rPr>
          <w:rFonts w:eastAsia="Times New Roman" w:cs="Times New Roman"/>
          <w:szCs w:val="24"/>
        </w:rPr>
        <w:t xml:space="preserve">4th Generation District Heating (4GDH). </w:t>
      </w:r>
      <w:r w:rsidRPr="006A0E9B">
        <w:rPr>
          <w:rFonts w:eastAsia="Times New Roman" w:cs="Times New Roman"/>
          <w:i/>
          <w:iCs/>
          <w:szCs w:val="24"/>
        </w:rPr>
        <w:t>Energy</w:t>
      </w:r>
      <w:r w:rsidRPr="006A0E9B">
        <w:rPr>
          <w:rFonts w:eastAsia="Times New Roman" w:cs="Times New Roman"/>
          <w:szCs w:val="24"/>
        </w:rPr>
        <w:t xml:space="preserve">, </w:t>
      </w:r>
      <w:r w:rsidRPr="006A0E9B">
        <w:rPr>
          <w:rFonts w:eastAsia="Times New Roman" w:cs="Times New Roman"/>
          <w:i/>
          <w:iCs/>
          <w:szCs w:val="24"/>
        </w:rPr>
        <w:t>68</w:t>
      </w:r>
      <w:r w:rsidRPr="006A0E9B">
        <w:rPr>
          <w:rFonts w:eastAsia="Times New Roman" w:cs="Times New Roman"/>
          <w:szCs w:val="24"/>
        </w:rPr>
        <w:t xml:space="preserve">, 1–11. </w:t>
      </w:r>
      <w:hyperlink r:id="rId45" w:history="1">
        <w:r w:rsidRPr="006A0E9B">
          <w:rPr>
            <w:rFonts w:eastAsia="Times New Roman" w:cs="Times New Roman"/>
            <w:color w:val="0000FF"/>
            <w:szCs w:val="24"/>
            <w:u w:val="single"/>
          </w:rPr>
          <w:t>https://doi.org/10.1016/j.energy.2014.02.089</w:t>
        </w:r>
      </w:hyperlink>
    </w:p>
    <w:p w14:paraId="5034D3C1" w14:textId="4B3923E6" w:rsidR="0075285F" w:rsidRPr="006A0E9B" w:rsidRDefault="0075285F" w:rsidP="0075285F">
      <w:pPr>
        <w:spacing w:after="0"/>
        <w:ind w:hanging="480"/>
        <w:rPr>
          <w:rFonts w:eastAsia="Times New Roman" w:cs="Times New Roman"/>
          <w:szCs w:val="24"/>
        </w:rPr>
      </w:pPr>
      <w:r w:rsidRPr="00776AB5">
        <w:rPr>
          <w:rFonts w:eastAsia="Times New Roman" w:cs="Times New Roman"/>
          <w:szCs w:val="24"/>
          <w:lang w:val="de-DE"/>
        </w:rPr>
        <w:t xml:space="preserve">Lund, R., Østergaard, D. S., Yang, X., &amp; Mathiesen, B. V. (2017). </w:t>
      </w:r>
      <w:r w:rsidRPr="006A0E9B">
        <w:rPr>
          <w:rFonts w:eastAsia="Times New Roman" w:cs="Times New Roman"/>
          <w:szCs w:val="24"/>
        </w:rPr>
        <w:t xml:space="preserve">Comparison of Low-temperature District Heating Concepts in a Long-Term Energy System Perspective. </w:t>
      </w:r>
      <w:r w:rsidRPr="006A0E9B">
        <w:rPr>
          <w:rFonts w:eastAsia="Times New Roman" w:cs="Times New Roman"/>
          <w:i/>
          <w:iCs/>
          <w:szCs w:val="24"/>
        </w:rPr>
        <w:t>International Journal of Sustainable Energy Planning and Management</w:t>
      </w:r>
      <w:r w:rsidRPr="006A0E9B">
        <w:rPr>
          <w:rFonts w:eastAsia="Times New Roman" w:cs="Times New Roman"/>
          <w:szCs w:val="24"/>
        </w:rPr>
        <w:t xml:space="preserve">, </w:t>
      </w:r>
      <w:r w:rsidRPr="006A0E9B">
        <w:rPr>
          <w:rFonts w:eastAsia="Times New Roman" w:cs="Times New Roman"/>
          <w:i/>
          <w:iCs/>
          <w:szCs w:val="24"/>
        </w:rPr>
        <w:t>12</w:t>
      </w:r>
      <w:r w:rsidRPr="006A0E9B">
        <w:rPr>
          <w:rFonts w:eastAsia="Times New Roman" w:cs="Times New Roman"/>
          <w:szCs w:val="24"/>
        </w:rPr>
        <w:t xml:space="preserve">, 5–18. </w:t>
      </w:r>
      <w:hyperlink r:id="rId46" w:history="1">
        <w:r w:rsidRPr="006A0E9B">
          <w:rPr>
            <w:rFonts w:eastAsia="Times New Roman" w:cs="Times New Roman"/>
            <w:color w:val="0000FF"/>
            <w:szCs w:val="24"/>
            <w:u w:val="single"/>
          </w:rPr>
          <w:t>https://doi.org/10.5278/ijsepm.2017.12.2</w:t>
        </w:r>
      </w:hyperlink>
    </w:p>
    <w:p w14:paraId="15AC76D9" w14:textId="6A22FE34"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Makarova, A. S., </w:t>
      </w:r>
      <w:proofErr w:type="spellStart"/>
      <w:r w:rsidRPr="006A0E9B">
        <w:rPr>
          <w:rFonts w:eastAsia="Times New Roman" w:cs="Times New Roman"/>
          <w:szCs w:val="24"/>
        </w:rPr>
        <w:t>Pankrushina</w:t>
      </w:r>
      <w:proofErr w:type="spellEnd"/>
      <w:r w:rsidRPr="006A0E9B">
        <w:rPr>
          <w:rFonts w:eastAsia="Times New Roman" w:cs="Times New Roman"/>
          <w:szCs w:val="24"/>
        </w:rPr>
        <w:t xml:space="preserve">, T. G., </w:t>
      </w:r>
      <w:proofErr w:type="spellStart"/>
      <w:r w:rsidRPr="006A0E9B">
        <w:rPr>
          <w:rFonts w:eastAsia="Times New Roman" w:cs="Times New Roman"/>
          <w:szCs w:val="24"/>
        </w:rPr>
        <w:t>Urvantseva</w:t>
      </w:r>
      <w:proofErr w:type="spellEnd"/>
      <w:r w:rsidRPr="006A0E9B">
        <w:rPr>
          <w:rFonts w:eastAsia="Times New Roman" w:cs="Times New Roman"/>
          <w:szCs w:val="24"/>
        </w:rPr>
        <w:t xml:space="preserve">, L. V., &amp; </w:t>
      </w:r>
      <w:proofErr w:type="spellStart"/>
      <w:r w:rsidRPr="006A0E9B">
        <w:rPr>
          <w:rFonts w:eastAsia="Times New Roman" w:cs="Times New Roman"/>
          <w:szCs w:val="24"/>
        </w:rPr>
        <w:t>Khorshev</w:t>
      </w:r>
      <w:proofErr w:type="spellEnd"/>
      <w:r w:rsidRPr="006A0E9B">
        <w:rPr>
          <w:rFonts w:eastAsia="Times New Roman" w:cs="Times New Roman"/>
          <w:szCs w:val="24"/>
        </w:rPr>
        <w:t xml:space="preserve">, A. A. (2015). Combined heat and power in the draft of the new Russian energy strategy. </w:t>
      </w:r>
      <w:r w:rsidRPr="006A0E9B">
        <w:rPr>
          <w:rFonts w:eastAsia="Times New Roman" w:cs="Times New Roman"/>
          <w:i/>
          <w:iCs/>
          <w:szCs w:val="24"/>
        </w:rPr>
        <w:t>Thermal Engineering</w:t>
      </w:r>
      <w:r w:rsidRPr="006A0E9B">
        <w:rPr>
          <w:rFonts w:eastAsia="Times New Roman" w:cs="Times New Roman"/>
          <w:szCs w:val="24"/>
        </w:rPr>
        <w:t xml:space="preserve">, </w:t>
      </w:r>
      <w:r w:rsidRPr="006A0E9B">
        <w:rPr>
          <w:rFonts w:eastAsia="Times New Roman" w:cs="Times New Roman"/>
          <w:i/>
          <w:iCs/>
          <w:szCs w:val="24"/>
        </w:rPr>
        <w:t>62</w:t>
      </w:r>
      <w:r w:rsidRPr="006A0E9B">
        <w:rPr>
          <w:rFonts w:eastAsia="Times New Roman" w:cs="Times New Roman"/>
          <w:szCs w:val="24"/>
        </w:rPr>
        <w:t xml:space="preserve">(6), 389–395. </w:t>
      </w:r>
      <w:hyperlink r:id="rId47" w:history="1">
        <w:r w:rsidRPr="006A0E9B">
          <w:rPr>
            <w:rFonts w:eastAsia="Times New Roman" w:cs="Times New Roman"/>
            <w:color w:val="0000FF"/>
            <w:szCs w:val="24"/>
            <w:u w:val="single"/>
          </w:rPr>
          <w:t>https://doi.org/10.1134/S0040601515060051</w:t>
        </w:r>
      </w:hyperlink>
    </w:p>
    <w:p w14:paraId="145818B5" w14:textId="3E7F18F0"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Martinez, C. (2018). </w:t>
      </w:r>
      <w:r w:rsidR="00ED0FC7" w:rsidRPr="006A0E9B">
        <w:rPr>
          <w:rFonts w:eastAsia="Times New Roman" w:cs="Times New Roman"/>
          <w:i/>
          <w:iCs/>
          <w:szCs w:val="24"/>
        </w:rPr>
        <w:t>District Energy In Cities</w:t>
      </w:r>
      <w:r w:rsidRPr="006A0E9B">
        <w:rPr>
          <w:rFonts w:eastAsia="Times New Roman" w:cs="Times New Roman"/>
          <w:szCs w:val="24"/>
        </w:rPr>
        <w:t>. Presented at the 4th International Conference on Smart Energy Systems and 4th Generation District Heating.</w:t>
      </w:r>
    </w:p>
    <w:p w14:paraId="12B8A23C" w14:textId="032D10D7"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Moller, B., &amp; Werner, S. (2016). </w:t>
      </w:r>
      <w:r w:rsidR="00ED0FC7">
        <w:rPr>
          <w:rFonts w:eastAsia="Times New Roman" w:cs="Times New Roman"/>
          <w:szCs w:val="24"/>
        </w:rPr>
        <w:t>Quantifying the Potential for District Heating and Cooling in EU member States – WP 2 – Background Report 6. Re</w:t>
      </w:r>
      <w:r w:rsidRPr="006A0E9B">
        <w:rPr>
          <w:rFonts w:eastAsia="Times New Roman" w:cs="Times New Roman"/>
          <w:szCs w:val="24"/>
        </w:rPr>
        <w:t xml:space="preserve">trieved January 20, 2019, from </w:t>
      </w:r>
      <w:hyperlink r:id="rId48" w:history="1">
        <w:r w:rsidRPr="006A0E9B">
          <w:rPr>
            <w:rFonts w:eastAsia="Times New Roman" w:cs="Times New Roman"/>
            <w:color w:val="0000FF"/>
            <w:szCs w:val="24"/>
            <w:u w:val="single"/>
          </w:rPr>
          <w:t>https://heatroadmap.eu/wp-content/uploads/2018/09/STRATEGO-WP2-Background-Report-6-Mapping-Potenital-for-DHC.pdf</w:t>
        </w:r>
      </w:hyperlink>
    </w:p>
    <w:p w14:paraId="5034A067" w14:textId="77777777"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Munster, M., &amp; Werner, S. (2018). </w:t>
      </w:r>
      <w:r w:rsidRPr="006A0E9B">
        <w:rPr>
          <w:rFonts w:eastAsia="Times New Roman" w:cs="Times New Roman"/>
          <w:i/>
          <w:iCs/>
          <w:szCs w:val="24"/>
        </w:rPr>
        <w:t>Chapter 11. District Heating and Cooling Systems Innovation Challenge</w:t>
      </w:r>
      <w:r w:rsidRPr="006A0E9B">
        <w:rPr>
          <w:rFonts w:eastAsia="Times New Roman" w:cs="Times New Roman"/>
          <w:szCs w:val="24"/>
        </w:rPr>
        <w:t xml:space="preserve"> (p. 117). DTU International Energy Report.</w:t>
      </w:r>
    </w:p>
    <w:p w14:paraId="0DFA69A3" w14:textId="0F6938C0" w:rsidR="0075285F" w:rsidRPr="006A0E9B" w:rsidRDefault="0075285F" w:rsidP="00557966">
      <w:pPr>
        <w:spacing w:after="0"/>
        <w:ind w:hanging="480"/>
        <w:jc w:val="left"/>
        <w:rPr>
          <w:rFonts w:eastAsia="Times New Roman" w:cs="Times New Roman"/>
          <w:szCs w:val="24"/>
        </w:rPr>
      </w:pPr>
      <w:proofErr w:type="spellStart"/>
      <w:r w:rsidRPr="006A0E9B">
        <w:rPr>
          <w:rFonts w:eastAsia="Times New Roman" w:cs="Times New Roman"/>
          <w:szCs w:val="24"/>
        </w:rPr>
        <w:t>Paardekooper</w:t>
      </w:r>
      <w:proofErr w:type="spellEnd"/>
      <w:r w:rsidRPr="006A0E9B">
        <w:rPr>
          <w:rFonts w:eastAsia="Times New Roman" w:cs="Times New Roman"/>
          <w:szCs w:val="24"/>
        </w:rPr>
        <w:t xml:space="preserve">, S. (2018). </w:t>
      </w:r>
      <w:r w:rsidRPr="006A0E9B">
        <w:rPr>
          <w:rFonts w:eastAsia="Times New Roman" w:cs="Times New Roman"/>
          <w:i/>
          <w:iCs/>
          <w:szCs w:val="24"/>
        </w:rPr>
        <w:t>Heat</w:t>
      </w:r>
      <w:r w:rsidR="00ED0FC7">
        <w:rPr>
          <w:rFonts w:eastAsia="Times New Roman" w:cs="Times New Roman"/>
          <w:i/>
          <w:iCs/>
          <w:szCs w:val="24"/>
        </w:rPr>
        <w:t xml:space="preserve"> </w:t>
      </w:r>
      <w:r w:rsidRPr="006A0E9B">
        <w:rPr>
          <w:rFonts w:eastAsia="Times New Roman" w:cs="Times New Roman"/>
          <w:i/>
          <w:iCs/>
          <w:szCs w:val="24"/>
        </w:rPr>
        <w:t>Roadmap</w:t>
      </w:r>
      <w:r w:rsidR="00ED0FC7">
        <w:rPr>
          <w:rFonts w:eastAsia="Times New Roman" w:cs="Times New Roman"/>
          <w:i/>
          <w:iCs/>
          <w:szCs w:val="24"/>
        </w:rPr>
        <w:t xml:space="preserve"> </w:t>
      </w:r>
      <w:r w:rsidRPr="006A0E9B">
        <w:rPr>
          <w:rFonts w:eastAsia="Times New Roman" w:cs="Times New Roman"/>
          <w:i/>
          <w:iCs/>
          <w:szCs w:val="24"/>
        </w:rPr>
        <w:t>Europe</w:t>
      </w:r>
      <w:r w:rsidR="00ED0FC7">
        <w:rPr>
          <w:rFonts w:eastAsia="Times New Roman" w:cs="Times New Roman"/>
          <w:i/>
          <w:iCs/>
          <w:szCs w:val="24"/>
        </w:rPr>
        <w:t xml:space="preserve"> </w:t>
      </w:r>
      <w:r w:rsidRPr="006A0E9B">
        <w:rPr>
          <w:rFonts w:eastAsia="Times New Roman" w:cs="Times New Roman"/>
          <w:i/>
          <w:iCs/>
          <w:szCs w:val="24"/>
        </w:rPr>
        <w:t>4</w:t>
      </w:r>
      <w:r w:rsidR="00ED0FC7">
        <w:rPr>
          <w:rFonts w:eastAsia="Times New Roman" w:cs="Times New Roman"/>
          <w:i/>
          <w:iCs/>
          <w:szCs w:val="24"/>
        </w:rPr>
        <w:t xml:space="preserve">: </w:t>
      </w:r>
      <w:r w:rsidRPr="006A0E9B">
        <w:rPr>
          <w:rFonts w:eastAsia="Times New Roman" w:cs="Times New Roman"/>
          <w:i/>
          <w:iCs/>
          <w:szCs w:val="24"/>
        </w:rPr>
        <w:t>Quantifying</w:t>
      </w:r>
      <w:r w:rsidR="00ED0FC7">
        <w:rPr>
          <w:rFonts w:eastAsia="Times New Roman" w:cs="Times New Roman"/>
          <w:i/>
          <w:iCs/>
          <w:szCs w:val="24"/>
        </w:rPr>
        <w:t xml:space="preserve"> </w:t>
      </w:r>
      <w:r w:rsidRPr="006A0E9B">
        <w:rPr>
          <w:rFonts w:eastAsia="Times New Roman" w:cs="Times New Roman"/>
          <w:i/>
          <w:iCs/>
          <w:szCs w:val="24"/>
        </w:rPr>
        <w:t>the</w:t>
      </w:r>
      <w:r w:rsidR="00ED0FC7">
        <w:rPr>
          <w:rFonts w:eastAsia="Times New Roman" w:cs="Times New Roman"/>
          <w:i/>
          <w:iCs/>
          <w:szCs w:val="24"/>
        </w:rPr>
        <w:t xml:space="preserve"> </w:t>
      </w:r>
      <w:r w:rsidRPr="006A0E9B">
        <w:rPr>
          <w:rFonts w:eastAsia="Times New Roman" w:cs="Times New Roman"/>
          <w:i/>
          <w:iCs/>
          <w:szCs w:val="24"/>
        </w:rPr>
        <w:t>Impact</w:t>
      </w:r>
      <w:r w:rsidR="00ED0FC7">
        <w:rPr>
          <w:rFonts w:eastAsia="Times New Roman" w:cs="Times New Roman"/>
          <w:i/>
          <w:iCs/>
          <w:szCs w:val="24"/>
        </w:rPr>
        <w:t xml:space="preserve"> </w:t>
      </w:r>
      <w:r w:rsidRPr="006A0E9B">
        <w:rPr>
          <w:rFonts w:eastAsia="Times New Roman" w:cs="Times New Roman"/>
          <w:i/>
          <w:iCs/>
          <w:szCs w:val="24"/>
        </w:rPr>
        <w:t>of</w:t>
      </w:r>
      <w:r w:rsidR="00ED0FC7">
        <w:rPr>
          <w:rFonts w:eastAsia="Times New Roman" w:cs="Times New Roman"/>
          <w:i/>
          <w:iCs/>
          <w:szCs w:val="24"/>
        </w:rPr>
        <w:t xml:space="preserve"> </w:t>
      </w:r>
      <w:r w:rsidRPr="006A0E9B">
        <w:rPr>
          <w:rFonts w:eastAsia="Times New Roman" w:cs="Times New Roman"/>
          <w:i/>
          <w:iCs/>
          <w:szCs w:val="24"/>
        </w:rPr>
        <w:t>Low</w:t>
      </w:r>
      <w:r w:rsidR="00ED0FC7">
        <w:rPr>
          <w:rFonts w:eastAsia="Times New Roman" w:cs="Times New Roman"/>
          <w:i/>
          <w:iCs/>
          <w:szCs w:val="24"/>
        </w:rPr>
        <w:t xml:space="preserve"> </w:t>
      </w:r>
      <w:r w:rsidRPr="006A0E9B">
        <w:rPr>
          <w:rFonts w:eastAsia="Times New Roman" w:cs="Times New Roman"/>
          <w:i/>
          <w:iCs/>
          <w:szCs w:val="24"/>
        </w:rPr>
        <w:t>Carbon</w:t>
      </w:r>
      <w:r w:rsidR="00ED0FC7">
        <w:rPr>
          <w:rFonts w:eastAsia="Times New Roman" w:cs="Times New Roman"/>
          <w:i/>
          <w:iCs/>
          <w:szCs w:val="24"/>
        </w:rPr>
        <w:t xml:space="preserve"> </w:t>
      </w:r>
      <w:r w:rsidRPr="006A0E9B">
        <w:rPr>
          <w:rFonts w:eastAsia="Times New Roman" w:cs="Times New Roman"/>
          <w:i/>
          <w:iCs/>
          <w:szCs w:val="24"/>
        </w:rPr>
        <w:t>Heating</w:t>
      </w:r>
      <w:r w:rsidR="00ED0FC7">
        <w:rPr>
          <w:rFonts w:eastAsia="Times New Roman" w:cs="Times New Roman"/>
          <w:i/>
          <w:iCs/>
          <w:szCs w:val="24"/>
        </w:rPr>
        <w:t xml:space="preserve"> </w:t>
      </w:r>
      <w:r w:rsidRPr="006A0E9B">
        <w:rPr>
          <w:rFonts w:eastAsia="Times New Roman" w:cs="Times New Roman"/>
          <w:i/>
          <w:iCs/>
          <w:szCs w:val="24"/>
        </w:rPr>
        <w:t>and</w:t>
      </w:r>
      <w:r w:rsidR="00ED0FC7">
        <w:rPr>
          <w:rFonts w:eastAsia="Times New Roman" w:cs="Times New Roman"/>
          <w:i/>
          <w:iCs/>
          <w:szCs w:val="24"/>
        </w:rPr>
        <w:t xml:space="preserve"> </w:t>
      </w:r>
      <w:r w:rsidRPr="006A0E9B">
        <w:rPr>
          <w:rFonts w:eastAsia="Times New Roman" w:cs="Times New Roman"/>
          <w:i/>
          <w:iCs/>
          <w:szCs w:val="24"/>
        </w:rPr>
        <w:t>Cooling</w:t>
      </w:r>
      <w:r w:rsidR="00ED0FC7">
        <w:rPr>
          <w:rFonts w:eastAsia="Times New Roman" w:cs="Times New Roman"/>
          <w:i/>
          <w:iCs/>
          <w:szCs w:val="24"/>
        </w:rPr>
        <w:t xml:space="preserve"> </w:t>
      </w:r>
      <w:r w:rsidRPr="006A0E9B">
        <w:rPr>
          <w:rFonts w:eastAsia="Times New Roman" w:cs="Times New Roman"/>
          <w:i/>
          <w:iCs/>
          <w:szCs w:val="24"/>
        </w:rPr>
        <w:t>Roadmaps</w:t>
      </w:r>
      <w:r w:rsidRPr="006A0E9B">
        <w:rPr>
          <w:rFonts w:eastAsia="Times New Roman" w:cs="Times New Roman"/>
          <w:szCs w:val="24"/>
        </w:rPr>
        <w:t xml:space="preserve">. Aalborg University, Denmark. Retrieved from </w:t>
      </w:r>
      <w:hyperlink r:id="rId49" w:history="1">
        <w:r w:rsidRPr="006A0E9B">
          <w:rPr>
            <w:rFonts w:eastAsia="Times New Roman" w:cs="Times New Roman"/>
            <w:color w:val="0000FF"/>
            <w:szCs w:val="24"/>
            <w:u w:val="single"/>
          </w:rPr>
          <w:t>http://vbn.aau.dk/files/288075507/Heat_Roadmap_Europe_4_Quantifying_the_Impact_of_Low_Carbon_Heating_and_Cooling_Roadmaps..pdf</w:t>
        </w:r>
      </w:hyperlink>
    </w:p>
    <w:p w14:paraId="5AB33A00" w14:textId="52B2CE3A" w:rsidR="0075285F" w:rsidRPr="006A0E9B" w:rsidRDefault="0075285F" w:rsidP="0075285F">
      <w:pPr>
        <w:spacing w:after="0"/>
        <w:ind w:hanging="480"/>
        <w:rPr>
          <w:rFonts w:eastAsia="Times New Roman" w:cs="Times New Roman"/>
          <w:szCs w:val="24"/>
        </w:rPr>
      </w:pPr>
      <w:proofErr w:type="spellStart"/>
      <w:r w:rsidRPr="006A0E9B">
        <w:rPr>
          <w:rFonts w:eastAsia="Times New Roman" w:cs="Times New Roman"/>
          <w:szCs w:val="24"/>
        </w:rPr>
        <w:t>Paardekooper</w:t>
      </w:r>
      <w:proofErr w:type="spellEnd"/>
      <w:r w:rsidRPr="006A0E9B">
        <w:rPr>
          <w:rFonts w:eastAsia="Times New Roman" w:cs="Times New Roman"/>
          <w:szCs w:val="24"/>
        </w:rPr>
        <w:t xml:space="preserve">, S. (2019). DHC HRE Forecast and Biomass </w:t>
      </w:r>
      <w:r w:rsidR="00ED0FC7">
        <w:rPr>
          <w:rFonts w:eastAsia="Times New Roman" w:cs="Times New Roman"/>
          <w:szCs w:val="24"/>
        </w:rPr>
        <w:t xml:space="preserve">- </w:t>
      </w:r>
      <w:r w:rsidRPr="006A0E9B">
        <w:rPr>
          <w:rFonts w:eastAsia="Times New Roman" w:cs="Times New Roman"/>
          <w:szCs w:val="24"/>
        </w:rPr>
        <w:t xml:space="preserve"> Personal Communication.</w:t>
      </w:r>
    </w:p>
    <w:p w14:paraId="28C4FD26" w14:textId="392C90BB" w:rsidR="0075285F" w:rsidRPr="006A0E9B" w:rsidRDefault="0075285F" w:rsidP="0075285F">
      <w:pPr>
        <w:spacing w:after="0"/>
        <w:ind w:hanging="480"/>
        <w:rPr>
          <w:rFonts w:eastAsia="Times New Roman" w:cs="Times New Roman"/>
          <w:szCs w:val="24"/>
        </w:rPr>
      </w:pPr>
      <w:proofErr w:type="spellStart"/>
      <w:r w:rsidRPr="006A0E9B">
        <w:rPr>
          <w:rFonts w:eastAsia="Times New Roman" w:cs="Times New Roman"/>
          <w:szCs w:val="24"/>
        </w:rPr>
        <w:t>Poponi</w:t>
      </w:r>
      <w:proofErr w:type="spellEnd"/>
      <w:r w:rsidRPr="006A0E9B">
        <w:rPr>
          <w:rFonts w:eastAsia="Times New Roman" w:cs="Times New Roman"/>
          <w:szCs w:val="24"/>
        </w:rPr>
        <w:t xml:space="preserve">, D. (2016). </w:t>
      </w:r>
      <w:r w:rsidRPr="006A0E9B">
        <w:rPr>
          <w:rFonts w:eastAsia="Times New Roman" w:cs="Times New Roman"/>
          <w:i/>
          <w:iCs/>
          <w:szCs w:val="24"/>
        </w:rPr>
        <w:t>Nordic</w:t>
      </w:r>
      <w:r w:rsidR="00ED0FC7">
        <w:rPr>
          <w:rFonts w:eastAsia="Times New Roman" w:cs="Times New Roman"/>
          <w:i/>
          <w:iCs/>
          <w:szCs w:val="24"/>
        </w:rPr>
        <w:t xml:space="preserve"> </w:t>
      </w:r>
      <w:r w:rsidRPr="006A0E9B">
        <w:rPr>
          <w:rFonts w:eastAsia="Times New Roman" w:cs="Times New Roman"/>
          <w:i/>
          <w:iCs/>
          <w:szCs w:val="24"/>
        </w:rPr>
        <w:t>Energy</w:t>
      </w:r>
      <w:r w:rsidR="00ED0FC7">
        <w:rPr>
          <w:rFonts w:eastAsia="Times New Roman" w:cs="Times New Roman"/>
          <w:i/>
          <w:iCs/>
          <w:szCs w:val="24"/>
        </w:rPr>
        <w:t xml:space="preserve"> </w:t>
      </w:r>
      <w:r w:rsidRPr="006A0E9B">
        <w:rPr>
          <w:rFonts w:eastAsia="Times New Roman" w:cs="Times New Roman"/>
          <w:i/>
          <w:iCs/>
          <w:szCs w:val="24"/>
        </w:rPr>
        <w:t>Technology</w:t>
      </w:r>
      <w:r w:rsidR="00ED0FC7">
        <w:rPr>
          <w:rFonts w:eastAsia="Times New Roman" w:cs="Times New Roman"/>
          <w:i/>
          <w:iCs/>
          <w:szCs w:val="24"/>
        </w:rPr>
        <w:t xml:space="preserve"> </w:t>
      </w:r>
      <w:r w:rsidRPr="006A0E9B">
        <w:rPr>
          <w:rFonts w:eastAsia="Times New Roman" w:cs="Times New Roman"/>
          <w:i/>
          <w:iCs/>
          <w:szCs w:val="24"/>
        </w:rPr>
        <w:t>Perspectives</w:t>
      </w:r>
      <w:r w:rsidR="00ED0FC7">
        <w:rPr>
          <w:rFonts w:eastAsia="Times New Roman" w:cs="Times New Roman"/>
          <w:i/>
          <w:iCs/>
          <w:szCs w:val="24"/>
        </w:rPr>
        <w:t xml:space="preserve"> </w:t>
      </w:r>
      <w:r w:rsidRPr="006A0E9B">
        <w:rPr>
          <w:rFonts w:eastAsia="Times New Roman" w:cs="Times New Roman"/>
          <w:i/>
          <w:iCs/>
          <w:szCs w:val="24"/>
        </w:rPr>
        <w:t xml:space="preserve">2016 </w:t>
      </w:r>
      <w:r w:rsidRPr="006A0E9B">
        <w:rPr>
          <w:rFonts w:eastAsia="Times New Roman" w:cs="Times New Roman"/>
          <w:szCs w:val="24"/>
        </w:rPr>
        <w:t>IEA.</w:t>
      </w:r>
    </w:p>
    <w:p w14:paraId="28306AE8" w14:textId="2E1FB1FF" w:rsidR="0075285F" w:rsidRPr="00557966" w:rsidRDefault="0075285F" w:rsidP="0075285F">
      <w:pPr>
        <w:spacing w:after="0"/>
        <w:ind w:hanging="480"/>
        <w:rPr>
          <w:rFonts w:eastAsia="Times New Roman" w:cs="Times New Roman"/>
          <w:szCs w:val="24"/>
          <w:lang w:val="pt-PT"/>
        </w:rPr>
      </w:pPr>
      <w:proofErr w:type="spellStart"/>
      <w:r w:rsidRPr="00557966">
        <w:rPr>
          <w:rFonts w:eastAsia="Times New Roman" w:cs="Times New Roman"/>
          <w:szCs w:val="24"/>
          <w:lang w:val="pt-PT"/>
        </w:rPr>
        <w:t>Quiquerez</w:t>
      </w:r>
      <w:proofErr w:type="spellEnd"/>
      <w:r w:rsidRPr="00557966">
        <w:rPr>
          <w:rFonts w:eastAsia="Times New Roman" w:cs="Times New Roman"/>
          <w:szCs w:val="24"/>
          <w:lang w:val="pt-PT"/>
        </w:rPr>
        <w:t xml:space="preserve">, L., </w:t>
      </w:r>
      <w:proofErr w:type="spellStart"/>
      <w:r w:rsidRPr="00557966">
        <w:rPr>
          <w:rFonts w:eastAsia="Times New Roman" w:cs="Times New Roman"/>
          <w:szCs w:val="24"/>
          <w:lang w:val="pt-PT"/>
        </w:rPr>
        <w:t>Lachal</w:t>
      </w:r>
      <w:proofErr w:type="spellEnd"/>
      <w:r w:rsidRPr="00557966">
        <w:rPr>
          <w:rFonts w:eastAsia="Times New Roman" w:cs="Times New Roman"/>
          <w:szCs w:val="24"/>
          <w:lang w:val="pt-PT"/>
        </w:rPr>
        <w:t xml:space="preserve">, B., </w:t>
      </w:r>
      <w:proofErr w:type="spellStart"/>
      <w:r w:rsidRPr="00557966">
        <w:rPr>
          <w:rFonts w:eastAsia="Times New Roman" w:cs="Times New Roman"/>
          <w:szCs w:val="24"/>
          <w:lang w:val="pt-PT"/>
        </w:rPr>
        <w:t>Monnard</w:t>
      </w:r>
      <w:proofErr w:type="spellEnd"/>
      <w:r w:rsidRPr="00557966">
        <w:rPr>
          <w:rFonts w:eastAsia="Times New Roman" w:cs="Times New Roman"/>
          <w:szCs w:val="24"/>
          <w:lang w:val="pt-PT"/>
        </w:rPr>
        <w:t xml:space="preserve">, M., &amp; </w:t>
      </w:r>
      <w:proofErr w:type="spellStart"/>
      <w:r w:rsidRPr="00557966">
        <w:rPr>
          <w:rFonts w:eastAsia="Times New Roman" w:cs="Times New Roman"/>
          <w:szCs w:val="24"/>
          <w:lang w:val="pt-PT"/>
        </w:rPr>
        <w:t>Faessler</w:t>
      </w:r>
      <w:proofErr w:type="spellEnd"/>
      <w:r w:rsidRPr="00557966">
        <w:rPr>
          <w:rFonts w:eastAsia="Times New Roman" w:cs="Times New Roman"/>
          <w:szCs w:val="24"/>
          <w:lang w:val="pt-PT"/>
        </w:rPr>
        <w:t xml:space="preserve">, J. (2017). </w:t>
      </w:r>
      <w:r w:rsidRPr="006A0E9B">
        <w:rPr>
          <w:rFonts w:eastAsia="Times New Roman" w:cs="Times New Roman"/>
          <w:szCs w:val="24"/>
        </w:rPr>
        <w:t xml:space="preserve">The role of district heating in achieving sustainable cities: comparative analysis of different heat scenarios for Geneva. </w:t>
      </w:r>
      <w:proofErr w:type="spellStart"/>
      <w:r w:rsidRPr="00557966">
        <w:rPr>
          <w:rFonts w:eastAsia="Times New Roman" w:cs="Times New Roman"/>
          <w:i/>
          <w:iCs/>
          <w:szCs w:val="24"/>
          <w:lang w:val="pt-PT"/>
        </w:rPr>
        <w:t>Energy</w:t>
      </w:r>
      <w:proofErr w:type="spellEnd"/>
      <w:r w:rsidRPr="00557966">
        <w:rPr>
          <w:rFonts w:eastAsia="Times New Roman" w:cs="Times New Roman"/>
          <w:i/>
          <w:iCs/>
          <w:szCs w:val="24"/>
          <w:lang w:val="pt-PT"/>
        </w:rPr>
        <w:t xml:space="preserve"> Procedia</w:t>
      </w:r>
      <w:r w:rsidRPr="00557966">
        <w:rPr>
          <w:rFonts w:eastAsia="Times New Roman" w:cs="Times New Roman"/>
          <w:szCs w:val="24"/>
          <w:lang w:val="pt-PT"/>
        </w:rPr>
        <w:t xml:space="preserve">, </w:t>
      </w:r>
      <w:r w:rsidRPr="00557966">
        <w:rPr>
          <w:rFonts w:eastAsia="Times New Roman" w:cs="Times New Roman"/>
          <w:i/>
          <w:iCs/>
          <w:szCs w:val="24"/>
          <w:lang w:val="pt-PT"/>
        </w:rPr>
        <w:t>116</w:t>
      </w:r>
      <w:r w:rsidRPr="00557966">
        <w:rPr>
          <w:rFonts w:eastAsia="Times New Roman" w:cs="Times New Roman"/>
          <w:szCs w:val="24"/>
          <w:lang w:val="pt-PT"/>
        </w:rPr>
        <w:t xml:space="preserve">, 78–90. </w:t>
      </w:r>
      <w:hyperlink r:id="rId50" w:history="1">
        <w:r w:rsidRPr="00557966">
          <w:rPr>
            <w:rFonts w:eastAsia="Times New Roman" w:cs="Times New Roman"/>
            <w:color w:val="0000FF"/>
            <w:szCs w:val="24"/>
            <w:u w:val="single"/>
            <w:lang w:val="pt-PT"/>
          </w:rPr>
          <w:t>https://doi.org/10.1016/j.egypro.2017.05.057</w:t>
        </w:r>
      </w:hyperlink>
    </w:p>
    <w:p w14:paraId="6482006C" w14:textId="77EC2FAE" w:rsidR="0075285F" w:rsidRPr="006A0E9B" w:rsidRDefault="0075285F" w:rsidP="0075285F">
      <w:pPr>
        <w:spacing w:after="0"/>
        <w:ind w:hanging="480"/>
        <w:rPr>
          <w:rFonts w:eastAsia="Times New Roman" w:cs="Times New Roman"/>
          <w:szCs w:val="24"/>
        </w:rPr>
      </w:pPr>
      <w:proofErr w:type="spellStart"/>
      <w:r w:rsidRPr="00557966">
        <w:rPr>
          <w:rFonts w:eastAsia="Times New Roman" w:cs="Times New Roman"/>
          <w:szCs w:val="24"/>
          <w:lang w:val="pt-PT"/>
        </w:rPr>
        <w:t>Rämä</w:t>
      </w:r>
      <w:proofErr w:type="spellEnd"/>
      <w:r w:rsidRPr="00557966">
        <w:rPr>
          <w:rFonts w:eastAsia="Times New Roman" w:cs="Times New Roman"/>
          <w:szCs w:val="24"/>
          <w:lang w:val="pt-PT"/>
        </w:rPr>
        <w:t xml:space="preserve">, M. (n.d.). </w:t>
      </w:r>
      <w:r w:rsidRPr="00557966">
        <w:rPr>
          <w:rFonts w:eastAsia="Times New Roman" w:cs="Times New Roman"/>
          <w:szCs w:val="24"/>
        </w:rPr>
        <w:t>IEA</w:t>
      </w:r>
      <w:r w:rsidR="00ED0FC7" w:rsidRPr="00557966">
        <w:rPr>
          <w:rFonts w:eastAsia="Times New Roman" w:cs="Times New Roman"/>
          <w:szCs w:val="24"/>
        </w:rPr>
        <w:t xml:space="preserve"> DHC|CHP </w:t>
      </w:r>
      <w:r w:rsidRPr="00557966">
        <w:rPr>
          <w:rFonts w:eastAsia="Times New Roman" w:cs="Times New Roman"/>
          <w:szCs w:val="24"/>
        </w:rPr>
        <w:t>Brochure</w:t>
      </w:r>
      <w:r w:rsidR="00ED0FC7" w:rsidRPr="00557966">
        <w:rPr>
          <w:rFonts w:eastAsia="Times New Roman" w:cs="Times New Roman"/>
          <w:szCs w:val="24"/>
        </w:rPr>
        <w:t xml:space="preserve"> </w:t>
      </w:r>
      <w:r w:rsidRPr="00557966">
        <w:rPr>
          <w:rFonts w:eastAsia="Times New Roman" w:cs="Times New Roman"/>
          <w:szCs w:val="24"/>
        </w:rPr>
        <w:t>ANNEX</w:t>
      </w:r>
      <w:r w:rsidR="00ED0FC7" w:rsidRPr="00557966">
        <w:rPr>
          <w:rFonts w:eastAsia="Times New Roman" w:cs="Times New Roman"/>
          <w:szCs w:val="24"/>
        </w:rPr>
        <w:t xml:space="preserve"> </w:t>
      </w:r>
      <w:r w:rsidRPr="00557966">
        <w:rPr>
          <w:rFonts w:eastAsia="Times New Roman" w:cs="Times New Roman"/>
          <w:szCs w:val="24"/>
        </w:rPr>
        <w:t xml:space="preserve">XII. </w:t>
      </w:r>
      <w:r w:rsidRPr="006A0E9B">
        <w:rPr>
          <w:rFonts w:eastAsia="Times New Roman" w:cs="Times New Roman"/>
          <w:szCs w:val="24"/>
        </w:rPr>
        <w:t xml:space="preserve">Retrieved January 23, 2019, from </w:t>
      </w:r>
      <w:hyperlink r:id="rId51" w:history="1">
        <w:r w:rsidRPr="006A0E9B">
          <w:rPr>
            <w:rFonts w:eastAsia="Times New Roman" w:cs="Times New Roman"/>
            <w:color w:val="0000FF"/>
            <w:szCs w:val="24"/>
            <w:u w:val="single"/>
          </w:rPr>
          <w:t>https://www.iea-dhc.org/fileadmin/documents/Annex_XII/180815_IEA_Brochuere_ANNEX_XII_final_web.pdf</w:t>
        </w:r>
      </w:hyperlink>
    </w:p>
    <w:p w14:paraId="6A572DA3" w14:textId="3AEE0F30" w:rsidR="0075285F" w:rsidRPr="006A0E9B" w:rsidRDefault="0075285F" w:rsidP="0075285F">
      <w:pPr>
        <w:spacing w:after="0"/>
        <w:ind w:hanging="480"/>
        <w:rPr>
          <w:rFonts w:eastAsia="Times New Roman" w:cs="Times New Roman"/>
          <w:szCs w:val="24"/>
        </w:rPr>
      </w:pPr>
      <w:proofErr w:type="spellStart"/>
      <w:r w:rsidRPr="00557966">
        <w:rPr>
          <w:rFonts w:eastAsia="Times New Roman" w:cs="Times New Roman"/>
          <w:szCs w:val="24"/>
        </w:rPr>
        <w:t>Simoes</w:t>
      </w:r>
      <w:proofErr w:type="spellEnd"/>
      <w:r w:rsidRPr="00557966">
        <w:rPr>
          <w:rFonts w:eastAsia="Times New Roman" w:cs="Times New Roman"/>
          <w:szCs w:val="24"/>
        </w:rPr>
        <w:t xml:space="preserve">, S., </w:t>
      </w:r>
      <w:proofErr w:type="spellStart"/>
      <w:r w:rsidRPr="00557966">
        <w:rPr>
          <w:rFonts w:eastAsia="Times New Roman" w:cs="Times New Roman"/>
          <w:szCs w:val="24"/>
        </w:rPr>
        <w:t>Nijs</w:t>
      </w:r>
      <w:proofErr w:type="spellEnd"/>
      <w:r w:rsidRPr="00557966">
        <w:rPr>
          <w:rFonts w:eastAsia="Times New Roman" w:cs="Times New Roman"/>
          <w:szCs w:val="24"/>
        </w:rPr>
        <w:t xml:space="preserve">, W., Ruiz, P., </w:t>
      </w:r>
      <w:proofErr w:type="spellStart"/>
      <w:r w:rsidRPr="00557966">
        <w:rPr>
          <w:rFonts w:eastAsia="Times New Roman" w:cs="Times New Roman"/>
          <w:szCs w:val="24"/>
        </w:rPr>
        <w:t>Sgobbi</w:t>
      </w:r>
      <w:proofErr w:type="spellEnd"/>
      <w:r w:rsidRPr="00557966">
        <w:rPr>
          <w:rFonts w:eastAsia="Times New Roman" w:cs="Times New Roman"/>
          <w:szCs w:val="24"/>
        </w:rPr>
        <w:t xml:space="preserve">, A., Radu, D., </w:t>
      </w:r>
      <w:proofErr w:type="spellStart"/>
      <w:r w:rsidRPr="00557966">
        <w:rPr>
          <w:rFonts w:eastAsia="Times New Roman" w:cs="Times New Roman"/>
          <w:szCs w:val="24"/>
        </w:rPr>
        <w:t>Bolat</w:t>
      </w:r>
      <w:proofErr w:type="spellEnd"/>
      <w:r w:rsidRPr="00557966">
        <w:rPr>
          <w:rFonts w:eastAsia="Times New Roman" w:cs="Times New Roman"/>
          <w:szCs w:val="24"/>
        </w:rPr>
        <w:t xml:space="preserve">, P., </w:t>
      </w:r>
      <w:r w:rsidRPr="006A0E9B">
        <w:rPr>
          <w:rFonts w:eastAsia="Times New Roman" w:cs="Times New Roman"/>
          <w:szCs w:val="24"/>
        </w:rPr>
        <w:t xml:space="preserve">Institute for Energy and Transport. (2013). </w:t>
      </w:r>
      <w:r w:rsidRPr="006A0E9B">
        <w:rPr>
          <w:rFonts w:eastAsia="Times New Roman" w:cs="Times New Roman"/>
          <w:i/>
          <w:iCs/>
          <w:szCs w:val="24"/>
        </w:rPr>
        <w:t>The JRC-EU-TIMES model: assessing the long-term role of the SET plan energy technologies.</w:t>
      </w:r>
      <w:r w:rsidRPr="006A0E9B">
        <w:rPr>
          <w:rFonts w:eastAsia="Times New Roman" w:cs="Times New Roman"/>
          <w:szCs w:val="24"/>
        </w:rPr>
        <w:t xml:space="preserve"> Luxembourg: Publications Office. Retrieved from </w:t>
      </w:r>
      <w:hyperlink r:id="rId52" w:history="1">
        <w:r w:rsidRPr="006A0E9B">
          <w:rPr>
            <w:rFonts w:eastAsia="Times New Roman" w:cs="Times New Roman"/>
            <w:color w:val="0000FF"/>
            <w:szCs w:val="24"/>
            <w:u w:val="single"/>
          </w:rPr>
          <w:t>http://bookshop.europa.eu/uri?target=EUB:NOTICE:LDNA26292:EN:HTML</w:t>
        </w:r>
      </w:hyperlink>
    </w:p>
    <w:p w14:paraId="2D7EB077" w14:textId="77777777" w:rsidR="0075285F" w:rsidRPr="006A0E9B" w:rsidRDefault="0075285F" w:rsidP="0075285F">
      <w:pPr>
        <w:spacing w:after="0"/>
        <w:ind w:hanging="480"/>
        <w:rPr>
          <w:rFonts w:eastAsia="Times New Roman" w:cs="Times New Roman"/>
          <w:szCs w:val="24"/>
        </w:rPr>
      </w:pPr>
      <w:proofErr w:type="spellStart"/>
      <w:r w:rsidRPr="006A0E9B">
        <w:rPr>
          <w:rFonts w:eastAsia="Times New Roman" w:cs="Times New Roman"/>
          <w:szCs w:val="24"/>
        </w:rPr>
        <w:t>Spurr</w:t>
      </w:r>
      <w:proofErr w:type="spellEnd"/>
      <w:r w:rsidRPr="006A0E9B">
        <w:rPr>
          <w:rFonts w:eastAsia="Times New Roman" w:cs="Times New Roman"/>
          <w:szCs w:val="24"/>
        </w:rPr>
        <w:t xml:space="preserve">, M. (2002). </w:t>
      </w:r>
      <w:r w:rsidRPr="006A0E9B">
        <w:rPr>
          <w:rFonts w:eastAsia="Times New Roman" w:cs="Times New Roman"/>
          <w:i/>
          <w:iCs/>
          <w:szCs w:val="24"/>
        </w:rPr>
        <w:t>District Heating and Cooling: Environmental Technology for the 21st Century</w:t>
      </w:r>
      <w:r w:rsidRPr="006A0E9B">
        <w:rPr>
          <w:rFonts w:eastAsia="Times New Roman" w:cs="Times New Roman"/>
          <w:szCs w:val="24"/>
        </w:rPr>
        <w:t xml:space="preserve"> (p. 8). IEA.</w:t>
      </w:r>
    </w:p>
    <w:p w14:paraId="70448E6F" w14:textId="1AC3A122" w:rsidR="0075285F" w:rsidRPr="006A0E9B" w:rsidRDefault="0075285F" w:rsidP="0075285F">
      <w:pPr>
        <w:spacing w:after="0"/>
        <w:ind w:hanging="480"/>
        <w:rPr>
          <w:rFonts w:eastAsia="Times New Roman" w:cs="Times New Roman"/>
          <w:szCs w:val="24"/>
        </w:rPr>
      </w:pPr>
      <w:proofErr w:type="spellStart"/>
      <w:r w:rsidRPr="006A0E9B">
        <w:rPr>
          <w:rFonts w:eastAsia="Times New Roman" w:cs="Times New Roman"/>
          <w:szCs w:val="24"/>
        </w:rPr>
        <w:t>Spurr</w:t>
      </w:r>
      <w:proofErr w:type="spellEnd"/>
      <w:r w:rsidRPr="006A0E9B">
        <w:rPr>
          <w:rFonts w:eastAsia="Times New Roman" w:cs="Times New Roman"/>
          <w:szCs w:val="24"/>
        </w:rPr>
        <w:t xml:space="preserve">, M. (2014a). </w:t>
      </w:r>
      <w:r w:rsidRPr="006A0E9B">
        <w:rPr>
          <w:rFonts w:eastAsia="Times New Roman" w:cs="Times New Roman"/>
          <w:i/>
          <w:iCs/>
          <w:szCs w:val="24"/>
        </w:rPr>
        <w:t>IEA</w:t>
      </w:r>
      <w:r w:rsidR="00ED0FC7">
        <w:rPr>
          <w:rFonts w:eastAsia="Times New Roman" w:cs="Times New Roman"/>
          <w:i/>
          <w:iCs/>
          <w:szCs w:val="24"/>
        </w:rPr>
        <w:t xml:space="preserve"> </w:t>
      </w:r>
      <w:r w:rsidRPr="006A0E9B">
        <w:rPr>
          <w:rFonts w:eastAsia="Times New Roman" w:cs="Times New Roman"/>
          <w:i/>
          <w:iCs/>
          <w:szCs w:val="24"/>
        </w:rPr>
        <w:t>Annex</w:t>
      </w:r>
      <w:r w:rsidR="00ED0FC7">
        <w:rPr>
          <w:rFonts w:eastAsia="Times New Roman" w:cs="Times New Roman"/>
          <w:i/>
          <w:iCs/>
          <w:szCs w:val="24"/>
        </w:rPr>
        <w:t xml:space="preserve"> </w:t>
      </w:r>
      <w:r w:rsidRPr="006A0E9B">
        <w:rPr>
          <w:rFonts w:eastAsia="Times New Roman" w:cs="Times New Roman"/>
          <w:i/>
          <w:iCs/>
          <w:szCs w:val="24"/>
        </w:rPr>
        <w:t>X</w:t>
      </w:r>
      <w:r w:rsidR="00ED0FC7">
        <w:rPr>
          <w:rFonts w:eastAsia="Times New Roman" w:cs="Times New Roman"/>
          <w:i/>
          <w:iCs/>
          <w:szCs w:val="24"/>
        </w:rPr>
        <w:t xml:space="preserve"> </w:t>
      </w:r>
      <w:r w:rsidRPr="006A0E9B">
        <w:rPr>
          <w:rFonts w:eastAsia="Times New Roman" w:cs="Times New Roman"/>
          <w:i/>
          <w:iCs/>
          <w:szCs w:val="24"/>
        </w:rPr>
        <w:t>Final</w:t>
      </w:r>
      <w:r w:rsidR="00ED0FC7">
        <w:rPr>
          <w:rFonts w:eastAsia="Times New Roman" w:cs="Times New Roman"/>
          <w:i/>
          <w:iCs/>
          <w:szCs w:val="24"/>
        </w:rPr>
        <w:t xml:space="preserve"> </w:t>
      </w:r>
      <w:r w:rsidRPr="006A0E9B">
        <w:rPr>
          <w:rFonts w:eastAsia="Times New Roman" w:cs="Times New Roman"/>
          <w:i/>
          <w:iCs/>
          <w:szCs w:val="24"/>
        </w:rPr>
        <w:t>Report</w:t>
      </w:r>
      <w:r w:rsidR="00ED0FC7">
        <w:rPr>
          <w:rFonts w:eastAsia="Times New Roman" w:cs="Times New Roman"/>
          <w:i/>
          <w:iCs/>
          <w:szCs w:val="24"/>
        </w:rPr>
        <w:t xml:space="preserve"> </w:t>
      </w:r>
      <w:r w:rsidRPr="006A0E9B">
        <w:rPr>
          <w:rFonts w:eastAsia="Times New Roman" w:cs="Times New Roman"/>
          <w:i/>
          <w:iCs/>
          <w:szCs w:val="24"/>
        </w:rPr>
        <w:t>2014</w:t>
      </w:r>
      <w:r w:rsidR="00ED0FC7">
        <w:rPr>
          <w:rFonts w:eastAsia="Times New Roman" w:cs="Times New Roman"/>
          <w:i/>
          <w:iCs/>
          <w:szCs w:val="24"/>
        </w:rPr>
        <w:t xml:space="preserve"> </w:t>
      </w:r>
      <w:r w:rsidRPr="006A0E9B">
        <w:rPr>
          <w:rFonts w:eastAsia="Times New Roman" w:cs="Times New Roman"/>
          <w:i/>
          <w:iCs/>
          <w:szCs w:val="24"/>
        </w:rPr>
        <w:t>-</w:t>
      </w:r>
      <w:r w:rsidR="00ED0FC7">
        <w:rPr>
          <w:rFonts w:eastAsia="Times New Roman" w:cs="Times New Roman"/>
          <w:i/>
          <w:iCs/>
          <w:szCs w:val="24"/>
        </w:rPr>
        <w:t xml:space="preserve"> </w:t>
      </w:r>
      <w:r w:rsidRPr="006A0E9B">
        <w:rPr>
          <w:rFonts w:eastAsia="Times New Roman" w:cs="Times New Roman"/>
          <w:i/>
          <w:iCs/>
          <w:szCs w:val="24"/>
        </w:rPr>
        <w:t>Integrating</w:t>
      </w:r>
      <w:r w:rsidR="00ED0FC7">
        <w:rPr>
          <w:rFonts w:eastAsia="Times New Roman" w:cs="Times New Roman"/>
          <w:i/>
          <w:iCs/>
          <w:szCs w:val="24"/>
        </w:rPr>
        <w:t xml:space="preserve"> </w:t>
      </w:r>
      <w:r w:rsidRPr="006A0E9B">
        <w:rPr>
          <w:rFonts w:eastAsia="Times New Roman" w:cs="Times New Roman"/>
          <w:i/>
          <w:iCs/>
          <w:szCs w:val="24"/>
        </w:rPr>
        <w:t>Renewables</w:t>
      </w:r>
      <w:r w:rsidRPr="006A0E9B">
        <w:rPr>
          <w:rFonts w:eastAsia="Times New Roman" w:cs="Times New Roman"/>
          <w:szCs w:val="24"/>
        </w:rPr>
        <w:t xml:space="preserve">. IEA-DHC. Retrieved from </w:t>
      </w:r>
      <w:hyperlink r:id="rId53" w:history="1">
        <w:r w:rsidRPr="006A0E9B">
          <w:rPr>
            <w:rFonts w:eastAsia="Times New Roman" w:cs="Times New Roman"/>
            <w:color w:val="0000FF"/>
            <w:szCs w:val="24"/>
            <w:u w:val="single"/>
          </w:rPr>
          <w:t>https://www.iea-dhc.org/fileadmin/documents/Annex_X/IEA_Annex_X_Final_Report_2014_-_Integrating_Renewables.pdf</w:t>
        </w:r>
      </w:hyperlink>
    </w:p>
    <w:p w14:paraId="111923ED" w14:textId="25BB21A3" w:rsidR="0075285F" w:rsidRPr="006A0E9B" w:rsidRDefault="0075285F" w:rsidP="0075285F">
      <w:pPr>
        <w:spacing w:after="0"/>
        <w:ind w:hanging="480"/>
        <w:rPr>
          <w:rFonts w:eastAsia="Times New Roman" w:cs="Times New Roman"/>
          <w:szCs w:val="24"/>
        </w:rPr>
      </w:pPr>
      <w:proofErr w:type="spellStart"/>
      <w:r w:rsidRPr="006A0E9B">
        <w:rPr>
          <w:rFonts w:eastAsia="Times New Roman" w:cs="Times New Roman"/>
          <w:szCs w:val="24"/>
        </w:rPr>
        <w:t>Spurr</w:t>
      </w:r>
      <w:proofErr w:type="spellEnd"/>
      <w:r w:rsidRPr="006A0E9B">
        <w:rPr>
          <w:rFonts w:eastAsia="Times New Roman" w:cs="Times New Roman"/>
          <w:szCs w:val="24"/>
        </w:rPr>
        <w:t xml:space="preserve">, M. (2014b). </w:t>
      </w:r>
      <w:r w:rsidRPr="006A0E9B">
        <w:rPr>
          <w:rFonts w:eastAsia="Times New Roman" w:cs="Times New Roman"/>
          <w:i/>
          <w:iCs/>
          <w:szCs w:val="24"/>
        </w:rPr>
        <w:t>IEA</w:t>
      </w:r>
      <w:r w:rsidR="00ED0FC7">
        <w:rPr>
          <w:rFonts w:eastAsia="Times New Roman" w:cs="Times New Roman"/>
          <w:i/>
          <w:iCs/>
          <w:szCs w:val="24"/>
        </w:rPr>
        <w:t xml:space="preserve"> </w:t>
      </w:r>
      <w:r w:rsidRPr="006A0E9B">
        <w:rPr>
          <w:rFonts w:eastAsia="Times New Roman" w:cs="Times New Roman"/>
          <w:i/>
          <w:iCs/>
          <w:szCs w:val="24"/>
        </w:rPr>
        <w:t>DHC</w:t>
      </w:r>
      <w:r w:rsidR="00ED0FC7">
        <w:rPr>
          <w:rFonts w:eastAsia="Times New Roman" w:cs="Times New Roman"/>
          <w:i/>
          <w:iCs/>
          <w:szCs w:val="24"/>
        </w:rPr>
        <w:t xml:space="preserve"> </w:t>
      </w:r>
      <w:r w:rsidRPr="006A0E9B">
        <w:rPr>
          <w:rFonts w:eastAsia="Times New Roman" w:cs="Times New Roman"/>
          <w:i/>
          <w:iCs/>
          <w:szCs w:val="24"/>
        </w:rPr>
        <w:t>2014</w:t>
      </w:r>
      <w:r w:rsidR="00ED0FC7">
        <w:rPr>
          <w:rFonts w:eastAsia="Times New Roman" w:cs="Times New Roman"/>
          <w:i/>
          <w:iCs/>
          <w:szCs w:val="24"/>
        </w:rPr>
        <w:t xml:space="preserve"> </w:t>
      </w:r>
      <w:r w:rsidRPr="006A0E9B">
        <w:rPr>
          <w:rFonts w:eastAsia="Times New Roman" w:cs="Times New Roman"/>
          <w:i/>
          <w:iCs/>
          <w:szCs w:val="24"/>
        </w:rPr>
        <w:t>-</w:t>
      </w:r>
      <w:r w:rsidR="00ED0FC7">
        <w:rPr>
          <w:rFonts w:eastAsia="Times New Roman" w:cs="Times New Roman"/>
          <w:i/>
          <w:iCs/>
          <w:szCs w:val="24"/>
        </w:rPr>
        <w:t xml:space="preserve"> </w:t>
      </w:r>
      <w:r w:rsidRPr="006A0E9B">
        <w:rPr>
          <w:rFonts w:eastAsia="Times New Roman" w:cs="Times New Roman"/>
          <w:i/>
          <w:iCs/>
          <w:szCs w:val="24"/>
        </w:rPr>
        <w:t>Integrating</w:t>
      </w:r>
      <w:r w:rsidR="00ED0FC7">
        <w:rPr>
          <w:rFonts w:eastAsia="Times New Roman" w:cs="Times New Roman"/>
          <w:i/>
          <w:iCs/>
          <w:szCs w:val="24"/>
        </w:rPr>
        <w:t xml:space="preserve"> </w:t>
      </w:r>
      <w:r w:rsidRPr="006A0E9B">
        <w:rPr>
          <w:rFonts w:eastAsia="Times New Roman" w:cs="Times New Roman"/>
          <w:i/>
          <w:iCs/>
          <w:szCs w:val="24"/>
        </w:rPr>
        <w:t>Renewables</w:t>
      </w:r>
      <w:r w:rsidR="00ED0FC7">
        <w:rPr>
          <w:rFonts w:eastAsia="Times New Roman" w:cs="Times New Roman"/>
          <w:i/>
          <w:iCs/>
          <w:szCs w:val="24"/>
        </w:rPr>
        <w:t xml:space="preserve"> </w:t>
      </w:r>
      <w:r w:rsidRPr="006A0E9B">
        <w:rPr>
          <w:rFonts w:eastAsia="Times New Roman" w:cs="Times New Roman"/>
          <w:i/>
          <w:iCs/>
          <w:szCs w:val="24"/>
        </w:rPr>
        <w:t>presentation. End of Annex Seminar</w:t>
      </w:r>
      <w:r w:rsidRPr="006A0E9B">
        <w:rPr>
          <w:rFonts w:eastAsia="Times New Roman" w:cs="Times New Roman"/>
          <w:szCs w:val="24"/>
        </w:rPr>
        <w:t>.</w:t>
      </w:r>
    </w:p>
    <w:p w14:paraId="0C83E848" w14:textId="5D932B26"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Trier, D. (2018). </w:t>
      </w:r>
      <w:r w:rsidRPr="006A0E9B">
        <w:rPr>
          <w:rFonts w:eastAsia="Times New Roman" w:cs="Times New Roman"/>
          <w:i/>
          <w:iCs/>
          <w:szCs w:val="24"/>
        </w:rPr>
        <w:t>Heat Roadmap Europe 4 - Business Cases and Business Strategies to Encourage Market Uptake</w:t>
      </w:r>
      <w:r w:rsidRPr="006A0E9B">
        <w:rPr>
          <w:rFonts w:eastAsia="Times New Roman" w:cs="Times New Roman"/>
          <w:szCs w:val="24"/>
        </w:rPr>
        <w:t xml:space="preserve">. Aalborg University, Denmark. Retrieved from </w:t>
      </w:r>
      <w:hyperlink r:id="rId54" w:history="1">
        <w:r w:rsidRPr="006A0E9B">
          <w:rPr>
            <w:rFonts w:eastAsia="Times New Roman" w:cs="Times New Roman"/>
            <w:color w:val="0000FF"/>
            <w:szCs w:val="24"/>
            <w:u w:val="single"/>
          </w:rPr>
          <w:t>http://vbn.aau.dk/files/290997081/HRE4_D7.16_vbn.pdf</w:t>
        </w:r>
      </w:hyperlink>
    </w:p>
    <w:p w14:paraId="3B72D9F0" w14:textId="77777777"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U.S Department of Energy. (2018). Updated Buildings Sector Appliance and Equipment Costs and Efficiency, 740.</w:t>
      </w:r>
    </w:p>
    <w:p w14:paraId="401FA67A" w14:textId="77777777"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US Energy Information Agency. (2018). </w:t>
      </w:r>
      <w:r w:rsidRPr="006A0E9B">
        <w:rPr>
          <w:rFonts w:eastAsia="Times New Roman" w:cs="Times New Roman"/>
          <w:i/>
          <w:iCs/>
          <w:szCs w:val="24"/>
        </w:rPr>
        <w:t>U.S. District Energy Services Market Characterization</w:t>
      </w:r>
      <w:r w:rsidRPr="006A0E9B">
        <w:rPr>
          <w:rFonts w:eastAsia="Times New Roman" w:cs="Times New Roman"/>
          <w:szCs w:val="24"/>
        </w:rPr>
        <w:t xml:space="preserve"> (p. 71).</w:t>
      </w:r>
    </w:p>
    <w:p w14:paraId="19426B71" w14:textId="71EB2F70"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US Energy Information Agency. (n.d.). How much carbon dioxide is produced when different fuels are burned? - FAQ - U.S. Energy Information Administration (EIA). Retrieved February 7, 2019, from </w:t>
      </w:r>
      <w:hyperlink r:id="rId55" w:history="1">
        <w:r w:rsidRPr="006A0E9B">
          <w:rPr>
            <w:rFonts w:eastAsia="Times New Roman" w:cs="Times New Roman"/>
            <w:color w:val="0000FF"/>
            <w:szCs w:val="24"/>
            <w:u w:val="single"/>
          </w:rPr>
          <w:t>https://www.eia.gov/tools/faqs/faq.php?id=73&amp;t=11</w:t>
        </w:r>
      </w:hyperlink>
    </w:p>
    <w:p w14:paraId="24208EB7" w14:textId="6687C556"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Werner, S. (2017a). District heating and cooling in Sweden. </w:t>
      </w:r>
      <w:r w:rsidRPr="006A0E9B">
        <w:rPr>
          <w:rFonts w:eastAsia="Times New Roman" w:cs="Times New Roman"/>
          <w:i/>
          <w:iCs/>
          <w:szCs w:val="24"/>
        </w:rPr>
        <w:t>Energy</w:t>
      </w:r>
      <w:r w:rsidRPr="006A0E9B">
        <w:rPr>
          <w:rFonts w:eastAsia="Times New Roman" w:cs="Times New Roman"/>
          <w:szCs w:val="24"/>
        </w:rPr>
        <w:t xml:space="preserve">, </w:t>
      </w:r>
      <w:r w:rsidRPr="006A0E9B">
        <w:rPr>
          <w:rFonts w:eastAsia="Times New Roman" w:cs="Times New Roman"/>
          <w:i/>
          <w:iCs/>
          <w:szCs w:val="24"/>
        </w:rPr>
        <w:t>126</w:t>
      </w:r>
      <w:r w:rsidRPr="006A0E9B">
        <w:rPr>
          <w:rFonts w:eastAsia="Times New Roman" w:cs="Times New Roman"/>
          <w:szCs w:val="24"/>
        </w:rPr>
        <w:t xml:space="preserve">, 419–429. </w:t>
      </w:r>
      <w:hyperlink r:id="rId56" w:history="1">
        <w:r w:rsidRPr="006A0E9B">
          <w:rPr>
            <w:rFonts w:eastAsia="Times New Roman" w:cs="Times New Roman"/>
            <w:color w:val="0000FF"/>
            <w:szCs w:val="24"/>
            <w:u w:val="single"/>
          </w:rPr>
          <w:t>https://doi.org/10.1016/j.energy.2017.03.052</w:t>
        </w:r>
      </w:hyperlink>
    </w:p>
    <w:p w14:paraId="100FD2F5" w14:textId="01AA5295"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Werner, S. (2017b). International review of district heating and cooling. </w:t>
      </w:r>
      <w:r w:rsidRPr="006A0E9B">
        <w:rPr>
          <w:rFonts w:eastAsia="Times New Roman" w:cs="Times New Roman"/>
          <w:i/>
          <w:iCs/>
          <w:szCs w:val="24"/>
        </w:rPr>
        <w:t>Energy</w:t>
      </w:r>
      <w:r w:rsidRPr="006A0E9B">
        <w:rPr>
          <w:rFonts w:eastAsia="Times New Roman" w:cs="Times New Roman"/>
          <w:szCs w:val="24"/>
        </w:rPr>
        <w:t xml:space="preserve">, </w:t>
      </w:r>
      <w:r w:rsidRPr="006A0E9B">
        <w:rPr>
          <w:rFonts w:eastAsia="Times New Roman" w:cs="Times New Roman"/>
          <w:i/>
          <w:iCs/>
          <w:szCs w:val="24"/>
        </w:rPr>
        <w:t>137</w:t>
      </w:r>
      <w:r w:rsidRPr="006A0E9B">
        <w:rPr>
          <w:rFonts w:eastAsia="Times New Roman" w:cs="Times New Roman"/>
          <w:szCs w:val="24"/>
        </w:rPr>
        <w:t xml:space="preserve">, 617–631. </w:t>
      </w:r>
      <w:hyperlink r:id="rId57" w:history="1">
        <w:r w:rsidRPr="006A0E9B">
          <w:rPr>
            <w:rFonts w:eastAsia="Times New Roman" w:cs="Times New Roman"/>
            <w:color w:val="0000FF"/>
            <w:szCs w:val="24"/>
            <w:u w:val="single"/>
          </w:rPr>
          <w:t>https://doi.org/10.1016/j.energy.2017.04.045</w:t>
        </w:r>
      </w:hyperlink>
    </w:p>
    <w:p w14:paraId="4A1CB7A0" w14:textId="23BD2C5B"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 xml:space="preserve">Werner, S. (2017c). </w:t>
      </w:r>
      <w:r w:rsidRPr="006A0E9B">
        <w:rPr>
          <w:rFonts w:eastAsia="Times New Roman" w:cs="Times New Roman"/>
          <w:i/>
          <w:iCs/>
          <w:szCs w:val="24"/>
        </w:rPr>
        <w:t>World DH status and Transformation Roadmap for 4GDH</w:t>
      </w:r>
      <w:r w:rsidRPr="006A0E9B">
        <w:rPr>
          <w:rFonts w:eastAsia="Times New Roman" w:cs="Times New Roman"/>
          <w:szCs w:val="24"/>
        </w:rPr>
        <w:t xml:space="preserve">. Presented at the </w:t>
      </w:r>
      <w:r w:rsidR="00ED0FC7" w:rsidRPr="006A0E9B">
        <w:rPr>
          <w:rFonts w:eastAsia="Times New Roman" w:cs="Times New Roman"/>
          <w:szCs w:val="24"/>
        </w:rPr>
        <w:t xml:space="preserve">3rd International Conference On Smart Energy Systems </w:t>
      </w:r>
      <w:r w:rsidR="00ED0FC7">
        <w:rPr>
          <w:rFonts w:eastAsia="Times New Roman" w:cs="Times New Roman"/>
          <w:szCs w:val="24"/>
        </w:rPr>
        <w:t>a</w:t>
      </w:r>
      <w:r w:rsidR="00ED0FC7" w:rsidRPr="006A0E9B">
        <w:rPr>
          <w:rFonts w:eastAsia="Times New Roman" w:cs="Times New Roman"/>
          <w:szCs w:val="24"/>
        </w:rPr>
        <w:t>nd 4Th Generation District Heating</w:t>
      </w:r>
      <w:r w:rsidRPr="006A0E9B">
        <w:rPr>
          <w:rFonts w:eastAsia="Times New Roman" w:cs="Times New Roman"/>
          <w:szCs w:val="24"/>
        </w:rPr>
        <w:t>.</w:t>
      </w:r>
    </w:p>
    <w:p w14:paraId="4ABD5EEC" w14:textId="2B5B5A41" w:rsidR="0075285F" w:rsidRPr="006A0E9B" w:rsidRDefault="0075285F" w:rsidP="0075285F">
      <w:pPr>
        <w:spacing w:after="0"/>
        <w:ind w:hanging="480"/>
        <w:rPr>
          <w:rFonts w:eastAsia="Times New Roman" w:cs="Times New Roman"/>
          <w:szCs w:val="24"/>
        </w:rPr>
      </w:pPr>
      <w:r w:rsidRPr="006A0E9B">
        <w:rPr>
          <w:rFonts w:eastAsia="Times New Roman" w:cs="Times New Roman"/>
          <w:szCs w:val="24"/>
        </w:rPr>
        <w:t>Werner, S. (2019). DHC Density Personal Communication Sven Werner.</w:t>
      </w:r>
    </w:p>
    <w:p w14:paraId="5DEF6FDB" w14:textId="7E2EC58A" w:rsidR="0075285F" w:rsidRPr="006A0E9B" w:rsidRDefault="0075285F" w:rsidP="0075285F">
      <w:pPr>
        <w:spacing w:after="0"/>
        <w:ind w:hanging="480"/>
        <w:rPr>
          <w:rFonts w:eastAsia="Times New Roman" w:cs="Times New Roman"/>
          <w:szCs w:val="24"/>
        </w:rPr>
      </w:pPr>
      <w:r w:rsidRPr="00776AB5">
        <w:rPr>
          <w:rFonts w:eastAsia="Times New Roman" w:cs="Times New Roman"/>
          <w:szCs w:val="24"/>
          <w:lang w:val="de-DE"/>
        </w:rPr>
        <w:lastRenderedPageBreak/>
        <w:t xml:space="preserve">Winterscheid, C., Dalenbäck, J.-O., &amp; Holler, S. (2017). </w:t>
      </w:r>
      <w:r w:rsidRPr="006A0E9B">
        <w:rPr>
          <w:rFonts w:eastAsia="Times New Roman" w:cs="Times New Roman"/>
          <w:szCs w:val="24"/>
        </w:rPr>
        <w:t xml:space="preserve">Integration of solar thermal systems in existing district heating systems. </w:t>
      </w:r>
      <w:r w:rsidRPr="006A0E9B">
        <w:rPr>
          <w:rFonts w:eastAsia="Times New Roman" w:cs="Times New Roman"/>
          <w:i/>
          <w:iCs/>
          <w:szCs w:val="24"/>
        </w:rPr>
        <w:t>Energy</w:t>
      </w:r>
      <w:r w:rsidRPr="006A0E9B">
        <w:rPr>
          <w:rFonts w:eastAsia="Times New Roman" w:cs="Times New Roman"/>
          <w:szCs w:val="24"/>
        </w:rPr>
        <w:t xml:space="preserve">, </w:t>
      </w:r>
      <w:r w:rsidRPr="006A0E9B">
        <w:rPr>
          <w:rFonts w:eastAsia="Times New Roman" w:cs="Times New Roman"/>
          <w:i/>
          <w:iCs/>
          <w:szCs w:val="24"/>
        </w:rPr>
        <w:t>137</w:t>
      </w:r>
      <w:r w:rsidRPr="006A0E9B">
        <w:rPr>
          <w:rFonts w:eastAsia="Times New Roman" w:cs="Times New Roman"/>
          <w:szCs w:val="24"/>
        </w:rPr>
        <w:t xml:space="preserve">, 579–585. </w:t>
      </w:r>
      <w:hyperlink r:id="rId58" w:history="1">
        <w:r w:rsidRPr="006A0E9B">
          <w:rPr>
            <w:rFonts w:eastAsia="Times New Roman" w:cs="Times New Roman"/>
            <w:color w:val="0000FF"/>
            <w:szCs w:val="24"/>
            <w:u w:val="single"/>
          </w:rPr>
          <w:t>https://doi.org/10.1016/j.energy.2017.04.159</w:t>
        </w:r>
      </w:hyperlink>
    </w:p>
    <w:p w14:paraId="45A30285" w14:textId="77777777" w:rsidR="0075285F" w:rsidRPr="006A0E9B" w:rsidRDefault="0075285F" w:rsidP="0075285F">
      <w:pPr>
        <w:spacing w:after="0"/>
        <w:ind w:hanging="480"/>
        <w:rPr>
          <w:rFonts w:eastAsia="Times New Roman" w:cs="Times New Roman"/>
          <w:szCs w:val="24"/>
        </w:rPr>
      </w:pPr>
      <w:proofErr w:type="spellStart"/>
      <w:r w:rsidRPr="006A0E9B">
        <w:rPr>
          <w:rFonts w:eastAsia="Times New Roman" w:cs="Times New Roman"/>
          <w:szCs w:val="24"/>
        </w:rPr>
        <w:t>Xiliang</w:t>
      </w:r>
      <w:proofErr w:type="spellEnd"/>
      <w:r w:rsidRPr="006A0E9B">
        <w:rPr>
          <w:rFonts w:eastAsia="Times New Roman" w:cs="Times New Roman"/>
          <w:szCs w:val="24"/>
        </w:rPr>
        <w:t xml:space="preserve">, Z. (2015). </w:t>
      </w:r>
      <w:r w:rsidRPr="006A0E9B">
        <w:rPr>
          <w:rFonts w:eastAsia="Times New Roman" w:cs="Times New Roman"/>
          <w:i/>
          <w:iCs/>
          <w:szCs w:val="24"/>
        </w:rPr>
        <w:t>The Role of Innovative District Heating Solutions in China’s Energy Revolution</w:t>
      </w:r>
      <w:r w:rsidRPr="006A0E9B">
        <w:rPr>
          <w:rFonts w:eastAsia="Times New Roman" w:cs="Times New Roman"/>
          <w:szCs w:val="24"/>
        </w:rPr>
        <w:t>.</w:t>
      </w:r>
    </w:p>
    <w:p w14:paraId="19A4799E" w14:textId="6C031A2D" w:rsidR="0075285F" w:rsidRPr="006A0E9B" w:rsidRDefault="0075285F" w:rsidP="0075285F">
      <w:pPr>
        <w:spacing w:after="0"/>
        <w:ind w:hanging="480"/>
        <w:rPr>
          <w:rFonts w:eastAsia="Times New Roman" w:cs="Times New Roman"/>
          <w:szCs w:val="24"/>
        </w:rPr>
      </w:pPr>
      <w:proofErr w:type="spellStart"/>
      <w:r w:rsidRPr="006A0E9B">
        <w:rPr>
          <w:rFonts w:eastAsia="Times New Roman" w:cs="Times New Roman"/>
          <w:szCs w:val="24"/>
        </w:rPr>
        <w:t>Xiong</w:t>
      </w:r>
      <w:proofErr w:type="spellEnd"/>
      <w:r w:rsidRPr="006A0E9B">
        <w:rPr>
          <w:rFonts w:eastAsia="Times New Roman" w:cs="Times New Roman"/>
          <w:szCs w:val="24"/>
        </w:rPr>
        <w:t xml:space="preserve">, W. (2014). </w:t>
      </w:r>
      <w:r w:rsidRPr="006A0E9B">
        <w:rPr>
          <w:rFonts w:eastAsia="Times New Roman" w:cs="Times New Roman"/>
          <w:i/>
          <w:iCs/>
          <w:szCs w:val="24"/>
        </w:rPr>
        <w:t>Heat Roadmap China</w:t>
      </w:r>
      <w:r w:rsidRPr="006A0E9B">
        <w:rPr>
          <w:rFonts w:eastAsia="Times New Roman" w:cs="Times New Roman"/>
          <w:szCs w:val="24"/>
        </w:rPr>
        <w:t>.</w:t>
      </w:r>
    </w:p>
    <w:p w14:paraId="55DA58F2" w14:textId="635D2DCD" w:rsidR="0075285F" w:rsidRPr="006A0E9B" w:rsidRDefault="0075285F" w:rsidP="0075285F">
      <w:pPr>
        <w:spacing w:after="0"/>
        <w:ind w:hanging="480"/>
        <w:rPr>
          <w:rFonts w:eastAsia="Times New Roman" w:cs="Times New Roman"/>
          <w:szCs w:val="24"/>
        </w:rPr>
      </w:pPr>
      <w:r w:rsidRPr="00776AB5">
        <w:rPr>
          <w:rFonts w:eastAsia="Times New Roman" w:cs="Times New Roman"/>
          <w:szCs w:val="24"/>
          <w:lang w:val="de-DE"/>
        </w:rPr>
        <w:t xml:space="preserve">Xiong, W., Wang, Y., Mathiesen, B. V., Lund, H., &amp; Zhang, X. (2015). </w:t>
      </w:r>
      <w:r w:rsidRPr="006A0E9B">
        <w:rPr>
          <w:rFonts w:eastAsia="Times New Roman" w:cs="Times New Roman"/>
          <w:szCs w:val="24"/>
        </w:rPr>
        <w:t xml:space="preserve">Heat roadmap China: New heat strategy to reduce energy consumption towards 2030. </w:t>
      </w:r>
      <w:r w:rsidRPr="006A0E9B">
        <w:rPr>
          <w:rFonts w:eastAsia="Times New Roman" w:cs="Times New Roman"/>
          <w:i/>
          <w:iCs/>
          <w:szCs w:val="24"/>
        </w:rPr>
        <w:t>Energy</w:t>
      </w:r>
      <w:r w:rsidRPr="006A0E9B">
        <w:rPr>
          <w:rFonts w:eastAsia="Times New Roman" w:cs="Times New Roman"/>
          <w:szCs w:val="24"/>
        </w:rPr>
        <w:t xml:space="preserve">, </w:t>
      </w:r>
      <w:r w:rsidRPr="006A0E9B">
        <w:rPr>
          <w:rFonts w:eastAsia="Times New Roman" w:cs="Times New Roman"/>
          <w:i/>
          <w:iCs/>
          <w:szCs w:val="24"/>
        </w:rPr>
        <w:t>81</w:t>
      </w:r>
      <w:r w:rsidRPr="006A0E9B">
        <w:rPr>
          <w:rFonts w:eastAsia="Times New Roman" w:cs="Times New Roman"/>
          <w:szCs w:val="24"/>
        </w:rPr>
        <w:t xml:space="preserve">, 274–285. </w:t>
      </w:r>
      <w:hyperlink r:id="rId59" w:history="1">
        <w:r w:rsidRPr="006A0E9B">
          <w:rPr>
            <w:rFonts w:eastAsia="Times New Roman" w:cs="Times New Roman"/>
            <w:color w:val="0000FF"/>
            <w:szCs w:val="24"/>
            <w:u w:val="single"/>
          </w:rPr>
          <w:t>https://doi.org/10.1016/j.energy.2014.12.039</w:t>
        </w:r>
      </w:hyperlink>
    </w:p>
    <w:p w14:paraId="34931EBF" w14:textId="77777777" w:rsidR="0075285F" w:rsidRPr="006A0E9B" w:rsidRDefault="0075285F" w:rsidP="0075285F">
      <w:pPr>
        <w:rPr>
          <w:sz w:val="20"/>
        </w:rPr>
      </w:pPr>
    </w:p>
    <w:p w14:paraId="02EABFF3" w14:textId="6F23F628" w:rsidR="006745FF" w:rsidRPr="007B03B6" w:rsidRDefault="006745FF" w:rsidP="00982FC7">
      <w:pPr>
        <w:pStyle w:val="Heading1"/>
      </w:pPr>
      <w:bookmarkStart w:id="566" w:name="_Ref535596702"/>
      <w:bookmarkStart w:id="567" w:name="_Toc18306556"/>
      <w:r w:rsidRPr="007B03B6">
        <w:t>Glossary</w:t>
      </w:r>
      <w:bookmarkEnd w:id="566"/>
      <w:bookmarkEnd w:id="567"/>
    </w:p>
    <w:p w14:paraId="02D27B4A" w14:textId="7C8BE4DA" w:rsidR="006745FF" w:rsidRPr="007B03B6" w:rsidRDefault="006745FF" w:rsidP="00996E91">
      <w:r w:rsidRPr="007B03B6">
        <w:rPr>
          <w:b/>
        </w:rPr>
        <w:t>Adoption Scenario</w:t>
      </w:r>
      <w:r w:rsidRPr="007B03B6">
        <w:t xml:space="preserve"> – the predicted annual adoption over the period 2015 to 2060, which is usually measured in </w:t>
      </w:r>
      <w:r w:rsidRPr="007B03B6">
        <w:rPr>
          <w:b/>
        </w:rPr>
        <w:t>Functional Units</w:t>
      </w:r>
      <w:r w:rsidRPr="007B03B6">
        <w:t>. A range of scenarios is programmed in the model, but the user may enter her own. Note that the assumption behind most scenarios is one of growth. If</w:t>
      </w:r>
      <w:ins w:id="568" w:author="Catherine Foster" w:date="2020-04-27T17:55:00Z">
        <w:r w:rsidR="00A47FD9">
          <w:t>,</w:t>
        </w:r>
      </w:ins>
      <w:r w:rsidRPr="007B03B6">
        <w:t xml:space="preserve"> for instance</w:t>
      </w:r>
      <w:ins w:id="569" w:author="Catherine Foster" w:date="2020-04-27T17:55:00Z">
        <w:r w:rsidR="00A47FD9">
          <w:t>,</w:t>
        </w:r>
      </w:ins>
      <w:r w:rsidRPr="007B03B6">
        <w:t xml:space="preserve"> a solution is one of reduced heating energy usage due to better insulation, then the solution adoption is translated into an increase in use of insulation. There are two types of adoption scenarios in use: </w:t>
      </w:r>
      <w:r w:rsidRPr="007B03B6">
        <w:rPr>
          <w:b/>
        </w:rPr>
        <w:t>Reference (REF)</w:t>
      </w:r>
      <w:r w:rsidRPr="007B03B6">
        <w:t xml:space="preserve"> where global adoption remains mostly constant, and </w:t>
      </w:r>
      <w:r w:rsidRPr="007B03B6">
        <w:rPr>
          <w:b/>
        </w:rPr>
        <w:t>Project Drawdown Scenarios (PDS)</w:t>
      </w:r>
      <w:r w:rsidRPr="007B03B6">
        <w:t xml:space="preserve"> which illustrate high growth of the solution.</w:t>
      </w:r>
    </w:p>
    <w:p w14:paraId="5FD0673A" w14:textId="77777777" w:rsidR="006745FF" w:rsidRPr="007B03B6" w:rsidRDefault="006745FF" w:rsidP="00996E91">
      <w:r w:rsidRPr="007B03B6">
        <w:rPr>
          <w:b/>
        </w:rPr>
        <w:t>Approximate PPM Equivalent</w:t>
      </w:r>
      <w:r w:rsidRPr="007B03B6">
        <w:t xml:space="preserve"> – the reduction in atmospheric concentration of CO</w:t>
      </w:r>
      <w:r w:rsidRPr="007B03B6">
        <w:rPr>
          <w:vertAlign w:val="subscript"/>
        </w:rPr>
        <w:t>2</w:t>
      </w:r>
      <w:r w:rsidRPr="007B03B6">
        <w:t xml:space="preserve"> (in </w:t>
      </w:r>
      <w:r w:rsidRPr="007B03B6">
        <w:rPr>
          <w:b/>
        </w:rPr>
        <w:t>PPM</w:t>
      </w:r>
      <w:r w:rsidRPr="007B03B6">
        <w:t xml:space="preserve">) that is expected to result if the </w:t>
      </w:r>
      <w:r w:rsidRPr="007B03B6">
        <w:rPr>
          <w:b/>
        </w:rPr>
        <w:t>PDS Scenario</w:t>
      </w:r>
      <w:r w:rsidRPr="007B03B6">
        <w:t xml:space="preserve"> occurs. This assumes a discrete avoided pulse model based on the Bern Carbon Cycle model.</w:t>
      </w:r>
    </w:p>
    <w:p w14:paraId="59150663" w14:textId="79613118" w:rsidR="006745FF" w:rsidRPr="007B03B6" w:rsidRDefault="006745FF" w:rsidP="00996E91">
      <w:r w:rsidRPr="007B03B6">
        <w:rPr>
          <w:b/>
        </w:rPr>
        <w:t>Average Abatement Cost</w:t>
      </w:r>
      <w:r w:rsidRPr="007B03B6">
        <w:t xml:space="preserve"> – the ratio of the present value of the solution (</w:t>
      </w:r>
      <w:r w:rsidRPr="007B03B6">
        <w:rPr>
          <w:b/>
        </w:rPr>
        <w:t>Net</w:t>
      </w:r>
      <w:r w:rsidRPr="007B03B6">
        <w:t xml:space="preserve"> </w:t>
      </w:r>
      <w:r w:rsidRPr="007B03B6">
        <w:rPr>
          <w:b/>
        </w:rPr>
        <w:t xml:space="preserve">Operating Savings </w:t>
      </w:r>
      <w:r w:rsidRPr="007B03B6">
        <w:t>minus</w:t>
      </w:r>
      <w:r w:rsidRPr="007B03B6">
        <w:rPr>
          <w:b/>
        </w:rPr>
        <w:t xml:space="preserve"> Marginal First Costs</w:t>
      </w:r>
      <w:r w:rsidRPr="007B03B6">
        <w:t xml:space="preserve">) and the </w:t>
      </w:r>
      <w:r w:rsidRPr="007B03B6">
        <w:rPr>
          <w:b/>
        </w:rPr>
        <w:t>Total Emissions Reduction</w:t>
      </w:r>
      <w:r w:rsidRPr="007B03B6">
        <w:t xml:space="preserve">. This is a single value for each solution for each </w:t>
      </w:r>
      <w:r w:rsidRPr="007B03B6">
        <w:rPr>
          <w:b/>
        </w:rPr>
        <w:t xml:space="preserve">PDS </w:t>
      </w:r>
      <w:r w:rsidR="007B03B6" w:rsidRPr="007B03B6">
        <w:rPr>
          <w:b/>
        </w:rPr>
        <w:t>Scenario</w:t>
      </w:r>
      <w:r w:rsidR="007B03B6" w:rsidRPr="007B03B6">
        <w:t xml:space="preserve"> and</w:t>
      </w:r>
      <w:r w:rsidRPr="007B03B6">
        <w:t xml:space="preserve"> is used to build the characteristic “</w:t>
      </w:r>
      <w:r w:rsidRPr="007B03B6">
        <w:rPr>
          <w:i/>
        </w:rPr>
        <w:t>Marginal Abatement Cost</w:t>
      </w:r>
      <w:r w:rsidRPr="007B03B6">
        <w:t>” curves when Average Abatement Cost values for each solution are ordered and graphed.</w:t>
      </w:r>
    </w:p>
    <w:p w14:paraId="16A2F2DD" w14:textId="5C6E76A0" w:rsidR="006745FF" w:rsidRPr="007B03B6" w:rsidRDefault="006745FF" w:rsidP="00996E91">
      <w:r w:rsidRPr="007B03B6">
        <w:rPr>
          <w:b/>
        </w:rPr>
        <w:t>Average Annual Use</w:t>
      </w:r>
      <w:r w:rsidRPr="007B03B6">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t>
      </w:r>
      <w:r w:rsidR="00AB06D8">
        <w:t>G</w:t>
      </w:r>
      <w:r w:rsidRPr="007B03B6">
        <w:t xml:space="preserve">lobal weighted averages </w:t>
      </w:r>
      <w:r w:rsidR="00AB06D8">
        <w:t xml:space="preserve">are used </w:t>
      </w:r>
      <w:r w:rsidRPr="007B03B6">
        <w:t xml:space="preserve">for this input. This is used to estimate the </w:t>
      </w:r>
      <w:r w:rsidRPr="007B03B6">
        <w:rPr>
          <w:b/>
        </w:rPr>
        <w:t>Replacement Time</w:t>
      </w:r>
      <w:r w:rsidRPr="007B03B6">
        <w:t>.</w:t>
      </w:r>
    </w:p>
    <w:p w14:paraId="044BB52C" w14:textId="1A576E47" w:rsidR="006745FF" w:rsidRDefault="006745FF" w:rsidP="00996E91">
      <w:r w:rsidRPr="007B03B6">
        <w:rPr>
          <w:b/>
        </w:rPr>
        <w:t>Cumulative First Cost</w:t>
      </w:r>
      <w:r w:rsidRPr="007B03B6">
        <w:t xml:space="preserve"> – the total </w:t>
      </w:r>
      <w:r w:rsidRPr="007B03B6">
        <w:rPr>
          <w:b/>
        </w:rPr>
        <w:t>First Cost</w:t>
      </w:r>
      <w:r w:rsidRPr="007B03B6">
        <w:t xml:space="preserve"> of solution </w:t>
      </w:r>
      <w:r w:rsidRPr="007B03B6">
        <w:rPr>
          <w:b/>
        </w:rPr>
        <w:t>Implementation Units</w:t>
      </w:r>
      <w:r w:rsidRPr="007B03B6">
        <w:t xml:space="preserve"> purchased in the </w:t>
      </w:r>
      <w:r w:rsidRPr="007B03B6">
        <w:rPr>
          <w:b/>
        </w:rPr>
        <w:t>PDS Scenario</w:t>
      </w:r>
      <w:r w:rsidRPr="007B03B6">
        <w:t xml:space="preserve"> in the analysis period. The number of solution implementation units that are available to provide emissions reduction during the analysis period is dependent on the units installed prior to the analysis </w:t>
      </w:r>
      <w:r w:rsidRPr="007B03B6">
        <w:lastRenderedPageBreak/>
        <w:t>period, and hence all implementation units installed after the base year are included in the cumulative first costing (that is 2015-2050).</w:t>
      </w:r>
    </w:p>
    <w:p w14:paraId="272E62B3" w14:textId="3B0D02DD" w:rsidR="00883EA6" w:rsidRPr="007B03B6" w:rsidRDefault="00883EA6" w:rsidP="00996E91">
      <w:r w:rsidRPr="00557966">
        <w:rPr>
          <w:b/>
        </w:rPr>
        <w:t>Delivered Energy</w:t>
      </w:r>
      <w:r>
        <w:t xml:space="preserve"> – the energy transferred to or from a space for space heating or space cooling purposes. Traditional technologies often were based on consuming fuels to provide this (e.g. oil burning or running electricity through a high resistance heating element). But newer technologies can transfer heat from other places (such as outside air or water), which weakens the link between energy consumption and delivered energy.</w:t>
      </w:r>
    </w:p>
    <w:p w14:paraId="677204E4" w14:textId="77777777" w:rsidR="006745FF" w:rsidRPr="007B03B6" w:rsidRDefault="006745FF" w:rsidP="00996E91">
      <w:r w:rsidRPr="007B03B6">
        <w:rPr>
          <w:b/>
        </w:rPr>
        <w:t>Direct Emissions</w:t>
      </w:r>
      <w:r w:rsidRPr="007B03B6">
        <w:t xml:space="preserve"> – emissions caused by the operation of the solution, which are typically caused over the lifetime of the solution. They should be entered into the model normalized per functional unit.</w:t>
      </w:r>
    </w:p>
    <w:p w14:paraId="1C32899A" w14:textId="77777777" w:rsidR="006745FF" w:rsidRPr="007B03B6" w:rsidRDefault="006745FF" w:rsidP="00996E91">
      <w:r w:rsidRPr="007B03B6">
        <w:rPr>
          <w:b/>
        </w:rPr>
        <w:t>Discount Rate</w:t>
      </w:r>
      <w:r w:rsidRPr="007B03B6">
        <w:t>-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higher the discount rate.</w:t>
      </w:r>
      <w:del w:id="570" w:author="Catherine Foster" w:date="2020-04-27T17:59:00Z">
        <w:r w:rsidRPr="007B03B6" w:rsidDel="00416D95">
          <w:delText xml:space="preserve">  </w:delText>
        </w:r>
      </w:del>
      <w:r w:rsidRPr="007B03B6">
        <w:t xml:space="preserve"> Most importantly, the greater the discount rate, the more the future savings are devalued (which impacts the financial but not the climate impacts of the solution).  </w:t>
      </w:r>
    </w:p>
    <w:p w14:paraId="59D5AC90" w14:textId="26C2BD9F" w:rsidR="006745FF" w:rsidRDefault="006745FF" w:rsidP="00996E91">
      <w:r w:rsidRPr="007B03B6">
        <w:rPr>
          <w:b/>
        </w:rPr>
        <w:t>Emissions</w:t>
      </w:r>
      <w:r w:rsidRPr="007B03B6">
        <w:t xml:space="preserve"> </w:t>
      </w:r>
      <w:r w:rsidRPr="007B03B6">
        <w:rPr>
          <w:b/>
        </w:rPr>
        <w:t>Factor</w:t>
      </w:r>
      <w:r w:rsidRPr="007B03B6">
        <w:t>– the average normalized emissions resulting from consumption of a unit of electricity across the global grid. Typical units are kg CO</w:t>
      </w:r>
      <w:r w:rsidRPr="007B03B6">
        <w:rPr>
          <w:vertAlign w:val="subscript"/>
        </w:rPr>
        <w:t>2</w:t>
      </w:r>
      <w:r w:rsidRPr="007B03B6">
        <w:t>e/kWh.</w:t>
      </w:r>
    </w:p>
    <w:p w14:paraId="17F1455F" w14:textId="39A20377" w:rsidR="00C026AB" w:rsidRPr="007B03B6" w:rsidRDefault="00C026AB" w:rsidP="00996E91">
      <w:r w:rsidRPr="00557966">
        <w:rPr>
          <w:b/>
        </w:rPr>
        <w:t>Final Energy</w:t>
      </w:r>
      <w:r>
        <w:t xml:space="preserve"> – the </w:t>
      </w:r>
      <w:r w:rsidR="00883EA6">
        <w:t xml:space="preserve">energy consumed (of coal, oil, gas, electricity etc.) in providing for a particular end use (space heating, cooling, lighting, water heating </w:t>
      </w:r>
      <w:proofErr w:type="spellStart"/>
      <w:r w:rsidR="00883EA6">
        <w:t>etc</w:t>
      </w:r>
      <w:proofErr w:type="spellEnd"/>
      <w:r w:rsidR="00883EA6">
        <w:t xml:space="preserve">). </w:t>
      </w:r>
    </w:p>
    <w:p w14:paraId="754A056C" w14:textId="372022C0" w:rsidR="006745FF" w:rsidRPr="007B03B6" w:rsidRDefault="006745FF" w:rsidP="00996E91">
      <w:r w:rsidRPr="007B03B6">
        <w:rPr>
          <w:b/>
        </w:rPr>
        <w:t>First Cost</w:t>
      </w:r>
      <w:r w:rsidRPr="007B03B6">
        <w:t xml:space="preserve">- the investment cost per </w:t>
      </w:r>
      <w:r w:rsidRPr="007B03B6">
        <w:rPr>
          <w:b/>
        </w:rPr>
        <w:t>Implementation Unit</w:t>
      </w:r>
      <w:r w:rsidRPr="007B03B6">
        <w:t xml:space="preserve"> which is essentially the full cost of establishing or implementing the solution. </w:t>
      </w:r>
      <w:del w:id="571" w:author="Catherine Foster" w:date="2020-04-27T17:59:00Z">
        <w:r w:rsidRPr="007B03B6" w:rsidDel="00416D95">
          <w:delText xml:space="preserve"> </w:delText>
        </w:r>
      </w:del>
      <w:r w:rsidRPr="007B03B6">
        <w:t xml:space="preserve">This value, measured in 2014$US, is only accurate to the extent that the cost-based analysis is accurate. </w:t>
      </w:r>
      <w:del w:id="572" w:author="Catherine Foster" w:date="2020-04-27T18:00:00Z">
        <w:r w:rsidRPr="007B03B6" w:rsidDel="00416D95">
          <w:delText xml:space="preserve"> </w:delText>
        </w:r>
      </w:del>
      <w:r w:rsidRPr="007B03B6">
        <w:t>The financial model assumes that the first cost is made entirely in the first year of establishment and none thereafter (that is, no amortization is included).  Thus, both the first cost and operating cost are factored in the financial model for the first year of implementation</w:t>
      </w:r>
      <w:ins w:id="573" w:author="Catherine Foster" w:date="2020-04-27T18:00:00Z">
        <w:r w:rsidR="00416D95">
          <w:t>;</w:t>
        </w:r>
      </w:ins>
      <w:del w:id="574" w:author="Catherine Foster" w:date="2020-04-27T18:00:00Z">
        <w:r w:rsidRPr="007B03B6" w:rsidDel="00416D95">
          <w:delText>,</w:delText>
        </w:r>
      </w:del>
      <w:r w:rsidRPr="007B03B6">
        <w:t xml:space="preserve"> all years thereafter simply reflect the operating cost until replacement of the solution at its end of life.</w:t>
      </w:r>
    </w:p>
    <w:p w14:paraId="33BEFCC4" w14:textId="66E1DE03" w:rsidR="006745FF" w:rsidRPr="007B03B6" w:rsidRDefault="006745FF" w:rsidP="00996E91">
      <w:r w:rsidRPr="007B03B6">
        <w:rPr>
          <w:b/>
        </w:rPr>
        <w:t>Functional Unit</w:t>
      </w:r>
      <w:r w:rsidRPr="007B03B6">
        <w:t xml:space="preserve"> – a measurement unit that represents the value, provided to the world, of the function that the solution performs. This depends on the solution. Therefore, LED Lighting provides petalumen-hours of light, Biomass provides tera-</w:t>
      </w:r>
      <w:proofErr w:type="gramStart"/>
      <w:r w:rsidRPr="007B03B6">
        <w:t>watt-hours</w:t>
      </w:r>
      <w:proofErr w:type="gramEnd"/>
      <w:r w:rsidRPr="007B03B6">
        <w:t xml:space="preserve"> of electricity</w:t>
      </w:r>
      <w:ins w:id="575" w:author="Catherine Foster" w:date="2020-04-27T18:01:00Z">
        <w:r w:rsidR="00416D95">
          <w:t>,</w:t>
        </w:r>
      </w:ins>
      <w:r w:rsidRPr="007B03B6">
        <w:t xml:space="preserve"> and </w:t>
      </w:r>
      <w:r w:rsidR="007B03B6" w:rsidRPr="007B03B6">
        <w:t>high-speed</w:t>
      </w:r>
      <w:r w:rsidRPr="007B03B6">
        <w:t xml:space="preserve"> rail provides billions of passenger-km of mobility.</w:t>
      </w:r>
    </w:p>
    <w:p w14:paraId="40F3C0D9" w14:textId="71212233" w:rsidR="006745FF" w:rsidRDefault="006745FF" w:rsidP="00996E91">
      <w:r w:rsidRPr="007B03B6">
        <w:rPr>
          <w:b/>
        </w:rPr>
        <w:t>Grid Emissions</w:t>
      </w:r>
      <w:r w:rsidRPr="007B03B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w:t>
      </w:r>
      <w:r w:rsidRPr="007B03B6">
        <w:lastRenderedPageBreak/>
        <w:t>cleaner, and that emissions factors fall over time resulting in lower grid emissions for the same electricity demand.</w:t>
      </w:r>
    </w:p>
    <w:p w14:paraId="1F29F657" w14:textId="020F1720" w:rsidR="005474CB" w:rsidRPr="007B03B6" w:rsidRDefault="005474CB" w:rsidP="00996E91">
      <w:r w:rsidRPr="00557966">
        <w:rPr>
          <w:b/>
        </w:rPr>
        <w:t>Heat Pump</w:t>
      </w:r>
      <w:r>
        <w:t xml:space="preserve"> – a technology that can move heat against natural heat flow directions (that is, to hotter places) in order to provide space heating or space cooling functions. Most cooling systems</w:t>
      </w:r>
      <w:r w:rsidR="00F92ED3">
        <w:t>, like air-conditioning units</w:t>
      </w:r>
      <w:ins w:id="576" w:author="Catherine Foster" w:date="2020-04-27T18:02:00Z">
        <w:r w:rsidR="00416D95">
          <w:t>,</w:t>
        </w:r>
      </w:ins>
      <w:r>
        <w:t xml:space="preserve"> operate with similar technology, but “heat pump” often refers to heating systems that extract heat from outside air to heat buildings.</w:t>
      </w:r>
    </w:p>
    <w:p w14:paraId="623A0FE9" w14:textId="77777777" w:rsidR="006745FF" w:rsidRPr="007B03B6" w:rsidRDefault="006745FF" w:rsidP="00996E91">
      <w:r w:rsidRPr="007B03B6">
        <w:rPr>
          <w:b/>
        </w:rPr>
        <w:t>Implementation Unit</w:t>
      </w:r>
      <w:r w:rsidRPr="007B03B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7B03B6" w:rsidRDefault="006745FF" w:rsidP="00996E91">
      <w:r w:rsidRPr="007B03B6">
        <w:rPr>
          <w:b/>
        </w:rPr>
        <w:t>Indirect Emissions</w:t>
      </w:r>
      <w:r w:rsidRPr="007B03B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77777777" w:rsidR="006745FF" w:rsidRPr="007B03B6" w:rsidRDefault="006745FF" w:rsidP="00996E91">
      <w:r w:rsidRPr="007B03B6">
        <w:rPr>
          <w:b/>
        </w:rPr>
        <w:t>Learning Rate/Learning Curve</w:t>
      </w:r>
      <w:r w:rsidRPr="007B03B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7B03B6">
        <w:rPr>
          <w:i/>
        </w:rPr>
        <w:t>good</w:t>
      </w:r>
      <w:r w:rsidRPr="007B03B6">
        <w:t xml:space="preserve"> drops by 2% every time total production doubles.</w:t>
      </w:r>
    </w:p>
    <w:p w14:paraId="77507D03" w14:textId="77777777" w:rsidR="006745FF" w:rsidRPr="007B03B6" w:rsidRDefault="006745FF" w:rsidP="00996E91">
      <w:r w:rsidRPr="007B03B6">
        <w:rPr>
          <w:b/>
        </w:rPr>
        <w:t>Lifetime Capacity</w:t>
      </w:r>
      <w:r w:rsidRPr="007B03B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7B03B6">
        <w:rPr>
          <w:b/>
        </w:rPr>
        <w:t>Replacement Time</w:t>
      </w:r>
      <w:r w:rsidRPr="007B03B6">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156C8EE" w:rsidR="006745FF" w:rsidRPr="007B03B6" w:rsidRDefault="006745FF" w:rsidP="00996E91">
      <w:r w:rsidRPr="007B03B6">
        <w:rPr>
          <w:b/>
        </w:rPr>
        <w:t>Lifetime Operating Savings</w:t>
      </w:r>
      <w:ins w:id="577" w:author="Catherine Foster" w:date="2020-04-27T18:05:00Z">
        <w:r w:rsidR="00416D95">
          <w:rPr>
            <w:b/>
          </w:rPr>
          <w:t xml:space="preserve"> </w:t>
        </w:r>
      </w:ins>
      <w:r w:rsidRPr="007B03B6">
        <w:t>–</w:t>
      </w:r>
      <w:ins w:id="578" w:author="Catherine Foster" w:date="2020-04-27T18:05:00Z">
        <w:r w:rsidR="00416D95">
          <w:t xml:space="preserve"> </w:t>
        </w:r>
      </w:ins>
      <w:r w:rsidRPr="007B03B6">
        <w:t>the operating cost in the PDS versus the REF scenarios over the lifetime of the implementation units purchased during the model period regardless of when their useful life ends.</w:t>
      </w:r>
    </w:p>
    <w:p w14:paraId="49E72DD2" w14:textId="77777777" w:rsidR="006745FF" w:rsidRPr="007B03B6" w:rsidRDefault="006745FF" w:rsidP="00996E91">
      <w:r w:rsidRPr="007B03B6">
        <w:rPr>
          <w:b/>
        </w:rPr>
        <w:t>Lifetime Cashflow NPV</w:t>
      </w:r>
      <w:r w:rsidRPr="007B03B6">
        <w:t xml:space="preserve">-the present value (PV) of the net cash flows (PDS versus REF) in each year of the model period (2015-2060). The net cash flows include net operating costs and first costs. There are </w:t>
      </w:r>
      <w:r w:rsidRPr="007B03B6">
        <w:lastRenderedPageBreak/>
        <w:t xml:space="preserve">two results in the model: Lifetime Cashflow NPV for a Single </w:t>
      </w:r>
      <w:r w:rsidRPr="007B03B6">
        <w:rPr>
          <w:b/>
        </w:rPr>
        <w:t>Implementation Unit</w:t>
      </w:r>
      <w:r w:rsidRPr="007B03B6">
        <w:t xml:space="preserve">, which refers to the installation of one </w:t>
      </w:r>
      <w:r w:rsidRPr="007B03B6">
        <w:rPr>
          <w:b/>
        </w:rPr>
        <w:t>Implementation Unit</w:t>
      </w:r>
      <w:r w:rsidRPr="007B03B6">
        <w:t xml:space="preserve">, and Lifetime Cashflow NPV of All Units, which refers to all </w:t>
      </w:r>
      <w:r w:rsidRPr="007B03B6">
        <w:rPr>
          <w:b/>
        </w:rPr>
        <w:t>Implementation Units</w:t>
      </w:r>
      <w:r w:rsidRPr="007B03B6">
        <w:t xml:space="preserve"> installed in a particular scenario. These calculations are also available using profit inputs instead of operating costs.</w:t>
      </w:r>
    </w:p>
    <w:p w14:paraId="44D5A85B" w14:textId="77777777" w:rsidR="006745FF" w:rsidRPr="007B03B6" w:rsidRDefault="006745FF" w:rsidP="00996E91">
      <w:r w:rsidRPr="007B03B6">
        <w:rPr>
          <w:b/>
        </w:rPr>
        <w:t>Marginal First Cost</w:t>
      </w:r>
      <w:r w:rsidRPr="007B03B6">
        <w:t xml:space="preserve"> – the difference between the </w:t>
      </w:r>
      <w:r w:rsidRPr="007B03B6">
        <w:rPr>
          <w:b/>
        </w:rPr>
        <w:t>First Cost</w:t>
      </w:r>
      <w:r w:rsidRPr="007B03B6">
        <w:t xml:space="preserve"> of all units (solution and conventional) installed in the </w:t>
      </w:r>
      <w:r w:rsidRPr="007B03B6">
        <w:rPr>
          <w:b/>
        </w:rPr>
        <w:t>PDS Scenario</w:t>
      </w:r>
      <w:r w:rsidRPr="007B03B6">
        <w:t xml:space="preserve"> and the </w:t>
      </w:r>
      <w:r w:rsidRPr="007B03B6">
        <w:rPr>
          <w:b/>
        </w:rPr>
        <w:t>First Cost</w:t>
      </w:r>
      <w:r w:rsidRPr="007B03B6">
        <w:t xml:space="preserve"> of all units installed in the </w:t>
      </w:r>
      <w:r w:rsidRPr="007B03B6">
        <w:rPr>
          <w:b/>
        </w:rPr>
        <w:t>REF Scenario</w:t>
      </w:r>
      <w:r w:rsidRPr="007B03B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7B03B6" w:rsidRDefault="006745FF" w:rsidP="00996E91">
      <w:r w:rsidRPr="007B03B6">
        <w:rPr>
          <w:b/>
        </w:rPr>
        <w:t>Net Annual Functional Units (NAFU)</w:t>
      </w:r>
      <w:r w:rsidRPr="007B03B6">
        <w:t xml:space="preserve"> – the adoption in the PDS minus the adoption in the REF in each year of analysis. In the model, this represents the additional annual functional demand captured either by the solution in the </w:t>
      </w:r>
      <w:r w:rsidRPr="007B03B6">
        <w:rPr>
          <w:b/>
        </w:rPr>
        <w:t>PDS Scenario</w:t>
      </w:r>
      <w:r w:rsidRPr="007B03B6">
        <w:t xml:space="preserve"> or the conventional in the </w:t>
      </w:r>
      <w:r w:rsidRPr="007B03B6">
        <w:rPr>
          <w:b/>
        </w:rPr>
        <w:t>REF Scenario</w:t>
      </w:r>
      <w:r w:rsidRPr="007B03B6">
        <w:t>.</w:t>
      </w:r>
    </w:p>
    <w:p w14:paraId="0360F8D5" w14:textId="77777777" w:rsidR="006745FF" w:rsidRPr="007B03B6" w:rsidRDefault="006745FF" w:rsidP="00996E91">
      <w:r w:rsidRPr="007B03B6">
        <w:rPr>
          <w:b/>
        </w:rPr>
        <w:t>Net Annual Implementation Units (NAIU)</w:t>
      </w:r>
      <w:r w:rsidRPr="007B03B6">
        <w:t xml:space="preserve"> – the number of </w:t>
      </w:r>
      <w:r w:rsidRPr="007B03B6">
        <w:rPr>
          <w:b/>
        </w:rPr>
        <w:t>Implementation Units</w:t>
      </w:r>
      <w:r w:rsidRPr="007B03B6">
        <w:t xml:space="preserve"> of the solution that are needed in the PDS to supply the </w:t>
      </w:r>
      <w:r w:rsidRPr="007B03B6">
        <w:rPr>
          <w:b/>
        </w:rPr>
        <w:t>Net Annual Functional Units (NAFU).</w:t>
      </w:r>
      <w:r w:rsidRPr="007B03B6">
        <w:t xml:space="preserve"> This equals the adoption in the PDS minus the adoption in the REF in each year of analysis divided by the average annual use.</w:t>
      </w:r>
    </w:p>
    <w:p w14:paraId="3A36C3BE" w14:textId="040909C5" w:rsidR="006745FF" w:rsidRPr="007B03B6" w:rsidRDefault="006745FF" w:rsidP="00996E91">
      <w:r w:rsidRPr="007B03B6">
        <w:rPr>
          <w:b/>
        </w:rPr>
        <w:t>Net Operating Savings</w:t>
      </w:r>
      <w:r w:rsidRPr="007B03B6">
        <w:t xml:space="preserve"> – </w:t>
      </w:r>
      <w:ins w:id="579" w:author="Catherine Foster" w:date="2020-04-27T18:10:00Z">
        <w:r w:rsidR="0060798A">
          <w:t>t</w:t>
        </w:r>
      </w:ins>
      <w:del w:id="580" w:author="Catherine Foster" w:date="2020-04-27T18:10:00Z">
        <w:r w:rsidRPr="007B03B6" w:rsidDel="0060798A">
          <w:delText>T</w:delText>
        </w:r>
      </w:del>
      <w:r w:rsidRPr="007B03B6">
        <w:t xml:space="preserve">he undiscounted difference between the operating cost of all units (solution and conventional) in the </w:t>
      </w:r>
      <w:r w:rsidRPr="007B03B6">
        <w:rPr>
          <w:b/>
        </w:rPr>
        <w:t>PDS Scenario</w:t>
      </w:r>
      <w:r w:rsidRPr="007B03B6">
        <w:t xml:space="preserve"> minus that of all units in the </w:t>
      </w:r>
      <w:r w:rsidRPr="007B03B6">
        <w:rPr>
          <w:b/>
        </w:rPr>
        <w:t>REF Scenario</w:t>
      </w:r>
      <w:r w:rsidRPr="007B03B6">
        <w:t>.</w:t>
      </w:r>
    </w:p>
    <w:p w14:paraId="62002AFC" w14:textId="77777777" w:rsidR="006745FF" w:rsidRPr="007B03B6" w:rsidRDefault="006745FF" w:rsidP="00996E91">
      <w:r w:rsidRPr="007B03B6">
        <w:rPr>
          <w:b/>
        </w:rPr>
        <w:t xml:space="preserve">Operating Costs </w:t>
      </w:r>
      <w:r w:rsidRPr="007B03B6">
        <w:t>– the average cost to ensure operation of an activity (conventional or solution) which is measured in 2014$US/</w:t>
      </w:r>
      <w:r w:rsidRPr="007B03B6">
        <w:rPr>
          <w:b/>
        </w:rPr>
        <w:t>Functional Unit</w:t>
      </w:r>
      <w:r w:rsidRPr="007B03B6">
        <w:t xml:space="preserve">.  This is needed to estimate how much it would cost to achieve the adoption projected when compared to the </w:t>
      </w:r>
      <w:r w:rsidRPr="007B03B6">
        <w:rPr>
          <w:b/>
        </w:rPr>
        <w:t>REF Case</w:t>
      </w:r>
      <w:r w:rsidRPr="007B03B6">
        <w:t xml:space="preserve">. Note that this excludes </w:t>
      </w:r>
      <w:r w:rsidRPr="007B03B6">
        <w:rPr>
          <w:b/>
        </w:rPr>
        <w:t>First Costs</w:t>
      </w:r>
      <w:r w:rsidRPr="007B03B6">
        <w:t xml:space="preserve"> for implementing the solution.</w:t>
      </w:r>
    </w:p>
    <w:p w14:paraId="3B7DF305" w14:textId="77777777" w:rsidR="006745FF" w:rsidRPr="007B03B6" w:rsidRDefault="006745FF" w:rsidP="00996E91">
      <w:r w:rsidRPr="007B03B6">
        <w:rPr>
          <w:b/>
        </w:rPr>
        <w:t>Payback Period</w:t>
      </w:r>
      <w:r w:rsidRPr="007B03B6">
        <w:t xml:space="preserve"> – the number of years required to pay all the </w:t>
      </w:r>
      <w:r w:rsidRPr="007B03B6">
        <w:rPr>
          <w:b/>
        </w:rPr>
        <w:t>First Costs</w:t>
      </w:r>
      <w:r w:rsidRPr="007B03B6">
        <w:t xml:space="preserve"> of the solution using </w:t>
      </w:r>
      <w:r w:rsidRPr="007B03B6">
        <w:rPr>
          <w:b/>
        </w:rPr>
        <w:t>Net Operating Savings</w:t>
      </w:r>
      <w:r w:rsidRPr="007B03B6">
        <w:t xml:space="preserve">. There are four specific metrics each with one of </w:t>
      </w:r>
      <w:r w:rsidRPr="007B03B6">
        <w:rPr>
          <w:b/>
        </w:rPr>
        <w:t>Marginal First Costs</w:t>
      </w:r>
      <w:r w:rsidRPr="007B03B6">
        <w:t xml:space="preserve"> or </w:t>
      </w:r>
      <w:r w:rsidRPr="007B03B6">
        <w:rPr>
          <w:b/>
        </w:rPr>
        <w:t>First Costs</w:t>
      </w:r>
      <w:r w:rsidRPr="007B03B6">
        <w:t xml:space="preserve"> of the solution only combined with either discounted or non-discounted values. All four are in the model. Additionally, the four outputs are calculated using the increased profit estimation instead of </w:t>
      </w:r>
      <w:r w:rsidRPr="007B03B6">
        <w:rPr>
          <w:b/>
        </w:rPr>
        <w:t>Net Operating Savings</w:t>
      </w:r>
      <w:r w:rsidRPr="007B03B6">
        <w:t>.</w:t>
      </w:r>
    </w:p>
    <w:p w14:paraId="69E0C8C0" w14:textId="77777777" w:rsidR="006745FF" w:rsidRPr="007B03B6" w:rsidRDefault="006745FF" w:rsidP="00996E91">
      <w:r w:rsidRPr="007B03B6">
        <w:rPr>
          <w:b/>
        </w:rPr>
        <w:t>PDS/ Project Drawdown Scenario</w:t>
      </w:r>
      <w:r w:rsidRPr="007B03B6">
        <w:t xml:space="preserve"> – this is the high growth scenario for adoption of the solution</w:t>
      </w:r>
    </w:p>
    <w:p w14:paraId="6F8267F5" w14:textId="77777777" w:rsidR="006745FF" w:rsidRPr="007B03B6" w:rsidRDefault="006745FF" w:rsidP="00996E91">
      <w:r w:rsidRPr="007B03B6">
        <w:rPr>
          <w:b/>
        </w:rPr>
        <w:t>PPB/ Parts per Billion</w:t>
      </w:r>
      <w:r w:rsidRPr="007B03B6">
        <w:t xml:space="preserve"> – a measure of concentration for atmospheric gases. 10 million PPB = 1%.</w:t>
      </w:r>
    </w:p>
    <w:p w14:paraId="78DB05A8" w14:textId="77777777" w:rsidR="006745FF" w:rsidRPr="007B03B6" w:rsidRDefault="006745FF" w:rsidP="00996E91">
      <w:r w:rsidRPr="007B03B6">
        <w:rPr>
          <w:b/>
        </w:rPr>
        <w:t>PPM/ Parts per Million</w:t>
      </w:r>
      <w:r w:rsidRPr="007B03B6">
        <w:t xml:space="preserve"> – a measure of concentration for atmospheric gases. 10 thousand PPM = 1%.</w:t>
      </w:r>
    </w:p>
    <w:p w14:paraId="0574EE5A" w14:textId="77777777" w:rsidR="006745FF" w:rsidRPr="007B03B6" w:rsidRDefault="006745FF" w:rsidP="00996E91">
      <w:r w:rsidRPr="007B03B6">
        <w:rPr>
          <w:b/>
        </w:rPr>
        <w:lastRenderedPageBreak/>
        <w:t>REF/ Reference Scenario</w:t>
      </w:r>
      <w:r w:rsidRPr="007B03B6">
        <w:t xml:space="preserve"> – this is the low growth scenario for adoption of the solution against which all </w:t>
      </w:r>
      <w:r w:rsidRPr="007B03B6">
        <w:rPr>
          <w:b/>
        </w:rPr>
        <w:t>PDS scenarios</w:t>
      </w:r>
      <w:r w:rsidRPr="007B03B6">
        <w:t xml:space="preserve"> are compared.</w:t>
      </w:r>
    </w:p>
    <w:p w14:paraId="333AF401" w14:textId="7C332B53" w:rsidR="001759D2" w:rsidRPr="007B03B6" w:rsidRDefault="001759D2" w:rsidP="00996E91">
      <w:pPr>
        <w:rPr>
          <w:rFonts w:cstheme="minorHAnsi"/>
        </w:rPr>
      </w:pPr>
      <w:r w:rsidRPr="007B03B6">
        <w:rPr>
          <w:rFonts w:cstheme="minorHAnsi"/>
          <w:b/>
        </w:rPr>
        <w:t>Regrets solution</w:t>
      </w:r>
      <w:r w:rsidRPr="007B03B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7B03B6" w:rsidRDefault="006745FF" w:rsidP="00996E91">
      <w:r w:rsidRPr="007B03B6">
        <w:rPr>
          <w:b/>
        </w:rPr>
        <w:t>Replacement Time</w:t>
      </w:r>
      <w:r w:rsidRPr="007B03B6">
        <w:t xml:space="preserve">- the length of time in years, from installation/acquisition/setup of the solution through usage until a new installation/acquisition/setup is required to replace the earlier one.  This is calculated as the ratio of </w:t>
      </w:r>
      <w:r w:rsidRPr="007B03B6">
        <w:rPr>
          <w:b/>
        </w:rPr>
        <w:t>Lifetime Capacity</w:t>
      </w:r>
      <w:r w:rsidRPr="007B03B6">
        <w:t xml:space="preserve"> and the </w:t>
      </w:r>
      <w:r w:rsidRPr="007B03B6">
        <w:rPr>
          <w:b/>
        </w:rPr>
        <w:t>Average Annual Use</w:t>
      </w:r>
      <w:r w:rsidRPr="007B03B6">
        <w:t>.</w:t>
      </w:r>
    </w:p>
    <w:p w14:paraId="7F5BB871" w14:textId="72C4543A" w:rsidR="001759D2" w:rsidRPr="007B03B6" w:rsidDel="0060798A" w:rsidRDefault="001759D2" w:rsidP="00996E91">
      <w:pPr>
        <w:rPr>
          <w:del w:id="581" w:author="Catherine Foster" w:date="2020-04-27T18:13:00Z"/>
        </w:rPr>
      </w:pPr>
      <w:r w:rsidRPr="007B03B6">
        <w:rPr>
          <w:b/>
        </w:rPr>
        <w:t xml:space="preserve">TAM/ Total Addressable Market </w:t>
      </w:r>
      <w:r w:rsidRPr="007B03B6">
        <w:t>–</w:t>
      </w:r>
      <w:r w:rsidR="00D25FC7" w:rsidRPr="007B03B6">
        <w:t xml:space="preserve"> represents the total potential market of functional demand provided by the technologies and practices under investigation, adjusting for estimated economic and population growth. For this solutions sector, it represents </w:t>
      </w:r>
      <w:r w:rsidRPr="007B03B6">
        <w:t>world and regional total addressable markets for electricity generation technologies in which the solutions are considered.</w:t>
      </w:r>
    </w:p>
    <w:p w14:paraId="013DD235" w14:textId="77777777" w:rsidR="00D25FC7" w:rsidRPr="007B03B6" w:rsidRDefault="00D25FC7" w:rsidP="00996E91"/>
    <w:p w14:paraId="06D9A50A" w14:textId="7CBFC779" w:rsidR="006745FF" w:rsidRPr="007B03B6" w:rsidRDefault="006745FF" w:rsidP="00996E91">
      <w:r w:rsidRPr="007B03B6">
        <w:rPr>
          <w:b/>
        </w:rPr>
        <w:t>Total Emissions Reduction</w:t>
      </w:r>
      <w:r w:rsidRPr="007B03B6">
        <w:t xml:space="preserve"> – the sum of grid, fuel, indirect, and other direct emissions reductions over the analysis period. The emissions reduction of each of these is the difference between the emissions that would have resulted in the </w:t>
      </w:r>
      <w:r w:rsidRPr="007B03B6">
        <w:rPr>
          <w:b/>
        </w:rPr>
        <w:t>REF Scenario</w:t>
      </w:r>
      <w:r w:rsidRPr="007B03B6">
        <w:t xml:space="preserve"> (from both solution and conventional) and the emissions that would result in the </w:t>
      </w:r>
      <w:r w:rsidRPr="007B03B6">
        <w:rPr>
          <w:b/>
        </w:rPr>
        <w:t>PDS Scenario</w:t>
      </w:r>
      <w:r w:rsidRPr="007B03B6">
        <w:t>. These may also be considered as “emissions avoided” as they may have occurred in the REF Scenario, but not in the PDS Scenario.</w:t>
      </w:r>
    </w:p>
    <w:p w14:paraId="512C529B" w14:textId="7D1A7CD0" w:rsidR="001759D2" w:rsidRPr="007B03B6" w:rsidRDefault="001759D2" w:rsidP="00996E91">
      <w:pPr>
        <w:rPr>
          <w:rFonts w:cstheme="minorHAnsi"/>
          <w:highlight w:val="green"/>
        </w:rPr>
      </w:pPr>
      <w:r w:rsidRPr="007B03B6">
        <w:rPr>
          <w:rFonts w:cstheme="minorHAnsi"/>
          <w:b/>
        </w:rPr>
        <w:t>Transition solutions</w:t>
      </w:r>
      <w:r w:rsidRPr="007B03B6">
        <w:rPr>
          <w:rFonts w:cstheme="minorHAnsi"/>
        </w:rPr>
        <w:t xml:space="preserve"> are considered till better technologies and less impactful are more cost effective and mature. </w:t>
      </w:r>
    </w:p>
    <w:p w14:paraId="57B3845F" w14:textId="34BA5614" w:rsidR="006745FF" w:rsidRDefault="006745FF" w:rsidP="00EB247F">
      <w:r w:rsidRPr="007B03B6">
        <w:rPr>
          <w:b/>
        </w:rPr>
        <w:t>TWh/ Terawatt-hour</w:t>
      </w:r>
      <w:r w:rsidRPr="007B03B6">
        <w:t xml:space="preserve"> – A unit of energy equal to 1 billion kilowatt-hours</w:t>
      </w:r>
    </w:p>
    <w:p w14:paraId="48EDF55A" w14:textId="77777777" w:rsidR="008C12F4" w:rsidRDefault="008C12F4">
      <w:pPr>
        <w:spacing w:after="160" w:line="259" w:lineRule="auto"/>
        <w:jc w:val="left"/>
        <w:rPr>
          <w:b/>
          <w:highlight w:val="cyan"/>
        </w:rPr>
      </w:pPr>
      <w:r>
        <w:rPr>
          <w:b/>
          <w:highlight w:val="cyan"/>
        </w:rPr>
        <w:br w:type="page"/>
      </w:r>
    </w:p>
    <w:sectPr w:rsidR="008C12F4">
      <w:footerReference w:type="default" r:id="rId6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Catherine Foster" w:date="2020-04-13T19:39:00Z" w:initials="CF">
    <w:p w14:paraId="78E71102" w14:textId="4FD7AC9B" w:rsidR="00D70AA0" w:rsidRDefault="00D70AA0">
      <w:pPr>
        <w:pStyle w:val="CommentText"/>
      </w:pPr>
      <w:r>
        <w:rPr>
          <w:rStyle w:val="CommentReference"/>
        </w:rPr>
        <w:annotationRef/>
      </w:r>
      <w:r>
        <w:t xml:space="preserve">Would use a different transition here. </w:t>
      </w:r>
    </w:p>
  </w:comment>
  <w:comment w:id="26" w:author="Catherine Foster" w:date="2020-04-13T19:42:00Z" w:initials="CF">
    <w:p w14:paraId="7504EB0F" w14:textId="2A68C2DC" w:rsidR="00D70AA0" w:rsidRDefault="00D70AA0">
      <w:pPr>
        <w:pStyle w:val="CommentText"/>
      </w:pPr>
      <w:r>
        <w:rPr>
          <w:rStyle w:val="CommentReference"/>
        </w:rPr>
        <w:annotationRef/>
      </w:r>
      <w:r>
        <w:t xml:space="preserve">Wrong citation format. </w:t>
      </w:r>
    </w:p>
  </w:comment>
  <w:comment w:id="75" w:author="Catherine Foster" w:date="2020-04-13T19:50:00Z" w:initials="CF">
    <w:p w14:paraId="34C64874" w14:textId="77BC01F0" w:rsidR="00D70AA0" w:rsidRDefault="00D70AA0">
      <w:pPr>
        <w:pStyle w:val="CommentText"/>
      </w:pPr>
      <w:r>
        <w:rPr>
          <w:rStyle w:val="CommentReference"/>
        </w:rPr>
        <w:annotationRef/>
      </w:r>
      <w:r>
        <w:t xml:space="preserve">I would place this elsewhere. </w:t>
      </w:r>
    </w:p>
  </w:comment>
  <w:comment w:id="123" w:author="Catherine Foster" w:date="2020-04-13T19:58:00Z" w:initials="CF">
    <w:p w14:paraId="37A73B3D" w14:textId="545AA7F3" w:rsidR="00D70AA0" w:rsidRDefault="00D70AA0">
      <w:pPr>
        <w:pStyle w:val="CommentText"/>
      </w:pPr>
      <w:r>
        <w:rPr>
          <w:rStyle w:val="CommentReference"/>
        </w:rPr>
        <w:annotationRef/>
      </w:r>
      <w:r>
        <w:t xml:space="preserve">Need a consistent format for citations. </w:t>
      </w:r>
    </w:p>
  </w:comment>
  <w:comment w:id="153" w:author="Catherine Foster" w:date="2020-04-16T10:54:00Z" w:initials="CF">
    <w:p w14:paraId="63A693DE" w14:textId="12261710" w:rsidR="00D70AA0" w:rsidRDefault="00D70AA0">
      <w:pPr>
        <w:pStyle w:val="CommentText"/>
      </w:pPr>
      <w:r>
        <w:rPr>
          <w:rStyle w:val="CommentReference"/>
        </w:rPr>
        <w:annotationRef/>
      </w:r>
      <w:r>
        <w:t xml:space="preserve">Particulate matter? </w:t>
      </w:r>
    </w:p>
  </w:comment>
  <w:comment w:id="271" w:author="Catherine Foster" w:date="2020-04-21T16:28:00Z" w:initials="CF">
    <w:p w14:paraId="597FDDD8" w14:textId="24B88568" w:rsidR="00D70AA0" w:rsidRDefault="00D70AA0">
      <w:pPr>
        <w:pStyle w:val="CommentText"/>
      </w:pPr>
      <w:r>
        <w:rPr>
          <w:rStyle w:val="CommentReference"/>
        </w:rPr>
        <w:annotationRef/>
      </w:r>
      <w:r>
        <w:t xml:space="preserve">Need standard citation. </w:t>
      </w:r>
    </w:p>
  </w:comment>
  <w:comment w:id="340" w:author="Catherine Foster" w:date="2020-04-27T14:42:00Z" w:initials="CF">
    <w:p w14:paraId="1940B016" w14:textId="007BF5F6" w:rsidR="00C857AE" w:rsidRDefault="00C857AE">
      <w:pPr>
        <w:pStyle w:val="CommentText"/>
      </w:pPr>
      <w:r>
        <w:rPr>
          <w:rStyle w:val="CommentReference"/>
        </w:rPr>
        <w:annotationRef/>
      </w:r>
      <w:r>
        <w:t xml:space="preserve">Check citation standard. </w:t>
      </w:r>
    </w:p>
  </w:comment>
  <w:comment w:id="347" w:author="Catherine Foster" w:date="2020-04-27T14:45:00Z" w:initials="CF">
    <w:p w14:paraId="1D58AA22" w14:textId="00277E3B" w:rsidR="00C857AE" w:rsidRDefault="00C857AE">
      <w:pPr>
        <w:pStyle w:val="CommentText"/>
      </w:pPr>
      <w:r>
        <w:rPr>
          <w:rStyle w:val="CommentReference"/>
        </w:rPr>
        <w:annotationRef/>
      </w:r>
      <w:r>
        <w:t>Has this been defined elsewhere?</w:t>
      </w:r>
    </w:p>
  </w:comment>
  <w:comment w:id="406" w:author="Catherine Foster" w:date="2020-04-27T14:56:00Z" w:initials="CF">
    <w:p w14:paraId="7868A55E" w14:textId="0CC482C5" w:rsidR="004D3F13" w:rsidRDefault="004D3F13">
      <w:pPr>
        <w:pStyle w:val="CommentText"/>
      </w:pPr>
      <w:r>
        <w:rPr>
          <w:rStyle w:val="CommentReference"/>
        </w:rPr>
        <w:annotationRef/>
      </w:r>
      <w:r>
        <w:t xml:space="preserve">Reference scenario? </w:t>
      </w:r>
    </w:p>
  </w:comment>
  <w:comment w:id="465" w:author="Catherine Foster" w:date="2020-04-27T15:58:00Z" w:initials="CF">
    <w:p w14:paraId="39BC56E1" w14:textId="77777777" w:rsidR="006F2718" w:rsidRDefault="006F2718">
      <w:pPr>
        <w:pStyle w:val="CommentText"/>
        <w:rPr>
          <w:rStyle w:val="CommentReference"/>
        </w:rPr>
      </w:pPr>
      <w:r>
        <w:rPr>
          <w:rStyle w:val="CommentReference"/>
        </w:rPr>
        <w:annotationRef/>
      </w:r>
      <w:r>
        <w:rPr>
          <w:rStyle w:val="CommentReference"/>
        </w:rPr>
        <w:t xml:space="preserve">14,34? Is the comma in the wrong place or is there is a number missing? </w:t>
      </w:r>
    </w:p>
    <w:p w14:paraId="03F8C7AE" w14:textId="592D4BA8" w:rsidR="006F2718" w:rsidRDefault="006F2718">
      <w:pPr>
        <w:pStyle w:val="CommentText"/>
      </w:pPr>
    </w:p>
  </w:comment>
  <w:comment w:id="469" w:author="Catherine Foster" w:date="2020-04-27T16:03:00Z" w:initials="CF">
    <w:p w14:paraId="7D43A459" w14:textId="3A1952E6" w:rsidR="006F2718" w:rsidRDefault="006F2718">
      <w:pPr>
        <w:pStyle w:val="CommentText"/>
      </w:pPr>
      <w:r>
        <w:rPr>
          <w:rStyle w:val="CommentReference"/>
        </w:rPr>
        <w:annotationRef/>
      </w:r>
      <w:r>
        <w:t xml:space="preserve">This should be re-worded/organized differently. </w:t>
      </w:r>
    </w:p>
  </w:comment>
  <w:comment w:id="510" w:author="Catherine Foster" w:date="2020-04-27T16:20:00Z" w:initials="CF">
    <w:p w14:paraId="39949A5D" w14:textId="4B4252B6" w:rsidR="00D12ECB" w:rsidRDefault="00D12ECB">
      <w:pPr>
        <w:pStyle w:val="CommentText"/>
      </w:pPr>
      <w:r>
        <w:rPr>
          <w:rStyle w:val="CommentReference"/>
        </w:rPr>
        <w:annotationRef/>
      </w:r>
      <w:r>
        <w:t xml:space="preserve">Add variable name? </w:t>
      </w:r>
      <w:proofErr w:type="spellStart"/>
      <w:r>
        <w:t>TWh</w:t>
      </w:r>
      <w:proofErr w:type="spellEnd"/>
      <w:r>
        <w:t>?</w:t>
      </w:r>
    </w:p>
  </w:comment>
  <w:comment w:id="534" w:author="Catherine Foster" w:date="2020-04-27T17:49:00Z" w:initials="CF">
    <w:p w14:paraId="7396EACB" w14:textId="79324D4C" w:rsidR="00A47FD9" w:rsidRDefault="00A47FD9">
      <w:pPr>
        <w:pStyle w:val="CommentText"/>
      </w:pPr>
      <w:r>
        <w:rPr>
          <w:rStyle w:val="CommentReference"/>
        </w:rPr>
        <w:annotationRef/>
      </w:r>
      <w:r>
        <w:t>Urban generation? Urban centered?</w:t>
      </w:r>
    </w:p>
  </w:comment>
  <w:comment w:id="561" w:author="Ryan Allard" w:date="2019-03-29T10:31:00Z" w:initials="RA">
    <w:p w14:paraId="0B529C60" w14:textId="0E95695D" w:rsidR="00D70AA0" w:rsidRDefault="00D70AA0">
      <w:pPr>
        <w:pStyle w:val="CommentText"/>
      </w:pPr>
      <w:r>
        <w:rPr>
          <w:rStyle w:val="CommentReference"/>
        </w:rPr>
        <w:annotationRef/>
      </w:r>
      <w:r>
        <w:t>Please complete section using example that I sent to team recently.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E71102" w15:done="0"/>
  <w15:commentEx w15:paraId="7504EB0F" w15:done="0"/>
  <w15:commentEx w15:paraId="34C64874" w15:done="0"/>
  <w15:commentEx w15:paraId="37A73B3D" w15:done="0"/>
  <w15:commentEx w15:paraId="63A693DE" w15:done="0"/>
  <w15:commentEx w15:paraId="597FDDD8" w15:done="0"/>
  <w15:commentEx w15:paraId="1940B016" w15:done="0"/>
  <w15:commentEx w15:paraId="1D58AA22" w15:done="0"/>
  <w15:commentEx w15:paraId="7868A55E" w15:done="0"/>
  <w15:commentEx w15:paraId="03F8C7AE" w15:done="0"/>
  <w15:commentEx w15:paraId="7D43A459" w15:done="0"/>
  <w15:commentEx w15:paraId="39949A5D" w15:done="0"/>
  <w15:commentEx w15:paraId="7396EACB" w15:done="0"/>
  <w15:commentEx w15:paraId="0B529C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E71102" w16cid:durableId="223F3E74"/>
  <w16cid:commentId w16cid:paraId="7504EB0F" w16cid:durableId="223F3F14"/>
  <w16cid:commentId w16cid:paraId="34C64874" w16cid:durableId="223F410F"/>
  <w16cid:commentId w16cid:paraId="37A73B3D" w16cid:durableId="223F42F4"/>
  <w16cid:commentId w16cid:paraId="63A693DE" w16cid:durableId="2242B7CF"/>
  <w16cid:commentId w16cid:paraId="597FDDD8" w16cid:durableId="22499DA1"/>
  <w16cid:commentId w16cid:paraId="1940B016" w16cid:durableId="22516DC7"/>
  <w16cid:commentId w16cid:paraId="1D58AA22" w16cid:durableId="22516E80"/>
  <w16cid:commentId w16cid:paraId="7868A55E" w16cid:durableId="22517125"/>
  <w16cid:commentId w16cid:paraId="03F8C7AE" w16cid:durableId="22517FBA"/>
  <w16cid:commentId w16cid:paraId="7D43A459" w16cid:durableId="225180C0"/>
  <w16cid:commentId w16cid:paraId="39949A5D" w16cid:durableId="225184D4"/>
  <w16cid:commentId w16cid:paraId="7396EACB" w16cid:durableId="2251998D"/>
  <w16cid:commentId w16cid:paraId="0B529C60" w16cid:durableId="204872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9DF34" w14:textId="77777777" w:rsidR="00D56255" w:rsidRDefault="00D56255" w:rsidP="00D26F59">
      <w:pPr>
        <w:spacing w:after="0"/>
      </w:pPr>
      <w:r>
        <w:separator/>
      </w:r>
    </w:p>
  </w:endnote>
  <w:endnote w:type="continuationSeparator" w:id="0">
    <w:p w14:paraId="358B6BAD" w14:textId="77777777" w:rsidR="00D56255" w:rsidRDefault="00D56255"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Times New Roman">
    <w:altName w:val="Helvetic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E0654" w14:textId="77777777" w:rsidR="00D70AA0" w:rsidRPr="00F26176" w:rsidRDefault="00D70AA0"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27</w:t>
    </w:r>
    <w:r>
      <w:rPr>
        <w:caps/>
        <w:noProof/>
        <w:color w:val="4F81BD"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95FF" w14:textId="77777777" w:rsidR="00D70AA0" w:rsidRPr="00F26176" w:rsidRDefault="00D70AA0"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67</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C036F" w14:textId="77777777" w:rsidR="00D56255" w:rsidRDefault="00D56255" w:rsidP="00D26F59">
      <w:pPr>
        <w:spacing w:after="0"/>
      </w:pPr>
      <w:r>
        <w:separator/>
      </w:r>
    </w:p>
  </w:footnote>
  <w:footnote w:type="continuationSeparator" w:id="0">
    <w:p w14:paraId="23B0CA57" w14:textId="77777777" w:rsidR="00D56255" w:rsidRDefault="00D56255" w:rsidP="00D26F59">
      <w:pPr>
        <w:spacing w:after="0"/>
      </w:pPr>
      <w:r>
        <w:continuationSeparator/>
      </w:r>
    </w:p>
  </w:footnote>
  <w:footnote w:id="1">
    <w:p w14:paraId="5D6CBEE3" w14:textId="77777777" w:rsidR="00D70AA0" w:rsidRDefault="00D70AA0" w:rsidP="0080046D">
      <w:pPr>
        <w:pStyle w:val="FootnoteText"/>
      </w:pPr>
      <w:r>
        <w:rPr>
          <w:rStyle w:val="FootnoteReference"/>
        </w:rPr>
        <w:footnoteRef/>
      </w:r>
      <w:r>
        <w:t xml:space="preserve"> This can be interpreted as a single building with multiple efficiency technologies.</w:t>
      </w:r>
    </w:p>
  </w:footnote>
  <w:footnote w:id="2">
    <w:p w14:paraId="2FE3FA09" w14:textId="77777777" w:rsidR="00D70AA0" w:rsidRDefault="00D70AA0" w:rsidP="0080046D">
      <w:pPr>
        <w:pStyle w:val="FootnoteText"/>
      </w:pPr>
      <w:r>
        <w:rPr>
          <w:rStyle w:val="FootnoteReference"/>
        </w:rPr>
        <w:footnoteRef/>
      </w:r>
      <w:r>
        <w:t xml:space="preserve"> Some solutions such as Electric Vehicles and High-Speed Rail increase the demand for electricity and reduce the demand for fuel.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A2C9A"/>
    <w:multiLevelType w:val="hybridMultilevel"/>
    <w:tmpl w:val="9858D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364A53"/>
    <w:multiLevelType w:val="hybridMultilevel"/>
    <w:tmpl w:val="398C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E54DC1"/>
    <w:multiLevelType w:val="hybridMultilevel"/>
    <w:tmpl w:val="3656F33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DD06E3"/>
    <w:multiLevelType w:val="hybridMultilevel"/>
    <w:tmpl w:val="D2DE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23D8F"/>
    <w:multiLevelType w:val="hybridMultilevel"/>
    <w:tmpl w:val="CE34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C1EDE"/>
    <w:multiLevelType w:val="hybridMultilevel"/>
    <w:tmpl w:val="D5AE2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C387C"/>
    <w:multiLevelType w:val="hybridMultilevel"/>
    <w:tmpl w:val="62249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7108F"/>
    <w:multiLevelType w:val="hybridMultilevel"/>
    <w:tmpl w:val="08505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E30E28"/>
    <w:multiLevelType w:val="hybridMultilevel"/>
    <w:tmpl w:val="7292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82775B"/>
    <w:multiLevelType w:val="multilevel"/>
    <w:tmpl w:val="599E6F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4BC18C8"/>
    <w:multiLevelType w:val="hybridMultilevel"/>
    <w:tmpl w:val="E6922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3B7803"/>
    <w:multiLevelType w:val="hybridMultilevel"/>
    <w:tmpl w:val="C86EB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6458E0"/>
    <w:multiLevelType w:val="hybridMultilevel"/>
    <w:tmpl w:val="A08A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CF75F5"/>
    <w:multiLevelType w:val="hybridMultilevel"/>
    <w:tmpl w:val="1258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956B59"/>
    <w:multiLevelType w:val="hybridMultilevel"/>
    <w:tmpl w:val="CB109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987BAA"/>
    <w:multiLevelType w:val="hybridMultilevel"/>
    <w:tmpl w:val="D8D4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B13F27"/>
    <w:multiLevelType w:val="hybridMultilevel"/>
    <w:tmpl w:val="F58A34B0"/>
    <w:lvl w:ilvl="0" w:tplc="A52C208C">
      <w:start w:val="1"/>
      <w:numFmt w:val="bullet"/>
      <w:lvlText w:val=""/>
      <w:lvlJc w:val="left"/>
      <w:pPr>
        <w:ind w:left="720" w:hanging="360"/>
      </w:pPr>
      <w:rPr>
        <w:rFonts w:ascii="Symbol" w:hAnsi="Symbol" w:hint="default"/>
      </w:rPr>
    </w:lvl>
    <w:lvl w:ilvl="1" w:tplc="06AEAFE8">
      <w:start w:val="1"/>
      <w:numFmt w:val="bullet"/>
      <w:lvlText w:val="o"/>
      <w:lvlJc w:val="left"/>
      <w:pPr>
        <w:ind w:left="1440" w:hanging="360"/>
      </w:pPr>
      <w:rPr>
        <w:rFonts w:ascii="Courier New" w:hAnsi="Courier New" w:hint="default"/>
      </w:rPr>
    </w:lvl>
    <w:lvl w:ilvl="2" w:tplc="0BA63EA0">
      <w:start w:val="1"/>
      <w:numFmt w:val="bullet"/>
      <w:lvlText w:val=""/>
      <w:lvlJc w:val="left"/>
      <w:pPr>
        <w:ind w:left="2160" w:hanging="360"/>
      </w:pPr>
      <w:rPr>
        <w:rFonts w:ascii="Wingdings" w:hAnsi="Wingdings" w:hint="default"/>
      </w:rPr>
    </w:lvl>
    <w:lvl w:ilvl="3" w:tplc="0E648DB8">
      <w:start w:val="1"/>
      <w:numFmt w:val="bullet"/>
      <w:lvlText w:val=""/>
      <w:lvlJc w:val="left"/>
      <w:pPr>
        <w:ind w:left="2880" w:hanging="360"/>
      </w:pPr>
      <w:rPr>
        <w:rFonts w:ascii="Symbol" w:hAnsi="Symbol" w:hint="default"/>
      </w:rPr>
    </w:lvl>
    <w:lvl w:ilvl="4" w:tplc="4A9805C4">
      <w:start w:val="1"/>
      <w:numFmt w:val="bullet"/>
      <w:lvlText w:val="o"/>
      <w:lvlJc w:val="left"/>
      <w:pPr>
        <w:ind w:left="3600" w:hanging="360"/>
      </w:pPr>
      <w:rPr>
        <w:rFonts w:ascii="Courier New" w:hAnsi="Courier New" w:hint="default"/>
      </w:rPr>
    </w:lvl>
    <w:lvl w:ilvl="5" w:tplc="76FE5D1A">
      <w:start w:val="1"/>
      <w:numFmt w:val="bullet"/>
      <w:lvlText w:val=""/>
      <w:lvlJc w:val="left"/>
      <w:pPr>
        <w:ind w:left="4320" w:hanging="360"/>
      </w:pPr>
      <w:rPr>
        <w:rFonts w:ascii="Wingdings" w:hAnsi="Wingdings" w:hint="default"/>
      </w:rPr>
    </w:lvl>
    <w:lvl w:ilvl="6" w:tplc="269462FC">
      <w:start w:val="1"/>
      <w:numFmt w:val="bullet"/>
      <w:lvlText w:val=""/>
      <w:lvlJc w:val="left"/>
      <w:pPr>
        <w:ind w:left="5040" w:hanging="360"/>
      </w:pPr>
      <w:rPr>
        <w:rFonts w:ascii="Symbol" w:hAnsi="Symbol" w:hint="default"/>
      </w:rPr>
    </w:lvl>
    <w:lvl w:ilvl="7" w:tplc="E1EEFEEE">
      <w:start w:val="1"/>
      <w:numFmt w:val="bullet"/>
      <w:lvlText w:val="o"/>
      <w:lvlJc w:val="left"/>
      <w:pPr>
        <w:ind w:left="5760" w:hanging="360"/>
      </w:pPr>
      <w:rPr>
        <w:rFonts w:ascii="Courier New" w:hAnsi="Courier New" w:hint="default"/>
      </w:rPr>
    </w:lvl>
    <w:lvl w:ilvl="8" w:tplc="8C2A96BC">
      <w:start w:val="1"/>
      <w:numFmt w:val="bullet"/>
      <w:lvlText w:val=""/>
      <w:lvlJc w:val="left"/>
      <w:pPr>
        <w:ind w:left="6480" w:hanging="360"/>
      </w:pPr>
      <w:rPr>
        <w:rFonts w:ascii="Wingdings" w:hAnsi="Wingdings" w:hint="default"/>
      </w:rPr>
    </w:lvl>
  </w:abstractNum>
  <w:abstractNum w:abstractNumId="19" w15:restartNumberingAfterBreak="0">
    <w:nsid w:val="221373D0"/>
    <w:multiLevelType w:val="hybridMultilevel"/>
    <w:tmpl w:val="67603802"/>
    <w:lvl w:ilvl="0" w:tplc="FAC28EDA">
      <w:start w:val="1"/>
      <w:numFmt w:val="bullet"/>
      <w:lvlText w:val=""/>
      <w:lvlJc w:val="left"/>
      <w:pPr>
        <w:ind w:left="720" w:hanging="360"/>
      </w:pPr>
      <w:rPr>
        <w:rFonts w:ascii="Symbol" w:hAnsi="Symbol" w:hint="default"/>
      </w:rPr>
    </w:lvl>
    <w:lvl w:ilvl="1" w:tplc="D59AF804">
      <w:start w:val="1"/>
      <w:numFmt w:val="bullet"/>
      <w:lvlText w:val="o"/>
      <w:lvlJc w:val="left"/>
      <w:pPr>
        <w:ind w:left="1440" w:hanging="360"/>
      </w:pPr>
      <w:rPr>
        <w:rFonts w:ascii="Courier New" w:hAnsi="Courier New" w:hint="default"/>
      </w:rPr>
    </w:lvl>
    <w:lvl w:ilvl="2" w:tplc="5256FCB0">
      <w:start w:val="1"/>
      <w:numFmt w:val="bullet"/>
      <w:lvlText w:val=""/>
      <w:lvlJc w:val="left"/>
      <w:pPr>
        <w:ind w:left="2160" w:hanging="360"/>
      </w:pPr>
      <w:rPr>
        <w:rFonts w:ascii="Wingdings" w:hAnsi="Wingdings" w:hint="default"/>
      </w:rPr>
    </w:lvl>
    <w:lvl w:ilvl="3" w:tplc="9FC6D752">
      <w:start w:val="1"/>
      <w:numFmt w:val="bullet"/>
      <w:lvlText w:val=""/>
      <w:lvlJc w:val="left"/>
      <w:pPr>
        <w:ind w:left="2880" w:hanging="360"/>
      </w:pPr>
      <w:rPr>
        <w:rFonts w:ascii="Symbol" w:hAnsi="Symbol" w:hint="default"/>
      </w:rPr>
    </w:lvl>
    <w:lvl w:ilvl="4" w:tplc="E2E28EF8">
      <w:start w:val="1"/>
      <w:numFmt w:val="bullet"/>
      <w:lvlText w:val="o"/>
      <w:lvlJc w:val="left"/>
      <w:pPr>
        <w:ind w:left="3600" w:hanging="360"/>
      </w:pPr>
      <w:rPr>
        <w:rFonts w:ascii="Courier New" w:hAnsi="Courier New" w:hint="default"/>
      </w:rPr>
    </w:lvl>
    <w:lvl w:ilvl="5" w:tplc="6A664024">
      <w:start w:val="1"/>
      <w:numFmt w:val="bullet"/>
      <w:lvlText w:val=""/>
      <w:lvlJc w:val="left"/>
      <w:pPr>
        <w:ind w:left="4320" w:hanging="360"/>
      </w:pPr>
      <w:rPr>
        <w:rFonts w:ascii="Wingdings" w:hAnsi="Wingdings" w:hint="default"/>
      </w:rPr>
    </w:lvl>
    <w:lvl w:ilvl="6" w:tplc="3A6EF3B0">
      <w:start w:val="1"/>
      <w:numFmt w:val="bullet"/>
      <w:lvlText w:val=""/>
      <w:lvlJc w:val="left"/>
      <w:pPr>
        <w:ind w:left="5040" w:hanging="360"/>
      </w:pPr>
      <w:rPr>
        <w:rFonts w:ascii="Symbol" w:hAnsi="Symbol" w:hint="default"/>
      </w:rPr>
    </w:lvl>
    <w:lvl w:ilvl="7" w:tplc="4CC8E248">
      <w:start w:val="1"/>
      <w:numFmt w:val="bullet"/>
      <w:lvlText w:val="o"/>
      <w:lvlJc w:val="left"/>
      <w:pPr>
        <w:ind w:left="5760" w:hanging="360"/>
      </w:pPr>
      <w:rPr>
        <w:rFonts w:ascii="Courier New" w:hAnsi="Courier New" w:hint="default"/>
      </w:rPr>
    </w:lvl>
    <w:lvl w:ilvl="8" w:tplc="743CAD92">
      <w:start w:val="1"/>
      <w:numFmt w:val="bullet"/>
      <w:lvlText w:val=""/>
      <w:lvlJc w:val="left"/>
      <w:pPr>
        <w:ind w:left="6480" w:hanging="360"/>
      </w:pPr>
      <w:rPr>
        <w:rFonts w:ascii="Wingdings" w:hAnsi="Wingdings" w:hint="default"/>
      </w:rPr>
    </w:lvl>
  </w:abstractNum>
  <w:abstractNum w:abstractNumId="20" w15:restartNumberingAfterBreak="0">
    <w:nsid w:val="24DD6328"/>
    <w:multiLevelType w:val="hybridMultilevel"/>
    <w:tmpl w:val="AC0E4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0543E3"/>
    <w:multiLevelType w:val="hybridMultilevel"/>
    <w:tmpl w:val="426234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A632A7"/>
    <w:multiLevelType w:val="hybridMultilevel"/>
    <w:tmpl w:val="CF907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E510E0"/>
    <w:multiLevelType w:val="hybridMultilevel"/>
    <w:tmpl w:val="4E24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515137"/>
    <w:multiLevelType w:val="hybridMultilevel"/>
    <w:tmpl w:val="C290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BB2AA3"/>
    <w:multiLevelType w:val="hybridMultilevel"/>
    <w:tmpl w:val="ED708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E60167"/>
    <w:multiLevelType w:val="hybridMultilevel"/>
    <w:tmpl w:val="14EC235E"/>
    <w:lvl w:ilvl="0" w:tplc="558AF5DC">
      <w:start w:val="1"/>
      <w:numFmt w:val="bullet"/>
      <w:lvlText w:val=""/>
      <w:lvlJc w:val="left"/>
      <w:pPr>
        <w:ind w:left="720" w:hanging="360"/>
      </w:pPr>
      <w:rPr>
        <w:rFonts w:ascii="Symbol" w:hAnsi="Symbol" w:hint="default"/>
      </w:rPr>
    </w:lvl>
    <w:lvl w:ilvl="1" w:tplc="9294D4BC">
      <w:start w:val="1"/>
      <w:numFmt w:val="bullet"/>
      <w:lvlText w:val="o"/>
      <w:lvlJc w:val="left"/>
      <w:pPr>
        <w:ind w:left="1440" w:hanging="360"/>
      </w:pPr>
      <w:rPr>
        <w:rFonts w:ascii="Courier New" w:hAnsi="Courier New" w:hint="default"/>
      </w:rPr>
    </w:lvl>
    <w:lvl w:ilvl="2" w:tplc="A9C2071E">
      <w:start w:val="1"/>
      <w:numFmt w:val="bullet"/>
      <w:lvlText w:val=""/>
      <w:lvlJc w:val="left"/>
      <w:pPr>
        <w:ind w:left="2160" w:hanging="360"/>
      </w:pPr>
      <w:rPr>
        <w:rFonts w:ascii="Wingdings" w:hAnsi="Wingdings" w:hint="default"/>
      </w:rPr>
    </w:lvl>
    <w:lvl w:ilvl="3" w:tplc="8842EA06">
      <w:start w:val="1"/>
      <w:numFmt w:val="bullet"/>
      <w:lvlText w:val=""/>
      <w:lvlJc w:val="left"/>
      <w:pPr>
        <w:ind w:left="2880" w:hanging="360"/>
      </w:pPr>
      <w:rPr>
        <w:rFonts w:ascii="Symbol" w:hAnsi="Symbol" w:hint="default"/>
      </w:rPr>
    </w:lvl>
    <w:lvl w:ilvl="4" w:tplc="77F2000E">
      <w:start w:val="1"/>
      <w:numFmt w:val="bullet"/>
      <w:lvlText w:val="o"/>
      <w:lvlJc w:val="left"/>
      <w:pPr>
        <w:ind w:left="3600" w:hanging="360"/>
      </w:pPr>
      <w:rPr>
        <w:rFonts w:ascii="Courier New" w:hAnsi="Courier New" w:hint="default"/>
      </w:rPr>
    </w:lvl>
    <w:lvl w:ilvl="5" w:tplc="53240288">
      <w:start w:val="1"/>
      <w:numFmt w:val="bullet"/>
      <w:lvlText w:val=""/>
      <w:lvlJc w:val="left"/>
      <w:pPr>
        <w:ind w:left="4320" w:hanging="360"/>
      </w:pPr>
      <w:rPr>
        <w:rFonts w:ascii="Wingdings" w:hAnsi="Wingdings" w:hint="default"/>
      </w:rPr>
    </w:lvl>
    <w:lvl w:ilvl="6" w:tplc="995AA9B8">
      <w:start w:val="1"/>
      <w:numFmt w:val="bullet"/>
      <w:lvlText w:val=""/>
      <w:lvlJc w:val="left"/>
      <w:pPr>
        <w:ind w:left="5040" w:hanging="360"/>
      </w:pPr>
      <w:rPr>
        <w:rFonts w:ascii="Symbol" w:hAnsi="Symbol" w:hint="default"/>
      </w:rPr>
    </w:lvl>
    <w:lvl w:ilvl="7" w:tplc="904C3BC8">
      <w:start w:val="1"/>
      <w:numFmt w:val="bullet"/>
      <w:lvlText w:val="o"/>
      <w:lvlJc w:val="left"/>
      <w:pPr>
        <w:ind w:left="5760" w:hanging="360"/>
      </w:pPr>
      <w:rPr>
        <w:rFonts w:ascii="Courier New" w:hAnsi="Courier New" w:hint="default"/>
      </w:rPr>
    </w:lvl>
    <w:lvl w:ilvl="8" w:tplc="E7846F22">
      <w:start w:val="1"/>
      <w:numFmt w:val="bullet"/>
      <w:lvlText w:val=""/>
      <w:lvlJc w:val="left"/>
      <w:pPr>
        <w:ind w:left="6480" w:hanging="360"/>
      </w:pPr>
      <w:rPr>
        <w:rFonts w:ascii="Wingdings" w:hAnsi="Wingdings" w:hint="default"/>
      </w:rPr>
    </w:lvl>
  </w:abstractNum>
  <w:abstractNum w:abstractNumId="27"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7E426E"/>
    <w:multiLevelType w:val="hybridMultilevel"/>
    <w:tmpl w:val="6F7EB872"/>
    <w:lvl w:ilvl="0" w:tplc="85302C3C">
      <w:start w:val="1"/>
      <w:numFmt w:val="bullet"/>
      <w:lvlText w:val=""/>
      <w:lvlJc w:val="left"/>
      <w:pPr>
        <w:ind w:left="720" w:hanging="360"/>
      </w:pPr>
      <w:rPr>
        <w:rFonts w:ascii="Symbol" w:hAnsi="Symbol" w:hint="default"/>
      </w:rPr>
    </w:lvl>
    <w:lvl w:ilvl="1" w:tplc="68CCF554">
      <w:start w:val="1"/>
      <w:numFmt w:val="bullet"/>
      <w:lvlText w:val="o"/>
      <w:lvlJc w:val="left"/>
      <w:pPr>
        <w:ind w:left="1440" w:hanging="360"/>
      </w:pPr>
      <w:rPr>
        <w:rFonts w:ascii="Courier New" w:hAnsi="Courier New" w:hint="default"/>
      </w:rPr>
    </w:lvl>
    <w:lvl w:ilvl="2" w:tplc="56E04FB8">
      <w:start w:val="1"/>
      <w:numFmt w:val="bullet"/>
      <w:lvlText w:val=""/>
      <w:lvlJc w:val="left"/>
      <w:pPr>
        <w:ind w:left="2160" w:hanging="360"/>
      </w:pPr>
      <w:rPr>
        <w:rFonts w:ascii="Wingdings" w:hAnsi="Wingdings" w:hint="default"/>
      </w:rPr>
    </w:lvl>
    <w:lvl w:ilvl="3" w:tplc="A6A465D8">
      <w:start w:val="1"/>
      <w:numFmt w:val="bullet"/>
      <w:lvlText w:val=""/>
      <w:lvlJc w:val="left"/>
      <w:pPr>
        <w:ind w:left="2880" w:hanging="360"/>
      </w:pPr>
      <w:rPr>
        <w:rFonts w:ascii="Symbol" w:hAnsi="Symbol" w:hint="default"/>
      </w:rPr>
    </w:lvl>
    <w:lvl w:ilvl="4" w:tplc="656AF4D2">
      <w:start w:val="1"/>
      <w:numFmt w:val="bullet"/>
      <w:lvlText w:val="o"/>
      <w:lvlJc w:val="left"/>
      <w:pPr>
        <w:ind w:left="3600" w:hanging="360"/>
      </w:pPr>
      <w:rPr>
        <w:rFonts w:ascii="Courier New" w:hAnsi="Courier New" w:hint="default"/>
      </w:rPr>
    </w:lvl>
    <w:lvl w:ilvl="5" w:tplc="BAA24B62">
      <w:start w:val="1"/>
      <w:numFmt w:val="bullet"/>
      <w:lvlText w:val=""/>
      <w:lvlJc w:val="left"/>
      <w:pPr>
        <w:ind w:left="4320" w:hanging="360"/>
      </w:pPr>
      <w:rPr>
        <w:rFonts w:ascii="Wingdings" w:hAnsi="Wingdings" w:hint="default"/>
      </w:rPr>
    </w:lvl>
    <w:lvl w:ilvl="6" w:tplc="6B8C587C">
      <w:start w:val="1"/>
      <w:numFmt w:val="bullet"/>
      <w:lvlText w:val=""/>
      <w:lvlJc w:val="left"/>
      <w:pPr>
        <w:ind w:left="5040" w:hanging="360"/>
      </w:pPr>
      <w:rPr>
        <w:rFonts w:ascii="Symbol" w:hAnsi="Symbol" w:hint="default"/>
      </w:rPr>
    </w:lvl>
    <w:lvl w:ilvl="7" w:tplc="FF0CF9E8">
      <w:start w:val="1"/>
      <w:numFmt w:val="bullet"/>
      <w:lvlText w:val="o"/>
      <w:lvlJc w:val="left"/>
      <w:pPr>
        <w:ind w:left="5760" w:hanging="360"/>
      </w:pPr>
      <w:rPr>
        <w:rFonts w:ascii="Courier New" w:hAnsi="Courier New" w:hint="default"/>
      </w:rPr>
    </w:lvl>
    <w:lvl w:ilvl="8" w:tplc="D968E95A">
      <w:start w:val="1"/>
      <w:numFmt w:val="bullet"/>
      <w:lvlText w:val=""/>
      <w:lvlJc w:val="left"/>
      <w:pPr>
        <w:ind w:left="6480" w:hanging="360"/>
      </w:pPr>
      <w:rPr>
        <w:rFonts w:ascii="Wingdings" w:hAnsi="Wingdings" w:hint="default"/>
      </w:rPr>
    </w:lvl>
  </w:abstractNum>
  <w:abstractNum w:abstractNumId="29" w15:restartNumberingAfterBreak="0">
    <w:nsid w:val="32FB03F0"/>
    <w:multiLevelType w:val="hybridMultilevel"/>
    <w:tmpl w:val="5F66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1E4A76"/>
    <w:multiLevelType w:val="hybridMultilevel"/>
    <w:tmpl w:val="91B6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6A257C"/>
    <w:multiLevelType w:val="multilevel"/>
    <w:tmpl w:val="74CE9CD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38194488"/>
    <w:multiLevelType w:val="hybridMultilevel"/>
    <w:tmpl w:val="C3EAA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3AEA6D5A"/>
    <w:multiLevelType w:val="hybridMultilevel"/>
    <w:tmpl w:val="B91E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5E4AB3"/>
    <w:multiLevelType w:val="multilevel"/>
    <w:tmpl w:val="F74CE1D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3CF9607D"/>
    <w:multiLevelType w:val="hybridMultilevel"/>
    <w:tmpl w:val="DDD6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DE4162"/>
    <w:multiLevelType w:val="hybridMultilevel"/>
    <w:tmpl w:val="3C702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94073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15:restartNumberingAfterBreak="0">
    <w:nsid w:val="405258FF"/>
    <w:multiLevelType w:val="hybridMultilevel"/>
    <w:tmpl w:val="C7E2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DB23DD"/>
    <w:multiLevelType w:val="hybridMultilevel"/>
    <w:tmpl w:val="0584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1" w15:restartNumberingAfterBreak="0">
    <w:nsid w:val="42102FB6"/>
    <w:multiLevelType w:val="hybridMultilevel"/>
    <w:tmpl w:val="CE16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1908D2"/>
    <w:multiLevelType w:val="hybridMultilevel"/>
    <w:tmpl w:val="134E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FD693F"/>
    <w:multiLevelType w:val="hybridMultilevel"/>
    <w:tmpl w:val="A95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9823E7C"/>
    <w:multiLevelType w:val="hybridMultilevel"/>
    <w:tmpl w:val="99AE2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A2829A5"/>
    <w:multiLevelType w:val="hybridMultilevel"/>
    <w:tmpl w:val="AC0E4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502C17"/>
    <w:multiLevelType w:val="hybridMultilevel"/>
    <w:tmpl w:val="7710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24577BB"/>
    <w:multiLevelType w:val="hybridMultilevel"/>
    <w:tmpl w:val="03147364"/>
    <w:lvl w:ilvl="0" w:tplc="2AA68AF6">
      <w:start w:val="1"/>
      <w:numFmt w:val="bullet"/>
      <w:lvlText w:val=""/>
      <w:lvlJc w:val="left"/>
      <w:pPr>
        <w:ind w:left="720" w:hanging="360"/>
      </w:pPr>
      <w:rPr>
        <w:rFonts w:ascii="Symbol" w:hAnsi="Symbol" w:hint="default"/>
      </w:rPr>
    </w:lvl>
    <w:lvl w:ilvl="1" w:tplc="7894608C">
      <w:start w:val="1"/>
      <w:numFmt w:val="bullet"/>
      <w:lvlText w:val="o"/>
      <w:lvlJc w:val="left"/>
      <w:pPr>
        <w:ind w:left="1440" w:hanging="360"/>
      </w:pPr>
      <w:rPr>
        <w:rFonts w:ascii="Courier New" w:hAnsi="Courier New" w:hint="default"/>
      </w:rPr>
    </w:lvl>
    <w:lvl w:ilvl="2" w:tplc="748CBC36">
      <w:start w:val="1"/>
      <w:numFmt w:val="bullet"/>
      <w:lvlText w:val=""/>
      <w:lvlJc w:val="left"/>
      <w:pPr>
        <w:ind w:left="2160" w:hanging="360"/>
      </w:pPr>
      <w:rPr>
        <w:rFonts w:ascii="Wingdings" w:hAnsi="Wingdings" w:hint="default"/>
      </w:rPr>
    </w:lvl>
    <w:lvl w:ilvl="3" w:tplc="E890959A">
      <w:start w:val="1"/>
      <w:numFmt w:val="bullet"/>
      <w:lvlText w:val=""/>
      <w:lvlJc w:val="left"/>
      <w:pPr>
        <w:ind w:left="2880" w:hanging="360"/>
      </w:pPr>
      <w:rPr>
        <w:rFonts w:ascii="Symbol" w:hAnsi="Symbol" w:hint="default"/>
      </w:rPr>
    </w:lvl>
    <w:lvl w:ilvl="4" w:tplc="9E36FA8E">
      <w:start w:val="1"/>
      <w:numFmt w:val="bullet"/>
      <w:lvlText w:val="o"/>
      <w:lvlJc w:val="left"/>
      <w:pPr>
        <w:ind w:left="3600" w:hanging="360"/>
      </w:pPr>
      <w:rPr>
        <w:rFonts w:ascii="Courier New" w:hAnsi="Courier New" w:hint="default"/>
      </w:rPr>
    </w:lvl>
    <w:lvl w:ilvl="5" w:tplc="E744D666">
      <w:start w:val="1"/>
      <w:numFmt w:val="bullet"/>
      <w:lvlText w:val=""/>
      <w:lvlJc w:val="left"/>
      <w:pPr>
        <w:ind w:left="4320" w:hanging="360"/>
      </w:pPr>
      <w:rPr>
        <w:rFonts w:ascii="Wingdings" w:hAnsi="Wingdings" w:hint="default"/>
      </w:rPr>
    </w:lvl>
    <w:lvl w:ilvl="6" w:tplc="930476EE">
      <w:start w:val="1"/>
      <w:numFmt w:val="bullet"/>
      <w:lvlText w:val=""/>
      <w:lvlJc w:val="left"/>
      <w:pPr>
        <w:ind w:left="5040" w:hanging="360"/>
      </w:pPr>
      <w:rPr>
        <w:rFonts w:ascii="Symbol" w:hAnsi="Symbol" w:hint="default"/>
      </w:rPr>
    </w:lvl>
    <w:lvl w:ilvl="7" w:tplc="F648F09E">
      <w:start w:val="1"/>
      <w:numFmt w:val="bullet"/>
      <w:lvlText w:val="o"/>
      <w:lvlJc w:val="left"/>
      <w:pPr>
        <w:ind w:left="5760" w:hanging="360"/>
      </w:pPr>
      <w:rPr>
        <w:rFonts w:ascii="Courier New" w:hAnsi="Courier New" w:hint="default"/>
      </w:rPr>
    </w:lvl>
    <w:lvl w:ilvl="8" w:tplc="A502C3E2">
      <w:start w:val="1"/>
      <w:numFmt w:val="bullet"/>
      <w:lvlText w:val=""/>
      <w:lvlJc w:val="left"/>
      <w:pPr>
        <w:ind w:left="6480" w:hanging="360"/>
      </w:pPr>
      <w:rPr>
        <w:rFonts w:ascii="Wingdings" w:hAnsi="Wingdings" w:hint="default"/>
      </w:rPr>
    </w:lvl>
  </w:abstractNum>
  <w:abstractNum w:abstractNumId="48" w15:restartNumberingAfterBreak="0">
    <w:nsid w:val="526941AD"/>
    <w:multiLevelType w:val="hybridMultilevel"/>
    <w:tmpl w:val="78A61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F81E3C"/>
    <w:multiLevelType w:val="hybridMultilevel"/>
    <w:tmpl w:val="BECC3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54B58E6"/>
    <w:multiLevelType w:val="hybridMultilevel"/>
    <w:tmpl w:val="7DA0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72154EA"/>
    <w:multiLevelType w:val="hybridMultilevel"/>
    <w:tmpl w:val="CC4E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6875F7"/>
    <w:multiLevelType w:val="hybridMultilevel"/>
    <w:tmpl w:val="86A2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C36457D"/>
    <w:multiLevelType w:val="hybridMultilevel"/>
    <w:tmpl w:val="116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04A491B"/>
    <w:multiLevelType w:val="hybridMultilevel"/>
    <w:tmpl w:val="5350AB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05D25A7"/>
    <w:multiLevelType w:val="hybridMultilevel"/>
    <w:tmpl w:val="7BF03AB0"/>
    <w:lvl w:ilvl="0" w:tplc="BCAE0DEA">
      <w:start w:val="1"/>
      <w:numFmt w:val="bullet"/>
      <w:lvlText w:val=""/>
      <w:lvlJc w:val="left"/>
      <w:pPr>
        <w:ind w:left="720" w:hanging="360"/>
      </w:pPr>
      <w:rPr>
        <w:rFonts w:ascii="Symbol" w:hAnsi="Symbol" w:hint="default"/>
      </w:rPr>
    </w:lvl>
    <w:lvl w:ilvl="1" w:tplc="2BDABEC0">
      <w:start w:val="1"/>
      <w:numFmt w:val="bullet"/>
      <w:lvlText w:val="o"/>
      <w:lvlJc w:val="left"/>
      <w:pPr>
        <w:ind w:left="1440" w:hanging="360"/>
      </w:pPr>
      <w:rPr>
        <w:rFonts w:ascii="Courier New" w:hAnsi="Courier New" w:hint="default"/>
      </w:rPr>
    </w:lvl>
    <w:lvl w:ilvl="2" w:tplc="43D6D078">
      <w:start w:val="1"/>
      <w:numFmt w:val="bullet"/>
      <w:lvlText w:val=""/>
      <w:lvlJc w:val="left"/>
      <w:pPr>
        <w:ind w:left="2160" w:hanging="360"/>
      </w:pPr>
      <w:rPr>
        <w:rFonts w:ascii="Wingdings" w:hAnsi="Wingdings" w:hint="default"/>
      </w:rPr>
    </w:lvl>
    <w:lvl w:ilvl="3" w:tplc="0DA6E31E">
      <w:start w:val="1"/>
      <w:numFmt w:val="bullet"/>
      <w:lvlText w:val=""/>
      <w:lvlJc w:val="left"/>
      <w:pPr>
        <w:ind w:left="2880" w:hanging="360"/>
      </w:pPr>
      <w:rPr>
        <w:rFonts w:ascii="Symbol" w:hAnsi="Symbol" w:hint="default"/>
      </w:rPr>
    </w:lvl>
    <w:lvl w:ilvl="4" w:tplc="7C02C880">
      <w:start w:val="1"/>
      <w:numFmt w:val="bullet"/>
      <w:lvlText w:val="o"/>
      <w:lvlJc w:val="left"/>
      <w:pPr>
        <w:ind w:left="3600" w:hanging="360"/>
      </w:pPr>
      <w:rPr>
        <w:rFonts w:ascii="Courier New" w:hAnsi="Courier New" w:hint="default"/>
      </w:rPr>
    </w:lvl>
    <w:lvl w:ilvl="5" w:tplc="64A69742">
      <w:start w:val="1"/>
      <w:numFmt w:val="bullet"/>
      <w:lvlText w:val=""/>
      <w:lvlJc w:val="left"/>
      <w:pPr>
        <w:ind w:left="4320" w:hanging="360"/>
      </w:pPr>
      <w:rPr>
        <w:rFonts w:ascii="Wingdings" w:hAnsi="Wingdings" w:hint="default"/>
      </w:rPr>
    </w:lvl>
    <w:lvl w:ilvl="6" w:tplc="690A2C72">
      <w:start w:val="1"/>
      <w:numFmt w:val="bullet"/>
      <w:lvlText w:val=""/>
      <w:lvlJc w:val="left"/>
      <w:pPr>
        <w:ind w:left="5040" w:hanging="360"/>
      </w:pPr>
      <w:rPr>
        <w:rFonts w:ascii="Symbol" w:hAnsi="Symbol" w:hint="default"/>
      </w:rPr>
    </w:lvl>
    <w:lvl w:ilvl="7" w:tplc="6A20EF10">
      <w:start w:val="1"/>
      <w:numFmt w:val="bullet"/>
      <w:lvlText w:val="o"/>
      <w:lvlJc w:val="left"/>
      <w:pPr>
        <w:ind w:left="5760" w:hanging="360"/>
      </w:pPr>
      <w:rPr>
        <w:rFonts w:ascii="Courier New" w:hAnsi="Courier New" w:hint="default"/>
      </w:rPr>
    </w:lvl>
    <w:lvl w:ilvl="8" w:tplc="DB62D288">
      <w:start w:val="1"/>
      <w:numFmt w:val="bullet"/>
      <w:lvlText w:val=""/>
      <w:lvlJc w:val="left"/>
      <w:pPr>
        <w:ind w:left="6480" w:hanging="360"/>
      </w:pPr>
      <w:rPr>
        <w:rFonts w:ascii="Wingdings" w:hAnsi="Wingdings" w:hint="default"/>
      </w:rPr>
    </w:lvl>
  </w:abstractNum>
  <w:abstractNum w:abstractNumId="56" w15:restartNumberingAfterBreak="0">
    <w:nsid w:val="60A308A9"/>
    <w:multiLevelType w:val="hybridMultilevel"/>
    <w:tmpl w:val="EAFED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0FB544D"/>
    <w:multiLevelType w:val="hybridMultilevel"/>
    <w:tmpl w:val="A788B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E23DF7"/>
    <w:multiLevelType w:val="hybridMultilevel"/>
    <w:tmpl w:val="E3E0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61E326D"/>
    <w:multiLevelType w:val="hybridMultilevel"/>
    <w:tmpl w:val="6F324392"/>
    <w:lvl w:ilvl="0" w:tplc="8D348CEE">
      <w:start w:val="1"/>
      <w:numFmt w:val="bullet"/>
      <w:lvlText w:val=""/>
      <w:lvlJc w:val="left"/>
      <w:pPr>
        <w:ind w:left="720" w:hanging="360"/>
      </w:pPr>
      <w:rPr>
        <w:rFonts w:ascii="Symbol" w:hAnsi="Symbol" w:hint="default"/>
      </w:rPr>
    </w:lvl>
    <w:lvl w:ilvl="1" w:tplc="2B02620A">
      <w:start w:val="1"/>
      <w:numFmt w:val="bullet"/>
      <w:lvlText w:val="o"/>
      <w:lvlJc w:val="left"/>
      <w:pPr>
        <w:ind w:left="1440" w:hanging="360"/>
      </w:pPr>
      <w:rPr>
        <w:rFonts w:ascii="Courier New" w:hAnsi="Courier New" w:hint="default"/>
      </w:rPr>
    </w:lvl>
    <w:lvl w:ilvl="2" w:tplc="8B00FDE8">
      <w:start w:val="1"/>
      <w:numFmt w:val="bullet"/>
      <w:lvlText w:val=""/>
      <w:lvlJc w:val="left"/>
      <w:pPr>
        <w:ind w:left="2160" w:hanging="360"/>
      </w:pPr>
      <w:rPr>
        <w:rFonts w:ascii="Wingdings" w:hAnsi="Wingdings" w:hint="default"/>
      </w:rPr>
    </w:lvl>
    <w:lvl w:ilvl="3" w:tplc="48FEC6BA">
      <w:start w:val="1"/>
      <w:numFmt w:val="bullet"/>
      <w:lvlText w:val=""/>
      <w:lvlJc w:val="left"/>
      <w:pPr>
        <w:ind w:left="2880" w:hanging="360"/>
      </w:pPr>
      <w:rPr>
        <w:rFonts w:ascii="Symbol" w:hAnsi="Symbol" w:hint="default"/>
      </w:rPr>
    </w:lvl>
    <w:lvl w:ilvl="4" w:tplc="436281A2">
      <w:start w:val="1"/>
      <w:numFmt w:val="bullet"/>
      <w:lvlText w:val="o"/>
      <w:lvlJc w:val="left"/>
      <w:pPr>
        <w:ind w:left="3600" w:hanging="360"/>
      </w:pPr>
      <w:rPr>
        <w:rFonts w:ascii="Courier New" w:hAnsi="Courier New" w:hint="default"/>
      </w:rPr>
    </w:lvl>
    <w:lvl w:ilvl="5" w:tplc="B5A864D2">
      <w:start w:val="1"/>
      <w:numFmt w:val="bullet"/>
      <w:lvlText w:val=""/>
      <w:lvlJc w:val="left"/>
      <w:pPr>
        <w:ind w:left="4320" w:hanging="360"/>
      </w:pPr>
      <w:rPr>
        <w:rFonts w:ascii="Wingdings" w:hAnsi="Wingdings" w:hint="default"/>
      </w:rPr>
    </w:lvl>
    <w:lvl w:ilvl="6" w:tplc="3FBC6B1C">
      <w:start w:val="1"/>
      <w:numFmt w:val="bullet"/>
      <w:lvlText w:val=""/>
      <w:lvlJc w:val="left"/>
      <w:pPr>
        <w:ind w:left="5040" w:hanging="360"/>
      </w:pPr>
      <w:rPr>
        <w:rFonts w:ascii="Symbol" w:hAnsi="Symbol" w:hint="default"/>
      </w:rPr>
    </w:lvl>
    <w:lvl w:ilvl="7" w:tplc="B0B22810">
      <w:start w:val="1"/>
      <w:numFmt w:val="bullet"/>
      <w:lvlText w:val="o"/>
      <w:lvlJc w:val="left"/>
      <w:pPr>
        <w:ind w:left="5760" w:hanging="360"/>
      </w:pPr>
      <w:rPr>
        <w:rFonts w:ascii="Courier New" w:hAnsi="Courier New" w:hint="default"/>
      </w:rPr>
    </w:lvl>
    <w:lvl w:ilvl="8" w:tplc="6FBA8E4C">
      <w:start w:val="1"/>
      <w:numFmt w:val="bullet"/>
      <w:lvlText w:val=""/>
      <w:lvlJc w:val="left"/>
      <w:pPr>
        <w:ind w:left="6480" w:hanging="360"/>
      </w:pPr>
      <w:rPr>
        <w:rFonts w:ascii="Wingdings" w:hAnsi="Wingdings" w:hint="default"/>
      </w:rPr>
    </w:lvl>
  </w:abstractNum>
  <w:abstractNum w:abstractNumId="61" w15:restartNumberingAfterBreak="0">
    <w:nsid w:val="770C6606"/>
    <w:multiLevelType w:val="hybridMultilevel"/>
    <w:tmpl w:val="75C0C1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0"/>
  </w:num>
  <w:num w:numId="3">
    <w:abstractNumId w:val="27"/>
  </w:num>
  <w:num w:numId="4">
    <w:abstractNumId w:val="58"/>
  </w:num>
  <w:num w:numId="5">
    <w:abstractNumId w:val="18"/>
  </w:num>
  <w:num w:numId="6">
    <w:abstractNumId w:val="34"/>
  </w:num>
  <w:num w:numId="7">
    <w:abstractNumId w:val="37"/>
  </w:num>
  <w:num w:numId="8">
    <w:abstractNumId w:val="37"/>
    <w:lvlOverride w:ilvl="0">
      <w:startOverride w:val="2"/>
    </w:lvlOverride>
    <w:lvlOverride w:ilvl="1">
      <w:startOverride w:val="1"/>
    </w:lvlOverride>
  </w:num>
  <w:num w:numId="9">
    <w:abstractNumId w:val="5"/>
  </w:num>
  <w:num w:numId="10">
    <w:abstractNumId w:val="47"/>
  </w:num>
  <w:num w:numId="11">
    <w:abstractNumId w:val="19"/>
  </w:num>
  <w:num w:numId="12">
    <w:abstractNumId w:val="28"/>
  </w:num>
  <w:num w:numId="13">
    <w:abstractNumId w:val="60"/>
  </w:num>
  <w:num w:numId="14">
    <w:abstractNumId w:val="53"/>
  </w:num>
  <w:num w:numId="15">
    <w:abstractNumId w:val="16"/>
  </w:num>
  <w:num w:numId="16">
    <w:abstractNumId w:val="26"/>
  </w:num>
  <w:num w:numId="17">
    <w:abstractNumId w:val="55"/>
  </w:num>
  <w:num w:numId="18">
    <w:abstractNumId w:val="3"/>
  </w:num>
  <w:num w:numId="19">
    <w:abstractNumId w:val="23"/>
  </w:num>
  <w:num w:numId="20">
    <w:abstractNumId w:val="52"/>
  </w:num>
  <w:num w:numId="21">
    <w:abstractNumId w:val="29"/>
  </w:num>
  <w:num w:numId="22">
    <w:abstractNumId w:val="17"/>
  </w:num>
  <w:num w:numId="23">
    <w:abstractNumId w:val="32"/>
  </w:num>
  <w:num w:numId="24">
    <w:abstractNumId w:val="10"/>
  </w:num>
  <w:num w:numId="25">
    <w:abstractNumId w:val="59"/>
  </w:num>
  <w:num w:numId="26">
    <w:abstractNumId w:val="49"/>
  </w:num>
  <w:num w:numId="27">
    <w:abstractNumId w:val="36"/>
  </w:num>
  <w:num w:numId="28">
    <w:abstractNumId w:val="9"/>
  </w:num>
  <w:num w:numId="29">
    <w:abstractNumId w:val="4"/>
  </w:num>
  <w:num w:numId="30">
    <w:abstractNumId w:val="50"/>
  </w:num>
  <w:num w:numId="31">
    <w:abstractNumId w:val="42"/>
  </w:num>
  <w:num w:numId="32">
    <w:abstractNumId w:val="30"/>
  </w:num>
  <w:num w:numId="33">
    <w:abstractNumId w:val="33"/>
  </w:num>
  <w:num w:numId="34">
    <w:abstractNumId w:val="51"/>
  </w:num>
  <w:num w:numId="35">
    <w:abstractNumId w:val="54"/>
  </w:num>
  <w:num w:numId="36">
    <w:abstractNumId w:val="15"/>
  </w:num>
  <w:num w:numId="37">
    <w:abstractNumId w:val="21"/>
  </w:num>
  <w:num w:numId="38">
    <w:abstractNumId w:val="46"/>
  </w:num>
  <w:num w:numId="39">
    <w:abstractNumId w:val="6"/>
  </w:num>
  <w:num w:numId="40">
    <w:abstractNumId w:val="43"/>
  </w:num>
  <w:num w:numId="41">
    <w:abstractNumId w:val="44"/>
  </w:num>
  <w:num w:numId="42">
    <w:abstractNumId w:val="35"/>
  </w:num>
  <w:num w:numId="43">
    <w:abstractNumId w:val="45"/>
  </w:num>
  <w:num w:numId="44">
    <w:abstractNumId w:val="20"/>
  </w:num>
  <w:num w:numId="45">
    <w:abstractNumId w:val="7"/>
  </w:num>
  <w:num w:numId="46">
    <w:abstractNumId w:val="12"/>
  </w:num>
  <w:num w:numId="47">
    <w:abstractNumId w:val="41"/>
  </w:num>
  <w:num w:numId="48">
    <w:abstractNumId w:val="8"/>
  </w:num>
  <w:num w:numId="49">
    <w:abstractNumId w:val="25"/>
  </w:num>
  <w:num w:numId="50">
    <w:abstractNumId w:val="13"/>
  </w:num>
  <w:num w:numId="51">
    <w:abstractNumId w:val="14"/>
  </w:num>
  <w:num w:numId="52">
    <w:abstractNumId w:val="56"/>
  </w:num>
  <w:num w:numId="53">
    <w:abstractNumId w:val="39"/>
  </w:num>
  <w:num w:numId="54">
    <w:abstractNumId w:val="24"/>
  </w:num>
  <w:num w:numId="55">
    <w:abstractNumId w:val="48"/>
  </w:num>
  <w:num w:numId="56">
    <w:abstractNumId w:val="31"/>
  </w:num>
  <w:num w:numId="57">
    <w:abstractNumId w:val="38"/>
  </w:num>
  <w:num w:numId="58">
    <w:abstractNumId w:val="2"/>
  </w:num>
  <w:num w:numId="59">
    <w:abstractNumId w:val="57"/>
  </w:num>
  <w:num w:numId="60">
    <w:abstractNumId w:val="22"/>
  </w:num>
  <w:num w:numId="61">
    <w:abstractNumId w:val="61"/>
  </w:num>
  <w:numIdMacAtCleanup w:val="6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therine Foster">
    <w15:presenceInfo w15:providerId="AD" w15:userId="S::catherine.foster@drawdown.org::ac1a6bdd-d1ee-4271-aa4e-96d95d39e824"/>
  </w15:person>
  <w15:person w15:author="Ryan Allard">
    <w15:presenceInfo w15:providerId="Windows Live" w15:userId="e7f7c435cb45d4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trackRevisions/>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7E71"/>
    <w:rsid w:val="00000D60"/>
    <w:rsid w:val="0000143C"/>
    <w:rsid w:val="00005218"/>
    <w:rsid w:val="00006B78"/>
    <w:rsid w:val="00012992"/>
    <w:rsid w:val="00014CE5"/>
    <w:rsid w:val="000178CE"/>
    <w:rsid w:val="000240EA"/>
    <w:rsid w:val="000243C2"/>
    <w:rsid w:val="00024F11"/>
    <w:rsid w:val="00027B88"/>
    <w:rsid w:val="00027D12"/>
    <w:rsid w:val="000330C6"/>
    <w:rsid w:val="00033A98"/>
    <w:rsid w:val="00040EE8"/>
    <w:rsid w:val="0004705B"/>
    <w:rsid w:val="00052E7A"/>
    <w:rsid w:val="00054158"/>
    <w:rsid w:val="000544E4"/>
    <w:rsid w:val="00056ED1"/>
    <w:rsid w:val="00057050"/>
    <w:rsid w:val="00057358"/>
    <w:rsid w:val="00061594"/>
    <w:rsid w:val="000663BB"/>
    <w:rsid w:val="00066DD1"/>
    <w:rsid w:val="000715A4"/>
    <w:rsid w:val="00073A7A"/>
    <w:rsid w:val="00075F31"/>
    <w:rsid w:val="00076175"/>
    <w:rsid w:val="0007701F"/>
    <w:rsid w:val="0007707D"/>
    <w:rsid w:val="0008159E"/>
    <w:rsid w:val="00081F00"/>
    <w:rsid w:val="000828F9"/>
    <w:rsid w:val="000829DC"/>
    <w:rsid w:val="0008406C"/>
    <w:rsid w:val="000856B7"/>
    <w:rsid w:val="000875B5"/>
    <w:rsid w:val="00087D3B"/>
    <w:rsid w:val="000905DA"/>
    <w:rsid w:val="00091400"/>
    <w:rsid w:val="000919CE"/>
    <w:rsid w:val="0009232E"/>
    <w:rsid w:val="0009271D"/>
    <w:rsid w:val="00094863"/>
    <w:rsid w:val="0009541F"/>
    <w:rsid w:val="000971F9"/>
    <w:rsid w:val="000A5877"/>
    <w:rsid w:val="000A6F40"/>
    <w:rsid w:val="000B1609"/>
    <w:rsid w:val="000B1918"/>
    <w:rsid w:val="000B21CA"/>
    <w:rsid w:val="000B360E"/>
    <w:rsid w:val="000B3EE3"/>
    <w:rsid w:val="000B51B8"/>
    <w:rsid w:val="000B785D"/>
    <w:rsid w:val="000C11E4"/>
    <w:rsid w:val="000C3205"/>
    <w:rsid w:val="000C3BAD"/>
    <w:rsid w:val="000C3F49"/>
    <w:rsid w:val="000C7A55"/>
    <w:rsid w:val="000D09DF"/>
    <w:rsid w:val="000D30DE"/>
    <w:rsid w:val="000D3855"/>
    <w:rsid w:val="000D3A30"/>
    <w:rsid w:val="000D7494"/>
    <w:rsid w:val="000D79B1"/>
    <w:rsid w:val="000D7BC5"/>
    <w:rsid w:val="000E0452"/>
    <w:rsid w:val="000E3650"/>
    <w:rsid w:val="000E594F"/>
    <w:rsid w:val="000E7E17"/>
    <w:rsid w:val="000F131E"/>
    <w:rsid w:val="000F1A84"/>
    <w:rsid w:val="000F2A7A"/>
    <w:rsid w:val="000F6DBE"/>
    <w:rsid w:val="000F7B50"/>
    <w:rsid w:val="001012C4"/>
    <w:rsid w:val="00101408"/>
    <w:rsid w:val="001073C8"/>
    <w:rsid w:val="0011101E"/>
    <w:rsid w:val="00112479"/>
    <w:rsid w:val="00114999"/>
    <w:rsid w:val="00120CC2"/>
    <w:rsid w:val="00121239"/>
    <w:rsid w:val="001223FD"/>
    <w:rsid w:val="001233CF"/>
    <w:rsid w:val="00123A28"/>
    <w:rsid w:val="00123C27"/>
    <w:rsid w:val="00124262"/>
    <w:rsid w:val="00124C49"/>
    <w:rsid w:val="0012571C"/>
    <w:rsid w:val="00125B80"/>
    <w:rsid w:val="00125FEE"/>
    <w:rsid w:val="00132127"/>
    <w:rsid w:val="00134677"/>
    <w:rsid w:val="00135A92"/>
    <w:rsid w:val="00136093"/>
    <w:rsid w:val="00137B82"/>
    <w:rsid w:val="00140F1E"/>
    <w:rsid w:val="00143F08"/>
    <w:rsid w:val="00150AFB"/>
    <w:rsid w:val="00152E5D"/>
    <w:rsid w:val="001565AE"/>
    <w:rsid w:val="00156C1F"/>
    <w:rsid w:val="00160420"/>
    <w:rsid w:val="0016537B"/>
    <w:rsid w:val="0016698C"/>
    <w:rsid w:val="001723D9"/>
    <w:rsid w:val="001759D2"/>
    <w:rsid w:val="00176B3E"/>
    <w:rsid w:val="00180221"/>
    <w:rsid w:val="001822ED"/>
    <w:rsid w:val="00184150"/>
    <w:rsid w:val="001931BC"/>
    <w:rsid w:val="00193499"/>
    <w:rsid w:val="00196609"/>
    <w:rsid w:val="00197659"/>
    <w:rsid w:val="001A01C7"/>
    <w:rsid w:val="001A1801"/>
    <w:rsid w:val="001A1AB8"/>
    <w:rsid w:val="001A3F01"/>
    <w:rsid w:val="001A5213"/>
    <w:rsid w:val="001A6EB0"/>
    <w:rsid w:val="001A738D"/>
    <w:rsid w:val="001B1300"/>
    <w:rsid w:val="001B3003"/>
    <w:rsid w:val="001B354E"/>
    <w:rsid w:val="001B58F5"/>
    <w:rsid w:val="001B6745"/>
    <w:rsid w:val="001C2B6F"/>
    <w:rsid w:val="001C30EE"/>
    <w:rsid w:val="001C351D"/>
    <w:rsid w:val="001C3DC0"/>
    <w:rsid w:val="001C3DDE"/>
    <w:rsid w:val="001C3FE7"/>
    <w:rsid w:val="001C49CB"/>
    <w:rsid w:val="001C5872"/>
    <w:rsid w:val="001D12D3"/>
    <w:rsid w:val="001D17E8"/>
    <w:rsid w:val="001D62A9"/>
    <w:rsid w:val="001D6BCF"/>
    <w:rsid w:val="001D770F"/>
    <w:rsid w:val="001E0FF2"/>
    <w:rsid w:val="001E2328"/>
    <w:rsid w:val="001E27D3"/>
    <w:rsid w:val="001E3057"/>
    <w:rsid w:val="001E39D0"/>
    <w:rsid w:val="001E47E8"/>
    <w:rsid w:val="001F2EFC"/>
    <w:rsid w:val="001F3AA8"/>
    <w:rsid w:val="001F6E0C"/>
    <w:rsid w:val="001F6FB0"/>
    <w:rsid w:val="00202283"/>
    <w:rsid w:val="002024FE"/>
    <w:rsid w:val="00202788"/>
    <w:rsid w:val="002054FC"/>
    <w:rsid w:val="0021082B"/>
    <w:rsid w:val="00214A72"/>
    <w:rsid w:val="002159F2"/>
    <w:rsid w:val="00215F04"/>
    <w:rsid w:val="00216036"/>
    <w:rsid w:val="00216B08"/>
    <w:rsid w:val="00216EC6"/>
    <w:rsid w:val="002203E5"/>
    <w:rsid w:val="002213D6"/>
    <w:rsid w:val="00221954"/>
    <w:rsid w:val="00223E65"/>
    <w:rsid w:val="0023178B"/>
    <w:rsid w:val="002321DC"/>
    <w:rsid w:val="00232AAA"/>
    <w:rsid w:val="00233C0E"/>
    <w:rsid w:val="00233DCE"/>
    <w:rsid w:val="002367F2"/>
    <w:rsid w:val="002369AD"/>
    <w:rsid w:val="0023759B"/>
    <w:rsid w:val="00241948"/>
    <w:rsid w:val="002461A3"/>
    <w:rsid w:val="0024643F"/>
    <w:rsid w:val="002476A8"/>
    <w:rsid w:val="00255D19"/>
    <w:rsid w:val="00255E32"/>
    <w:rsid w:val="00256DCE"/>
    <w:rsid w:val="0025720B"/>
    <w:rsid w:val="00260326"/>
    <w:rsid w:val="002603E9"/>
    <w:rsid w:val="0026327C"/>
    <w:rsid w:val="00264D1A"/>
    <w:rsid w:val="00266635"/>
    <w:rsid w:val="00270442"/>
    <w:rsid w:val="00272912"/>
    <w:rsid w:val="002742CE"/>
    <w:rsid w:val="00274B56"/>
    <w:rsid w:val="00277492"/>
    <w:rsid w:val="00277DE1"/>
    <w:rsid w:val="0028114F"/>
    <w:rsid w:val="00282B85"/>
    <w:rsid w:val="00283735"/>
    <w:rsid w:val="00290D71"/>
    <w:rsid w:val="00291D3C"/>
    <w:rsid w:val="00296D2C"/>
    <w:rsid w:val="002A039F"/>
    <w:rsid w:val="002A4E84"/>
    <w:rsid w:val="002A62C7"/>
    <w:rsid w:val="002B18A4"/>
    <w:rsid w:val="002B31B0"/>
    <w:rsid w:val="002B3645"/>
    <w:rsid w:val="002B4E23"/>
    <w:rsid w:val="002B53C3"/>
    <w:rsid w:val="002C0282"/>
    <w:rsid w:val="002C0F3D"/>
    <w:rsid w:val="002C30AD"/>
    <w:rsid w:val="002C3597"/>
    <w:rsid w:val="002C3BF0"/>
    <w:rsid w:val="002D10B6"/>
    <w:rsid w:val="002D402C"/>
    <w:rsid w:val="002D488D"/>
    <w:rsid w:val="002D4963"/>
    <w:rsid w:val="002D4B9E"/>
    <w:rsid w:val="002D5C14"/>
    <w:rsid w:val="002D6588"/>
    <w:rsid w:val="002D6757"/>
    <w:rsid w:val="002E239E"/>
    <w:rsid w:val="002E32A7"/>
    <w:rsid w:val="002E49AA"/>
    <w:rsid w:val="002E5C26"/>
    <w:rsid w:val="002E5D5F"/>
    <w:rsid w:val="002E69FF"/>
    <w:rsid w:val="002F2775"/>
    <w:rsid w:val="002F2B40"/>
    <w:rsid w:val="002F573E"/>
    <w:rsid w:val="0030099E"/>
    <w:rsid w:val="00300CEE"/>
    <w:rsid w:val="00303670"/>
    <w:rsid w:val="0030557E"/>
    <w:rsid w:val="003069EE"/>
    <w:rsid w:val="003120B1"/>
    <w:rsid w:val="00313F77"/>
    <w:rsid w:val="003145A1"/>
    <w:rsid w:val="00317819"/>
    <w:rsid w:val="0032353F"/>
    <w:rsid w:val="00325AF7"/>
    <w:rsid w:val="003260E9"/>
    <w:rsid w:val="00327B08"/>
    <w:rsid w:val="00332366"/>
    <w:rsid w:val="00333492"/>
    <w:rsid w:val="00333748"/>
    <w:rsid w:val="00334035"/>
    <w:rsid w:val="00336D82"/>
    <w:rsid w:val="003407AC"/>
    <w:rsid w:val="003415E8"/>
    <w:rsid w:val="00344262"/>
    <w:rsid w:val="0034746E"/>
    <w:rsid w:val="00352012"/>
    <w:rsid w:val="00352806"/>
    <w:rsid w:val="00353E33"/>
    <w:rsid w:val="003618FA"/>
    <w:rsid w:val="00367667"/>
    <w:rsid w:val="0037089C"/>
    <w:rsid w:val="003719FF"/>
    <w:rsid w:val="00372439"/>
    <w:rsid w:val="003727F8"/>
    <w:rsid w:val="00373B09"/>
    <w:rsid w:val="00374564"/>
    <w:rsid w:val="00376153"/>
    <w:rsid w:val="0038334F"/>
    <w:rsid w:val="00387CE1"/>
    <w:rsid w:val="003911EB"/>
    <w:rsid w:val="00392226"/>
    <w:rsid w:val="003922A1"/>
    <w:rsid w:val="00395868"/>
    <w:rsid w:val="003A0234"/>
    <w:rsid w:val="003A2697"/>
    <w:rsid w:val="003A4CBC"/>
    <w:rsid w:val="003A7929"/>
    <w:rsid w:val="003A7FE2"/>
    <w:rsid w:val="003B2972"/>
    <w:rsid w:val="003B2BDF"/>
    <w:rsid w:val="003B34AB"/>
    <w:rsid w:val="003B4C27"/>
    <w:rsid w:val="003C025A"/>
    <w:rsid w:val="003C04AF"/>
    <w:rsid w:val="003C2270"/>
    <w:rsid w:val="003C3271"/>
    <w:rsid w:val="003C69B0"/>
    <w:rsid w:val="003D3866"/>
    <w:rsid w:val="003E0AE3"/>
    <w:rsid w:val="003E6F0A"/>
    <w:rsid w:val="003F078C"/>
    <w:rsid w:val="003F1581"/>
    <w:rsid w:val="003F27FC"/>
    <w:rsid w:val="003F4AA1"/>
    <w:rsid w:val="003F523E"/>
    <w:rsid w:val="003F784A"/>
    <w:rsid w:val="00404286"/>
    <w:rsid w:val="004057C8"/>
    <w:rsid w:val="004103D4"/>
    <w:rsid w:val="00413ED6"/>
    <w:rsid w:val="00416A4B"/>
    <w:rsid w:val="00416D95"/>
    <w:rsid w:val="00421063"/>
    <w:rsid w:val="00427B3B"/>
    <w:rsid w:val="00430435"/>
    <w:rsid w:val="004319CA"/>
    <w:rsid w:val="00432870"/>
    <w:rsid w:val="00433358"/>
    <w:rsid w:val="00434F61"/>
    <w:rsid w:val="004410A6"/>
    <w:rsid w:val="0044137C"/>
    <w:rsid w:val="00441793"/>
    <w:rsid w:val="00442F4B"/>
    <w:rsid w:val="00450C6C"/>
    <w:rsid w:val="00451679"/>
    <w:rsid w:val="00451F11"/>
    <w:rsid w:val="00454C7C"/>
    <w:rsid w:val="0045676A"/>
    <w:rsid w:val="004572CB"/>
    <w:rsid w:val="004575C6"/>
    <w:rsid w:val="00463C5F"/>
    <w:rsid w:val="00471BC8"/>
    <w:rsid w:val="00477B8D"/>
    <w:rsid w:val="00481F8C"/>
    <w:rsid w:val="00483FFA"/>
    <w:rsid w:val="004858E0"/>
    <w:rsid w:val="00485E50"/>
    <w:rsid w:val="00486C75"/>
    <w:rsid w:val="00487017"/>
    <w:rsid w:val="00490F36"/>
    <w:rsid w:val="00492389"/>
    <w:rsid w:val="00492F5E"/>
    <w:rsid w:val="00493910"/>
    <w:rsid w:val="00496526"/>
    <w:rsid w:val="004A2052"/>
    <w:rsid w:val="004A21E6"/>
    <w:rsid w:val="004A4DFA"/>
    <w:rsid w:val="004A6074"/>
    <w:rsid w:val="004B146E"/>
    <w:rsid w:val="004B1A0B"/>
    <w:rsid w:val="004B45D0"/>
    <w:rsid w:val="004B4859"/>
    <w:rsid w:val="004B4939"/>
    <w:rsid w:val="004B75B7"/>
    <w:rsid w:val="004C1461"/>
    <w:rsid w:val="004C2006"/>
    <w:rsid w:val="004C2EA3"/>
    <w:rsid w:val="004C3D01"/>
    <w:rsid w:val="004D345F"/>
    <w:rsid w:val="004D3F13"/>
    <w:rsid w:val="004D5520"/>
    <w:rsid w:val="004D7BEA"/>
    <w:rsid w:val="004E4047"/>
    <w:rsid w:val="004E4194"/>
    <w:rsid w:val="004E5BFB"/>
    <w:rsid w:val="004F0393"/>
    <w:rsid w:val="004F1696"/>
    <w:rsid w:val="004F5425"/>
    <w:rsid w:val="004F5D51"/>
    <w:rsid w:val="004F6E8A"/>
    <w:rsid w:val="004F7432"/>
    <w:rsid w:val="00502553"/>
    <w:rsid w:val="00503F11"/>
    <w:rsid w:val="00506836"/>
    <w:rsid w:val="00507BBC"/>
    <w:rsid w:val="0051260E"/>
    <w:rsid w:val="00513CD4"/>
    <w:rsid w:val="00520969"/>
    <w:rsid w:val="005220D4"/>
    <w:rsid w:val="00524363"/>
    <w:rsid w:val="005251A9"/>
    <w:rsid w:val="0053157C"/>
    <w:rsid w:val="00531CE7"/>
    <w:rsid w:val="0053240D"/>
    <w:rsid w:val="005341AC"/>
    <w:rsid w:val="00535AC0"/>
    <w:rsid w:val="00540434"/>
    <w:rsid w:val="00540530"/>
    <w:rsid w:val="00541D39"/>
    <w:rsid w:val="00542221"/>
    <w:rsid w:val="005444B2"/>
    <w:rsid w:val="0054564C"/>
    <w:rsid w:val="005474CB"/>
    <w:rsid w:val="00551E7B"/>
    <w:rsid w:val="00556406"/>
    <w:rsid w:val="00557966"/>
    <w:rsid w:val="00557A3B"/>
    <w:rsid w:val="00561650"/>
    <w:rsid w:val="00561EC1"/>
    <w:rsid w:val="005626FD"/>
    <w:rsid w:val="00562700"/>
    <w:rsid w:val="005645CB"/>
    <w:rsid w:val="00564C96"/>
    <w:rsid w:val="00567CCF"/>
    <w:rsid w:val="00570C51"/>
    <w:rsid w:val="00571C64"/>
    <w:rsid w:val="005808EA"/>
    <w:rsid w:val="00581C76"/>
    <w:rsid w:val="005832F4"/>
    <w:rsid w:val="00584CBD"/>
    <w:rsid w:val="00584ECC"/>
    <w:rsid w:val="00586AA5"/>
    <w:rsid w:val="005911E5"/>
    <w:rsid w:val="00592C39"/>
    <w:rsid w:val="00592D80"/>
    <w:rsid w:val="005930B5"/>
    <w:rsid w:val="005950A5"/>
    <w:rsid w:val="00596729"/>
    <w:rsid w:val="005A0AE6"/>
    <w:rsid w:val="005A6986"/>
    <w:rsid w:val="005A6A2D"/>
    <w:rsid w:val="005B2F30"/>
    <w:rsid w:val="005B4FB5"/>
    <w:rsid w:val="005B5C93"/>
    <w:rsid w:val="005B5D25"/>
    <w:rsid w:val="005B7A11"/>
    <w:rsid w:val="005C0AF6"/>
    <w:rsid w:val="005C4D2C"/>
    <w:rsid w:val="005C6EC2"/>
    <w:rsid w:val="005C75DB"/>
    <w:rsid w:val="005C77F5"/>
    <w:rsid w:val="005C7885"/>
    <w:rsid w:val="005D026A"/>
    <w:rsid w:val="005D136C"/>
    <w:rsid w:val="005D2C9C"/>
    <w:rsid w:val="005D49A8"/>
    <w:rsid w:val="005E40E9"/>
    <w:rsid w:val="005F1DEB"/>
    <w:rsid w:val="005F1E2F"/>
    <w:rsid w:val="005F1F86"/>
    <w:rsid w:val="005F38E3"/>
    <w:rsid w:val="005F6F5D"/>
    <w:rsid w:val="00601032"/>
    <w:rsid w:val="00601B5A"/>
    <w:rsid w:val="00601DCB"/>
    <w:rsid w:val="00602DF7"/>
    <w:rsid w:val="006035E9"/>
    <w:rsid w:val="0060363D"/>
    <w:rsid w:val="006041F6"/>
    <w:rsid w:val="0060672D"/>
    <w:rsid w:val="00606905"/>
    <w:rsid w:val="0060798A"/>
    <w:rsid w:val="00607CA8"/>
    <w:rsid w:val="006100B5"/>
    <w:rsid w:val="00624ED6"/>
    <w:rsid w:val="006252F8"/>
    <w:rsid w:val="006275ED"/>
    <w:rsid w:val="00630CD1"/>
    <w:rsid w:val="00631D39"/>
    <w:rsid w:val="00632A25"/>
    <w:rsid w:val="00635618"/>
    <w:rsid w:val="00640665"/>
    <w:rsid w:val="00647E9F"/>
    <w:rsid w:val="00652613"/>
    <w:rsid w:val="00652B00"/>
    <w:rsid w:val="006541F4"/>
    <w:rsid w:val="00654D87"/>
    <w:rsid w:val="0065579A"/>
    <w:rsid w:val="006601A9"/>
    <w:rsid w:val="00664B97"/>
    <w:rsid w:val="00666AAB"/>
    <w:rsid w:val="00666E03"/>
    <w:rsid w:val="0066753A"/>
    <w:rsid w:val="0066787A"/>
    <w:rsid w:val="00672CAE"/>
    <w:rsid w:val="006739F3"/>
    <w:rsid w:val="006745FF"/>
    <w:rsid w:val="0068018F"/>
    <w:rsid w:val="006811BE"/>
    <w:rsid w:val="00683100"/>
    <w:rsid w:val="00686965"/>
    <w:rsid w:val="00687868"/>
    <w:rsid w:val="0069014F"/>
    <w:rsid w:val="0069370D"/>
    <w:rsid w:val="006945B8"/>
    <w:rsid w:val="00695682"/>
    <w:rsid w:val="006956DD"/>
    <w:rsid w:val="00695E13"/>
    <w:rsid w:val="006A106E"/>
    <w:rsid w:val="006A1734"/>
    <w:rsid w:val="006A4A08"/>
    <w:rsid w:val="006A6197"/>
    <w:rsid w:val="006A65C4"/>
    <w:rsid w:val="006A7503"/>
    <w:rsid w:val="006B11B4"/>
    <w:rsid w:val="006B267A"/>
    <w:rsid w:val="006B675D"/>
    <w:rsid w:val="006B768D"/>
    <w:rsid w:val="006C0780"/>
    <w:rsid w:val="006C2391"/>
    <w:rsid w:val="006C273F"/>
    <w:rsid w:val="006C2932"/>
    <w:rsid w:val="006C4933"/>
    <w:rsid w:val="006D5C9C"/>
    <w:rsid w:val="006D6012"/>
    <w:rsid w:val="006D6758"/>
    <w:rsid w:val="006D7DA3"/>
    <w:rsid w:val="006E32FC"/>
    <w:rsid w:val="006E530D"/>
    <w:rsid w:val="006E6C65"/>
    <w:rsid w:val="006F2600"/>
    <w:rsid w:val="006F2718"/>
    <w:rsid w:val="006F4281"/>
    <w:rsid w:val="006F4CCF"/>
    <w:rsid w:val="006F505C"/>
    <w:rsid w:val="006F6334"/>
    <w:rsid w:val="006F6E53"/>
    <w:rsid w:val="00705846"/>
    <w:rsid w:val="00707AA3"/>
    <w:rsid w:val="007102BE"/>
    <w:rsid w:val="00717861"/>
    <w:rsid w:val="00720F3A"/>
    <w:rsid w:val="00723391"/>
    <w:rsid w:val="0072606A"/>
    <w:rsid w:val="007260AE"/>
    <w:rsid w:val="007337A8"/>
    <w:rsid w:val="00736D2D"/>
    <w:rsid w:val="0074037E"/>
    <w:rsid w:val="00740504"/>
    <w:rsid w:val="007500D3"/>
    <w:rsid w:val="0075285F"/>
    <w:rsid w:val="00753F11"/>
    <w:rsid w:val="007546AE"/>
    <w:rsid w:val="007546C9"/>
    <w:rsid w:val="00754DA8"/>
    <w:rsid w:val="007576C6"/>
    <w:rsid w:val="00760D55"/>
    <w:rsid w:val="00761959"/>
    <w:rsid w:val="00762492"/>
    <w:rsid w:val="00762877"/>
    <w:rsid w:val="00763070"/>
    <w:rsid w:val="00763931"/>
    <w:rsid w:val="00765BDC"/>
    <w:rsid w:val="00766775"/>
    <w:rsid w:val="00767F96"/>
    <w:rsid w:val="0077259B"/>
    <w:rsid w:val="00776AB5"/>
    <w:rsid w:val="00781D65"/>
    <w:rsid w:val="00781EA8"/>
    <w:rsid w:val="007835BE"/>
    <w:rsid w:val="00783C34"/>
    <w:rsid w:val="007864AB"/>
    <w:rsid w:val="007869C7"/>
    <w:rsid w:val="00791571"/>
    <w:rsid w:val="007915F2"/>
    <w:rsid w:val="00791648"/>
    <w:rsid w:val="007934AF"/>
    <w:rsid w:val="0079350D"/>
    <w:rsid w:val="00795682"/>
    <w:rsid w:val="007962C6"/>
    <w:rsid w:val="007A5201"/>
    <w:rsid w:val="007A56D7"/>
    <w:rsid w:val="007A58F9"/>
    <w:rsid w:val="007A5CF9"/>
    <w:rsid w:val="007A70FA"/>
    <w:rsid w:val="007B03B6"/>
    <w:rsid w:val="007B0D50"/>
    <w:rsid w:val="007B6910"/>
    <w:rsid w:val="007B6E23"/>
    <w:rsid w:val="007B7292"/>
    <w:rsid w:val="007C28E3"/>
    <w:rsid w:val="007C645A"/>
    <w:rsid w:val="007C74CA"/>
    <w:rsid w:val="007D1608"/>
    <w:rsid w:val="007D2C50"/>
    <w:rsid w:val="007D2C6A"/>
    <w:rsid w:val="007D3047"/>
    <w:rsid w:val="007D4C43"/>
    <w:rsid w:val="007D5B7B"/>
    <w:rsid w:val="007F1A54"/>
    <w:rsid w:val="007F218C"/>
    <w:rsid w:val="0080046D"/>
    <w:rsid w:val="008006D0"/>
    <w:rsid w:val="00801004"/>
    <w:rsid w:val="0080165C"/>
    <w:rsid w:val="00803CBD"/>
    <w:rsid w:val="00807D37"/>
    <w:rsid w:val="008113FA"/>
    <w:rsid w:val="00812D1E"/>
    <w:rsid w:val="008138E9"/>
    <w:rsid w:val="00813D91"/>
    <w:rsid w:val="00814AB9"/>
    <w:rsid w:val="00814EF4"/>
    <w:rsid w:val="008203FB"/>
    <w:rsid w:val="00822168"/>
    <w:rsid w:val="008229A6"/>
    <w:rsid w:val="00823639"/>
    <w:rsid w:val="00824E21"/>
    <w:rsid w:val="008258C7"/>
    <w:rsid w:val="00826C41"/>
    <w:rsid w:val="008274C2"/>
    <w:rsid w:val="008324D7"/>
    <w:rsid w:val="008332CA"/>
    <w:rsid w:val="00833721"/>
    <w:rsid w:val="008348E9"/>
    <w:rsid w:val="0083550B"/>
    <w:rsid w:val="0083647A"/>
    <w:rsid w:val="008368CA"/>
    <w:rsid w:val="008373FA"/>
    <w:rsid w:val="00837585"/>
    <w:rsid w:val="00837784"/>
    <w:rsid w:val="00843F48"/>
    <w:rsid w:val="0084641A"/>
    <w:rsid w:val="00847D79"/>
    <w:rsid w:val="0085130A"/>
    <w:rsid w:val="0085286D"/>
    <w:rsid w:val="00857067"/>
    <w:rsid w:val="00861FE7"/>
    <w:rsid w:val="008627CC"/>
    <w:rsid w:val="008634B3"/>
    <w:rsid w:val="0086368C"/>
    <w:rsid w:val="0086523B"/>
    <w:rsid w:val="00865B60"/>
    <w:rsid w:val="00866421"/>
    <w:rsid w:val="0087040B"/>
    <w:rsid w:val="00871895"/>
    <w:rsid w:val="00872D98"/>
    <w:rsid w:val="008806DE"/>
    <w:rsid w:val="00880FDE"/>
    <w:rsid w:val="008832E3"/>
    <w:rsid w:val="00883EA6"/>
    <w:rsid w:val="00885021"/>
    <w:rsid w:val="00887CC1"/>
    <w:rsid w:val="008937FF"/>
    <w:rsid w:val="008A0087"/>
    <w:rsid w:val="008A2256"/>
    <w:rsid w:val="008A2569"/>
    <w:rsid w:val="008A37AF"/>
    <w:rsid w:val="008A45A7"/>
    <w:rsid w:val="008A7600"/>
    <w:rsid w:val="008B2EC5"/>
    <w:rsid w:val="008C12F4"/>
    <w:rsid w:val="008C4B61"/>
    <w:rsid w:val="008D1491"/>
    <w:rsid w:val="008D2D89"/>
    <w:rsid w:val="008D43A8"/>
    <w:rsid w:val="008D6D1A"/>
    <w:rsid w:val="008E2307"/>
    <w:rsid w:val="008E358B"/>
    <w:rsid w:val="008E6B1D"/>
    <w:rsid w:val="008F20A6"/>
    <w:rsid w:val="008F2ACC"/>
    <w:rsid w:val="008F2D58"/>
    <w:rsid w:val="008F35A5"/>
    <w:rsid w:val="008F6804"/>
    <w:rsid w:val="008F6F37"/>
    <w:rsid w:val="00905FBB"/>
    <w:rsid w:val="00907B1B"/>
    <w:rsid w:val="00910DE0"/>
    <w:rsid w:val="0091496E"/>
    <w:rsid w:val="009178CF"/>
    <w:rsid w:val="0092070C"/>
    <w:rsid w:val="00923F5D"/>
    <w:rsid w:val="0092401A"/>
    <w:rsid w:val="00926C81"/>
    <w:rsid w:val="0093067B"/>
    <w:rsid w:val="00930DE7"/>
    <w:rsid w:val="009323F1"/>
    <w:rsid w:val="00932BBC"/>
    <w:rsid w:val="00933FD7"/>
    <w:rsid w:val="00935305"/>
    <w:rsid w:val="00936B09"/>
    <w:rsid w:val="00937CEB"/>
    <w:rsid w:val="00941959"/>
    <w:rsid w:val="00941CE1"/>
    <w:rsid w:val="00942678"/>
    <w:rsid w:val="0094349E"/>
    <w:rsid w:val="00945575"/>
    <w:rsid w:val="00945C46"/>
    <w:rsid w:val="00945E36"/>
    <w:rsid w:val="009470AC"/>
    <w:rsid w:val="009510B4"/>
    <w:rsid w:val="00951B63"/>
    <w:rsid w:val="00952C40"/>
    <w:rsid w:val="00954872"/>
    <w:rsid w:val="00954CF1"/>
    <w:rsid w:val="00955494"/>
    <w:rsid w:val="00961620"/>
    <w:rsid w:val="0096211B"/>
    <w:rsid w:val="00962201"/>
    <w:rsid w:val="00966563"/>
    <w:rsid w:val="00967E71"/>
    <w:rsid w:val="009727E6"/>
    <w:rsid w:val="00972F7F"/>
    <w:rsid w:val="00975091"/>
    <w:rsid w:val="009777E1"/>
    <w:rsid w:val="00977B2E"/>
    <w:rsid w:val="00977D92"/>
    <w:rsid w:val="00977F6D"/>
    <w:rsid w:val="00981A95"/>
    <w:rsid w:val="00982379"/>
    <w:rsid w:val="009827E0"/>
    <w:rsid w:val="00982FC7"/>
    <w:rsid w:val="00983B0D"/>
    <w:rsid w:val="00983E39"/>
    <w:rsid w:val="00986077"/>
    <w:rsid w:val="00986348"/>
    <w:rsid w:val="00987062"/>
    <w:rsid w:val="0099271F"/>
    <w:rsid w:val="00992B8D"/>
    <w:rsid w:val="00993309"/>
    <w:rsid w:val="00996E91"/>
    <w:rsid w:val="009A2DD5"/>
    <w:rsid w:val="009A3E0D"/>
    <w:rsid w:val="009A4537"/>
    <w:rsid w:val="009A4F0D"/>
    <w:rsid w:val="009A5838"/>
    <w:rsid w:val="009B472D"/>
    <w:rsid w:val="009B6B22"/>
    <w:rsid w:val="009B7C4C"/>
    <w:rsid w:val="009C041D"/>
    <w:rsid w:val="009C0F77"/>
    <w:rsid w:val="009C124C"/>
    <w:rsid w:val="009C2A76"/>
    <w:rsid w:val="009C2B08"/>
    <w:rsid w:val="009C30D4"/>
    <w:rsid w:val="009C5353"/>
    <w:rsid w:val="009C57FB"/>
    <w:rsid w:val="009C695C"/>
    <w:rsid w:val="009D06E1"/>
    <w:rsid w:val="009D118F"/>
    <w:rsid w:val="009D185C"/>
    <w:rsid w:val="009D1ADB"/>
    <w:rsid w:val="009D3B78"/>
    <w:rsid w:val="009D5E48"/>
    <w:rsid w:val="009D6FB9"/>
    <w:rsid w:val="009E396B"/>
    <w:rsid w:val="009E4FB5"/>
    <w:rsid w:val="009E55B2"/>
    <w:rsid w:val="009E602D"/>
    <w:rsid w:val="009E6074"/>
    <w:rsid w:val="009E6A95"/>
    <w:rsid w:val="009E6E89"/>
    <w:rsid w:val="009E780B"/>
    <w:rsid w:val="009F04BE"/>
    <w:rsid w:val="009F053E"/>
    <w:rsid w:val="009F306A"/>
    <w:rsid w:val="009F4361"/>
    <w:rsid w:val="009F5599"/>
    <w:rsid w:val="009F6317"/>
    <w:rsid w:val="00A022F6"/>
    <w:rsid w:val="00A0321D"/>
    <w:rsid w:val="00A0399A"/>
    <w:rsid w:val="00A07B5E"/>
    <w:rsid w:val="00A1280A"/>
    <w:rsid w:val="00A15761"/>
    <w:rsid w:val="00A15FBC"/>
    <w:rsid w:val="00A2139D"/>
    <w:rsid w:val="00A21BB3"/>
    <w:rsid w:val="00A2204D"/>
    <w:rsid w:val="00A27E01"/>
    <w:rsid w:val="00A30010"/>
    <w:rsid w:val="00A32993"/>
    <w:rsid w:val="00A34C76"/>
    <w:rsid w:val="00A35BB5"/>
    <w:rsid w:val="00A41FA3"/>
    <w:rsid w:val="00A44819"/>
    <w:rsid w:val="00A46979"/>
    <w:rsid w:val="00A47FD9"/>
    <w:rsid w:val="00A51441"/>
    <w:rsid w:val="00A526D0"/>
    <w:rsid w:val="00A52E22"/>
    <w:rsid w:val="00A53CDF"/>
    <w:rsid w:val="00A559BE"/>
    <w:rsid w:val="00A5758D"/>
    <w:rsid w:val="00A6009D"/>
    <w:rsid w:val="00A63C99"/>
    <w:rsid w:val="00A63E84"/>
    <w:rsid w:val="00A65024"/>
    <w:rsid w:val="00A65656"/>
    <w:rsid w:val="00A6640D"/>
    <w:rsid w:val="00A672C6"/>
    <w:rsid w:val="00A67518"/>
    <w:rsid w:val="00A7030F"/>
    <w:rsid w:val="00A70D18"/>
    <w:rsid w:val="00A714B7"/>
    <w:rsid w:val="00A72142"/>
    <w:rsid w:val="00A737EC"/>
    <w:rsid w:val="00A823DC"/>
    <w:rsid w:val="00A8560C"/>
    <w:rsid w:val="00A87030"/>
    <w:rsid w:val="00A87D0F"/>
    <w:rsid w:val="00A931A5"/>
    <w:rsid w:val="00A93758"/>
    <w:rsid w:val="00A93F2C"/>
    <w:rsid w:val="00A95567"/>
    <w:rsid w:val="00A957B7"/>
    <w:rsid w:val="00A97DF3"/>
    <w:rsid w:val="00AA052B"/>
    <w:rsid w:val="00AA228F"/>
    <w:rsid w:val="00AB01A1"/>
    <w:rsid w:val="00AB06D8"/>
    <w:rsid w:val="00AB472A"/>
    <w:rsid w:val="00AB5E46"/>
    <w:rsid w:val="00AB6DF7"/>
    <w:rsid w:val="00AB71E0"/>
    <w:rsid w:val="00AB783D"/>
    <w:rsid w:val="00AC0657"/>
    <w:rsid w:val="00AC07CF"/>
    <w:rsid w:val="00AC23BE"/>
    <w:rsid w:val="00AC3371"/>
    <w:rsid w:val="00AC493E"/>
    <w:rsid w:val="00AD2B8E"/>
    <w:rsid w:val="00AD3ABE"/>
    <w:rsid w:val="00AD4CF8"/>
    <w:rsid w:val="00AE1153"/>
    <w:rsid w:val="00AE1AEC"/>
    <w:rsid w:val="00AE1C1F"/>
    <w:rsid w:val="00AE3F8B"/>
    <w:rsid w:val="00AE749D"/>
    <w:rsid w:val="00AE7A86"/>
    <w:rsid w:val="00AF0AA6"/>
    <w:rsid w:val="00AF1049"/>
    <w:rsid w:val="00AF1D4C"/>
    <w:rsid w:val="00AF22A7"/>
    <w:rsid w:val="00AF4DB5"/>
    <w:rsid w:val="00AF5434"/>
    <w:rsid w:val="00AF6D13"/>
    <w:rsid w:val="00AF78D3"/>
    <w:rsid w:val="00AF7DA5"/>
    <w:rsid w:val="00B0135E"/>
    <w:rsid w:val="00B04B5D"/>
    <w:rsid w:val="00B05A8B"/>
    <w:rsid w:val="00B10C01"/>
    <w:rsid w:val="00B11100"/>
    <w:rsid w:val="00B13E34"/>
    <w:rsid w:val="00B144E5"/>
    <w:rsid w:val="00B15CAB"/>
    <w:rsid w:val="00B1666B"/>
    <w:rsid w:val="00B16ED1"/>
    <w:rsid w:val="00B20116"/>
    <w:rsid w:val="00B24F59"/>
    <w:rsid w:val="00B251A2"/>
    <w:rsid w:val="00B261E0"/>
    <w:rsid w:val="00B34360"/>
    <w:rsid w:val="00B36063"/>
    <w:rsid w:val="00B37E18"/>
    <w:rsid w:val="00B404A4"/>
    <w:rsid w:val="00B43EF7"/>
    <w:rsid w:val="00B502A3"/>
    <w:rsid w:val="00B51ACB"/>
    <w:rsid w:val="00B5268E"/>
    <w:rsid w:val="00B5320C"/>
    <w:rsid w:val="00B553BA"/>
    <w:rsid w:val="00B55EB1"/>
    <w:rsid w:val="00B615BC"/>
    <w:rsid w:val="00B6183A"/>
    <w:rsid w:val="00B6274D"/>
    <w:rsid w:val="00B65A3B"/>
    <w:rsid w:val="00B67BDE"/>
    <w:rsid w:val="00B70AAF"/>
    <w:rsid w:val="00B7202B"/>
    <w:rsid w:val="00B76D3C"/>
    <w:rsid w:val="00B7718B"/>
    <w:rsid w:val="00B82481"/>
    <w:rsid w:val="00B826D7"/>
    <w:rsid w:val="00B84431"/>
    <w:rsid w:val="00B872FD"/>
    <w:rsid w:val="00B87446"/>
    <w:rsid w:val="00B90180"/>
    <w:rsid w:val="00B91864"/>
    <w:rsid w:val="00B91DCC"/>
    <w:rsid w:val="00B9264D"/>
    <w:rsid w:val="00B945AD"/>
    <w:rsid w:val="00B94F2A"/>
    <w:rsid w:val="00B952BF"/>
    <w:rsid w:val="00B96AE0"/>
    <w:rsid w:val="00B96E36"/>
    <w:rsid w:val="00BA30B9"/>
    <w:rsid w:val="00BA57A1"/>
    <w:rsid w:val="00BA59BE"/>
    <w:rsid w:val="00BB0E00"/>
    <w:rsid w:val="00BB23B8"/>
    <w:rsid w:val="00BB2DBF"/>
    <w:rsid w:val="00BB317D"/>
    <w:rsid w:val="00BB3DBB"/>
    <w:rsid w:val="00BB79D6"/>
    <w:rsid w:val="00BC0F69"/>
    <w:rsid w:val="00BC2773"/>
    <w:rsid w:val="00BC5804"/>
    <w:rsid w:val="00BC6328"/>
    <w:rsid w:val="00BC641B"/>
    <w:rsid w:val="00BC6F80"/>
    <w:rsid w:val="00BD0F4F"/>
    <w:rsid w:val="00BD1336"/>
    <w:rsid w:val="00BD136D"/>
    <w:rsid w:val="00BD2A6B"/>
    <w:rsid w:val="00BD3A1B"/>
    <w:rsid w:val="00BD4787"/>
    <w:rsid w:val="00BD48FA"/>
    <w:rsid w:val="00BD4917"/>
    <w:rsid w:val="00BD5090"/>
    <w:rsid w:val="00BD5146"/>
    <w:rsid w:val="00BD62F6"/>
    <w:rsid w:val="00BD662B"/>
    <w:rsid w:val="00BE0B4C"/>
    <w:rsid w:val="00BE2EE4"/>
    <w:rsid w:val="00BE4B6B"/>
    <w:rsid w:val="00BF17AB"/>
    <w:rsid w:val="00BF2F49"/>
    <w:rsid w:val="00BF352E"/>
    <w:rsid w:val="00BF5088"/>
    <w:rsid w:val="00BF6653"/>
    <w:rsid w:val="00C002D1"/>
    <w:rsid w:val="00C00349"/>
    <w:rsid w:val="00C004AD"/>
    <w:rsid w:val="00C026AB"/>
    <w:rsid w:val="00C034F9"/>
    <w:rsid w:val="00C04501"/>
    <w:rsid w:val="00C057BF"/>
    <w:rsid w:val="00C05B3E"/>
    <w:rsid w:val="00C110B5"/>
    <w:rsid w:val="00C15067"/>
    <w:rsid w:val="00C15F6D"/>
    <w:rsid w:val="00C15FF7"/>
    <w:rsid w:val="00C17E76"/>
    <w:rsid w:val="00C20AB2"/>
    <w:rsid w:val="00C215C4"/>
    <w:rsid w:val="00C227B3"/>
    <w:rsid w:val="00C23CAC"/>
    <w:rsid w:val="00C259DB"/>
    <w:rsid w:val="00C40FC3"/>
    <w:rsid w:val="00C44058"/>
    <w:rsid w:val="00C4485C"/>
    <w:rsid w:val="00C455D9"/>
    <w:rsid w:val="00C45E26"/>
    <w:rsid w:val="00C5211C"/>
    <w:rsid w:val="00C52AA1"/>
    <w:rsid w:val="00C53A13"/>
    <w:rsid w:val="00C57FAA"/>
    <w:rsid w:val="00C63553"/>
    <w:rsid w:val="00C65E45"/>
    <w:rsid w:val="00C66C62"/>
    <w:rsid w:val="00C703A7"/>
    <w:rsid w:val="00C70809"/>
    <w:rsid w:val="00C716E2"/>
    <w:rsid w:val="00C74A81"/>
    <w:rsid w:val="00C81D94"/>
    <w:rsid w:val="00C821F1"/>
    <w:rsid w:val="00C857AE"/>
    <w:rsid w:val="00C872CB"/>
    <w:rsid w:val="00C904CD"/>
    <w:rsid w:val="00C93549"/>
    <w:rsid w:val="00C94651"/>
    <w:rsid w:val="00CA1EB8"/>
    <w:rsid w:val="00CA2EB1"/>
    <w:rsid w:val="00CA3150"/>
    <w:rsid w:val="00CA51DB"/>
    <w:rsid w:val="00CA6D03"/>
    <w:rsid w:val="00CB25E1"/>
    <w:rsid w:val="00CB3E34"/>
    <w:rsid w:val="00CB5149"/>
    <w:rsid w:val="00CB603A"/>
    <w:rsid w:val="00CB721C"/>
    <w:rsid w:val="00CC3B2F"/>
    <w:rsid w:val="00CC5739"/>
    <w:rsid w:val="00CD1855"/>
    <w:rsid w:val="00CD1975"/>
    <w:rsid w:val="00CD380A"/>
    <w:rsid w:val="00CD6184"/>
    <w:rsid w:val="00CE0766"/>
    <w:rsid w:val="00CE1230"/>
    <w:rsid w:val="00CE2FEA"/>
    <w:rsid w:val="00CE38A3"/>
    <w:rsid w:val="00CE5DE7"/>
    <w:rsid w:val="00CE6645"/>
    <w:rsid w:val="00CE7E74"/>
    <w:rsid w:val="00CF2E2D"/>
    <w:rsid w:val="00CF6B3C"/>
    <w:rsid w:val="00CF7C90"/>
    <w:rsid w:val="00D00DDF"/>
    <w:rsid w:val="00D010C6"/>
    <w:rsid w:val="00D1007B"/>
    <w:rsid w:val="00D11BF8"/>
    <w:rsid w:val="00D12ECB"/>
    <w:rsid w:val="00D14190"/>
    <w:rsid w:val="00D14B14"/>
    <w:rsid w:val="00D14D35"/>
    <w:rsid w:val="00D1508C"/>
    <w:rsid w:val="00D158BC"/>
    <w:rsid w:val="00D201BF"/>
    <w:rsid w:val="00D2050B"/>
    <w:rsid w:val="00D230CC"/>
    <w:rsid w:val="00D25FC7"/>
    <w:rsid w:val="00D26F59"/>
    <w:rsid w:val="00D27ADA"/>
    <w:rsid w:val="00D27C35"/>
    <w:rsid w:val="00D30E16"/>
    <w:rsid w:val="00D32B8C"/>
    <w:rsid w:val="00D33686"/>
    <w:rsid w:val="00D34DF6"/>
    <w:rsid w:val="00D35237"/>
    <w:rsid w:val="00D35569"/>
    <w:rsid w:val="00D406B4"/>
    <w:rsid w:val="00D440B4"/>
    <w:rsid w:val="00D4582D"/>
    <w:rsid w:val="00D501BB"/>
    <w:rsid w:val="00D50288"/>
    <w:rsid w:val="00D5292D"/>
    <w:rsid w:val="00D541B8"/>
    <w:rsid w:val="00D56255"/>
    <w:rsid w:val="00D567EA"/>
    <w:rsid w:val="00D62C2C"/>
    <w:rsid w:val="00D64598"/>
    <w:rsid w:val="00D6471D"/>
    <w:rsid w:val="00D67034"/>
    <w:rsid w:val="00D70AA0"/>
    <w:rsid w:val="00D72D0B"/>
    <w:rsid w:val="00D740D7"/>
    <w:rsid w:val="00D750FB"/>
    <w:rsid w:val="00D75BD8"/>
    <w:rsid w:val="00D75C25"/>
    <w:rsid w:val="00D76065"/>
    <w:rsid w:val="00D77C6F"/>
    <w:rsid w:val="00D832F5"/>
    <w:rsid w:val="00D852DE"/>
    <w:rsid w:val="00D85366"/>
    <w:rsid w:val="00D86B3B"/>
    <w:rsid w:val="00D9073E"/>
    <w:rsid w:val="00D933AA"/>
    <w:rsid w:val="00D93BC3"/>
    <w:rsid w:val="00D93C71"/>
    <w:rsid w:val="00DA06FE"/>
    <w:rsid w:val="00DA1392"/>
    <w:rsid w:val="00DA3F8A"/>
    <w:rsid w:val="00DA44EB"/>
    <w:rsid w:val="00DA57F1"/>
    <w:rsid w:val="00DB12E5"/>
    <w:rsid w:val="00DB1A32"/>
    <w:rsid w:val="00DB48D0"/>
    <w:rsid w:val="00DB531A"/>
    <w:rsid w:val="00DB73A3"/>
    <w:rsid w:val="00DC1888"/>
    <w:rsid w:val="00DC51CC"/>
    <w:rsid w:val="00DC5B55"/>
    <w:rsid w:val="00DC637A"/>
    <w:rsid w:val="00DC7DAD"/>
    <w:rsid w:val="00DD2BFC"/>
    <w:rsid w:val="00DD34C2"/>
    <w:rsid w:val="00DD43B9"/>
    <w:rsid w:val="00DD4E11"/>
    <w:rsid w:val="00DE31EA"/>
    <w:rsid w:val="00DE3695"/>
    <w:rsid w:val="00DE71F8"/>
    <w:rsid w:val="00DE7B13"/>
    <w:rsid w:val="00DF0041"/>
    <w:rsid w:val="00DF0AEF"/>
    <w:rsid w:val="00DF0D64"/>
    <w:rsid w:val="00DF4300"/>
    <w:rsid w:val="00DF4904"/>
    <w:rsid w:val="00DF5D64"/>
    <w:rsid w:val="00E00B49"/>
    <w:rsid w:val="00E05747"/>
    <w:rsid w:val="00E110DD"/>
    <w:rsid w:val="00E116B4"/>
    <w:rsid w:val="00E11CD2"/>
    <w:rsid w:val="00E1318F"/>
    <w:rsid w:val="00E131B4"/>
    <w:rsid w:val="00E14F94"/>
    <w:rsid w:val="00E16DE3"/>
    <w:rsid w:val="00E17E78"/>
    <w:rsid w:val="00E22B36"/>
    <w:rsid w:val="00E23241"/>
    <w:rsid w:val="00E25A84"/>
    <w:rsid w:val="00E2663F"/>
    <w:rsid w:val="00E2700E"/>
    <w:rsid w:val="00E2775F"/>
    <w:rsid w:val="00E30692"/>
    <w:rsid w:val="00E33621"/>
    <w:rsid w:val="00E36AAB"/>
    <w:rsid w:val="00E4182A"/>
    <w:rsid w:val="00E439FB"/>
    <w:rsid w:val="00E43DEA"/>
    <w:rsid w:val="00E44583"/>
    <w:rsid w:val="00E46DF7"/>
    <w:rsid w:val="00E517E8"/>
    <w:rsid w:val="00E57925"/>
    <w:rsid w:val="00E601AC"/>
    <w:rsid w:val="00E6057E"/>
    <w:rsid w:val="00E61AB9"/>
    <w:rsid w:val="00E62D9D"/>
    <w:rsid w:val="00E62E50"/>
    <w:rsid w:val="00E6375B"/>
    <w:rsid w:val="00E6531F"/>
    <w:rsid w:val="00E74BD5"/>
    <w:rsid w:val="00E805A1"/>
    <w:rsid w:val="00E815C8"/>
    <w:rsid w:val="00E81A92"/>
    <w:rsid w:val="00E81B27"/>
    <w:rsid w:val="00E81C50"/>
    <w:rsid w:val="00E82D62"/>
    <w:rsid w:val="00E8320F"/>
    <w:rsid w:val="00E83897"/>
    <w:rsid w:val="00E844EA"/>
    <w:rsid w:val="00E84588"/>
    <w:rsid w:val="00E85C01"/>
    <w:rsid w:val="00E86551"/>
    <w:rsid w:val="00E87268"/>
    <w:rsid w:val="00E91BAA"/>
    <w:rsid w:val="00E9266B"/>
    <w:rsid w:val="00E96CB4"/>
    <w:rsid w:val="00E9782A"/>
    <w:rsid w:val="00E978D4"/>
    <w:rsid w:val="00E97B6E"/>
    <w:rsid w:val="00EA34EF"/>
    <w:rsid w:val="00EA637F"/>
    <w:rsid w:val="00EA6BEF"/>
    <w:rsid w:val="00EB0E88"/>
    <w:rsid w:val="00EB124E"/>
    <w:rsid w:val="00EB247F"/>
    <w:rsid w:val="00EC0A2F"/>
    <w:rsid w:val="00EC57B8"/>
    <w:rsid w:val="00ED0FC7"/>
    <w:rsid w:val="00ED2513"/>
    <w:rsid w:val="00ED58F6"/>
    <w:rsid w:val="00ED7489"/>
    <w:rsid w:val="00EE0272"/>
    <w:rsid w:val="00EE274A"/>
    <w:rsid w:val="00EE6523"/>
    <w:rsid w:val="00EE6F41"/>
    <w:rsid w:val="00EF21F4"/>
    <w:rsid w:val="00EF2247"/>
    <w:rsid w:val="00EF2647"/>
    <w:rsid w:val="00EF26D4"/>
    <w:rsid w:val="00F031C4"/>
    <w:rsid w:val="00F048AF"/>
    <w:rsid w:val="00F05491"/>
    <w:rsid w:val="00F0595F"/>
    <w:rsid w:val="00F0598F"/>
    <w:rsid w:val="00F06F88"/>
    <w:rsid w:val="00F07E0C"/>
    <w:rsid w:val="00F11783"/>
    <w:rsid w:val="00F15AEE"/>
    <w:rsid w:val="00F16EC8"/>
    <w:rsid w:val="00F25C45"/>
    <w:rsid w:val="00F25CFF"/>
    <w:rsid w:val="00F26176"/>
    <w:rsid w:val="00F26B97"/>
    <w:rsid w:val="00F346F2"/>
    <w:rsid w:val="00F4283B"/>
    <w:rsid w:val="00F4393C"/>
    <w:rsid w:val="00F4459F"/>
    <w:rsid w:val="00F44CCB"/>
    <w:rsid w:val="00F46737"/>
    <w:rsid w:val="00F521F9"/>
    <w:rsid w:val="00F52595"/>
    <w:rsid w:val="00F53092"/>
    <w:rsid w:val="00F530FC"/>
    <w:rsid w:val="00F5342D"/>
    <w:rsid w:val="00F53B7C"/>
    <w:rsid w:val="00F55A5E"/>
    <w:rsid w:val="00F560B7"/>
    <w:rsid w:val="00F6175F"/>
    <w:rsid w:val="00F61DCA"/>
    <w:rsid w:val="00F66C3E"/>
    <w:rsid w:val="00F66D25"/>
    <w:rsid w:val="00F73235"/>
    <w:rsid w:val="00F73FF6"/>
    <w:rsid w:val="00F74517"/>
    <w:rsid w:val="00F846F0"/>
    <w:rsid w:val="00F84A5D"/>
    <w:rsid w:val="00F84DB6"/>
    <w:rsid w:val="00F85FFB"/>
    <w:rsid w:val="00F86F07"/>
    <w:rsid w:val="00F907CA"/>
    <w:rsid w:val="00F90D56"/>
    <w:rsid w:val="00F92023"/>
    <w:rsid w:val="00F92ED3"/>
    <w:rsid w:val="00F93DF4"/>
    <w:rsid w:val="00F94B90"/>
    <w:rsid w:val="00FA1EE6"/>
    <w:rsid w:val="00FA2194"/>
    <w:rsid w:val="00FA316F"/>
    <w:rsid w:val="00FA5114"/>
    <w:rsid w:val="00FA6897"/>
    <w:rsid w:val="00FA7C26"/>
    <w:rsid w:val="00FB264A"/>
    <w:rsid w:val="00FB2C53"/>
    <w:rsid w:val="00FB2DC0"/>
    <w:rsid w:val="00FB3AB3"/>
    <w:rsid w:val="00FB4358"/>
    <w:rsid w:val="00FB5B9B"/>
    <w:rsid w:val="00FB649C"/>
    <w:rsid w:val="00FC18CF"/>
    <w:rsid w:val="00FC2C8B"/>
    <w:rsid w:val="00FC4C24"/>
    <w:rsid w:val="00FC5316"/>
    <w:rsid w:val="00FC6EA2"/>
    <w:rsid w:val="00FD0CA2"/>
    <w:rsid w:val="00FD2788"/>
    <w:rsid w:val="00FD2B0F"/>
    <w:rsid w:val="00FD348D"/>
    <w:rsid w:val="00FD5403"/>
    <w:rsid w:val="00FD77AF"/>
    <w:rsid w:val="00FD7F1E"/>
    <w:rsid w:val="00FE3F0C"/>
    <w:rsid w:val="00FE4347"/>
    <w:rsid w:val="00FE4EC2"/>
    <w:rsid w:val="00FE53D4"/>
    <w:rsid w:val="00FE705E"/>
    <w:rsid w:val="00FF038A"/>
    <w:rsid w:val="00FF426D"/>
    <w:rsid w:val="00FF47F5"/>
    <w:rsid w:val="00FF4A63"/>
    <w:rsid w:val="00FF519D"/>
    <w:rsid w:val="00FF5986"/>
    <w:rsid w:val="00FF67ED"/>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D9F0FB42-BC7F-43DB-87D4-ACDC17DB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B40"/>
    <w:pPr>
      <w:spacing w:after="120" w:line="360" w:lineRule="auto"/>
      <w:jc w:val="both"/>
    </w:pPr>
    <w:rPr>
      <w:rFonts w:ascii="Times New Roman" w:hAnsi="Times New Roman"/>
      <w:color w:val="000000" w:themeColor="text1"/>
    </w:rPr>
  </w:style>
  <w:style w:type="paragraph" w:styleId="Heading1">
    <w:name w:val="heading 1"/>
    <w:basedOn w:val="Normal"/>
    <w:next w:val="Normal"/>
    <w:link w:val="Heading1Char"/>
    <w:autoRedefine/>
    <w:uiPriority w:val="9"/>
    <w:qFormat/>
    <w:rsid w:val="00982FC7"/>
    <w:pPr>
      <w:keepNext/>
      <w:keepLines/>
      <w:numPr>
        <w:numId w:val="7"/>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7"/>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7"/>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9C124C"/>
    <w:pPr>
      <w:keepNext/>
      <w:keepLines/>
      <w:spacing w:before="200" w:after="0"/>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unhideWhenUsed/>
    <w:qFormat/>
    <w:pPr>
      <w:keepNext/>
      <w:keepLines/>
      <w:numPr>
        <w:ilvl w:val="4"/>
        <w:numId w:val="7"/>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7"/>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982FC7"/>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semiHidden/>
    <w:unhideWhenUsed/>
    <w:rsid w:val="00D26F59"/>
    <w:rPr>
      <w:vertAlign w:val="superscript"/>
    </w:rPr>
  </w:style>
  <w:style w:type="table" w:styleId="TableGrid">
    <w:name w:val="Table Grid"/>
    <w:basedOn w:val="TableNormal"/>
    <w:uiPriority w:val="5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customStyle="1" w:styleId="UnresolvedMention1">
    <w:name w:val="Unresolved Mention1"/>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semiHidden/>
    <w:unhideWhenUsed/>
    <w:rsid w:val="000D09DF"/>
  </w:style>
  <w:style w:type="paragraph" w:styleId="EndnoteText">
    <w:name w:val="endnote text"/>
    <w:basedOn w:val="Normal"/>
    <w:link w:val="EndnoteTextChar"/>
    <w:uiPriority w:val="99"/>
    <w:semiHidden/>
    <w:unhideWhenUsed/>
    <w:rsid w:val="00F048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48AF"/>
    <w:rPr>
      <w:rFonts w:ascii="Times New Roman" w:hAnsi="Times New Roman"/>
      <w:sz w:val="20"/>
      <w:szCs w:val="20"/>
    </w:rPr>
  </w:style>
  <w:style w:type="character" w:styleId="EndnoteReference">
    <w:name w:val="endnote reference"/>
    <w:basedOn w:val="DefaultParagraphFont"/>
    <w:uiPriority w:val="99"/>
    <w:semiHidden/>
    <w:unhideWhenUsed/>
    <w:rsid w:val="00F048AF"/>
    <w:rPr>
      <w:vertAlign w:val="superscript"/>
    </w:rPr>
  </w:style>
  <w:style w:type="table" w:styleId="MediumGrid3-Accent5">
    <w:name w:val="Medium Grid 3 Accent 5"/>
    <w:basedOn w:val="TableNormal"/>
    <w:uiPriority w:val="69"/>
    <w:rsid w:val="00D501B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5">
    <w:name w:val="Medium List 1 Accent 5"/>
    <w:basedOn w:val="TableNormal"/>
    <w:uiPriority w:val="65"/>
    <w:rsid w:val="00AC0657"/>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Shading1-Accent5">
    <w:name w:val="Medium Shading 1 Accent 5"/>
    <w:basedOn w:val="TableNormal"/>
    <w:uiPriority w:val="63"/>
    <w:rsid w:val="00AC065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ED0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54104744">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31701259">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44672681">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39642946">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502597814">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46880917">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19326446">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35090179">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rawdown.org" TargetMode="External"/><Relationship Id="rId18" Type="http://schemas.openxmlformats.org/officeDocument/2006/relationships/hyperlink" Target="http://www.drawdown.org" TargetMode="External"/><Relationship Id="rId26" Type="http://schemas.openxmlformats.org/officeDocument/2006/relationships/hyperlink" Target="https://doi.org/10.1016/j.energy.2017.12.157" TargetMode="External"/><Relationship Id="rId39" Type="http://schemas.openxmlformats.org/officeDocument/2006/relationships/hyperlink" Target="https://heatroadmap.eu/" TargetMode="External"/><Relationship Id="rId21" Type="http://schemas.openxmlformats.org/officeDocument/2006/relationships/image" Target="media/image3.png"/><Relationship Id="rId34" Type="http://schemas.openxmlformats.org/officeDocument/2006/relationships/hyperlink" Target="https://doi.org/10.1016/j.egypro.2015.02.162" TargetMode="External"/><Relationship Id="rId42" Type="http://schemas.openxmlformats.org/officeDocument/2006/relationships/hyperlink" Target="https://doi.org/10.1016/j.egypro.2014.12.150" TargetMode="External"/><Relationship Id="rId47" Type="http://schemas.openxmlformats.org/officeDocument/2006/relationships/hyperlink" Target="https://doi.org/10.1134/S0040601515060051" TargetMode="External"/><Relationship Id="rId50" Type="http://schemas.openxmlformats.org/officeDocument/2006/relationships/hyperlink" Target="https://doi.org/10.1016/j.egypro.2017.05.057" TargetMode="External"/><Relationship Id="rId55" Type="http://schemas.openxmlformats.org/officeDocument/2006/relationships/hyperlink" Target="https://www.eia.gov/tools/faqs/faq.php?id=73&amp;t=11"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microsoft.com/office/2016/09/relationships/commentsIds" Target="commentsIds.xml"/><Relationship Id="rId29" Type="http://schemas.openxmlformats.org/officeDocument/2006/relationships/hyperlink" Target="https://www.iea-dhc.org/fileadmin/documents/Annex_X/IEA_Annex_X_Final_Report_2014_-_Toward_4th_Generation_District_Heating.pdf" TargetMode="External"/><Relationship Id="rId11" Type="http://schemas.openxmlformats.org/officeDocument/2006/relationships/hyperlink" Target="http://www.drawdown.org" TargetMode="External"/><Relationship Id="rId24" Type="http://schemas.openxmlformats.org/officeDocument/2006/relationships/hyperlink" Target="http://orbit.dtu.dk/files/142164425/Untitled.pdf" TargetMode="External"/><Relationship Id="rId32" Type="http://schemas.openxmlformats.org/officeDocument/2006/relationships/hyperlink" Target="https://doi.org/10.1016/j.biombioe.2016.08.011" TargetMode="External"/><Relationship Id="rId37" Type="http://schemas.openxmlformats.org/officeDocument/2006/relationships/hyperlink" Target="https://www.greenpeace.org/archive-international/Global/international/publications/climate/2015/Energy-Revolution-2015-Full.pdf" TargetMode="External"/><Relationship Id="rId40" Type="http://schemas.openxmlformats.org/officeDocument/2006/relationships/hyperlink" Target="https://www.iea-dhc.org/index.php?id=287" TargetMode="External"/><Relationship Id="rId45" Type="http://schemas.openxmlformats.org/officeDocument/2006/relationships/hyperlink" Target="https://doi.org/10.1016/j.energy.2014.02.089" TargetMode="External"/><Relationship Id="rId53" Type="http://schemas.openxmlformats.org/officeDocument/2006/relationships/hyperlink" Target="https://www.iea-dhc.org/fileadmin/documents/Annex_X/IEA_Annex_X_Final_Report_2014_-_Integrating_Renewables.pdf" TargetMode="External"/><Relationship Id="rId58" Type="http://schemas.openxmlformats.org/officeDocument/2006/relationships/hyperlink" Target="https://doi.org/10.1016/j.energy.2017.04.159" TargetMode="Externa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hyperlink" Target="http://www.drawdown.org" TargetMode="External"/><Relationship Id="rId14" Type="http://schemas.openxmlformats.org/officeDocument/2006/relationships/comments" Target="comments.xml"/><Relationship Id="rId22" Type="http://schemas.openxmlformats.org/officeDocument/2006/relationships/image" Target="media/image4.png"/><Relationship Id="rId27" Type="http://schemas.openxmlformats.org/officeDocument/2006/relationships/hyperlink" Target="https://doi.org/10.5278/ijsepm.2016.10.2" TargetMode="External"/><Relationship Id="rId30" Type="http://schemas.openxmlformats.org/officeDocument/2006/relationships/hyperlink" Target="https://dbdh.dk/" TargetMode="External"/><Relationship Id="rId35" Type="http://schemas.openxmlformats.org/officeDocument/2006/relationships/hyperlink" Target="https://doi.org/10.1016/j.energy.2013.06.028" TargetMode="External"/><Relationship Id="rId43" Type="http://schemas.openxmlformats.org/officeDocument/2006/relationships/hyperlink" Target="https://www.4dh.eu/images/HenrikLund_4DH_Conference_13November2018.pdf" TargetMode="External"/><Relationship Id="rId48" Type="http://schemas.openxmlformats.org/officeDocument/2006/relationships/hyperlink" Target="https://heatroadmap.eu/wp-content/uploads/2018/09/STRATEGO-WP2-Background-Report-6-Mapping-Potenital-for-DHC.pdf" TargetMode="External"/><Relationship Id="rId56" Type="http://schemas.openxmlformats.org/officeDocument/2006/relationships/hyperlink" Target="https://doi.org/10.1016/j.energy.2017.03.052" TargetMode="External"/><Relationship Id="rId8" Type="http://schemas.openxmlformats.org/officeDocument/2006/relationships/endnotes" Target="endnotes.xml"/><Relationship Id="rId51" Type="http://schemas.openxmlformats.org/officeDocument/2006/relationships/hyperlink" Target="https://www.iea-dhc.org/fileadmin/documents/Annex_XII/180815_IEA_Brochuere_ANNEX_XII_final_web.pdf" TargetMode="External"/><Relationship Id="rId3" Type="http://schemas.openxmlformats.org/officeDocument/2006/relationships/numbering" Target="numbering.xml"/><Relationship Id="rId12" Type="http://schemas.openxmlformats.org/officeDocument/2006/relationships/hyperlink" Target="mailto:info@drawdown.org" TargetMode="External"/><Relationship Id="rId17" Type="http://schemas.openxmlformats.org/officeDocument/2006/relationships/footer" Target="footer1.xml"/><Relationship Id="rId25" Type="http://schemas.openxmlformats.org/officeDocument/2006/relationships/hyperlink" Target="https://doi.org/10.1016/j.rser.2017.05.135" TargetMode="External"/><Relationship Id="rId33" Type="http://schemas.openxmlformats.org/officeDocument/2006/relationships/hyperlink" Target="https://www.euroheat.org/knowledge-hub/country-profiles/" TargetMode="External"/><Relationship Id="rId38" Type="http://schemas.openxmlformats.org/officeDocument/2006/relationships/hyperlink" Target="https://doi.org/10.1016/j.energy.2018.03.156" TargetMode="External"/><Relationship Id="rId46" Type="http://schemas.openxmlformats.org/officeDocument/2006/relationships/hyperlink" Target="https://doi.org/10.5278/ijsepm.2017.12.2" TargetMode="External"/><Relationship Id="rId59" Type="http://schemas.openxmlformats.org/officeDocument/2006/relationships/hyperlink" Target="https://doi.org/10.1016/j.energy.2014.12.039" TargetMode="External"/><Relationship Id="rId20" Type="http://schemas.openxmlformats.org/officeDocument/2006/relationships/image" Target="media/image2.png"/><Relationship Id="rId41" Type="http://schemas.openxmlformats.org/officeDocument/2006/relationships/hyperlink" Target="https://iea-etsap.org/E-TechDS/PDF/E16_DistrHeat_EA_Final_Jan2013_GSOK.pdf" TargetMode="External"/><Relationship Id="rId54" Type="http://schemas.openxmlformats.org/officeDocument/2006/relationships/hyperlink" Target="http://vbn.aau.dk/files/290997081/HRE4_D7.16_vbn.pdf"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5.png"/><Relationship Id="rId28" Type="http://schemas.openxmlformats.org/officeDocument/2006/relationships/hyperlink" Target="https://doi.org/10.1016/j.enpol.2013.10.035" TargetMode="External"/><Relationship Id="rId36" Type="http://schemas.openxmlformats.org/officeDocument/2006/relationships/hyperlink" Target="https://doi.org/10.1016/j.egypro.2017.05.060" TargetMode="External"/><Relationship Id="rId49" Type="http://schemas.openxmlformats.org/officeDocument/2006/relationships/hyperlink" Target="http://vbn.aau.dk/files/288075507/Heat_Roadmap_Europe_4_Quantifying_the_Impact_of_Low_Carbon_Heating_and_Cooling_Roadmaps..pdf" TargetMode="External"/><Relationship Id="rId57" Type="http://schemas.openxmlformats.org/officeDocument/2006/relationships/hyperlink" Target="https://doi.org/10.1016/j.energy.2017.04.045" TargetMode="External"/><Relationship Id="rId10" Type="http://schemas.openxmlformats.org/officeDocument/2006/relationships/hyperlink" Target="mailto:info@drawdown.org" TargetMode="External"/><Relationship Id="rId31" Type="http://schemas.openxmlformats.org/officeDocument/2006/relationships/hyperlink" Target="https://doi.org/10.3390/en10040578" TargetMode="External"/><Relationship Id="rId44" Type="http://schemas.openxmlformats.org/officeDocument/2006/relationships/hyperlink" Target="https://doi.org/10.1016/j.energy.2018.08.206" TargetMode="External"/><Relationship Id="rId52" Type="http://schemas.openxmlformats.org/officeDocument/2006/relationships/hyperlink" Target="http://bookshop.europa.eu/uri?target=EUB:NOTICE:LDNA26292:EN:HTML" TargetMode="External"/><Relationship Id="rId60"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2C7D08C-F889-2145-88FE-B126A0D64A0E}">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3832</TotalTime>
  <Pages>64</Pages>
  <Words>19459</Words>
  <Characters>110917</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Renilde</dc:creator>
  <cp:lastModifiedBy>Catherine Foster</cp:lastModifiedBy>
  <cp:revision>92</cp:revision>
  <cp:lastPrinted>2019-02-22T23:09:00Z</cp:lastPrinted>
  <dcterms:created xsi:type="dcterms:W3CDTF">2019-03-22T15:50:00Z</dcterms:created>
  <dcterms:modified xsi:type="dcterms:W3CDTF">2020-04-27T17:14:00Z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