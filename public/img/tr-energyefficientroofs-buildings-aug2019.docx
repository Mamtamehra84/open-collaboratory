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EB247F">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E62CD6" w:rsidRPr="00E91BE1" w:rsidRDefault="00E62CD6"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2D7CCAFF" w:rsidR="00E62CD6" w:rsidRPr="00E91BE1" w:rsidRDefault="00E62CD6"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Energy Efficient Roofs</w:t>
                            </w:r>
                          </w:p>
                          <w:p w14:paraId="6774E85B" w14:textId="77777777" w:rsidR="00E62CD6" w:rsidRPr="00EB247F" w:rsidRDefault="00E62CD6" w:rsidP="00EB247F">
                            <w:pPr>
                              <w:spacing w:line="240" w:lineRule="auto"/>
                              <w:jc w:val="center"/>
                              <w:rPr>
                                <w:rFonts w:cs="Times New Roman"/>
                                <w:smallCaps/>
                                <w:color w:val="404040" w:themeColor="text1" w:themeTint="BF"/>
                                <w:sz w:val="36"/>
                                <w:szCs w:val="36"/>
                              </w:rPr>
                            </w:pPr>
                          </w:p>
                          <w:p w14:paraId="4699D449" w14:textId="436CA60A" w:rsidR="00E62CD6" w:rsidRPr="00E91BE1" w:rsidRDefault="00E6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w:t>
                            </w:r>
                          </w:p>
                          <w:p w14:paraId="1671E118" w14:textId="3DAA2611" w:rsidR="00E62CD6" w:rsidRPr="00E91BE1" w:rsidRDefault="00E6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Building Owners</w:t>
                            </w:r>
                          </w:p>
                          <w:p w14:paraId="29D510C4" w14:textId="0EE1F924" w:rsidR="00E62CD6" w:rsidRPr="00E91BE1" w:rsidRDefault="00E6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611E33">
                              <w:rPr>
                                <w:rFonts w:cs="Times New Roman"/>
                                <w:smallCaps/>
                                <w:color w:val="404040" w:themeColor="text1" w:themeTint="BF"/>
                                <w:sz w:val="36"/>
                                <w:szCs w:val="36"/>
                              </w:rPr>
                              <w:t xml:space="preserve">Green Roofs, Cool Roofs, White Roofs, Building Efficiency, Energy Efficiency, </w:t>
                            </w:r>
                            <w:r>
                              <w:rPr>
                                <w:rFonts w:cs="Times New Roman"/>
                                <w:smallCaps/>
                                <w:color w:val="404040" w:themeColor="text1" w:themeTint="BF"/>
                                <w:sz w:val="36"/>
                                <w:szCs w:val="36"/>
                              </w:rPr>
                              <w:t xml:space="preserve">Roof Gardens, Roof Parks, </w:t>
                            </w:r>
                            <w:r w:rsidRPr="00611E33">
                              <w:rPr>
                                <w:rFonts w:cs="Times New Roman"/>
                                <w:smallCaps/>
                                <w:color w:val="404040" w:themeColor="text1" w:themeTint="BF"/>
                                <w:sz w:val="36"/>
                                <w:szCs w:val="36"/>
                              </w:rPr>
                              <w:t>Heat Island Effect</w:t>
                            </w:r>
                          </w:p>
                          <w:p w14:paraId="6DF0E7C6" w14:textId="77777777" w:rsidR="00E62CD6" w:rsidRDefault="00E62CD6" w:rsidP="00FB2C53"/>
                          <w:p w14:paraId="4FD71E35" w14:textId="77777777" w:rsidR="00E62CD6" w:rsidRDefault="00E62CD6" w:rsidP="00FB2C53"/>
                          <w:p w14:paraId="0AAEA688" w14:textId="77777777" w:rsidR="00E62CD6" w:rsidRDefault="00E62CD6" w:rsidP="00FB2C53"/>
                          <w:p w14:paraId="693769A0" w14:textId="5C292834" w:rsidR="00E62CD6" w:rsidRPr="00E91BE1" w:rsidRDefault="00E62CD6"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2</w:t>
                            </w:r>
                          </w:p>
                          <w:p w14:paraId="0DDBFE23" w14:textId="77777777" w:rsidR="00E62CD6" w:rsidRPr="000829DC" w:rsidRDefault="00E62CD6" w:rsidP="00FB2C53"/>
                          <w:p w14:paraId="7DCFFDCF" w14:textId="77777777" w:rsidR="00E62CD6" w:rsidRDefault="00E62CD6" w:rsidP="00FB2C53"/>
                          <w:p w14:paraId="2F48DE38" w14:textId="77777777" w:rsidR="00E62CD6" w:rsidRPr="000829DC" w:rsidRDefault="00E62CD6" w:rsidP="00FB2C53"/>
                          <w:p w14:paraId="1981D31A" w14:textId="77777777" w:rsidR="00E62CD6" w:rsidRPr="00E91BE1" w:rsidRDefault="00E62CD6"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010C883D" w14:textId="77777777" w:rsidR="00E62CD6" w:rsidRDefault="00E62CD6" w:rsidP="0037349A">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Phil Metz, Research Fellow</w:t>
                            </w:r>
                          </w:p>
                          <w:p w14:paraId="3A62ABB8" w14:textId="77777777" w:rsidR="00E62CD6" w:rsidRDefault="00E62CD6" w:rsidP="0037349A">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Ryan Allard, Senior Fellow</w:t>
                            </w:r>
                          </w:p>
                          <w:p w14:paraId="5D349849" w14:textId="766276A0" w:rsidR="00E62CD6" w:rsidRPr="0037349A" w:rsidRDefault="00E62CD6" w:rsidP="0037349A">
                            <w:pPr>
                              <w:spacing w:after="0" w:line="240" w:lineRule="auto"/>
                              <w:rPr>
                                <w:rFonts w:cs="Times New Roman"/>
                                <w:smallCaps/>
                                <w:color w:val="404040" w:themeColor="text1" w:themeTint="BF"/>
                                <w:sz w:val="28"/>
                                <w:szCs w:val="28"/>
                              </w:rPr>
                            </w:pPr>
                            <w:r w:rsidRPr="0037349A">
                              <w:rPr>
                                <w:rFonts w:cs="Times New Roman"/>
                                <w:smallCaps/>
                                <w:color w:val="404040" w:themeColor="text1" w:themeTint="BF"/>
                                <w:sz w:val="28"/>
                                <w:szCs w:val="28"/>
                              </w:rPr>
                              <w:t xml:space="preserve">Kelly Siman, Junior Fellow </w:t>
                            </w:r>
                          </w:p>
                          <w:p w14:paraId="248C4E3C" w14:textId="6533E2AF" w:rsidR="00E62CD6" w:rsidRPr="00E91BE1" w:rsidRDefault="00E62CD6" w:rsidP="0037349A">
                            <w:pPr>
                              <w:spacing w:after="0" w:line="240" w:lineRule="auto"/>
                              <w:rPr>
                                <w:rFonts w:cs="Times New Roman"/>
                                <w:smallCaps/>
                                <w:color w:val="404040" w:themeColor="text1" w:themeTint="BF"/>
                                <w:sz w:val="28"/>
                                <w:szCs w:val="28"/>
                              </w:rPr>
                            </w:pPr>
                            <w:r w:rsidRPr="0037349A">
                              <w:rPr>
                                <w:rFonts w:cs="Times New Roman"/>
                                <w:smallCaps/>
                                <w:color w:val="404040" w:themeColor="text1" w:themeTint="BF"/>
                                <w:sz w:val="28"/>
                                <w:szCs w:val="28"/>
                              </w:rPr>
                              <w:t>Kevin Bayuk, Senior Fellow</w:t>
                            </w:r>
                          </w:p>
                          <w:p w14:paraId="6C4588F0" w14:textId="77777777" w:rsidR="00E62CD6" w:rsidRPr="00EB247F" w:rsidRDefault="00E62CD6" w:rsidP="000829DC">
                            <w:pPr>
                              <w:rPr>
                                <w:rFonts w:cs="Times New Roman"/>
                                <w:smallCaps/>
                                <w:color w:val="404040" w:themeColor="text1" w:themeTint="BF"/>
                              </w:rPr>
                            </w:pPr>
                          </w:p>
                          <w:p w14:paraId="1C3CFB47" w14:textId="77777777" w:rsidR="00E62CD6" w:rsidRPr="00EB247F" w:rsidRDefault="00E62CD6" w:rsidP="007864AB">
                            <w:pPr>
                              <w:rPr>
                                <w:rFonts w:cs="Times New Roman"/>
                                <w:smallCaps/>
                                <w:color w:val="404040" w:themeColor="text1" w:themeTint="BF"/>
                              </w:rPr>
                            </w:pPr>
                          </w:p>
                          <w:p w14:paraId="4481356F" w14:textId="6C098178" w:rsidR="00E62CD6" w:rsidRPr="00EB247F" w:rsidRDefault="00E62CD6"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5F550838" w:rsidR="00E62CD6" w:rsidRPr="00327702" w:rsidRDefault="00E62CD6" w:rsidP="007864AB">
                            <w:pPr>
                              <w:rPr>
                                <w:rFonts w:asciiTheme="minorHAnsi" w:hAnsiTheme="minorHAnsi"/>
                                <w:smallCaps/>
                                <w:color w:val="000000" w:themeColor="text1"/>
                                <w:sz w:val="20"/>
                                <w:szCs w:val="20"/>
                              </w:rPr>
                            </w:pPr>
                            <w:hyperlink r:id="rId10" w:history="1">
                              <w:r w:rsidRPr="00327702">
                                <w:rPr>
                                  <w:rFonts w:asciiTheme="minorHAnsi" w:hAnsiTheme="minorHAnsi"/>
                                  <w:color w:val="000000" w:themeColor="text1"/>
                                </w:rPr>
                                <w:t>info@drawdown.org</w:t>
                              </w:r>
                            </w:hyperlink>
                            <w:r w:rsidRPr="00327702">
                              <w:rPr>
                                <w:rFonts w:asciiTheme="minorHAnsi" w:hAnsiTheme="minorHAnsi"/>
                                <w:smallCaps/>
                                <w:color w:val="000000" w:themeColor="text1"/>
                                <w:sz w:val="20"/>
                                <w:szCs w:val="20"/>
                              </w:rPr>
                              <w:t xml:space="preserve">             </w:t>
                            </w:r>
                            <w:hyperlink r:id="rId11" w:history="1">
                              <w:r w:rsidRPr="00327702">
                                <w:rPr>
                                  <w:rFonts w:asciiTheme="minorHAnsi" w:hAnsiTheme="minorHAnsi"/>
                                  <w:color w:val="000000" w:themeColor="text1"/>
                                </w:rPr>
                                <w:t>www.drawdown.org</w:t>
                              </w:r>
                            </w:hyperlink>
                            <w:r w:rsidRPr="00327702">
                              <w:rPr>
                                <w:rFonts w:asciiTheme="minorHAnsi" w:hAnsiTheme="minorHAnsi"/>
                                <w:smallCaps/>
                                <w:color w:val="000000" w:themeColor="text1"/>
                                <w:sz w:val="20"/>
                                <w:szCs w:val="20"/>
                              </w:rPr>
                              <w:t xml:space="preserve">  </w:t>
                            </w:r>
                          </w:p>
                          <w:p w14:paraId="05DAFFE7" w14:textId="77777777" w:rsidR="00E62CD6" w:rsidRPr="00327702" w:rsidRDefault="00E62CD6" w:rsidP="00C81D94">
                            <w:pPr>
                              <w:rPr>
                                <w:rFonts w:cs="Times New Roman"/>
                                <w:smallCaps/>
                                <w:color w:val="404040" w:themeColor="text1" w:themeTint="BF"/>
                                <w:sz w:val="36"/>
                                <w:szCs w:val="36"/>
                              </w:rPr>
                            </w:pPr>
                          </w:p>
                          <w:p w14:paraId="3D97FBF6" w14:textId="77777777" w:rsidR="00E62CD6" w:rsidRPr="00327702" w:rsidRDefault="00E62CD6"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3A69A438" w14:textId="77777777" w:rsidR="00E62CD6" w:rsidRPr="00E91BE1" w:rsidRDefault="00E62CD6"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2D7CCAFF" w:rsidR="00E62CD6" w:rsidRPr="00E91BE1" w:rsidRDefault="00E62CD6"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Energy Efficient Roofs</w:t>
                      </w:r>
                    </w:p>
                    <w:p w14:paraId="6774E85B" w14:textId="77777777" w:rsidR="00E62CD6" w:rsidRPr="00EB247F" w:rsidRDefault="00E62CD6" w:rsidP="00EB247F">
                      <w:pPr>
                        <w:spacing w:line="240" w:lineRule="auto"/>
                        <w:jc w:val="center"/>
                        <w:rPr>
                          <w:rFonts w:cs="Times New Roman"/>
                          <w:smallCaps/>
                          <w:color w:val="404040" w:themeColor="text1" w:themeTint="BF"/>
                          <w:sz w:val="36"/>
                          <w:szCs w:val="36"/>
                        </w:rPr>
                      </w:pPr>
                    </w:p>
                    <w:p w14:paraId="4699D449" w14:textId="436CA60A" w:rsidR="00E62CD6" w:rsidRPr="00E91BE1" w:rsidRDefault="00E6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Buildings</w:t>
                      </w:r>
                    </w:p>
                    <w:p w14:paraId="1671E118" w14:textId="3DAA2611" w:rsidR="00E62CD6" w:rsidRPr="00E91BE1" w:rsidRDefault="00E6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Building Owners</w:t>
                      </w:r>
                    </w:p>
                    <w:p w14:paraId="29D510C4" w14:textId="0EE1F924" w:rsidR="00E62CD6" w:rsidRPr="00E91BE1" w:rsidRDefault="00E62CD6"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sidRPr="00611E33">
                        <w:rPr>
                          <w:rFonts w:cs="Times New Roman"/>
                          <w:smallCaps/>
                          <w:color w:val="404040" w:themeColor="text1" w:themeTint="BF"/>
                          <w:sz w:val="36"/>
                          <w:szCs w:val="36"/>
                        </w:rPr>
                        <w:t xml:space="preserve">Green Roofs, Cool Roofs, White Roofs, Building Efficiency, Energy Efficiency, </w:t>
                      </w:r>
                      <w:r>
                        <w:rPr>
                          <w:rFonts w:cs="Times New Roman"/>
                          <w:smallCaps/>
                          <w:color w:val="404040" w:themeColor="text1" w:themeTint="BF"/>
                          <w:sz w:val="36"/>
                          <w:szCs w:val="36"/>
                        </w:rPr>
                        <w:t xml:space="preserve">Roof Gardens, Roof Parks, </w:t>
                      </w:r>
                      <w:r w:rsidRPr="00611E33">
                        <w:rPr>
                          <w:rFonts w:cs="Times New Roman"/>
                          <w:smallCaps/>
                          <w:color w:val="404040" w:themeColor="text1" w:themeTint="BF"/>
                          <w:sz w:val="36"/>
                          <w:szCs w:val="36"/>
                        </w:rPr>
                        <w:t>Heat Island Effect</w:t>
                      </w:r>
                    </w:p>
                    <w:p w14:paraId="6DF0E7C6" w14:textId="77777777" w:rsidR="00E62CD6" w:rsidRDefault="00E62CD6" w:rsidP="00FB2C53"/>
                    <w:p w14:paraId="4FD71E35" w14:textId="77777777" w:rsidR="00E62CD6" w:rsidRDefault="00E62CD6" w:rsidP="00FB2C53"/>
                    <w:p w14:paraId="0AAEA688" w14:textId="77777777" w:rsidR="00E62CD6" w:rsidRDefault="00E62CD6" w:rsidP="00FB2C53"/>
                    <w:p w14:paraId="693769A0" w14:textId="5C292834" w:rsidR="00E62CD6" w:rsidRPr="00E91BE1" w:rsidRDefault="00E62CD6"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 2</w:t>
                      </w:r>
                    </w:p>
                    <w:p w14:paraId="0DDBFE23" w14:textId="77777777" w:rsidR="00E62CD6" w:rsidRPr="000829DC" w:rsidRDefault="00E62CD6" w:rsidP="00FB2C53"/>
                    <w:p w14:paraId="7DCFFDCF" w14:textId="77777777" w:rsidR="00E62CD6" w:rsidRDefault="00E62CD6" w:rsidP="00FB2C53"/>
                    <w:p w14:paraId="2F48DE38" w14:textId="77777777" w:rsidR="00E62CD6" w:rsidRPr="000829DC" w:rsidRDefault="00E62CD6" w:rsidP="00FB2C53"/>
                    <w:p w14:paraId="1981D31A" w14:textId="77777777" w:rsidR="00E62CD6" w:rsidRPr="00E91BE1" w:rsidRDefault="00E62CD6"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010C883D" w14:textId="77777777" w:rsidR="00E62CD6" w:rsidRDefault="00E62CD6" w:rsidP="0037349A">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Phil Metz, Research Fellow</w:t>
                      </w:r>
                    </w:p>
                    <w:p w14:paraId="3A62ABB8" w14:textId="77777777" w:rsidR="00E62CD6" w:rsidRDefault="00E62CD6" w:rsidP="0037349A">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Ryan Allard, Senior Fellow</w:t>
                      </w:r>
                    </w:p>
                    <w:p w14:paraId="5D349849" w14:textId="766276A0" w:rsidR="00E62CD6" w:rsidRPr="0037349A" w:rsidRDefault="00E62CD6" w:rsidP="0037349A">
                      <w:pPr>
                        <w:spacing w:after="0" w:line="240" w:lineRule="auto"/>
                        <w:rPr>
                          <w:rFonts w:cs="Times New Roman"/>
                          <w:smallCaps/>
                          <w:color w:val="404040" w:themeColor="text1" w:themeTint="BF"/>
                          <w:sz w:val="28"/>
                          <w:szCs w:val="28"/>
                        </w:rPr>
                      </w:pPr>
                      <w:r w:rsidRPr="0037349A">
                        <w:rPr>
                          <w:rFonts w:cs="Times New Roman"/>
                          <w:smallCaps/>
                          <w:color w:val="404040" w:themeColor="text1" w:themeTint="BF"/>
                          <w:sz w:val="28"/>
                          <w:szCs w:val="28"/>
                        </w:rPr>
                        <w:t xml:space="preserve">Kelly Siman, Junior Fellow </w:t>
                      </w:r>
                    </w:p>
                    <w:p w14:paraId="248C4E3C" w14:textId="6533E2AF" w:rsidR="00E62CD6" w:rsidRPr="00E91BE1" w:rsidRDefault="00E62CD6" w:rsidP="0037349A">
                      <w:pPr>
                        <w:spacing w:after="0" w:line="240" w:lineRule="auto"/>
                        <w:rPr>
                          <w:rFonts w:cs="Times New Roman"/>
                          <w:smallCaps/>
                          <w:color w:val="404040" w:themeColor="text1" w:themeTint="BF"/>
                          <w:sz w:val="28"/>
                          <w:szCs w:val="28"/>
                        </w:rPr>
                      </w:pPr>
                      <w:r w:rsidRPr="0037349A">
                        <w:rPr>
                          <w:rFonts w:cs="Times New Roman"/>
                          <w:smallCaps/>
                          <w:color w:val="404040" w:themeColor="text1" w:themeTint="BF"/>
                          <w:sz w:val="28"/>
                          <w:szCs w:val="28"/>
                        </w:rPr>
                        <w:t>Kevin Bayuk, Senior Fellow</w:t>
                      </w:r>
                    </w:p>
                    <w:p w14:paraId="6C4588F0" w14:textId="77777777" w:rsidR="00E62CD6" w:rsidRPr="00EB247F" w:rsidRDefault="00E62CD6" w:rsidP="000829DC">
                      <w:pPr>
                        <w:rPr>
                          <w:rFonts w:cs="Times New Roman"/>
                          <w:smallCaps/>
                          <w:color w:val="404040" w:themeColor="text1" w:themeTint="BF"/>
                        </w:rPr>
                      </w:pPr>
                    </w:p>
                    <w:p w14:paraId="1C3CFB47" w14:textId="77777777" w:rsidR="00E62CD6" w:rsidRPr="00EB247F" w:rsidRDefault="00E62CD6" w:rsidP="007864AB">
                      <w:pPr>
                        <w:rPr>
                          <w:rFonts w:cs="Times New Roman"/>
                          <w:smallCaps/>
                          <w:color w:val="404040" w:themeColor="text1" w:themeTint="BF"/>
                        </w:rPr>
                      </w:pPr>
                    </w:p>
                    <w:p w14:paraId="4481356F" w14:textId="6C098178" w:rsidR="00E62CD6" w:rsidRPr="00EB247F" w:rsidRDefault="00E62CD6" w:rsidP="007864AB">
                      <w:pPr>
                        <w:rPr>
                          <w:rFonts w:cs="Times New Roman"/>
                          <w:smallCaps/>
                          <w:color w:val="404040" w:themeColor="text1" w:themeTint="BF"/>
                        </w:rPr>
                      </w:pPr>
                      <w:r w:rsidRPr="00EB247F">
                        <w:rPr>
                          <w:rFonts w:cs="Times New Roman"/>
                          <w:noProof/>
                          <w:lang w:eastAsia="en-US"/>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5F550838" w:rsidR="00E62CD6" w:rsidRPr="00327702" w:rsidRDefault="00E62CD6" w:rsidP="007864AB">
                      <w:pPr>
                        <w:rPr>
                          <w:rFonts w:asciiTheme="minorHAnsi" w:hAnsiTheme="minorHAnsi"/>
                          <w:smallCaps/>
                          <w:color w:val="000000" w:themeColor="text1"/>
                          <w:sz w:val="20"/>
                          <w:szCs w:val="20"/>
                        </w:rPr>
                      </w:pPr>
                      <w:hyperlink r:id="rId12" w:history="1">
                        <w:r w:rsidRPr="00327702">
                          <w:rPr>
                            <w:rFonts w:asciiTheme="minorHAnsi" w:hAnsiTheme="minorHAnsi"/>
                            <w:color w:val="000000" w:themeColor="text1"/>
                          </w:rPr>
                          <w:t>info@drawdown.org</w:t>
                        </w:r>
                      </w:hyperlink>
                      <w:r w:rsidRPr="00327702">
                        <w:rPr>
                          <w:rFonts w:asciiTheme="minorHAnsi" w:hAnsiTheme="minorHAnsi"/>
                          <w:smallCaps/>
                          <w:color w:val="000000" w:themeColor="text1"/>
                          <w:sz w:val="20"/>
                          <w:szCs w:val="20"/>
                        </w:rPr>
                        <w:t xml:space="preserve">             </w:t>
                      </w:r>
                      <w:hyperlink r:id="rId13" w:history="1">
                        <w:r w:rsidRPr="00327702">
                          <w:rPr>
                            <w:rFonts w:asciiTheme="minorHAnsi" w:hAnsiTheme="minorHAnsi"/>
                            <w:color w:val="000000" w:themeColor="text1"/>
                          </w:rPr>
                          <w:t>www.drawdown.org</w:t>
                        </w:r>
                      </w:hyperlink>
                      <w:r w:rsidRPr="00327702">
                        <w:rPr>
                          <w:rFonts w:asciiTheme="minorHAnsi" w:hAnsiTheme="minorHAnsi"/>
                          <w:smallCaps/>
                          <w:color w:val="000000" w:themeColor="text1"/>
                          <w:sz w:val="20"/>
                          <w:szCs w:val="20"/>
                        </w:rPr>
                        <w:t xml:space="preserve">  </w:t>
                      </w:r>
                    </w:p>
                    <w:p w14:paraId="05DAFFE7" w14:textId="77777777" w:rsidR="00E62CD6" w:rsidRPr="00327702" w:rsidRDefault="00E62CD6" w:rsidP="00C81D94">
                      <w:pPr>
                        <w:rPr>
                          <w:rFonts w:cs="Times New Roman"/>
                          <w:smallCaps/>
                          <w:color w:val="404040" w:themeColor="text1" w:themeTint="BF"/>
                          <w:sz w:val="36"/>
                          <w:szCs w:val="36"/>
                        </w:rPr>
                      </w:pPr>
                    </w:p>
                    <w:p w14:paraId="3D97FBF6" w14:textId="77777777" w:rsidR="00E62CD6" w:rsidRPr="00327702" w:rsidRDefault="00E62CD6"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25B3D31A" w:rsidR="00640665" w:rsidRPr="00C44058" w:rsidRDefault="551A77D0" w:rsidP="00EB247F">
          <w:pPr>
            <w:rPr>
              <w:rStyle w:val="Heading1Char"/>
            </w:rPr>
          </w:pPr>
          <w:r w:rsidRPr="00C44058">
            <w:rPr>
              <w:rStyle w:val="Heading1Char"/>
            </w:rPr>
            <w:t>Table of Contents</w:t>
          </w:r>
          <w:r w:rsidR="009002EB">
            <w:rPr>
              <w:rStyle w:val="Heading1Char"/>
            </w:rPr>
            <w:t xml:space="preserve"> </w:t>
          </w:r>
        </w:p>
        <w:p w14:paraId="2816D0AC" w14:textId="5E18CBEA" w:rsidR="00327702" w:rsidRDefault="00640665">
          <w:pPr>
            <w:pStyle w:val="TOC1"/>
            <w:tabs>
              <w:tab w:val="right" w:leader="dot" w:pos="9350"/>
            </w:tabs>
            <w:rPr>
              <w:rFonts w:asciiTheme="minorHAnsi" w:hAnsiTheme="minorHAnsi"/>
              <w:noProof/>
              <w:lang w:eastAsia="en-US"/>
            </w:rPr>
          </w:pPr>
          <w:r w:rsidRPr="00C44058">
            <w:fldChar w:fldCharType="begin"/>
          </w:r>
          <w:r w:rsidRPr="00C44058">
            <w:instrText xml:space="preserve"> TOC \o "1-3" \h \z \u </w:instrText>
          </w:r>
          <w:r w:rsidRPr="00C44058">
            <w:fldChar w:fldCharType="separate"/>
          </w:r>
          <w:hyperlink w:anchor="_Toc24639445" w:history="1">
            <w:r w:rsidR="00327702" w:rsidRPr="00446EE4">
              <w:rPr>
                <w:rStyle w:val="Hyperlink"/>
                <w:noProof/>
              </w:rPr>
              <w:t>List of Figures</w:t>
            </w:r>
            <w:r w:rsidR="00327702">
              <w:rPr>
                <w:noProof/>
                <w:webHidden/>
              </w:rPr>
              <w:tab/>
            </w:r>
            <w:r w:rsidR="00327702">
              <w:rPr>
                <w:noProof/>
                <w:webHidden/>
              </w:rPr>
              <w:fldChar w:fldCharType="begin"/>
            </w:r>
            <w:r w:rsidR="00327702">
              <w:rPr>
                <w:noProof/>
                <w:webHidden/>
              </w:rPr>
              <w:instrText xml:space="preserve"> PAGEREF _Toc24639445 \h </w:instrText>
            </w:r>
            <w:r w:rsidR="00327702">
              <w:rPr>
                <w:noProof/>
                <w:webHidden/>
              </w:rPr>
            </w:r>
            <w:r w:rsidR="00327702">
              <w:rPr>
                <w:noProof/>
                <w:webHidden/>
              </w:rPr>
              <w:fldChar w:fldCharType="separate"/>
            </w:r>
            <w:r w:rsidR="00327702">
              <w:rPr>
                <w:noProof/>
                <w:webHidden/>
              </w:rPr>
              <w:t>IV</w:t>
            </w:r>
            <w:r w:rsidR="00327702">
              <w:rPr>
                <w:noProof/>
                <w:webHidden/>
              </w:rPr>
              <w:fldChar w:fldCharType="end"/>
            </w:r>
          </w:hyperlink>
        </w:p>
        <w:p w14:paraId="0E501A00" w14:textId="11CF7E6F" w:rsidR="00327702" w:rsidRDefault="00C52A9C">
          <w:pPr>
            <w:pStyle w:val="TOC1"/>
            <w:tabs>
              <w:tab w:val="right" w:leader="dot" w:pos="9350"/>
            </w:tabs>
            <w:rPr>
              <w:rFonts w:asciiTheme="minorHAnsi" w:hAnsiTheme="minorHAnsi"/>
              <w:noProof/>
              <w:lang w:eastAsia="en-US"/>
            </w:rPr>
          </w:pPr>
          <w:hyperlink w:anchor="_Toc24639446" w:history="1">
            <w:r w:rsidR="00327702" w:rsidRPr="00446EE4">
              <w:rPr>
                <w:rStyle w:val="Hyperlink"/>
                <w:noProof/>
              </w:rPr>
              <w:t>List of Tables</w:t>
            </w:r>
            <w:r w:rsidR="00327702">
              <w:rPr>
                <w:noProof/>
                <w:webHidden/>
              </w:rPr>
              <w:tab/>
            </w:r>
            <w:r w:rsidR="00327702">
              <w:rPr>
                <w:noProof/>
                <w:webHidden/>
              </w:rPr>
              <w:fldChar w:fldCharType="begin"/>
            </w:r>
            <w:r w:rsidR="00327702">
              <w:rPr>
                <w:noProof/>
                <w:webHidden/>
              </w:rPr>
              <w:instrText xml:space="preserve"> PAGEREF _Toc24639446 \h </w:instrText>
            </w:r>
            <w:r w:rsidR="00327702">
              <w:rPr>
                <w:noProof/>
                <w:webHidden/>
              </w:rPr>
            </w:r>
            <w:r w:rsidR="00327702">
              <w:rPr>
                <w:noProof/>
                <w:webHidden/>
              </w:rPr>
              <w:fldChar w:fldCharType="separate"/>
            </w:r>
            <w:r w:rsidR="00327702">
              <w:rPr>
                <w:noProof/>
                <w:webHidden/>
              </w:rPr>
              <w:t>IV</w:t>
            </w:r>
            <w:r w:rsidR="00327702">
              <w:rPr>
                <w:noProof/>
                <w:webHidden/>
              </w:rPr>
              <w:fldChar w:fldCharType="end"/>
            </w:r>
          </w:hyperlink>
        </w:p>
        <w:p w14:paraId="3202185D" w14:textId="1B760EFC" w:rsidR="00327702" w:rsidRDefault="00C52A9C">
          <w:pPr>
            <w:pStyle w:val="TOC1"/>
            <w:tabs>
              <w:tab w:val="right" w:leader="dot" w:pos="9350"/>
            </w:tabs>
            <w:rPr>
              <w:rFonts w:asciiTheme="minorHAnsi" w:hAnsiTheme="minorHAnsi"/>
              <w:noProof/>
              <w:lang w:eastAsia="en-US"/>
            </w:rPr>
          </w:pPr>
          <w:hyperlink w:anchor="_Toc24639447" w:history="1">
            <w:r w:rsidR="00327702" w:rsidRPr="00446EE4">
              <w:rPr>
                <w:rStyle w:val="Hyperlink"/>
                <w:noProof/>
              </w:rPr>
              <w:t>Acronyms and Symbols Used</w:t>
            </w:r>
            <w:r w:rsidR="00327702">
              <w:rPr>
                <w:noProof/>
                <w:webHidden/>
              </w:rPr>
              <w:tab/>
            </w:r>
            <w:r w:rsidR="00327702">
              <w:rPr>
                <w:noProof/>
                <w:webHidden/>
              </w:rPr>
              <w:fldChar w:fldCharType="begin"/>
            </w:r>
            <w:r w:rsidR="00327702">
              <w:rPr>
                <w:noProof/>
                <w:webHidden/>
              </w:rPr>
              <w:instrText xml:space="preserve"> PAGEREF _Toc24639447 \h </w:instrText>
            </w:r>
            <w:r w:rsidR="00327702">
              <w:rPr>
                <w:noProof/>
                <w:webHidden/>
              </w:rPr>
            </w:r>
            <w:r w:rsidR="00327702">
              <w:rPr>
                <w:noProof/>
                <w:webHidden/>
              </w:rPr>
              <w:fldChar w:fldCharType="separate"/>
            </w:r>
            <w:r w:rsidR="00327702">
              <w:rPr>
                <w:noProof/>
                <w:webHidden/>
              </w:rPr>
              <w:t>VI</w:t>
            </w:r>
            <w:r w:rsidR="00327702">
              <w:rPr>
                <w:noProof/>
                <w:webHidden/>
              </w:rPr>
              <w:fldChar w:fldCharType="end"/>
            </w:r>
          </w:hyperlink>
        </w:p>
        <w:p w14:paraId="156D81A1" w14:textId="53413812" w:rsidR="00327702" w:rsidRDefault="00C52A9C">
          <w:pPr>
            <w:pStyle w:val="TOC1"/>
            <w:tabs>
              <w:tab w:val="right" w:leader="dot" w:pos="9350"/>
            </w:tabs>
            <w:rPr>
              <w:rFonts w:asciiTheme="minorHAnsi" w:hAnsiTheme="minorHAnsi"/>
              <w:noProof/>
              <w:lang w:eastAsia="en-US"/>
            </w:rPr>
          </w:pPr>
          <w:hyperlink w:anchor="_Toc24639448" w:history="1">
            <w:r w:rsidR="00327702" w:rsidRPr="00446EE4">
              <w:rPr>
                <w:rStyle w:val="Hyperlink"/>
                <w:noProof/>
              </w:rPr>
              <w:t>Executive Summary</w:t>
            </w:r>
            <w:r w:rsidR="00327702">
              <w:rPr>
                <w:noProof/>
                <w:webHidden/>
              </w:rPr>
              <w:tab/>
            </w:r>
            <w:r w:rsidR="00327702">
              <w:rPr>
                <w:noProof/>
                <w:webHidden/>
              </w:rPr>
              <w:fldChar w:fldCharType="begin"/>
            </w:r>
            <w:r w:rsidR="00327702">
              <w:rPr>
                <w:noProof/>
                <w:webHidden/>
              </w:rPr>
              <w:instrText xml:space="preserve"> PAGEREF _Toc24639448 \h </w:instrText>
            </w:r>
            <w:r w:rsidR="00327702">
              <w:rPr>
                <w:noProof/>
                <w:webHidden/>
              </w:rPr>
            </w:r>
            <w:r w:rsidR="00327702">
              <w:rPr>
                <w:noProof/>
                <w:webHidden/>
              </w:rPr>
              <w:fldChar w:fldCharType="separate"/>
            </w:r>
            <w:r w:rsidR="00327702">
              <w:rPr>
                <w:noProof/>
                <w:webHidden/>
              </w:rPr>
              <w:t>VIII</w:t>
            </w:r>
            <w:r w:rsidR="00327702">
              <w:rPr>
                <w:noProof/>
                <w:webHidden/>
              </w:rPr>
              <w:fldChar w:fldCharType="end"/>
            </w:r>
          </w:hyperlink>
        </w:p>
        <w:p w14:paraId="2512A8CC" w14:textId="5654F282" w:rsidR="00327702" w:rsidRDefault="00C52A9C">
          <w:pPr>
            <w:pStyle w:val="TOC1"/>
            <w:tabs>
              <w:tab w:val="left" w:pos="440"/>
              <w:tab w:val="right" w:leader="dot" w:pos="9350"/>
            </w:tabs>
            <w:rPr>
              <w:rFonts w:asciiTheme="minorHAnsi" w:hAnsiTheme="minorHAnsi"/>
              <w:noProof/>
              <w:lang w:eastAsia="en-US"/>
            </w:rPr>
          </w:pPr>
          <w:hyperlink w:anchor="_Toc24639449" w:history="1">
            <w:r w:rsidR="00327702" w:rsidRPr="00446EE4">
              <w:rPr>
                <w:rStyle w:val="Hyperlink"/>
                <w:noProof/>
              </w:rPr>
              <w:t>1</w:t>
            </w:r>
            <w:r w:rsidR="00327702">
              <w:rPr>
                <w:rFonts w:asciiTheme="minorHAnsi" w:hAnsiTheme="minorHAnsi"/>
                <w:noProof/>
                <w:lang w:eastAsia="en-US"/>
              </w:rPr>
              <w:tab/>
            </w:r>
            <w:r w:rsidR="00327702" w:rsidRPr="00446EE4">
              <w:rPr>
                <w:rStyle w:val="Hyperlink"/>
                <w:noProof/>
              </w:rPr>
              <w:t>Literature Review</w:t>
            </w:r>
            <w:r w:rsidR="00327702">
              <w:rPr>
                <w:noProof/>
                <w:webHidden/>
              </w:rPr>
              <w:tab/>
            </w:r>
            <w:r w:rsidR="00327702">
              <w:rPr>
                <w:noProof/>
                <w:webHidden/>
              </w:rPr>
              <w:fldChar w:fldCharType="begin"/>
            </w:r>
            <w:r w:rsidR="00327702">
              <w:rPr>
                <w:noProof/>
                <w:webHidden/>
              </w:rPr>
              <w:instrText xml:space="preserve"> PAGEREF _Toc24639449 \h </w:instrText>
            </w:r>
            <w:r w:rsidR="00327702">
              <w:rPr>
                <w:noProof/>
                <w:webHidden/>
              </w:rPr>
            </w:r>
            <w:r w:rsidR="00327702">
              <w:rPr>
                <w:noProof/>
                <w:webHidden/>
              </w:rPr>
              <w:fldChar w:fldCharType="separate"/>
            </w:r>
            <w:r w:rsidR="00327702">
              <w:rPr>
                <w:noProof/>
                <w:webHidden/>
              </w:rPr>
              <w:t>9</w:t>
            </w:r>
            <w:r w:rsidR="00327702">
              <w:rPr>
                <w:noProof/>
                <w:webHidden/>
              </w:rPr>
              <w:fldChar w:fldCharType="end"/>
            </w:r>
          </w:hyperlink>
        </w:p>
        <w:p w14:paraId="57E2737F" w14:textId="0063EB5F" w:rsidR="00327702" w:rsidRDefault="00C52A9C">
          <w:pPr>
            <w:pStyle w:val="TOC2"/>
            <w:tabs>
              <w:tab w:val="left" w:pos="880"/>
              <w:tab w:val="right" w:leader="dot" w:pos="9350"/>
            </w:tabs>
            <w:rPr>
              <w:rFonts w:asciiTheme="minorHAnsi" w:hAnsiTheme="minorHAnsi"/>
              <w:noProof/>
              <w:lang w:eastAsia="en-US"/>
            </w:rPr>
          </w:pPr>
          <w:hyperlink w:anchor="_Toc24639450" w:history="1">
            <w:r w:rsidR="00327702" w:rsidRPr="00446EE4">
              <w:rPr>
                <w:rStyle w:val="Hyperlink"/>
                <w:noProof/>
              </w:rPr>
              <w:t>1.1</w:t>
            </w:r>
            <w:r w:rsidR="00327702">
              <w:rPr>
                <w:rFonts w:asciiTheme="minorHAnsi" w:hAnsiTheme="minorHAnsi"/>
                <w:noProof/>
                <w:lang w:eastAsia="en-US"/>
              </w:rPr>
              <w:tab/>
            </w:r>
            <w:r w:rsidR="00327702" w:rsidRPr="00446EE4">
              <w:rPr>
                <w:rStyle w:val="Hyperlink"/>
                <w:noProof/>
              </w:rPr>
              <w:t>State of Energy Efficient Roofs</w:t>
            </w:r>
            <w:r w:rsidR="00327702">
              <w:rPr>
                <w:noProof/>
                <w:webHidden/>
              </w:rPr>
              <w:tab/>
            </w:r>
            <w:r w:rsidR="00327702">
              <w:rPr>
                <w:noProof/>
                <w:webHidden/>
              </w:rPr>
              <w:fldChar w:fldCharType="begin"/>
            </w:r>
            <w:r w:rsidR="00327702">
              <w:rPr>
                <w:noProof/>
                <w:webHidden/>
              </w:rPr>
              <w:instrText xml:space="preserve"> PAGEREF _Toc24639450 \h </w:instrText>
            </w:r>
            <w:r w:rsidR="00327702">
              <w:rPr>
                <w:noProof/>
                <w:webHidden/>
              </w:rPr>
            </w:r>
            <w:r w:rsidR="00327702">
              <w:rPr>
                <w:noProof/>
                <w:webHidden/>
              </w:rPr>
              <w:fldChar w:fldCharType="separate"/>
            </w:r>
            <w:r w:rsidR="00327702">
              <w:rPr>
                <w:noProof/>
                <w:webHidden/>
              </w:rPr>
              <w:t>9</w:t>
            </w:r>
            <w:r w:rsidR="00327702">
              <w:rPr>
                <w:noProof/>
                <w:webHidden/>
              </w:rPr>
              <w:fldChar w:fldCharType="end"/>
            </w:r>
          </w:hyperlink>
        </w:p>
        <w:p w14:paraId="2575C3BA" w14:textId="156ADDB2" w:rsidR="00327702" w:rsidRDefault="00C52A9C">
          <w:pPr>
            <w:pStyle w:val="TOC3"/>
            <w:tabs>
              <w:tab w:val="left" w:pos="1320"/>
              <w:tab w:val="right" w:leader="dot" w:pos="9350"/>
            </w:tabs>
            <w:rPr>
              <w:rFonts w:asciiTheme="minorHAnsi" w:hAnsiTheme="minorHAnsi"/>
              <w:noProof/>
              <w:lang w:eastAsia="en-US"/>
            </w:rPr>
          </w:pPr>
          <w:hyperlink w:anchor="_Toc24639451" w:history="1">
            <w:r w:rsidR="00327702" w:rsidRPr="00446EE4">
              <w:rPr>
                <w:rStyle w:val="Hyperlink"/>
                <w:noProof/>
              </w:rPr>
              <w:t>1.1.1</w:t>
            </w:r>
            <w:r w:rsidR="00327702">
              <w:rPr>
                <w:rFonts w:asciiTheme="minorHAnsi" w:hAnsiTheme="minorHAnsi"/>
                <w:noProof/>
                <w:lang w:eastAsia="en-US"/>
              </w:rPr>
              <w:tab/>
            </w:r>
            <w:r w:rsidR="00327702" w:rsidRPr="00446EE4">
              <w:rPr>
                <w:rStyle w:val="Hyperlink"/>
                <w:noProof/>
              </w:rPr>
              <w:t>Cool Roofs</w:t>
            </w:r>
            <w:r w:rsidR="00327702">
              <w:rPr>
                <w:noProof/>
                <w:webHidden/>
              </w:rPr>
              <w:tab/>
            </w:r>
            <w:r w:rsidR="00327702">
              <w:rPr>
                <w:noProof/>
                <w:webHidden/>
              </w:rPr>
              <w:fldChar w:fldCharType="begin"/>
            </w:r>
            <w:r w:rsidR="00327702">
              <w:rPr>
                <w:noProof/>
                <w:webHidden/>
              </w:rPr>
              <w:instrText xml:space="preserve"> PAGEREF _Toc24639451 \h </w:instrText>
            </w:r>
            <w:r w:rsidR="00327702">
              <w:rPr>
                <w:noProof/>
                <w:webHidden/>
              </w:rPr>
            </w:r>
            <w:r w:rsidR="00327702">
              <w:rPr>
                <w:noProof/>
                <w:webHidden/>
              </w:rPr>
              <w:fldChar w:fldCharType="separate"/>
            </w:r>
            <w:r w:rsidR="00327702">
              <w:rPr>
                <w:noProof/>
                <w:webHidden/>
              </w:rPr>
              <w:t>10</w:t>
            </w:r>
            <w:r w:rsidR="00327702">
              <w:rPr>
                <w:noProof/>
                <w:webHidden/>
              </w:rPr>
              <w:fldChar w:fldCharType="end"/>
            </w:r>
          </w:hyperlink>
        </w:p>
        <w:p w14:paraId="31E28253" w14:textId="01C04B07" w:rsidR="00327702" w:rsidRDefault="00C52A9C">
          <w:pPr>
            <w:pStyle w:val="TOC3"/>
            <w:tabs>
              <w:tab w:val="left" w:pos="1320"/>
              <w:tab w:val="right" w:leader="dot" w:pos="9350"/>
            </w:tabs>
            <w:rPr>
              <w:rFonts w:asciiTheme="minorHAnsi" w:hAnsiTheme="minorHAnsi"/>
              <w:noProof/>
              <w:lang w:eastAsia="en-US"/>
            </w:rPr>
          </w:pPr>
          <w:hyperlink w:anchor="_Toc24639452" w:history="1">
            <w:r w:rsidR="00327702" w:rsidRPr="00446EE4">
              <w:rPr>
                <w:rStyle w:val="Hyperlink"/>
                <w:noProof/>
              </w:rPr>
              <w:t>1.1.2</w:t>
            </w:r>
            <w:r w:rsidR="00327702">
              <w:rPr>
                <w:rFonts w:asciiTheme="minorHAnsi" w:hAnsiTheme="minorHAnsi"/>
                <w:noProof/>
                <w:lang w:eastAsia="en-US"/>
              </w:rPr>
              <w:tab/>
            </w:r>
            <w:r w:rsidR="00327702" w:rsidRPr="00446EE4">
              <w:rPr>
                <w:rStyle w:val="Hyperlink"/>
                <w:noProof/>
              </w:rPr>
              <w:t>Green Roofs</w:t>
            </w:r>
            <w:r w:rsidR="00327702">
              <w:rPr>
                <w:noProof/>
                <w:webHidden/>
              </w:rPr>
              <w:tab/>
            </w:r>
            <w:r w:rsidR="00327702">
              <w:rPr>
                <w:noProof/>
                <w:webHidden/>
              </w:rPr>
              <w:fldChar w:fldCharType="begin"/>
            </w:r>
            <w:r w:rsidR="00327702">
              <w:rPr>
                <w:noProof/>
                <w:webHidden/>
              </w:rPr>
              <w:instrText xml:space="preserve"> PAGEREF _Toc24639452 \h </w:instrText>
            </w:r>
            <w:r w:rsidR="00327702">
              <w:rPr>
                <w:noProof/>
                <w:webHidden/>
              </w:rPr>
            </w:r>
            <w:r w:rsidR="00327702">
              <w:rPr>
                <w:noProof/>
                <w:webHidden/>
              </w:rPr>
              <w:fldChar w:fldCharType="separate"/>
            </w:r>
            <w:r w:rsidR="00327702">
              <w:rPr>
                <w:noProof/>
                <w:webHidden/>
              </w:rPr>
              <w:t>15</w:t>
            </w:r>
            <w:r w:rsidR="00327702">
              <w:rPr>
                <w:noProof/>
                <w:webHidden/>
              </w:rPr>
              <w:fldChar w:fldCharType="end"/>
            </w:r>
          </w:hyperlink>
        </w:p>
        <w:p w14:paraId="59AE7621" w14:textId="7AB39677" w:rsidR="00327702" w:rsidRDefault="00C52A9C">
          <w:pPr>
            <w:pStyle w:val="TOC2"/>
            <w:tabs>
              <w:tab w:val="left" w:pos="880"/>
              <w:tab w:val="right" w:leader="dot" w:pos="9350"/>
            </w:tabs>
            <w:rPr>
              <w:rFonts w:asciiTheme="minorHAnsi" w:hAnsiTheme="minorHAnsi"/>
              <w:noProof/>
              <w:lang w:eastAsia="en-US"/>
            </w:rPr>
          </w:pPr>
          <w:hyperlink w:anchor="_Toc24639453" w:history="1">
            <w:r w:rsidR="00327702" w:rsidRPr="00446EE4">
              <w:rPr>
                <w:rStyle w:val="Hyperlink"/>
                <w:noProof/>
              </w:rPr>
              <w:t>1.2</w:t>
            </w:r>
            <w:r w:rsidR="00327702">
              <w:rPr>
                <w:rFonts w:asciiTheme="minorHAnsi" w:hAnsiTheme="minorHAnsi"/>
                <w:noProof/>
                <w:lang w:eastAsia="en-US"/>
              </w:rPr>
              <w:tab/>
            </w:r>
            <w:r w:rsidR="00327702" w:rsidRPr="00446EE4">
              <w:rPr>
                <w:rStyle w:val="Hyperlink"/>
                <w:noProof/>
              </w:rPr>
              <w:t>Adoption Path</w:t>
            </w:r>
            <w:r w:rsidR="00327702">
              <w:rPr>
                <w:noProof/>
                <w:webHidden/>
              </w:rPr>
              <w:tab/>
            </w:r>
            <w:r w:rsidR="00327702">
              <w:rPr>
                <w:noProof/>
                <w:webHidden/>
              </w:rPr>
              <w:fldChar w:fldCharType="begin"/>
            </w:r>
            <w:r w:rsidR="00327702">
              <w:rPr>
                <w:noProof/>
                <w:webHidden/>
              </w:rPr>
              <w:instrText xml:space="preserve"> PAGEREF _Toc24639453 \h </w:instrText>
            </w:r>
            <w:r w:rsidR="00327702">
              <w:rPr>
                <w:noProof/>
                <w:webHidden/>
              </w:rPr>
            </w:r>
            <w:r w:rsidR="00327702">
              <w:rPr>
                <w:noProof/>
                <w:webHidden/>
              </w:rPr>
              <w:fldChar w:fldCharType="separate"/>
            </w:r>
            <w:r w:rsidR="00327702">
              <w:rPr>
                <w:noProof/>
                <w:webHidden/>
              </w:rPr>
              <w:t>20</w:t>
            </w:r>
            <w:r w:rsidR="00327702">
              <w:rPr>
                <w:noProof/>
                <w:webHidden/>
              </w:rPr>
              <w:fldChar w:fldCharType="end"/>
            </w:r>
          </w:hyperlink>
        </w:p>
        <w:p w14:paraId="14F6B0E0" w14:textId="598DCD69" w:rsidR="00327702" w:rsidRDefault="00C52A9C">
          <w:pPr>
            <w:pStyle w:val="TOC3"/>
            <w:tabs>
              <w:tab w:val="left" w:pos="1320"/>
              <w:tab w:val="right" w:leader="dot" w:pos="9350"/>
            </w:tabs>
            <w:rPr>
              <w:rFonts w:asciiTheme="minorHAnsi" w:hAnsiTheme="minorHAnsi"/>
              <w:noProof/>
              <w:lang w:eastAsia="en-US"/>
            </w:rPr>
          </w:pPr>
          <w:hyperlink w:anchor="_Toc24639454" w:history="1">
            <w:r w:rsidR="00327702" w:rsidRPr="00446EE4">
              <w:rPr>
                <w:rStyle w:val="Hyperlink"/>
                <w:noProof/>
              </w:rPr>
              <w:t>1.2.1</w:t>
            </w:r>
            <w:r w:rsidR="00327702">
              <w:rPr>
                <w:rFonts w:asciiTheme="minorHAnsi" w:hAnsiTheme="minorHAnsi"/>
                <w:noProof/>
                <w:lang w:eastAsia="en-US"/>
              </w:rPr>
              <w:tab/>
            </w:r>
            <w:r w:rsidR="00327702" w:rsidRPr="00446EE4">
              <w:rPr>
                <w:rStyle w:val="Hyperlink"/>
                <w:noProof/>
              </w:rPr>
              <w:t>Current Adoption</w:t>
            </w:r>
            <w:r w:rsidR="00327702">
              <w:rPr>
                <w:noProof/>
                <w:webHidden/>
              </w:rPr>
              <w:tab/>
            </w:r>
            <w:r w:rsidR="00327702">
              <w:rPr>
                <w:noProof/>
                <w:webHidden/>
              </w:rPr>
              <w:fldChar w:fldCharType="begin"/>
            </w:r>
            <w:r w:rsidR="00327702">
              <w:rPr>
                <w:noProof/>
                <w:webHidden/>
              </w:rPr>
              <w:instrText xml:space="preserve"> PAGEREF _Toc24639454 \h </w:instrText>
            </w:r>
            <w:r w:rsidR="00327702">
              <w:rPr>
                <w:noProof/>
                <w:webHidden/>
              </w:rPr>
            </w:r>
            <w:r w:rsidR="00327702">
              <w:rPr>
                <w:noProof/>
                <w:webHidden/>
              </w:rPr>
              <w:fldChar w:fldCharType="separate"/>
            </w:r>
            <w:r w:rsidR="00327702">
              <w:rPr>
                <w:noProof/>
                <w:webHidden/>
              </w:rPr>
              <w:t>20</w:t>
            </w:r>
            <w:r w:rsidR="00327702">
              <w:rPr>
                <w:noProof/>
                <w:webHidden/>
              </w:rPr>
              <w:fldChar w:fldCharType="end"/>
            </w:r>
          </w:hyperlink>
        </w:p>
        <w:p w14:paraId="56EC2F88" w14:textId="71B76552" w:rsidR="00327702" w:rsidRDefault="00C52A9C">
          <w:pPr>
            <w:pStyle w:val="TOC3"/>
            <w:tabs>
              <w:tab w:val="left" w:pos="1320"/>
              <w:tab w:val="right" w:leader="dot" w:pos="9350"/>
            </w:tabs>
            <w:rPr>
              <w:rFonts w:asciiTheme="minorHAnsi" w:hAnsiTheme="minorHAnsi"/>
              <w:noProof/>
              <w:lang w:eastAsia="en-US"/>
            </w:rPr>
          </w:pPr>
          <w:hyperlink w:anchor="_Toc24639455" w:history="1">
            <w:r w:rsidR="00327702" w:rsidRPr="00446EE4">
              <w:rPr>
                <w:rStyle w:val="Hyperlink"/>
                <w:noProof/>
              </w:rPr>
              <w:t>1.2.2</w:t>
            </w:r>
            <w:r w:rsidR="00327702">
              <w:rPr>
                <w:rFonts w:asciiTheme="minorHAnsi" w:hAnsiTheme="minorHAnsi"/>
                <w:noProof/>
                <w:lang w:eastAsia="en-US"/>
              </w:rPr>
              <w:tab/>
            </w:r>
            <w:r w:rsidR="00327702" w:rsidRPr="00446EE4">
              <w:rPr>
                <w:rStyle w:val="Hyperlink"/>
                <w:noProof/>
              </w:rPr>
              <w:t>Trends to Accelerate Adoption</w:t>
            </w:r>
            <w:r w:rsidR="00327702">
              <w:rPr>
                <w:noProof/>
                <w:webHidden/>
              </w:rPr>
              <w:tab/>
            </w:r>
            <w:r w:rsidR="00327702">
              <w:rPr>
                <w:noProof/>
                <w:webHidden/>
              </w:rPr>
              <w:fldChar w:fldCharType="begin"/>
            </w:r>
            <w:r w:rsidR="00327702">
              <w:rPr>
                <w:noProof/>
                <w:webHidden/>
              </w:rPr>
              <w:instrText xml:space="preserve"> PAGEREF _Toc24639455 \h </w:instrText>
            </w:r>
            <w:r w:rsidR="00327702">
              <w:rPr>
                <w:noProof/>
                <w:webHidden/>
              </w:rPr>
            </w:r>
            <w:r w:rsidR="00327702">
              <w:rPr>
                <w:noProof/>
                <w:webHidden/>
              </w:rPr>
              <w:fldChar w:fldCharType="separate"/>
            </w:r>
            <w:r w:rsidR="00327702">
              <w:rPr>
                <w:noProof/>
                <w:webHidden/>
              </w:rPr>
              <w:t>23</w:t>
            </w:r>
            <w:r w:rsidR="00327702">
              <w:rPr>
                <w:noProof/>
                <w:webHidden/>
              </w:rPr>
              <w:fldChar w:fldCharType="end"/>
            </w:r>
          </w:hyperlink>
        </w:p>
        <w:p w14:paraId="3DE84A0D" w14:textId="0C67F58B" w:rsidR="00327702" w:rsidRDefault="00C52A9C">
          <w:pPr>
            <w:pStyle w:val="TOC3"/>
            <w:tabs>
              <w:tab w:val="left" w:pos="1320"/>
              <w:tab w:val="right" w:leader="dot" w:pos="9350"/>
            </w:tabs>
            <w:rPr>
              <w:rFonts w:asciiTheme="minorHAnsi" w:hAnsiTheme="minorHAnsi"/>
              <w:noProof/>
              <w:lang w:eastAsia="en-US"/>
            </w:rPr>
          </w:pPr>
          <w:hyperlink w:anchor="_Toc24639456" w:history="1">
            <w:r w:rsidR="00327702" w:rsidRPr="00446EE4">
              <w:rPr>
                <w:rStyle w:val="Hyperlink"/>
                <w:noProof/>
              </w:rPr>
              <w:t>1.2.3</w:t>
            </w:r>
            <w:r w:rsidR="00327702">
              <w:rPr>
                <w:rFonts w:asciiTheme="minorHAnsi" w:hAnsiTheme="minorHAnsi"/>
                <w:noProof/>
                <w:lang w:eastAsia="en-US"/>
              </w:rPr>
              <w:tab/>
            </w:r>
            <w:r w:rsidR="00327702" w:rsidRPr="00446EE4">
              <w:rPr>
                <w:rStyle w:val="Hyperlink"/>
                <w:noProof/>
              </w:rPr>
              <w:t>Barriers to Adoption</w:t>
            </w:r>
            <w:r w:rsidR="00327702">
              <w:rPr>
                <w:noProof/>
                <w:webHidden/>
              </w:rPr>
              <w:tab/>
            </w:r>
            <w:r w:rsidR="00327702">
              <w:rPr>
                <w:noProof/>
                <w:webHidden/>
              </w:rPr>
              <w:fldChar w:fldCharType="begin"/>
            </w:r>
            <w:r w:rsidR="00327702">
              <w:rPr>
                <w:noProof/>
                <w:webHidden/>
              </w:rPr>
              <w:instrText xml:space="preserve"> PAGEREF _Toc24639456 \h </w:instrText>
            </w:r>
            <w:r w:rsidR="00327702">
              <w:rPr>
                <w:noProof/>
                <w:webHidden/>
              </w:rPr>
            </w:r>
            <w:r w:rsidR="00327702">
              <w:rPr>
                <w:noProof/>
                <w:webHidden/>
              </w:rPr>
              <w:fldChar w:fldCharType="separate"/>
            </w:r>
            <w:r w:rsidR="00327702">
              <w:rPr>
                <w:noProof/>
                <w:webHidden/>
              </w:rPr>
              <w:t>31</w:t>
            </w:r>
            <w:r w:rsidR="00327702">
              <w:rPr>
                <w:noProof/>
                <w:webHidden/>
              </w:rPr>
              <w:fldChar w:fldCharType="end"/>
            </w:r>
          </w:hyperlink>
        </w:p>
        <w:p w14:paraId="136D9FCE" w14:textId="0BD517A9" w:rsidR="00327702" w:rsidRDefault="00C52A9C">
          <w:pPr>
            <w:pStyle w:val="TOC3"/>
            <w:tabs>
              <w:tab w:val="left" w:pos="1320"/>
              <w:tab w:val="right" w:leader="dot" w:pos="9350"/>
            </w:tabs>
            <w:rPr>
              <w:rFonts w:asciiTheme="minorHAnsi" w:hAnsiTheme="minorHAnsi"/>
              <w:noProof/>
              <w:lang w:eastAsia="en-US"/>
            </w:rPr>
          </w:pPr>
          <w:hyperlink w:anchor="_Toc24639457" w:history="1">
            <w:r w:rsidR="00327702" w:rsidRPr="00446EE4">
              <w:rPr>
                <w:rStyle w:val="Hyperlink"/>
                <w:noProof/>
              </w:rPr>
              <w:t>1.2.4</w:t>
            </w:r>
            <w:r w:rsidR="00327702">
              <w:rPr>
                <w:rFonts w:asciiTheme="minorHAnsi" w:hAnsiTheme="minorHAnsi"/>
                <w:noProof/>
                <w:lang w:eastAsia="en-US"/>
              </w:rPr>
              <w:tab/>
            </w:r>
            <w:r w:rsidR="00327702" w:rsidRPr="00446EE4">
              <w:rPr>
                <w:rStyle w:val="Hyperlink"/>
                <w:noProof/>
              </w:rPr>
              <w:t>Adoption Potential</w:t>
            </w:r>
            <w:r w:rsidR="00327702">
              <w:rPr>
                <w:noProof/>
                <w:webHidden/>
              </w:rPr>
              <w:tab/>
            </w:r>
            <w:r w:rsidR="00327702">
              <w:rPr>
                <w:noProof/>
                <w:webHidden/>
              </w:rPr>
              <w:fldChar w:fldCharType="begin"/>
            </w:r>
            <w:r w:rsidR="00327702">
              <w:rPr>
                <w:noProof/>
                <w:webHidden/>
              </w:rPr>
              <w:instrText xml:space="preserve"> PAGEREF _Toc24639457 \h </w:instrText>
            </w:r>
            <w:r w:rsidR="00327702">
              <w:rPr>
                <w:noProof/>
                <w:webHidden/>
              </w:rPr>
            </w:r>
            <w:r w:rsidR="00327702">
              <w:rPr>
                <w:noProof/>
                <w:webHidden/>
              </w:rPr>
              <w:fldChar w:fldCharType="separate"/>
            </w:r>
            <w:r w:rsidR="00327702">
              <w:rPr>
                <w:noProof/>
                <w:webHidden/>
              </w:rPr>
              <w:t>33</w:t>
            </w:r>
            <w:r w:rsidR="00327702">
              <w:rPr>
                <w:noProof/>
                <w:webHidden/>
              </w:rPr>
              <w:fldChar w:fldCharType="end"/>
            </w:r>
          </w:hyperlink>
        </w:p>
        <w:p w14:paraId="6F985575" w14:textId="2C567062" w:rsidR="00327702" w:rsidRDefault="00C52A9C">
          <w:pPr>
            <w:pStyle w:val="TOC2"/>
            <w:tabs>
              <w:tab w:val="left" w:pos="880"/>
              <w:tab w:val="right" w:leader="dot" w:pos="9350"/>
            </w:tabs>
            <w:rPr>
              <w:rFonts w:asciiTheme="minorHAnsi" w:hAnsiTheme="minorHAnsi"/>
              <w:noProof/>
              <w:lang w:eastAsia="en-US"/>
            </w:rPr>
          </w:pPr>
          <w:hyperlink w:anchor="_Toc24639458" w:history="1">
            <w:r w:rsidR="00327702" w:rsidRPr="00446EE4">
              <w:rPr>
                <w:rStyle w:val="Hyperlink"/>
                <w:noProof/>
              </w:rPr>
              <w:t>1.3</w:t>
            </w:r>
            <w:r w:rsidR="00327702">
              <w:rPr>
                <w:rFonts w:asciiTheme="minorHAnsi" w:hAnsiTheme="minorHAnsi"/>
                <w:noProof/>
                <w:lang w:eastAsia="en-US"/>
              </w:rPr>
              <w:tab/>
            </w:r>
            <w:r w:rsidR="00327702" w:rsidRPr="00446EE4">
              <w:rPr>
                <w:rStyle w:val="Hyperlink"/>
                <w:noProof/>
              </w:rPr>
              <w:t>Advantages  and Disadvantages of Energy Efficient Roofs</w:t>
            </w:r>
            <w:r w:rsidR="00327702">
              <w:rPr>
                <w:noProof/>
                <w:webHidden/>
              </w:rPr>
              <w:tab/>
            </w:r>
            <w:r w:rsidR="00327702">
              <w:rPr>
                <w:noProof/>
                <w:webHidden/>
              </w:rPr>
              <w:fldChar w:fldCharType="begin"/>
            </w:r>
            <w:r w:rsidR="00327702">
              <w:rPr>
                <w:noProof/>
                <w:webHidden/>
              </w:rPr>
              <w:instrText xml:space="preserve"> PAGEREF _Toc24639458 \h </w:instrText>
            </w:r>
            <w:r w:rsidR="00327702">
              <w:rPr>
                <w:noProof/>
                <w:webHidden/>
              </w:rPr>
            </w:r>
            <w:r w:rsidR="00327702">
              <w:rPr>
                <w:noProof/>
                <w:webHidden/>
              </w:rPr>
              <w:fldChar w:fldCharType="separate"/>
            </w:r>
            <w:r w:rsidR="00327702">
              <w:rPr>
                <w:noProof/>
                <w:webHidden/>
              </w:rPr>
              <w:t>34</w:t>
            </w:r>
            <w:r w:rsidR="00327702">
              <w:rPr>
                <w:noProof/>
                <w:webHidden/>
              </w:rPr>
              <w:fldChar w:fldCharType="end"/>
            </w:r>
          </w:hyperlink>
        </w:p>
        <w:p w14:paraId="42136F7A" w14:textId="5389751E" w:rsidR="00327702" w:rsidRDefault="00C52A9C">
          <w:pPr>
            <w:pStyle w:val="TOC3"/>
            <w:tabs>
              <w:tab w:val="left" w:pos="1320"/>
              <w:tab w:val="right" w:leader="dot" w:pos="9350"/>
            </w:tabs>
            <w:rPr>
              <w:rFonts w:asciiTheme="minorHAnsi" w:hAnsiTheme="minorHAnsi"/>
              <w:noProof/>
              <w:lang w:eastAsia="en-US"/>
            </w:rPr>
          </w:pPr>
          <w:hyperlink w:anchor="_Toc24639459" w:history="1">
            <w:r w:rsidR="00327702" w:rsidRPr="00446EE4">
              <w:rPr>
                <w:rStyle w:val="Hyperlink"/>
                <w:noProof/>
              </w:rPr>
              <w:t>1.3.1</w:t>
            </w:r>
            <w:r w:rsidR="00327702">
              <w:rPr>
                <w:rFonts w:asciiTheme="minorHAnsi" w:hAnsiTheme="minorHAnsi"/>
                <w:noProof/>
                <w:lang w:eastAsia="en-US"/>
              </w:rPr>
              <w:tab/>
            </w:r>
            <w:r w:rsidR="00327702" w:rsidRPr="00446EE4">
              <w:rPr>
                <w:rStyle w:val="Hyperlink"/>
                <w:noProof/>
              </w:rPr>
              <w:t>Similar Solutions</w:t>
            </w:r>
            <w:r w:rsidR="00327702">
              <w:rPr>
                <w:noProof/>
                <w:webHidden/>
              </w:rPr>
              <w:tab/>
            </w:r>
            <w:r w:rsidR="00327702">
              <w:rPr>
                <w:noProof/>
                <w:webHidden/>
              </w:rPr>
              <w:fldChar w:fldCharType="begin"/>
            </w:r>
            <w:r w:rsidR="00327702">
              <w:rPr>
                <w:noProof/>
                <w:webHidden/>
              </w:rPr>
              <w:instrText xml:space="preserve"> PAGEREF _Toc24639459 \h </w:instrText>
            </w:r>
            <w:r w:rsidR="00327702">
              <w:rPr>
                <w:noProof/>
                <w:webHidden/>
              </w:rPr>
            </w:r>
            <w:r w:rsidR="00327702">
              <w:rPr>
                <w:noProof/>
                <w:webHidden/>
              </w:rPr>
              <w:fldChar w:fldCharType="separate"/>
            </w:r>
            <w:r w:rsidR="00327702">
              <w:rPr>
                <w:noProof/>
                <w:webHidden/>
              </w:rPr>
              <w:t>34</w:t>
            </w:r>
            <w:r w:rsidR="00327702">
              <w:rPr>
                <w:noProof/>
                <w:webHidden/>
              </w:rPr>
              <w:fldChar w:fldCharType="end"/>
            </w:r>
          </w:hyperlink>
        </w:p>
        <w:p w14:paraId="7EA86C77" w14:textId="25E232AC" w:rsidR="00327702" w:rsidRDefault="00C52A9C">
          <w:pPr>
            <w:pStyle w:val="TOC3"/>
            <w:tabs>
              <w:tab w:val="left" w:pos="1320"/>
              <w:tab w:val="right" w:leader="dot" w:pos="9350"/>
            </w:tabs>
            <w:rPr>
              <w:rFonts w:asciiTheme="minorHAnsi" w:hAnsiTheme="minorHAnsi"/>
              <w:noProof/>
              <w:lang w:eastAsia="en-US"/>
            </w:rPr>
          </w:pPr>
          <w:hyperlink w:anchor="_Toc24639460" w:history="1">
            <w:r w:rsidR="00327702" w:rsidRPr="00446EE4">
              <w:rPr>
                <w:rStyle w:val="Hyperlink"/>
                <w:noProof/>
              </w:rPr>
              <w:t>1.3.2</w:t>
            </w:r>
            <w:r w:rsidR="00327702">
              <w:rPr>
                <w:rFonts w:asciiTheme="minorHAnsi" w:hAnsiTheme="minorHAnsi"/>
                <w:noProof/>
                <w:lang w:eastAsia="en-US"/>
              </w:rPr>
              <w:tab/>
            </w:r>
            <w:r w:rsidR="00327702" w:rsidRPr="00446EE4">
              <w:rPr>
                <w:rStyle w:val="Hyperlink"/>
                <w:noProof/>
              </w:rPr>
              <w:t>Arguments for Adoption</w:t>
            </w:r>
            <w:r w:rsidR="00327702">
              <w:rPr>
                <w:noProof/>
                <w:webHidden/>
              </w:rPr>
              <w:tab/>
            </w:r>
            <w:r w:rsidR="00327702">
              <w:rPr>
                <w:noProof/>
                <w:webHidden/>
              </w:rPr>
              <w:fldChar w:fldCharType="begin"/>
            </w:r>
            <w:r w:rsidR="00327702">
              <w:rPr>
                <w:noProof/>
                <w:webHidden/>
              </w:rPr>
              <w:instrText xml:space="preserve"> PAGEREF _Toc24639460 \h </w:instrText>
            </w:r>
            <w:r w:rsidR="00327702">
              <w:rPr>
                <w:noProof/>
                <w:webHidden/>
              </w:rPr>
            </w:r>
            <w:r w:rsidR="00327702">
              <w:rPr>
                <w:noProof/>
                <w:webHidden/>
              </w:rPr>
              <w:fldChar w:fldCharType="separate"/>
            </w:r>
            <w:r w:rsidR="00327702">
              <w:rPr>
                <w:noProof/>
                <w:webHidden/>
              </w:rPr>
              <w:t>35</w:t>
            </w:r>
            <w:r w:rsidR="00327702">
              <w:rPr>
                <w:noProof/>
                <w:webHidden/>
              </w:rPr>
              <w:fldChar w:fldCharType="end"/>
            </w:r>
          </w:hyperlink>
        </w:p>
        <w:p w14:paraId="1E560692" w14:textId="3153F06A" w:rsidR="00327702" w:rsidRDefault="00C52A9C">
          <w:pPr>
            <w:pStyle w:val="TOC3"/>
            <w:tabs>
              <w:tab w:val="left" w:pos="1320"/>
              <w:tab w:val="right" w:leader="dot" w:pos="9350"/>
            </w:tabs>
            <w:rPr>
              <w:rFonts w:asciiTheme="minorHAnsi" w:hAnsiTheme="minorHAnsi"/>
              <w:noProof/>
              <w:lang w:eastAsia="en-US"/>
            </w:rPr>
          </w:pPr>
          <w:hyperlink w:anchor="_Toc24639461" w:history="1">
            <w:r w:rsidR="00327702" w:rsidRPr="00446EE4">
              <w:rPr>
                <w:rStyle w:val="Hyperlink"/>
                <w:noProof/>
              </w:rPr>
              <w:t>1.3.3</w:t>
            </w:r>
            <w:r w:rsidR="00327702">
              <w:rPr>
                <w:rFonts w:asciiTheme="minorHAnsi" w:hAnsiTheme="minorHAnsi"/>
                <w:noProof/>
                <w:lang w:eastAsia="en-US"/>
              </w:rPr>
              <w:tab/>
            </w:r>
            <w:r w:rsidR="00327702" w:rsidRPr="00446EE4">
              <w:rPr>
                <w:rStyle w:val="Hyperlink"/>
                <w:noProof/>
              </w:rPr>
              <w:t>Additional Benefits and Burdens</w:t>
            </w:r>
            <w:r w:rsidR="00327702">
              <w:rPr>
                <w:noProof/>
                <w:webHidden/>
              </w:rPr>
              <w:tab/>
            </w:r>
            <w:r w:rsidR="00327702">
              <w:rPr>
                <w:noProof/>
                <w:webHidden/>
              </w:rPr>
              <w:fldChar w:fldCharType="begin"/>
            </w:r>
            <w:r w:rsidR="00327702">
              <w:rPr>
                <w:noProof/>
                <w:webHidden/>
              </w:rPr>
              <w:instrText xml:space="preserve"> PAGEREF _Toc24639461 \h </w:instrText>
            </w:r>
            <w:r w:rsidR="00327702">
              <w:rPr>
                <w:noProof/>
                <w:webHidden/>
              </w:rPr>
            </w:r>
            <w:r w:rsidR="00327702">
              <w:rPr>
                <w:noProof/>
                <w:webHidden/>
              </w:rPr>
              <w:fldChar w:fldCharType="separate"/>
            </w:r>
            <w:r w:rsidR="00327702">
              <w:rPr>
                <w:noProof/>
                <w:webHidden/>
              </w:rPr>
              <w:t>36</w:t>
            </w:r>
            <w:r w:rsidR="00327702">
              <w:rPr>
                <w:noProof/>
                <w:webHidden/>
              </w:rPr>
              <w:fldChar w:fldCharType="end"/>
            </w:r>
          </w:hyperlink>
        </w:p>
        <w:p w14:paraId="6546D3E5" w14:textId="385EB959" w:rsidR="00327702" w:rsidRDefault="00C52A9C">
          <w:pPr>
            <w:pStyle w:val="TOC1"/>
            <w:tabs>
              <w:tab w:val="left" w:pos="440"/>
              <w:tab w:val="right" w:leader="dot" w:pos="9350"/>
            </w:tabs>
            <w:rPr>
              <w:rFonts w:asciiTheme="minorHAnsi" w:hAnsiTheme="minorHAnsi"/>
              <w:noProof/>
              <w:lang w:eastAsia="en-US"/>
            </w:rPr>
          </w:pPr>
          <w:hyperlink w:anchor="_Toc24639462" w:history="1">
            <w:r w:rsidR="00327702" w:rsidRPr="00446EE4">
              <w:rPr>
                <w:rStyle w:val="Hyperlink"/>
                <w:noProof/>
              </w:rPr>
              <w:t>2</w:t>
            </w:r>
            <w:r w:rsidR="00327702">
              <w:rPr>
                <w:rFonts w:asciiTheme="minorHAnsi" w:hAnsiTheme="minorHAnsi"/>
                <w:noProof/>
                <w:lang w:eastAsia="en-US"/>
              </w:rPr>
              <w:tab/>
            </w:r>
            <w:r w:rsidR="00327702" w:rsidRPr="00446EE4">
              <w:rPr>
                <w:rStyle w:val="Hyperlink"/>
                <w:noProof/>
              </w:rPr>
              <w:t>Methodology</w:t>
            </w:r>
            <w:r w:rsidR="00327702">
              <w:rPr>
                <w:noProof/>
                <w:webHidden/>
              </w:rPr>
              <w:tab/>
            </w:r>
            <w:r w:rsidR="00327702">
              <w:rPr>
                <w:noProof/>
                <w:webHidden/>
              </w:rPr>
              <w:fldChar w:fldCharType="begin"/>
            </w:r>
            <w:r w:rsidR="00327702">
              <w:rPr>
                <w:noProof/>
                <w:webHidden/>
              </w:rPr>
              <w:instrText xml:space="preserve"> PAGEREF _Toc24639462 \h </w:instrText>
            </w:r>
            <w:r w:rsidR="00327702">
              <w:rPr>
                <w:noProof/>
                <w:webHidden/>
              </w:rPr>
            </w:r>
            <w:r w:rsidR="00327702">
              <w:rPr>
                <w:noProof/>
                <w:webHidden/>
              </w:rPr>
              <w:fldChar w:fldCharType="separate"/>
            </w:r>
            <w:r w:rsidR="00327702">
              <w:rPr>
                <w:noProof/>
                <w:webHidden/>
              </w:rPr>
              <w:t>42</w:t>
            </w:r>
            <w:r w:rsidR="00327702">
              <w:rPr>
                <w:noProof/>
                <w:webHidden/>
              </w:rPr>
              <w:fldChar w:fldCharType="end"/>
            </w:r>
          </w:hyperlink>
        </w:p>
        <w:p w14:paraId="693BF59F" w14:textId="05CC0F6A" w:rsidR="00327702" w:rsidRDefault="00C52A9C">
          <w:pPr>
            <w:pStyle w:val="TOC2"/>
            <w:tabs>
              <w:tab w:val="left" w:pos="880"/>
              <w:tab w:val="right" w:leader="dot" w:pos="9350"/>
            </w:tabs>
            <w:rPr>
              <w:rFonts w:asciiTheme="minorHAnsi" w:hAnsiTheme="minorHAnsi"/>
              <w:noProof/>
              <w:lang w:eastAsia="en-US"/>
            </w:rPr>
          </w:pPr>
          <w:hyperlink w:anchor="_Toc24639463" w:history="1">
            <w:r w:rsidR="00327702" w:rsidRPr="00446EE4">
              <w:rPr>
                <w:rStyle w:val="Hyperlink"/>
                <w:noProof/>
              </w:rPr>
              <w:t>2.1</w:t>
            </w:r>
            <w:r w:rsidR="00327702">
              <w:rPr>
                <w:rFonts w:asciiTheme="minorHAnsi" w:hAnsiTheme="minorHAnsi"/>
                <w:noProof/>
                <w:lang w:eastAsia="en-US"/>
              </w:rPr>
              <w:tab/>
            </w:r>
            <w:r w:rsidR="00327702" w:rsidRPr="00446EE4">
              <w:rPr>
                <w:rStyle w:val="Hyperlink"/>
                <w:noProof/>
              </w:rPr>
              <w:t>Introduction</w:t>
            </w:r>
            <w:r w:rsidR="00327702">
              <w:rPr>
                <w:noProof/>
                <w:webHidden/>
              </w:rPr>
              <w:tab/>
            </w:r>
            <w:r w:rsidR="00327702">
              <w:rPr>
                <w:noProof/>
                <w:webHidden/>
              </w:rPr>
              <w:fldChar w:fldCharType="begin"/>
            </w:r>
            <w:r w:rsidR="00327702">
              <w:rPr>
                <w:noProof/>
                <w:webHidden/>
              </w:rPr>
              <w:instrText xml:space="preserve"> PAGEREF _Toc24639463 \h </w:instrText>
            </w:r>
            <w:r w:rsidR="00327702">
              <w:rPr>
                <w:noProof/>
                <w:webHidden/>
              </w:rPr>
            </w:r>
            <w:r w:rsidR="00327702">
              <w:rPr>
                <w:noProof/>
                <w:webHidden/>
              </w:rPr>
              <w:fldChar w:fldCharType="separate"/>
            </w:r>
            <w:r w:rsidR="00327702">
              <w:rPr>
                <w:noProof/>
                <w:webHidden/>
              </w:rPr>
              <w:t>42</w:t>
            </w:r>
            <w:r w:rsidR="00327702">
              <w:rPr>
                <w:noProof/>
                <w:webHidden/>
              </w:rPr>
              <w:fldChar w:fldCharType="end"/>
            </w:r>
          </w:hyperlink>
        </w:p>
        <w:p w14:paraId="3C4AB126" w14:textId="164BEB58" w:rsidR="00327702" w:rsidRDefault="00C52A9C">
          <w:pPr>
            <w:pStyle w:val="TOC2"/>
            <w:tabs>
              <w:tab w:val="left" w:pos="880"/>
              <w:tab w:val="right" w:leader="dot" w:pos="9350"/>
            </w:tabs>
            <w:rPr>
              <w:rFonts w:asciiTheme="minorHAnsi" w:hAnsiTheme="minorHAnsi"/>
              <w:noProof/>
              <w:lang w:eastAsia="en-US"/>
            </w:rPr>
          </w:pPr>
          <w:hyperlink w:anchor="_Toc24639464" w:history="1">
            <w:r w:rsidR="00327702" w:rsidRPr="00446EE4">
              <w:rPr>
                <w:rStyle w:val="Hyperlink"/>
                <w:noProof/>
              </w:rPr>
              <w:t>2.2</w:t>
            </w:r>
            <w:r w:rsidR="00327702">
              <w:rPr>
                <w:rFonts w:asciiTheme="minorHAnsi" w:hAnsiTheme="minorHAnsi"/>
                <w:noProof/>
                <w:lang w:eastAsia="en-US"/>
              </w:rPr>
              <w:tab/>
            </w:r>
            <w:r w:rsidR="00327702" w:rsidRPr="00446EE4">
              <w:rPr>
                <w:rStyle w:val="Hyperlink"/>
                <w:noProof/>
              </w:rPr>
              <w:t>Data Sources</w:t>
            </w:r>
            <w:r w:rsidR="00327702">
              <w:rPr>
                <w:noProof/>
                <w:webHidden/>
              </w:rPr>
              <w:tab/>
            </w:r>
            <w:r w:rsidR="00327702">
              <w:rPr>
                <w:noProof/>
                <w:webHidden/>
              </w:rPr>
              <w:fldChar w:fldCharType="begin"/>
            </w:r>
            <w:r w:rsidR="00327702">
              <w:rPr>
                <w:noProof/>
                <w:webHidden/>
              </w:rPr>
              <w:instrText xml:space="preserve"> PAGEREF _Toc24639464 \h </w:instrText>
            </w:r>
            <w:r w:rsidR="00327702">
              <w:rPr>
                <w:noProof/>
                <w:webHidden/>
              </w:rPr>
            </w:r>
            <w:r w:rsidR="00327702">
              <w:rPr>
                <w:noProof/>
                <w:webHidden/>
              </w:rPr>
              <w:fldChar w:fldCharType="separate"/>
            </w:r>
            <w:r w:rsidR="00327702">
              <w:rPr>
                <w:noProof/>
                <w:webHidden/>
              </w:rPr>
              <w:t>44</w:t>
            </w:r>
            <w:r w:rsidR="00327702">
              <w:rPr>
                <w:noProof/>
                <w:webHidden/>
              </w:rPr>
              <w:fldChar w:fldCharType="end"/>
            </w:r>
          </w:hyperlink>
        </w:p>
        <w:p w14:paraId="187AD739" w14:textId="42C45806" w:rsidR="00327702" w:rsidRDefault="00C52A9C">
          <w:pPr>
            <w:pStyle w:val="TOC2"/>
            <w:tabs>
              <w:tab w:val="left" w:pos="880"/>
              <w:tab w:val="right" w:leader="dot" w:pos="9350"/>
            </w:tabs>
            <w:rPr>
              <w:rFonts w:asciiTheme="minorHAnsi" w:hAnsiTheme="minorHAnsi"/>
              <w:noProof/>
              <w:lang w:eastAsia="en-US"/>
            </w:rPr>
          </w:pPr>
          <w:hyperlink w:anchor="_Toc24639465" w:history="1">
            <w:r w:rsidR="00327702" w:rsidRPr="00446EE4">
              <w:rPr>
                <w:rStyle w:val="Hyperlink"/>
                <w:noProof/>
              </w:rPr>
              <w:t>2.3</w:t>
            </w:r>
            <w:r w:rsidR="00327702">
              <w:rPr>
                <w:rFonts w:asciiTheme="minorHAnsi" w:hAnsiTheme="minorHAnsi"/>
                <w:noProof/>
                <w:lang w:eastAsia="en-US"/>
              </w:rPr>
              <w:tab/>
            </w:r>
            <w:r w:rsidR="00327702" w:rsidRPr="00446EE4">
              <w:rPr>
                <w:rStyle w:val="Hyperlink"/>
                <w:noProof/>
              </w:rPr>
              <w:t>Cool Roof and Green Roof Total Addressable Markets</w:t>
            </w:r>
            <w:r w:rsidR="00327702">
              <w:rPr>
                <w:noProof/>
                <w:webHidden/>
              </w:rPr>
              <w:tab/>
            </w:r>
            <w:r w:rsidR="00327702">
              <w:rPr>
                <w:noProof/>
                <w:webHidden/>
              </w:rPr>
              <w:fldChar w:fldCharType="begin"/>
            </w:r>
            <w:r w:rsidR="00327702">
              <w:rPr>
                <w:noProof/>
                <w:webHidden/>
              </w:rPr>
              <w:instrText xml:space="preserve"> PAGEREF _Toc24639465 \h </w:instrText>
            </w:r>
            <w:r w:rsidR="00327702">
              <w:rPr>
                <w:noProof/>
                <w:webHidden/>
              </w:rPr>
            </w:r>
            <w:r w:rsidR="00327702">
              <w:rPr>
                <w:noProof/>
                <w:webHidden/>
              </w:rPr>
              <w:fldChar w:fldCharType="separate"/>
            </w:r>
            <w:r w:rsidR="00327702">
              <w:rPr>
                <w:noProof/>
                <w:webHidden/>
              </w:rPr>
              <w:t>44</w:t>
            </w:r>
            <w:r w:rsidR="00327702">
              <w:rPr>
                <w:noProof/>
                <w:webHidden/>
              </w:rPr>
              <w:fldChar w:fldCharType="end"/>
            </w:r>
          </w:hyperlink>
        </w:p>
        <w:p w14:paraId="3B9F6612" w14:textId="782C2CD3" w:rsidR="00327702" w:rsidRDefault="00C52A9C">
          <w:pPr>
            <w:pStyle w:val="TOC2"/>
            <w:tabs>
              <w:tab w:val="left" w:pos="880"/>
              <w:tab w:val="right" w:leader="dot" w:pos="9350"/>
            </w:tabs>
            <w:rPr>
              <w:rFonts w:asciiTheme="minorHAnsi" w:hAnsiTheme="minorHAnsi"/>
              <w:noProof/>
              <w:lang w:eastAsia="en-US"/>
            </w:rPr>
          </w:pPr>
          <w:hyperlink w:anchor="_Toc24639466" w:history="1">
            <w:r w:rsidR="00327702" w:rsidRPr="00446EE4">
              <w:rPr>
                <w:rStyle w:val="Hyperlink"/>
                <w:noProof/>
              </w:rPr>
              <w:t>2.4</w:t>
            </w:r>
            <w:r w:rsidR="00327702">
              <w:rPr>
                <w:rFonts w:asciiTheme="minorHAnsi" w:hAnsiTheme="minorHAnsi"/>
                <w:noProof/>
                <w:lang w:eastAsia="en-US"/>
              </w:rPr>
              <w:tab/>
            </w:r>
            <w:r w:rsidR="00327702" w:rsidRPr="00446EE4">
              <w:rPr>
                <w:rStyle w:val="Hyperlink"/>
                <w:noProof/>
              </w:rPr>
              <w:t>Cool Roof and Green Roof Adoption Scenarios</w:t>
            </w:r>
            <w:r w:rsidR="00327702">
              <w:rPr>
                <w:noProof/>
                <w:webHidden/>
              </w:rPr>
              <w:tab/>
            </w:r>
            <w:r w:rsidR="00327702">
              <w:rPr>
                <w:noProof/>
                <w:webHidden/>
              </w:rPr>
              <w:fldChar w:fldCharType="begin"/>
            </w:r>
            <w:r w:rsidR="00327702">
              <w:rPr>
                <w:noProof/>
                <w:webHidden/>
              </w:rPr>
              <w:instrText xml:space="preserve"> PAGEREF _Toc24639466 \h </w:instrText>
            </w:r>
            <w:r w:rsidR="00327702">
              <w:rPr>
                <w:noProof/>
                <w:webHidden/>
              </w:rPr>
            </w:r>
            <w:r w:rsidR="00327702">
              <w:rPr>
                <w:noProof/>
                <w:webHidden/>
              </w:rPr>
              <w:fldChar w:fldCharType="separate"/>
            </w:r>
            <w:r w:rsidR="00327702">
              <w:rPr>
                <w:noProof/>
                <w:webHidden/>
              </w:rPr>
              <w:t>47</w:t>
            </w:r>
            <w:r w:rsidR="00327702">
              <w:rPr>
                <w:noProof/>
                <w:webHidden/>
              </w:rPr>
              <w:fldChar w:fldCharType="end"/>
            </w:r>
          </w:hyperlink>
        </w:p>
        <w:p w14:paraId="6D1B9B80" w14:textId="4B1FBAC4" w:rsidR="00327702" w:rsidRDefault="00C52A9C">
          <w:pPr>
            <w:pStyle w:val="TOC3"/>
            <w:tabs>
              <w:tab w:val="left" w:pos="1320"/>
              <w:tab w:val="right" w:leader="dot" w:pos="9350"/>
            </w:tabs>
            <w:rPr>
              <w:rFonts w:asciiTheme="minorHAnsi" w:hAnsiTheme="minorHAnsi"/>
              <w:noProof/>
              <w:lang w:eastAsia="en-US"/>
            </w:rPr>
          </w:pPr>
          <w:hyperlink w:anchor="_Toc24639467" w:history="1">
            <w:r w:rsidR="00327702" w:rsidRPr="00446EE4">
              <w:rPr>
                <w:rStyle w:val="Hyperlink"/>
                <w:noProof/>
              </w:rPr>
              <w:t>2.4.1</w:t>
            </w:r>
            <w:r w:rsidR="00327702">
              <w:rPr>
                <w:rFonts w:asciiTheme="minorHAnsi" w:hAnsiTheme="minorHAnsi"/>
                <w:noProof/>
                <w:lang w:eastAsia="en-US"/>
              </w:rPr>
              <w:tab/>
            </w:r>
            <w:r w:rsidR="00327702" w:rsidRPr="00446EE4">
              <w:rPr>
                <w:rStyle w:val="Hyperlink"/>
                <w:noProof/>
              </w:rPr>
              <w:t>Reference Case / Current Adoption</w:t>
            </w:r>
            <w:r w:rsidR="00327702">
              <w:rPr>
                <w:noProof/>
                <w:webHidden/>
              </w:rPr>
              <w:tab/>
            </w:r>
            <w:r w:rsidR="00327702">
              <w:rPr>
                <w:noProof/>
                <w:webHidden/>
              </w:rPr>
              <w:fldChar w:fldCharType="begin"/>
            </w:r>
            <w:r w:rsidR="00327702">
              <w:rPr>
                <w:noProof/>
                <w:webHidden/>
              </w:rPr>
              <w:instrText xml:space="preserve"> PAGEREF _Toc24639467 \h </w:instrText>
            </w:r>
            <w:r w:rsidR="00327702">
              <w:rPr>
                <w:noProof/>
                <w:webHidden/>
              </w:rPr>
            </w:r>
            <w:r w:rsidR="00327702">
              <w:rPr>
                <w:noProof/>
                <w:webHidden/>
              </w:rPr>
              <w:fldChar w:fldCharType="separate"/>
            </w:r>
            <w:r w:rsidR="00327702">
              <w:rPr>
                <w:noProof/>
                <w:webHidden/>
              </w:rPr>
              <w:t>47</w:t>
            </w:r>
            <w:r w:rsidR="00327702">
              <w:rPr>
                <w:noProof/>
                <w:webHidden/>
              </w:rPr>
              <w:fldChar w:fldCharType="end"/>
            </w:r>
          </w:hyperlink>
        </w:p>
        <w:p w14:paraId="57296AF8" w14:textId="0BC79D9C" w:rsidR="00327702" w:rsidRDefault="00C52A9C">
          <w:pPr>
            <w:pStyle w:val="TOC3"/>
            <w:tabs>
              <w:tab w:val="left" w:pos="1320"/>
              <w:tab w:val="right" w:leader="dot" w:pos="9350"/>
            </w:tabs>
            <w:rPr>
              <w:rFonts w:asciiTheme="minorHAnsi" w:hAnsiTheme="minorHAnsi"/>
              <w:noProof/>
              <w:lang w:eastAsia="en-US"/>
            </w:rPr>
          </w:pPr>
          <w:hyperlink w:anchor="_Toc24639468" w:history="1">
            <w:r w:rsidR="00327702" w:rsidRPr="00446EE4">
              <w:rPr>
                <w:rStyle w:val="Hyperlink"/>
                <w:noProof/>
              </w:rPr>
              <w:t>2.4.2</w:t>
            </w:r>
            <w:r w:rsidR="00327702">
              <w:rPr>
                <w:rFonts w:asciiTheme="minorHAnsi" w:hAnsiTheme="minorHAnsi"/>
                <w:noProof/>
                <w:lang w:eastAsia="en-US"/>
              </w:rPr>
              <w:tab/>
            </w:r>
            <w:r w:rsidR="00327702" w:rsidRPr="00446EE4">
              <w:rPr>
                <w:rStyle w:val="Hyperlink"/>
                <w:noProof/>
              </w:rPr>
              <w:t>Project Drawdown Scenarios</w:t>
            </w:r>
            <w:r w:rsidR="00327702">
              <w:rPr>
                <w:noProof/>
                <w:webHidden/>
              </w:rPr>
              <w:tab/>
            </w:r>
            <w:r w:rsidR="00327702">
              <w:rPr>
                <w:noProof/>
                <w:webHidden/>
              </w:rPr>
              <w:fldChar w:fldCharType="begin"/>
            </w:r>
            <w:r w:rsidR="00327702">
              <w:rPr>
                <w:noProof/>
                <w:webHidden/>
              </w:rPr>
              <w:instrText xml:space="preserve"> PAGEREF _Toc24639468 \h </w:instrText>
            </w:r>
            <w:r w:rsidR="00327702">
              <w:rPr>
                <w:noProof/>
                <w:webHidden/>
              </w:rPr>
            </w:r>
            <w:r w:rsidR="00327702">
              <w:rPr>
                <w:noProof/>
                <w:webHidden/>
              </w:rPr>
              <w:fldChar w:fldCharType="separate"/>
            </w:r>
            <w:r w:rsidR="00327702">
              <w:rPr>
                <w:noProof/>
                <w:webHidden/>
              </w:rPr>
              <w:t>47</w:t>
            </w:r>
            <w:r w:rsidR="00327702">
              <w:rPr>
                <w:noProof/>
                <w:webHidden/>
              </w:rPr>
              <w:fldChar w:fldCharType="end"/>
            </w:r>
          </w:hyperlink>
        </w:p>
        <w:p w14:paraId="6AF99477" w14:textId="0B18FF45" w:rsidR="00327702" w:rsidRDefault="00C52A9C">
          <w:pPr>
            <w:pStyle w:val="TOC2"/>
            <w:tabs>
              <w:tab w:val="left" w:pos="880"/>
              <w:tab w:val="right" w:leader="dot" w:pos="9350"/>
            </w:tabs>
            <w:rPr>
              <w:rFonts w:asciiTheme="minorHAnsi" w:hAnsiTheme="minorHAnsi"/>
              <w:noProof/>
              <w:lang w:eastAsia="en-US"/>
            </w:rPr>
          </w:pPr>
          <w:hyperlink w:anchor="_Toc24639469" w:history="1">
            <w:r w:rsidR="00327702" w:rsidRPr="00446EE4">
              <w:rPr>
                <w:rStyle w:val="Hyperlink"/>
                <w:noProof/>
              </w:rPr>
              <w:t>2.5</w:t>
            </w:r>
            <w:r w:rsidR="00327702">
              <w:rPr>
                <w:rFonts w:asciiTheme="minorHAnsi" w:hAnsiTheme="minorHAnsi"/>
                <w:noProof/>
                <w:lang w:eastAsia="en-US"/>
              </w:rPr>
              <w:tab/>
            </w:r>
            <w:r w:rsidR="00327702" w:rsidRPr="00446EE4">
              <w:rPr>
                <w:rStyle w:val="Hyperlink"/>
                <w:noProof/>
              </w:rPr>
              <w:t>Inputs</w:t>
            </w:r>
            <w:r w:rsidR="00327702">
              <w:rPr>
                <w:noProof/>
                <w:webHidden/>
              </w:rPr>
              <w:tab/>
            </w:r>
            <w:r w:rsidR="00327702">
              <w:rPr>
                <w:noProof/>
                <w:webHidden/>
              </w:rPr>
              <w:fldChar w:fldCharType="begin"/>
            </w:r>
            <w:r w:rsidR="00327702">
              <w:rPr>
                <w:noProof/>
                <w:webHidden/>
              </w:rPr>
              <w:instrText xml:space="preserve"> PAGEREF _Toc24639469 \h </w:instrText>
            </w:r>
            <w:r w:rsidR="00327702">
              <w:rPr>
                <w:noProof/>
                <w:webHidden/>
              </w:rPr>
            </w:r>
            <w:r w:rsidR="00327702">
              <w:rPr>
                <w:noProof/>
                <w:webHidden/>
              </w:rPr>
              <w:fldChar w:fldCharType="separate"/>
            </w:r>
            <w:r w:rsidR="00327702">
              <w:rPr>
                <w:noProof/>
                <w:webHidden/>
              </w:rPr>
              <w:t>49</w:t>
            </w:r>
            <w:r w:rsidR="00327702">
              <w:rPr>
                <w:noProof/>
                <w:webHidden/>
              </w:rPr>
              <w:fldChar w:fldCharType="end"/>
            </w:r>
          </w:hyperlink>
        </w:p>
        <w:p w14:paraId="03C19A69" w14:textId="1B8D1FC4" w:rsidR="00327702" w:rsidRDefault="00C52A9C">
          <w:pPr>
            <w:pStyle w:val="TOC3"/>
            <w:tabs>
              <w:tab w:val="left" w:pos="1320"/>
              <w:tab w:val="right" w:leader="dot" w:pos="9350"/>
            </w:tabs>
            <w:rPr>
              <w:rFonts w:asciiTheme="minorHAnsi" w:hAnsiTheme="minorHAnsi"/>
              <w:noProof/>
              <w:lang w:eastAsia="en-US"/>
            </w:rPr>
          </w:pPr>
          <w:hyperlink w:anchor="_Toc24639470" w:history="1">
            <w:r w:rsidR="00327702" w:rsidRPr="00446EE4">
              <w:rPr>
                <w:rStyle w:val="Hyperlink"/>
                <w:noProof/>
              </w:rPr>
              <w:t>2.5.1</w:t>
            </w:r>
            <w:r w:rsidR="00327702">
              <w:rPr>
                <w:rFonts w:asciiTheme="minorHAnsi" w:hAnsiTheme="minorHAnsi"/>
                <w:noProof/>
                <w:lang w:eastAsia="en-US"/>
              </w:rPr>
              <w:tab/>
            </w:r>
            <w:r w:rsidR="00327702" w:rsidRPr="00446EE4">
              <w:rPr>
                <w:rStyle w:val="Hyperlink"/>
                <w:noProof/>
              </w:rPr>
              <w:t>Climate Inputs</w:t>
            </w:r>
            <w:r w:rsidR="00327702">
              <w:rPr>
                <w:noProof/>
                <w:webHidden/>
              </w:rPr>
              <w:tab/>
            </w:r>
            <w:r w:rsidR="00327702">
              <w:rPr>
                <w:noProof/>
                <w:webHidden/>
              </w:rPr>
              <w:fldChar w:fldCharType="begin"/>
            </w:r>
            <w:r w:rsidR="00327702">
              <w:rPr>
                <w:noProof/>
                <w:webHidden/>
              </w:rPr>
              <w:instrText xml:space="preserve"> PAGEREF _Toc24639470 \h </w:instrText>
            </w:r>
            <w:r w:rsidR="00327702">
              <w:rPr>
                <w:noProof/>
                <w:webHidden/>
              </w:rPr>
            </w:r>
            <w:r w:rsidR="00327702">
              <w:rPr>
                <w:noProof/>
                <w:webHidden/>
              </w:rPr>
              <w:fldChar w:fldCharType="separate"/>
            </w:r>
            <w:r w:rsidR="00327702">
              <w:rPr>
                <w:noProof/>
                <w:webHidden/>
              </w:rPr>
              <w:t>49</w:t>
            </w:r>
            <w:r w:rsidR="00327702">
              <w:rPr>
                <w:noProof/>
                <w:webHidden/>
              </w:rPr>
              <w:fldChar w:fldCharType="end"/>
            </w:r>
          </w:hyperlink>
        </w:p>
        <w:p w14:paraId="354D6751" w14:textId="41B88DC7" w:rsidR="00327702" w:rsidRDefault="00C52A9C">
          <w:pPr>
            <w:pStyle w:val="TOC3"/>
            <w:tabs>
              <w:tab w:val="left" w:pos="1320"/>
              <w:tab w:val="right" w:leader="dot" w:pos="9350"/>
            </w:tabs>
            <w:rPr>
              <w:rFonts w:asciiTheme="minorHAnsi" w:hAnsiTheme="minorHAnsi"/>
              <w:noProof/>
              <w:lang w:eastAsia="en-US"/>
            </w:rPr>
          </w:pPr>
          <w:hyperlink w:anchor="_Toc24639471" w:history="1">
            <w:r w:rsidR="00327702" w:rsidRPr="00446EE4">
              <w:rPr>
                <w:rStyle w:val="Hyperlink"/>
                <w:noProof/>
              </w:rPr>
              <w:t>2.5.2</w:t>
            </w:r>
            <w:r w:rsidR="00327702">
              <w:rPr>
                <w:rFonts w:asciiTheme="minorHAnsi" w:hAnsiTheme="minorHAnsi"/>
                <w:noProof/>
                <w:lang w:eastAsia="en-US"/>
              </w:rPr>
              <w:tab/>
            </w:r>
            <w:r w:rsidR="00327702" w:rsidRPr="00446EE4">
              <w:rPr>
                <w:rStyle w:val="Hyperlink"/>
                <w:noProof/>
              </w:rPr>
              <w:t>Financial Inputs</w:t>
            </w:r>
            <w:r w:rsidR="00327702">
              <w:rPr>
                <w:noProof/>
                <w:webHidden/>
              </w:rPr>
              <w:tab/>
            </w:r>
            <w:r w:rsidR="00327702">
              <w:rPr>
                <w:noProof/>
                <w:webHidden/>
              </w:rPr>
              <w:fldChar w:fldCharType="begin"/>
            </w:r>
            <w:r w:rsidR="00327702">
              <w:rPr>
                <w:noProof/>
                <w:webHidden/>
              </w:rPr>
              <w:instrText xml:space="preserve"> PAGEREF _Toc24639471 \h </w:instrText>
            </w:r>
            <w:r w:rsidR="00327702">
              <w:rPr>
                <w:noProof/>
                <w:webHidden/>
              </w:rPr>
            </w:r>
            <w:r w:rsidR="00327702">
              <w:rPr>
                <w:noProof/>
                <w:webHidden/>
              </w:rPr>
              <w:fldChar w:fldCharType="separate"/>
            </w:r>
            <w:r w:rsidR="00327702">
              <w:rPr>
                <w:noProof/>
                <w:webHidden/>
              </w:rPr>
              <w:t>51</w:t>
            </w:r>
            <w:r w:rsidR="00327702">
              <w:rPr>
                <w:noProof/>
                <w:webHidden/>
              </w:rPr>
              <w:fldChar w:fldCharType="end"/>
            </w:r>
          </w:hyperlink>
        </w:p>
        <w:p w14:paraId="7581589A" w14:textId="2838319B" w:rsidR="00327702" w:rsidRDefault="00C52A9C">
          <w:pPr>
            <w:pStyle w:val="TOC3"/>
            <w:tabs>
              <w:tab w:val="left" w:pos="1320"/>
              <w:tab w:val="right" w:leader="dot" w:pos="9350"/>
            </w:tabs>
            <w:rPr>
              <w:rFonts w:asciiTheme="minorHAnsi" w:hAnsiTheme="minorHAnsi"/>
              <w:noProof/>
              <w:lang w:eastAsia="en-US"/>
            </w:rPr>
          </w:pPr>
          <w:hyperlink w:anchor="_Toc24639472" w:history="1">
            <w:r w:rsidR="00327702" w:rsidRPr="00446EE4">
              <w:rPr>
                <w:rStyle w:val="Hyperlink"/>
                <w:noProof/>
              </w:rPr>
              <w:t>2.5.3</w:t>
            </w:r>
            <w:r w:rsidR="00327702">
              <w:rPr>
                <w:rFonts w:asciiTheme="minorHAnsi" w:hAnsiTheme="minorHAnsi"/>
                <w:noProof/>
                <w:lang w:eastAsia="en-US"/>
              </w:rPr>
              <w:tab/>
            </w:r>
            <w:r w:rsidR="00327702" w:rsidRPr="00446EE4">
              <w:rPr>
                <w:rStyle w:val="Hyperlink"/>
                <w:noProof/>
              </w:rPr>
              <w:t>Technical Inputs</w:t>
            </w:r>
            <w:r w:rsidR="00327702">
              <w:rPr>
                <w:noProof/>
                <w:webHidden/>
              </w:rPr>
              <w:tab/>
            </w:r>
            <w:r w:rsidR="00327702">
              <w:rPr>
                <w:noProof/>
                <w:webHidden/>
              </w:rPr>
              <w:fldChar w:fldCharType="begin"/>
            </w:r>
            <w:r w:rsidR="00327702">
              <w:rPr>
                <w:noProof/>
                <w:webHidden/>
              </w:rPr>
              <w:instrText xml:space="preserve"> PAGEREF _Toc24639472 \h </w:instrText>
            </w:r>
            <w:r w:rsidR="00327702">
              <w:rPr>
                <w:noProof/>
                <w:webHidden/>
              </w:rPr>
            </w:r>
            <w:r w:rsidR="00327702">
              <w:rPr>
                <w:noProof/>
                <w:webHidden/>
              </w:rPr>
              <w:fldChar w:fldCharType="separate"/>
            </w:r>
            <w:r w:rsidR="00327702">
              <w:rPr>
                <w:noProof/>
                <w:webHidden/>
              </w:rPr>
              <w:t>53</w:t>
            </w:r>
            <w:r w:rsidR="00327702">
              <w:rPr>
                <w:noProof/>
                <w:webHidden/>
              </w:rPr>
              <w:fldChar w:fldCharType="end"/>
            </w:r>
          </w:hyperlink>
        </w:p>
        <w:p w14:paraId="7E310567" w14:textId="12ED22F0" w:rsidR="00327702" w:rsidRDefault="00C52A9C">
          <w:pPr>
            <w:pStyle w:val="TOC2"/>
            <w:tabs>
              <w:tab w:val="left" w:pos="880"/>
              <w:tab w:val="right" w:leader="dot" w:pos="9350"/>
            </w:tabs>
            <w:rPr>
              <w:rFonts w:asciiTheme="minorHAnsi" w:hAnsiTheme="minorHAnsi"/>
              <w:noProof/>
              <w:lang w:eastAsia="en-US"/>
            </w:rPr>
          </w:pPr>
          <w:hyperlink w:anchor="_Toc24639473" w:history="1">
            <w:r w:rsidR="00327702" w:rsidRPr="00446EE4">
              <w:rPr>
                <w:rStyle w:val="Hyperlink"/>
                <w:noProof/>
              </w:rPr>
              <w:t>2.6</w:t>
            </w:r>
            <w:r w:rsidR="00327702">
              <w:rPr>
                <w:rFonts w:asciiTheme="minorHAnsi" w:hAnsiTheme="minorHAnsi"/>
                <w:noProof/>
                <w:lang w:eastAsia="en-US"/>
              </w:rPr>
              <w:tab/>
            </w:r>
            <w:r w:rsidR="00327702" w:rsidRPr="00446EE4">
              <w:rPr>
                <w:rStyle w:val="Hyperlink"/>
                <w:noProof/>
              </w:rPr>
              <w:t>Assumptions</w:t>
            </w:r>
            <w:r w:rsidR="00327702">
              <w:rPr>
                <w:noProof/>
                <w:webHidden/>
              </w:rPr>
              <w:tab/>
            </w:r>
            <w:r w:rsidR="00327702">
              <w:rPr>
                <w:noProof/>
                <w:webHidden/>
              </w:rPr>
              <w:fldChar w:fldCharType="begin"/>
            </w:r>
            <w:r w:rsidR="00327702">
              <w:rPr>
                <w:noProof/>
                <w:webHidden/>
              </w:rPr>
              <w:instrText xml:space="preserve"> PAGEREF _Toc24639473 \h </w:instrText>
            </w:r>
            <w:r w:rsidR="00327702">
              <w:rPr>
                <w:noProof/>
                <w:webHidden/>
              </w:rPr>
            </w:r>
            <w:r w:rsidR="00327702">
              <w:rPr>
                <w:noProof/>
                <w:webHidden/>
              </w:rPr>
              <w:fldChar w:fldCharType="separate"/>
            </w:r>
            <w:r w:rsidR="00327702">
              <w:rPr>
                <w:noProof/>
                <w:webHidden/>
              </w:rPr>
              <w:t>54</w:t>
            </w:r>
            <w:r w:rsidR="00327702">
              <w:rPr>
                <w:noProof/>
                <w:webHidden/>
              </w:rPr>
              <w:fldChar w:fldCharType="end"/>
            </w:r>
          </w:hyperlink>
        </w:p>
        <w:p w14:paraId="39A92B31" w14:textId="5DFC4DAE" w:rsidR="00327702" w:rsidRDefault="00C52A9C">
          <w:pPr>
            <w:pStyle w:val="TOC2"/>
            <w:tabs>
              <w:tab w:val="left" w:pos="880"/>
              <w:tab w:val="right" w:leader="dot" w:pos="9350"/>
            </w:tabs>
            <w:rPr>
              <w:rFonts w:asciiTheme="minorHAnsi" w:hAnsiTheme="minorHAnsi"/>
              <w:noProof/>
              <w:lang w:eastAsia="en-US"/>
            </w:rPr>
          </w:pPr>
          <w:hyperlink w:anchor="_Toc24639474" w:history="1">
            <w:r w:rsidR="00327702" w:rsidRPr="00446EE4">
              <w:rPr>
                <w:rStyle w:val="Hyperlink"/>
                <w:noProof/>
              </w:rPr>
              <w:t>2.7</w:t>
            </w:r>
            <w:r w:rsidR="00327702">
              <w:rPr>
                <w:rFonts w:asciiTheme="minorHAnsi" w:hAnsiTheme="minorHAnsi"/>
                <w:noProof/>
                <w:lang w:eastAsia="en-US"/>
              </w:rPr>
              <w:tab/>
            </w:r>
            <w:r w:rsidR="00327702" w:rsidRPr="00446EE4">
              <w:rPr>
                <w:rStyle w:val="Hyperlink"/>
                <w:noProof/>
              </w:rPr>
              <w:t>Integration</w:t>
            </w:r>
            <w:r w:rsidR="00327702">
              <w:rPr>
                <w:noProof/>
                <w:webHidden/>
              </w:rPr>
              <w:tab/>
            </w:r>
            <w:r w:rsidR="00327702">
              <w:rPr>
                <w:noProof/>
                <w:webHidden/>
              </w:rPr>
              <w:fldChar w:fldCharType="begin"/>
            </w:r>
            <w:r w:rsidR="00327702">
              <w:rPr>
                <w:noProof/>
                <w:webHidden/>
              </w:rPr>
              <w:instrText xml:space="preserve"> PAGEREF _Toc24639474 \h </w:instrText>
            </w:r>
            <w:r w:rsidR="00327702">
              <w:rPr>
                <w:noProof/>
                <w:webHidden/>
              </w:rPr>
            </w:r>
            <w:r w:rsidR="00327702">
              <w:rPr>
                <w:noProof/>
                <w:webHidden/>
              </w:rPr>
              <w:fldChar w:fldCharType="separate"/>
            </w:r>
            <w:r w:rsidR="00327702">
              <w:rPr>
                <w:noProof/>
                <w:webHidden/>
              </w:rPr>
              <w:t>55</w:t>
            </w:r>
            <w:r w:rsidR="00327702">
              <w:rPr>
                <w:noProof/>
                <w:webHidden/>
              </w:rPr>
              <w:fldChar w:fldCharType="end"/>
            </w:r>
          </w:hyperlink>
        </w:p>
        <w:p w14:paraId="29EACA7F" w14:textId="5DAF66B0" w:rsidR="00327702" w:rsidRDefault="00C52A9C">
          <w:pPr>
            <w:pStyle w:val="TOC2"/>
            <w:tabs>
              <w:tab w:val="left" w:pos="880"/>
              <w:tab w:val="right" w:leader="dot" w:pos="9350"/>
            </w:tabs>
            <w:rPr>
              <w:rFonts w:asciiTheme="minorHAnsi" w:hAnsiTheme="minorHAnsi"/>
              <w:noProof/>
              <w:lang w:eastAsia="en-US"/>
            </w:rPr>
          </w:pPr>
          <w:hyperlink w:anchor="_Toc24639475" w:history="1">
            <w:r w:rsidR="00327702" w:rsidRPr="00446EE4">
              <w:rPr>
                <w:rStyle w:val="Hyperlink"/>
                <w:noProof/>
              </w:rPr>
              <w:t>2.8</w:t>
            </w:r>
            <w:r w:rsidR="00327702">
              <w:rPr>
                <w:rFonts w:asciiTheme="minorHAnsi" w:hAnsiTheme="minorHAnsi"/>
                <w:noProof/>
                <w:lang w:eastAsia="en-US"/>
              </w:rPr>
              <w:tab/>
            </w:r>
            <w:r w:rsidR="00327702" w:rsidRPr="00446EE4">
              <w:rPr>
                <w:rStyle w:val="Hyperlink"/>
                <w:noProof/>
              </w:rPr>
              <w:t>Limitations/Further Development</w:t>
            </w:r>
            <w:r w:rsidR="00327702">
              <w:rPr>
                <w:noProof/>
                <w:webHidden/>
              </w:rPr>
              <w:tab/>
            </w:r>
            <w:r w:rsidR="00327702">
              <w:rPr>
                <w:noProof/>
                <w:webHidden/>
              </w:rPr>
              <w:fldChar w:fldCharType="begin"/>
            </w:r>
            <w:r w:rsidR="00327702">
              <w:rPr>
                <w:noProof/>
                <w:webHidden/>
              </w:rPr>
              <w:instrText xml:space="preserve"> PAGEREF _Toc24639475 \h </w:instrText>
            </w:r>
            <w:r w:rsidR="00327702">
              <w:rPr>
                <w:noProof/>
                <w:webHidden/>
              </w:rPr>
            </w:r>
            <w:r w:rsidR="00327702">
              <w:rPr>
                <w:noProof/>
                <w:webHidden/>
              </w:rPr>
              <w:fldChar w:fldCharType="separate"/>
            </w:r>
            <w:r w:rsidR="00327702">
              <w:rPr>
                <w:noProof/>
                <w:webHidden/>
              </w:rPr>
              <w:t>57</w:t>
            </w:r>
            <w:r w:rsidR="00327702">
              <w:rPr>
                <w:noProof/>
                <w:webHidden/>
              </w:rPr>
              <w:fldChar w:fldCharType="end"/>
            </w:r>
          </w:hyperlink>
        </w:p>
        <w:p w14:paraId="2F673FDB" w14:textId="6BDE7489" w:rsidR="00327702" w:rsidRDefault="00C52A9C">
          <w:pPr>
            <w:pStyle w:val="TOC1"/>
            <w:tabs>
              <w:tab w:val="left" w:pos="440"/>
              <w:tab w:val="right" w:leader="dot" w:pos="9350"/>
            </w:tabs>
            <w:rPr>
              <w:rFonts w:asciiTheme="minorHAnsi" w:hAnsiTheme="minorHAnsi"/>
              <w:noProof/>
              <w:lang w:eastAsia="en-US"/>
            </w:rPr>
          </w:pPr>
          <w:hyperlink w:anchor="_Toc24639476" w:history="1">
            <w:r w:rsidR="00327702" w:rsidRPr="00446EE4">
              <w:rPr>
                <w:rStyle w:val="Hyperlink"/>
                <w:noProof/>
              </w:rPr>
              <w:t>3</w:t>
            </w:r>
            <w:r w:rsidR="00327702">
              <w:rPr>
                <w:rFonts w:asciiTheme="minorHAnsi" w:hAnsiTheme="minorHAnsi"/>
                <w:noProof/>
                <w:lang w:eastAsia="en-US"/>
              </w:rPr>
              <w:tab/>
            </w:r>
            <w:r w:rsidR="00327702" w:rsidRPr="00446EE4">
              <w:rPr>
                <w:rStyle w:val="Hyperlink"/>
                <w:noProof/>
              </w:rPr>
              <w:t>Results</w:t>
            </w:r>
            <w:r w:rsidR="00327702">
              <w:rPr>
                <w:noProof/>
                <w:webHidden/>
              </w:rPr>
              <w:tab/>
            </w:r>
            <w:r w:rsidR="00327702">
              <w:rPr>
                <w:noProof/>
                <w:webHidden/>
              </w:rPr>
              <w:fldChar w:fldCharType="begin"/>
            </w:r>
            <w:r w:rsidR="00327702">
              <w:rPr>
                <w:noProof/>
                <w:webHidden/>
              </w:rPr>
              <w:instrText xml:space="preserve"> PAGEREF _Toc24639476 \h </w:instrText>
            </w:r>
            <w:r w:rsidR="00327702">
              <w:rPr>
                <w:noProof/>
                <w:webHidden/>
              </w:rPr>
            </w:r>
            <w:r w:rsidR="00327702">
              <w:rPr>
                <w:noProof/>
                <w:webHidden/>
              </w:rPr>
              <w:fldChar w:fldCharType="separate"/>
            </w:r>
            <w:r w:rsidR="00327702">
              <w:rPr>
                <w:noProof/>
                <w:webHidden/>
              </w:rPr>
              <w:t>58</w:t>
            </w:r>
            <w:r w:rsidR="00327702">
              <w:rPr>
                <w:noProof/>
                <w:webHidden/>
              </w:rPr>
              <w:fldChar w:fldCharType="end"/>
            </w:r>
          </w:hyperlink>
        </w:p>
        <w:p w14:paraId="2709869B" w14:textId="5F685F53" w:rsidR="00327702" w:rsidRDefault="00C52A9C">
          <w:pPr>
            <w:pStyle w:val="TOC2"/>
            <w:tabs>
              <w:tab w:val="left" w:pos="880"/>
              <w:tab w:val="right" w:leader="dot" w:pos="9350"/>
            </w:tabs>
            <w:rPr>
              <w:rFonts w:asciiTheme="minorHAnsi" w:hAnsiTheme="minorHAnsi"/>
              <w:noProof/>
              <w:lang w:eastAsia="en-US"/>
            </w:rPr>
          </w:pPr>
          <w:hyperlink w:anchor="_Toc24639477" w:history="1">
            <w:r w:rsidR="00327702" w:rsidRPr="00446EE4">
              <w:rPr>
                <w:rStyle w:val="Hyperlink"/>
                <w:noProof/>
              </w:rPr>
              <w:t>3.1</w:t>
            </w:r>
            <w:r w:rsidR="00327702">
              <w:rPr>
                <w:rFonts w:asciiTheme="minorHAnsi" w:hAnsiTheme="minorHAnsi"/>
                <w:noProof/>
                <w:lang w:eastAsia="en-US"/>
              </w:rPr>
              <w:tab/>
            </w:r>
            <w:r w:rsidR="00327702" w:rsidRPr="00446EE4">
              <w:rPr>
                <w:rStyle w:val="Hyperlink"/>
                <w:noProof/>
              </w:rPr>
              <w:t>Adoption</w:t>
            </w:r>
            <w:r w:rsidR="00327702">
              <w:rPr>
                <w:noProof/>
                <w:webHidden/>
              </w:rPr>
              <w:tab/>
            </w:r>
            <w:r w:rsidR="00327702">
              <w:rPr>
                <w:noProof/>
                <w:webHidden/>
              </w:rPr>
              <w:fldChar w:fldCharType="begin"/>
            </w:r>
            <w:r w:rsidR="00327702">
              <w:rPr>
                <w:noProof/>
                <w:webHidden/>
              </w:rPr>
              <w:instrText xml:space="preserve"> PAGEREF _Toc24639477 \h </w:instrText>
            </w:r>
            <w:r w:rsidR="00327702">
              <w:rPr>
                <w:noProof/>
                <w:webHidden/>
              </w:rPr>
            </w:r>
            <w:r w:rsidR="00327702">
              <w:rPr>
                <w:noProof/>
                <w:webHidden/>
              </w:rPr>
              <w:fldChar w:fldCharType="separate"/>
            </w:r>
            <w:r w:rsidR="00327702">
              <w:rPr>
                <w:noProof/>
                <w:webHidden/>
              </w:rPr>
              <w:t>58</w:t>
            </w:r>
            <w:r w:rsidR="00327702">
              <w:rPr>
                <w:noProof/>
                <w:webHidden/>
              </w:rPr>
              <w:fldChar w:fldCharType="end"/>
            </w:r>
          </w:hyperlink>
        </w:p>
        <w:p w14:paraId="337DBE2D" w14:textId="38AB25FE" w:rsidR="00327702" w:rsidRDefault="00C52A9C">
          <w:pPr>
            <w:pStyle w:val="TOC2"/>
            <w:tabs>
              <w:tab w:val="left" w:pos="880"/>
              <w:tab w:val="right" w:leader="dot" w:pos="9350"/>
            </w:tabs>
            <w:rPr>
              <w:rFonts w:asciiTheme="minorHAnsi" w:hAnsiTheme="minorHAnsi"/>
              <w:noProof/>
              <w:lang w:eastAsia="en-US"/>
            </w:rPr>
          </w:pPr>
          <w:hyperlink w:anchor="_Toc24639478" w:history="1">
            <w:r w:rsidR="00327702" w:rsidRPr="00446EE4">
              <w:rPr>
                <w:rStyle w:val="Hyperlink"/>
                <w:noProof/>
              </w:rPr>
              <w:t>3.2</w:t>
            </w:r>
            <w:r w:rsidR="00327702">
              <w:rPr>
                <w:rFonts w:asciiTheme="minorHAnsi" w:hAnsiTheme="minorHAnsi"/>
                <w:noProof/>
                <w:lang w:eastAsia="en-US"/>
              </w:rPr>
              <w:tab/>
            </w:r>
            <w:r w:rsidR="00327702" w:rsidRPr="00446EE4">
              <w:rPr>
                <w:rStyle w:val="Hyperlink"/>
                <w:noProof/>
              </w:rPr>
              <w:t>Climate Impacts</w:t>
            </w:r>
            <w:r w:rsidR="00327702">
              <w:rPr>
                <w:noProof/>
                <w:webHidden/>
              </w:rPr>
              <w:tab/>
            </w:r>
            <w:r w:rsidR="00327702">
              <w:rPr>
                <w:noProof/>
                <w:webHidden/>
              </w:rPr>
              <w:fldChar w:fldCharType="begin"/>
            </w:r>
            <w:r w:rsidR="00327702">
              <w:rPr>
                <w:noProof/>
                <w:webHidden/>
              </w:rPr>
              <w:instrText xml:space="preserve"> PAGEREF _Toc24639478 \h </w:instrText>
            </w:r>
            <w:r w:rsidR="00327702">
              <w:rPr>
                <w:noProof/>
                <w:webHidden/>
              </w:rPr>
            </w:r>
            <w:r w:rsidR="00327702">
              <w:rPr>
                <w:noProof/>
                <w:webHidden/>
              </w:rPr>
              <w:fldChar w:fldCharType="separate"/>
            </w:r>
            <w:r w:rsidR="00327702">
              <w:rPr>
                <w:noProof/>
                <w:webHidden/>
              </w:rPr>
              <w:t>60</w:t>
            </w:r>
            <w:r w:rsidR="00327702">
              <w:rPr>
                <w:noProof/>
                <w:webHidden/>
              </w:rPr>
              <w:fldChar w:fldCharType="end"/>
            </w:r>
          </w:hyperlink>
        </w:p>
        <w:p w14:paraId="79F5A454" w14:textId="05B02788" w:rsidR="00327702" w:rsidRDefault="00C52A9C">
          <w:pPr>
            <w:pStyle w:val="TOC2"/>
            <w:tabs>
              <w:tab w:val="left" w:pos="880"/>
              <w:tab w:val="right" w:leader="dot" w:pos="9350"/>
            </w:tabs>
            <w:rPr>
              <w:rFonts w:asciiTheme="minorHAnsi" w:hAnsiTheme="minorHAnsi"/>
              <w:noProof/>
              <w:lang w:eastAsia="en-US"/>
            </w:rPr>
          </w:pPr>
          <w:hyperlink w:anchor="_Toc24639479" w:history="1">
            <w:r w:rsidR="00327702" w:rsidRPr="00446EE4">
              <w:rPr>
                <w:rStyle w:val="Hyperlink"/>
                <w:noProof/>
              </w:rPr>
              <w:t>3.3</w:t>
            </w:r>
            <w:r w:rsidR="00327702">
              <w:rPr>
                <w:rFonts w:asciiTheme="minorHAnsi" w:hAnsiTheme="minorHAnsi"/>
                <w:noProof/>
                <w:lang w:eastAsia="en-US"/>
              </w:rPr>
              <w:tab/>
            </w:r>
            <w:r w:rsidR="00327702" w:rsidRPr="00446EE4">
              <w:rPr>
                <w:rStyle w:val="Hyperlink"/>
                <w:noProof/>
              </w:rPr>
              <w:t>Financial Impacts</w:t>
            </w:r>
            <w:r w:rsidR="00327702">
              <w:rPr>
                <w:noProof/>
                <w:webHidden/>
              </w:rPr>
              <w:tab/>
            </w:r>
            <w:r w:rsidR="00327702">
              <w:rPr>
                <w:noProof/>
                <w:webHidden/>
              </w:rPr>
              <w:fldChar w:fldCharType="begin"/>
            </w:r>
            <w:r w:rsidR="00327702">
              <w:rPr>
                <w:noProof/>
                <w:webHidden/>
              </w:rPr>
              <w:instrText xml:space="preserve"> PAGEREF _Toc24639479 \h </w:instrText>
            </w:r>
            <w:r w:rsidR="00327702">
              <w:rPr>
                <w:noProof/>
                <w:webHidden/>
              </w:rPr>
            </w:r>
            <w:r w:rsidR="00327702">
              <w:rPr>
                <w:noProof/>
                <w:webHidden/>
              </w:rPr>
              <w:fldChar w:fldCharType="separate"/>
            </w:r>
            <w:r w:rsidR="00327702">
              <w:rPr>
                <w:noProof/>
                <w:webHidden/>
              </w:rPr>
              <w:t>63</w:t>
            </w:r>
            <w:r w:rsidR="00327702">
              <w:rPr>
                <w:noProof/>
                <w:webHidden/>
              </w:rPr>
              <w:fldChar w:fldCharType="end"/>
            </w:r>
          </w:hyperlink>
        </w:p>
        <w:p w14:paraId="5FAE1E81" w14:textId="4203EB68" w:rsidR="00327702" w:rsidRDefault="00C52A9C">
          <w:pPr>
            <w:pStyle w:val="TOC1"/>
            <w:tabs>
              <w:tab w:val="left" w:pos="440"/>
              <w:tab w:val="right" w:leader="dot" w:pos="9350"/>
            </w:tabs>
            <w:rPr>
              <w:rFonts w:asciiTheme="minorHAnsi" w:hAnsiTheme="minorHAnsi"/>
              <w:noProof/>
              <w:lang w:eastAsia="en-US"/>
            </w:rPr>
          </w:pPr>
          <w:hyperlink w:anchor="_Toc24639480" w:history="1">
            <w:r w:rsidR="00327702" w:rsidRPr="00446EE4">
              <w:rPr>
                <w:rStyle w:val="Hyperlink"/>
                <w:noProof/>
              </w:rPr>
              <w:t>4</w:t>
            </w:r>
            <w:r w:rsidR="00327702">
              <w:rPr>
                <w:rFonts w:asciiTheme="minorHAnsi" w:hAnsiTheme="minorHAnsi"/>
                <w:noProof/>
                <w:lang w:eastAsia="en-US"/>
              </w:rPr>
              <w:tab/>
            </w:r>
            <w:r w:rsidR="00327702" w:rsidRPr="00446EE4">
              <w:rPr>
                <w:rStyle w:val="Hyperlink"/>
                <w:noProof/>
              </w:rPr>
              <w:t>Discussion</w:t>
            </w:r>
            <w:r w:rsidR="00327702">
              <w:rPr>
                <w:noProof/>
                <w:webHidden/>
              </w:rPr>
              <w:tab/>
            </w:r>
            <w:r w:rsidR="00327702">
              <w:rPr>
                <w:noProof/>
                <w:webHidden/>
              </w:rPr>
              <w:fldChar w:fldCharType="begin"/>
            </w:r>
            <w:r w:rsidR="00327702">
              <w:rPr>
                <w:noProof/>
                <w:webHidden/>
              </w:rPr>
              <w:instrText xml:space="preserve"> PAGEREF _Toc24639480 \h </w:instrText>
            </w:r>
            <w:r w:rsidR="00327702">
              <w:rPr>
                <w:noProof/>
                <w:webHidden/>
              </w:rPr>
            </w:r>
            <w:r w:rsidR="00327702">
              <w:rPr>
                <w:noProof/>
                <w:webHidden/>
              </w:rPr>
              <w:fldChar w:fldCharType="separate"/>
            </w:r>
            <w:r w:rsidR="00327702">
              <w:rPr>
                <w:noProof/>
                <w:webHidden/>
              </w:rPr>
              <w:t>65</w:t>
            </w:r>
            <w:r w:rsidR="00327702">
              <w:rPr>
                <w:noProof/>
                <w:webHidden/>
              </w:rPr>
              <w:fldChar w:fldCharType="end"/>
            </w:r>
          </w:hyperlink>
        </w:p>
        <w:p w14:paraId="35D51B99" w14:textId="29285002" w:rsidR="00327702" w:rsidRDefault="00C52A9C">
          <w:pPr>
            <w:pStyle w:val="TOC2"/>
            <w:tabs>
              <w:tab w:val="left" w:pos="880"/>
              <w:tab w:val="right" w:leader="dot" w:pos="9350"/>
            </w:tabs>
            <w:rPr>
              <w:rFonts w:asciiTheme="minorHAnsi" w:hAnsiTheme="minorHAnsi"/>
              <w:noProof/>
              <w:lang w:eastAsia="en-US"/>
            </w:rPr>
          </w:pPr>
          <w:hyperlink w:anchor="_Toc24639481" w:history="1">
            <w:r w:rsidR="00327702" w:rsidRPr="00446EE4">
              <w:rPr>
                <w:rStyle w:val="Hyperlink"/>
                <w:noProof/>
              </w:rPr>
              <w:t>4.1</w:t>
            </w:r>
            <w:r w:rsidR="00327702">
              <w:rPr>
                <w:rFonts w:asciiTheme="minorHAnsi" w:hAnsiTheme="minorHAnsi"/>
                <w:noProof/>
                <w:lang w:eastAsia="en-US"/>
              </w:rPr>
              <w:tab/>
            </w:r>
            <w:r w:rsidR="00327702" w:rsidRPr="00446EE4">
              <w:rPr>
                <w:rStyle w:val="Hyperlink"/>
                <w:noProof/>
              </w:rPr>
              <w:t>Limitations</w:t>
            </w:r>
            <w:r w:rsidR="00327702">
              <w:rPr>
                <w:noProof/>
                <w:webHidden/>
              </w:rPr>
              <w:tab/>
            </w:r>
            <w:r w:rsidR="00327702">
              <w:rPr>
                <w:noProof/>
                <w:webHidden/>
              </w:rPr>
              <w:fldChar w:fldCharType="begin"/>
            </w:r>
            <w:r w:rsidR="00327702">
              <w:rPr>
                <w:noProof/>
                <w:webHidden/>
              </w:rPr>
              <w:instrText xml:space="preserve"> PAGEREF _Toc24639481 \h </w:instrText>
            </w:r>
            <w:r w:rsidR="00327702">
              <w:rPr>
                <w:noProof/>
                <w:webHidden/>
              </w:rPr>
            </w:r>
            <w:r w:rsidR="00327702">
              <w:rPr>
                <w:noProof/>
                <w:webHidden/>
              </w:rPr>
              <w:fldChar w:fldCharType="separate"/>
            </w:r>
            <w:r w:rsidR="00327702">
              <w:rPr>
                <w:noProof/>
                <w:webHidden/>
              </w:rPr>
              <w:t>66</w:t>
            </w:r>
            <w:r w:rsidR="00327702">
              <w:rPr>
                <w:noProof/>
                <w:webHidden/>
              </w:rPr>
              <w:fldChar w:fldCharType="end"/>
            </w:r>
          </w:hyperlink>
        </w:p>
        <w:p w14:paraId="4B90832A" w14:textId="04AC662F" w:rsidR="00327702" w:rsidRDefault="00C52A9C">
          <w:pPr>
            <w:pStyle w:val="TOC1"/>
            <w:tabs>
              <w:tab w:val="left" w:pos="440"/>
              <w:tab w:val="right" w:leader="dot" w:pos="9350"/>
            </w:tabs>
            <w:rPr>
              <w:rFonts w:asciiTheme="minorHAnsi" w:hAnsiTheme="minorHAnsi"/>
              <w:noProof/>
              <w:lang w:eastAsia="en-US"/>
            </w:rPr>
          </w:pPr>
          <w:hyperlink w:anchor="_Toc24639482" w:history="1">
            <w:r w:rsidR="00327702" w:rsidRPr="00446EE4">
              <w:rPr>
                <w:rStyle w:val="Hyperlink"/>
                <w:noProof/>
              </w:rPr>
              <w:t>5</w:t>
            </w:r>
            <w:r w:rsidR="00327702">
              <w:rPr>
                <w:rFonts w:asciiTheme="minorHAnsi" w:hAnsiTheme="minorHAnsi"/>
                <w:noProof/>
                <w:lang w:eastAsia="en-US"/>
              </w:rPr>
              <w:tab/>
            </w:r>
            <w:r w:rsidR="00327702" w:rsidRPr="00446EE4">
              <w:rPr>
                <w:rStyle w:val="Hyperlink"/>
                <w:noProof/>
              </w:rPr>
              <w:t>References</w:t>
            </w:r>
            <w:r w:rsidR="00327702">
              <w:rPr>
                <w:noProof/>
                <w:webHidden/>
              </w:rPr>
              <w:tab/>
            </w:r>
            <w:r w:rsidR="00327702">
              <w:rPr>
                <w:noProof/>
                <w:webHidden/>
              </w:rPr>
              <w:fldChar w:fldCharType="begin"/>
            </w:r>
            <w:r w:rsidR="00327702">
              <w:rPr>
                <w:noProof/>
                <w:webHidden/>
              </w:rPr>
              <w:instrText xml:space="preserve"> PAGEREF _Toc24639482 \h </w:instrText>
            </w:r>
            <w:r w:rsidR="00327702">
              <w:rPr>
                <w:noProof/>
                <w:webHidden/>
              </w:rPr>
            </w:r>
            <w:r w:rsidR="00327702">
              <w:rPr>
                <w:noProof/>
                <w:webHidden/>
              </w:rPr>
              <w:fldChar w:fldCharType="separate"/>
            </w:r>
            <w:r w:rsidR="00327702">
              <w:rPr>
                <w:noProof/>
                <w:webHidden/>
              </w:rPr>
              <w:t>67</w:t>
            </w:r>
            <w:r w:rsidR="00327702">
              <w:rPr>
                <w:noProof/>
                <w:webHidden/>
              </w:rPr>
              <w:fldChar w:fldCharType="end"/>
            </w:r>
          </w:hyperlink>
        </w:p>
        <w:p w14:paraId="0204C026" w14:textId="6FE91A00" w:rsidR="00327702" w:rsidRDefault="00C52A9C">
          <w:pPr>
            <w:pStyle w:val="TOC1"/>
            <w:tabs>
              <w:tab w:val="left" w:pos="440"/>
              <w:tab w:val="right" w:leader="dot" w:pos="9350"/>
            </w:tabs>
            <w:rPr>
              <w:rFonts w:asciiTheme="minorHAnsi" w:hAnsiTheme="minorHAnsi"/>
              <w:noProof/>
              <w:lang w:eastAsia="en-US"/>
            </w:rPr>
          </w:pPr>
          <w:hyperlink w:anchor="_Toc24639483" w:history="1">
            <w:r w:rsidR="00327702" w:rsidRPr="00446EE4">
              <w:rPr>
                <w:rStyle w:val="Hyperlink"/>
                <w:noProof/>
              </w:rPr>
              <w:t>6</w:t>
            </w:r>
            <w:r w:rsidR="00327702">
              <w:rPr>
                <w:rFonts w:asciiTheme="minorHAnsi" w:hAnsiTheme="minorHAnsi"/>
                <w:noProof/>
                <w:lang w:eastAsia="en-US"/>
              </w:rPr>
              <w:tab/>
            </w:r>
            <w:r w:rsidR="00327702" w:rsidRPr="00446EE4">
              <w:rPr>
                <w:rStyle w:val="Hyperlink"/>
                <w:noProof/>
              </w:rPr>
              <w:t>Glossary</w:t>
            </w:r>
            <w:r w:rsidR="00327702">
              <w:rPr>
                <w:noProof/>
                <w:webHidden/>
              </w:rPr>
              <w:tab/>
            </w:r>
            <w:r w:rsidR="00327702">
              <w:rPr>
                <w:noProof/>
                <w:webHidden/>
              </w:rPr>
              <w:fldChar w:fldCharType="begin"/>
            </w:r>
            <w:r w:rsidR="00327702">
              <w:rPr>
                <w:noProof/>
                <w:webHidden/>
              </w:rPr>
              <w:instrText xml:space="preserve"> PAGEREF _Toc24639483 \h </w:instrText>
            </w:r>
            <w:r w:rsidR="00327702">
              <w:rPr>
                <w:noProof/>
                <w:webHidden/>
              </w:rPr>
            </w:r>
            <w:r w:rsidR="00327702">
              <w:rPr>
                <w:noProof/>
                <w:webHidden/>
              </w:rPr>
              <w:fldChar w:fldCharType="separate"/>
            </w:r>
            <w:r w:rsidR="00327702">
              <w:rPr>
                <w:noProof/>
                <w:webHidden/>
              </w:rPr>
              <w:t>77</w:t>
            </w:r>
            <w:r w:rsidR="00327702">
              <w:rPr>
                <w:noProof/>
                <w:webHidden/>
              </w:rPr>
              <w:fldChar w:fldCharType="end"/>
            </w:r>
          </w:hyperlink>
        </w:p>
        <w:p w14:paraId="12C7DAF6" w14:textId="1EDD3A6B" w:rsidR="00640665" w:rsidRDefault="00640665" w:rsidP="00EB247F">
          <w:pPr>
            <w:spacing w:after="0"/>
          </w:pPr>
          <w:r w:rsidRPr="00C44058">
            <w:rPr>
              <w:b/>
              <w:bCs/>
              <w:noProof/>
            </w:rPr>
            <w:fldChar w:fldCharType="end"/>
          </w:r>
        </w:p>
      </w:sdtContent>
    </w:sdt>
    <w:p w14:paraId="1827C10C" w14:textId="3B09BCA5" w:rsidR="00F15AEE" w:rsidRDefault="00F15AEE" w:rsidP="00EB247F">
      <w:pPr>
        <w:spacing w:after="0"/>
      </w:pPr>
      <w:r>
        <w:br w:type="page"/>
      </w:r>
    </w:p>
    <w:p w14:paraId="325B3971" w14:textId="4DF0A92F" w:rsidR="2D56E7D4" w:rsidRDefault="00C23CAC" w:rsidP="00EB247F">
      <w:pPr>
        <w:pStyle w:val="Heading1"/>
        <w:numPr>
          <w:ilvl w:val="0"/>
          <w:numId w:val="0"/>
        </w:numPr>
        <w:rPr>
          <w:noProof/>
        </w:rPr>
      </w:pPr>
      <w:bookmarkStart w:id="0" w:name="_Toc24639445"/>
      <w:r>
        <w:rPr>
          <w:noProof/>
        </w:rPr>
        <w:lastRenderedPageBreak/>
        <w:t xml:space="preserve">List of </w:t>
      </w:r>
      <w:r w:rsidR="2D56E7D4" w:rsidRPr="2D56E7D4">
        <w:rPr>
          <w:noProof/>
        </w:rPr>
        <w:t>Figures</w:t>
      </w:r>
      <w:bookmarkEnd w:id="0"/>
    </w:p>
    <w:p w14:paraId="73B5C68E" w14:textId="124492DD" w:rsidR="007A5307"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2546573" w:history="1">
        <w:r w:rsidR="007A5307" w:rsidRPr="00183BDF">
          <w:rPr>
            <w:rStyle w:val="Hyperlink"/>
            <w:noProof/>
          </w:rPr>
          <w:t>Figure 3.1 Cool Roof World Annual Adoption 2020-2050</w:t>
        </w:r>
        <w:r w:rsidR="007A5307">
          <w:rPr>
            <w:noProof/>
            <w:webHidden/>
          </w:rPr>
          <w:tab/>
        </w:r>
        <w:r w:rsidR="007A5307">
          <w:rPr>
            <w:noProof/>
            <w:webHidden/>
          </w:rPr>
          <w:fldChar w:fldCharType="begin"/>
        </w:r>
        <w:r w:rsidR="007A5307">
          <w:rPr>
            <w:noProof/>
            <w:webHidden/>
          </w:rPr>
          <w:instrText xml:space="preserve"> PAGEREF _Toc12546573 \h </w:instrText>
        </w:r>
        <w:r w:rsidR="007A5307">
          <w:rPr>
            <w:noProof/>
            <w:webHidden/>
          </w:rPr>
        </w:r>
        <w:r w:rsidR="007A5307">
          <w:rPr>
            <w:noProof/>
            <w:webHidden/>
          </w:rPr>
          <w:fldChar w:fldCharType="separate"/>
        </w:r>
        <w:r w:rsidR="007A5307">
          <w:rPr>
            <w:noProof/>
            <w:webHidden/>
          </w:rPr>
          <w:t>59</w:t>
        </w:r>
        <w:r w:rsidR="007A5307">
          <w:rPr>
            <w:noProof/>
            <w:webHidden/>
          </w:rPr>
          <w:fldChar w:fldCharType="end"/>
        </w:r>
      </w:hyperlink>
    </w:p>
    <w:p w14:paraId="1F8F34F7" w14:textId="1D0ED958" w:rsidR="007A5307" w:rsidRDefault="00C52A9C">
      <w:pPr>
        <w:pStyle w:val="TableofFigures"/>
        <w:tabs>
          <w:tab w:val="right" w:leader="dot" w:pos="9350"/>
        </w:tabs>
        <w:rPr>
          <w:rFonts w:asciiTheme="minorHAnsi" w:hAnsiTheme="minorHAnsi"/>
          <w:noProof/>
          <w:lang w:eastAsia="en-US"/>
        </w:rPr>
      </w:pPr>
      <w:hyperlink w:anchor="_Toc12546574" w:history="1">
        <w:r w:rsidR="007A5307" w:rsidRPr="00183BDF">
          <w:rPr>
            <w:rStyle w:val="Hyperlink"/>
            <w:noProof/>
          </w:rPr>
          <w:t>Figure 3.2 Green Roof World Annual Adoption 2020-2050</w:t>
        </w:r>
        <w:r w:rsidR="007A5307">
          <w:rPr>
            <w:noProof/>
            <w:webHidden/>
          </w:rPr>
          <w:tab/>
        </w:r>
        <w:r w:rsidR="007A5307">
          <w:rPr>
            <w:noProof/>
            <w:webHidden/>
          </w:rPr>
          <w:fldChar w:fldCharType="begin"/>
        </w:r>
        <w:r w:rsidR="007A5307">
          <w:rPr>
            <w:noProof/>
            <w:webHidden/>
          </w:rPr>
          <w:instrText xml:space="preserve"> PAGEREF _Toc12546574 \h </w:instrText>
        </w:r>
        <w:r w:rsidR="007A5307">
          <w:rPr>
            <w:noProof/>
            <w:webHidden/>
          </w:rPr>
        </w:r>
        <w:r w:rsidR="007A5307">
          <w:rPr>
            <w:noProof/>
            <w:webHidden/>
          </w:rPr>
          <w:fldChar w:fldCharType="separate"/>
        </w:r>
        <w:r w:rsidR="007A5307">
          <w:rPr>
            <w:noProof/>
            <w:webHidden/>
          </w:rPr>
          <w:t>59</w:t>
        </w:r>
        <w:r w:rsidR="007A5307">
          <w:rPr>
            <w:noProof/>
            <w:webHidden/>
          </w:rPr>
          <w:fldChar w:fldCharType="end"/>
        </w:r>
      </w:hyperlink>
    </w:p>
    <w:p w14:paraId="53EFB97A" w14:textId="291644B0" w:rsidR="007A5307" w:rsidRDefault="00C52A9C">
      <w:pPr>
        <w:pStyle w:val="TableofFigures"/>
        <w:tabs>
          <w:tab w:val="right" w:leader="dot" w:pos="9350"/>
        </w:tabs>
        <w:rPr>
          <w:rFonts w:asciiTheme="minorHAnsi" w:hAnsiTheme="minorHAnsi"/>
          <w:noProof/>
          <w:lang w:eastAsia="en-US"/>
        </w:rPr>
      </w:pPr>
      <w:hyperlink w:anchor="_Toc12546575" w:history="1">
        <w:r w:rsidR="007A5307" w:rsidRPr="00183BDF">
          <w:rPr>
            <w:rStyle w:val="Hyperlink"/>
            <w:noProof/>
          </w:rPr>
          <w:t>Figure 3.3 Cool Roof World Annual</w:t>
        </w:r>
        <w:r w:rsidR="007A5307" w:rsidRPr="00183BDF">
          <w:rPr>
            <w:rStyle w:val="Hyperlink"/>
            <w:noProof/>
            <w:vertAlign w:val="subscript"/>
          </w:rPr>
          <w:t xml:space="preserve"> </w:t>
        </w:r>
        <w:r w:rsidR="007A5307" w:rsidRPr="00183BDF">
          <w:rPr>
            <w:rStyle w:val="Hyperlink"/>
            <w:noProof/>
          </w:rPr>
          <w:t>Greenhouse Gas Emissions Reduction</w:t>
        </w:r>
        <w:r w:rsidR="007A5307">
          <w:rPr>
            <w:noProof/>
            <w:webHidden/>
          </w:rPr>
          <w:tab/>
        </w:r>
        <w:r w:rsidR="007A5307">
          <w:rPr>
            <w:noProof/>
            <w:webHidden/>
          </w:rPr>
          <w:fldChar w:fldCharType="begin"/>
        </w:r>
        <w:r w:rsidR="007A5307">
          <w:rPr>
            <w:noProof/>
            <w:webHidden/>
          </w:rPr>
          <w:instrText xml:space="preserve"> PAGEREF _Toc12546575 \h </w:instrText>
        </w:r>
        <w:r w:rsidR="007A5307">
          <w:rPr>
            <w:noProof/>
            <w:webHidden/>
          </w:rPr>
        </w:r>
        <w:r w:rsidR="007A5307">
          <w:rPr>
            <w:noProof/>
            <w:webHidden/>
          </w:rPr>
          <w:fldChar w:fldCharType="separate"/>
        </w:r>
        <w:r w:rsidR="007A5307">
          <w:rPr>
            <w:noProof/>
            <w:webHidden/>
          </w:rPr>
          <w:t>62</w:t>
        </w:r>
        <w:r w:rsidR="007A5307">
          <w:rPr>
            <w:noProof/>
            <w:webHidden/>
          </w:rPr>
          <w:fldChar w:fldCharType="end"/>
        </w:r>
      </w:hyperlink>
    </w:p>
    <w:p w14:paraId="2EAB5DAE" w14:textId="76C4F056" w:rsidR="007A5307" w:rsidRDefault="00C52A9C">
      <w:pPr>
        <w:pStyle w:val="TableofFigures"/>
        <w:tabs>
          <w:tab w:val="right" w:leader="dot" w:pos="9350"/>
        </w:tabs>
        <w:rPr>
          <w:rFonts w:asciiTheme="minorHAnsi" w:hAnsiTheme="minorHAnsi"/>
          <w:noProof/>
          <w:lang w:eastAsia="en-US"/>
        </w:rPr>
      </w:pPr>
      <w:hyperlink w:anchor="_Toc12546576" w:history="1">
        <w:r w:rsidR="007A5307" w:rsidRPr="00183BDF">
          <w:rPr>
            <w:rStyle w:val="Hyperlink"/>
            <w:noProof/>
          </w:rPr>
          <w:t>Figure 3.4 Green Roof World Annual</w:t>
        </w:r>
        <w:r w:rsidR="007A5307" w:rsidRPr="00183BDF">
          <w:rPr>
            <w:rStyle w:val="Hyperlink"/>
            <w:noProof/>
            <w:vertAlign w:val="subscript"/>
          </w:rPr>
          <w:t xml:space="preserve"> </w:t>
        </w:r>
        <w:r w:rsidR="007A5307" w:rsidRPr="00183BDF">
          <w:rPr>
            <w:rStyle w:val="Hyperlink"/>
            <w:noProof/>
          </w:rPr>
          <w:t>Greenhouse Gas Emissions Reduction</w:t>
        </w:r>
        <w:r w:rsidR="007A5307">
          <w:rPr>
            <w:noProof/>
            <w:webHidden/>
          </w:rPr>
          <w:tab/>
        </w:r>
        <w:r w:rsidR="007A5307">
          <w:rPr>
            <w:noProof/>
            <w:webHidden/>
          </w:rPr>
          <w:fldChar w:fldCharType="begin"/>
        </w:r>
        <w:r w:rsidR="007A5307">
          <w:rPr>
            <w:noProof/>
            <w:webHidden/>
          </w:rPr>
          <w:instrText xml:space="preserve"> PAGEREF _Toc12546576 \h </w:instrText>
        </w:r>
        <w:r w:rsidR="007A5307">
          <w:rPr>
            <w:noProof/>
            <w:webHidden/>
          </w:rPr>
        </w:r>
        <w:r w:rsidR="007A5307">
          <w:rPr>
            <w:noProof/>
            <w:webHidden/>
          </w:rPr>
          <w:fldChar w:fldCharType="separate"/>
        </w:r>
        <w:r w:rsidR="007A5307">
          <w:rPr>
            <w:noProof/>
            <w:webHidden/>
          </w:rPr>
          <w:t>62</w:t>
        </w:r>
        <w:r w:rsidR="007A5307">
          <w:rPr>
            <w:noProof/>
            <w:webHidden/>
          </w:rPr>
          <w:fldChar w:fldCharType="end"/>
        </w:r>
      </w:hyperlink>
    </w:p>
    <w:p w14:paraId="7F35A650" w14:textId="1D0C070B" w:rsidR="007A5307" w:rsidRDefault="00C52A9C">
      <w:pPr>
        <w:pStyle w:val="TableofFigures"/>
        <w:tabs>
          <w:tab w:val="right" w:leader="dot" w:pos="9350"/>
        </w:tabs>
        <w:rPr>
          <w:rFonts w:asciiTheme="minorHAnsi" w:hAnsiTheme="minorHAnsi"/>
          <w:noProof/>
          <w:lang w:eastAsia="en-US"/>
        </w:rPr>
      </w:pPr>
      <w:hyperlink w:anchor="_Toc12546577" w:history="1">
        <w:r w:rsidR="007A5307" w:rsidRPr="00183BDF">
          <w:rPr>
            <w:rStyle w:val="Hyperlink"/>
            <w:noProof/>
          </w:rPr>
          <w:t>Figure 3.5 Cool Roof Net Profit Margin /Operating Costs Over Time</w:t>
        </w:r>
        <w:r w:rsidR="007A5307">
          <w:rPr>
            <w:noProof/>
            <w:webHidden/>
          </w:rPr>
          <w:tab/>
        </w:r>
        <w:r w:rsidR="007A5307">
          <w:rPr>
            <w:noProof/>
            <w:webHidden/>
          </w:rPr>
          <w:fldChar w:fldCharType="begin"/>
        </w:r>
        <w:r w:rsidR="007A5307">
          <w:rPr>
            <w:noProof/>
            <w:webHidden/>
          </w:rPr>
          <w:instrText xml:space="preserve"> PAGEREF _Toc12546577 \h </w:instrText>
        </w:r>
        <w:r w:rsidR="007A5307">
          <w:rPr>
            <w:noProof/>
            <w:webHidden/>
          </w:rPr>
        </w:r>
        <w:r w:rsidR="007A5307">
          <w:rPr>
            <w:noProof/>
            <w:webHidden/>
          </w:rPr>
          <w:fldChar w:fldCharType="separate"/>
        </w:r>
        <w:r w:rsidR="007A5307">
          <w:rPr>
            <w:noProof/>
            <w:webHidden/>
          </w:rPr>
          <w:t>64</w:t>
        </w:r>
        <w:r w:rsidR="007A5307">
          <w:rPr>
            <w:noProof/>
            <w:webHidden/>
          </w:rPr>
          <w:fldChar w:fldCharType="end"/>
        </w:r>
      </w:hyperlink>
    </w:p>
    <w:p w14:paraId="483A3D8E" w14:textId="08A5CE00" w:rsidR="007A5307" w:rsidRDefault="00C52A9C">
      <w:pPr>
        <w:pStyle w:val="TableofFigures"/>
        <w:tabs>
          <w:tab w:val="right" w:leader="dot" w:pos="9350"/>
        </w:tabs>
        <w:rPr>
          <w:rFonts w:asciiTheme="minorHAnsi" w:hAnsiTheme="minorHAnsi"/>
          <w:noProof/>
          <w:lang w:eastAsia="en-US"/>
        </w:rPr>
      </w:pPr>
      <w:hyperlink w:anchor="_Toc12546578" w:history="1">
        <w:r w:rsidR="007A5307" w:rsidRPr="00183BDF">
          <w:rPr>
            <w:rStyle w:val="Hyperlink"/>
            <w:noProof/>
          </w:rPr>
          <w:t>Figure 3.6 Green Roof Net Profit Margin /Operating Costs Over Time</w:t>
        </w:r>
        <w:r w:rsidR="007A5307">
          <w:rPr>
            <w:noProof/>
            <w:webHidden/>
          </w:rPr>
          <w:tab/>
        </w:r>
        <w:r w:rsidR="007A5307">
          <w:rPr>
            <w:noProof/>
            <w:webHidden/>
          </w:rPr>
          <w:fldChar w:fldCharType="begin"/>
        </w:r>
        <w:r w:rsidR="007A5307">
          <w:rPr>
            <w:noProof/>
            <w:webHidden/>
          </w:rPr>
          <w:instrText xml:space="preserve"> PAGEREF _Toc12546578 \h </w:instrText>
        </w:r>
        <w:r w:rsidR="007A5307">
          <w:rPr>
            <w:noProof/>
            <w:webHidden/>
          </w:rPr>
        </w:r>
        <w:r w:rsidR="007A5307">
          <w:rPr>
            <w:noProof/>
            <w:webHidden/>
          </w:rPr>
          <w:fldChar w:fldCharType="separate"/>
        </w:r>
        <w:r w:rsidR="007A5307">
          <w:rPr>
            <w:noProof/>
            <w:webHidden/>
          </w:rPr>
          <w:t>64</w:t>
        </w:r>
        <w:r w:rsidR="007A5307">
          <w:rPr>
            <w:noProof/>
            <w:webHidden/>
          </w:rPr>
          <w:fldChar w:fldCharType="end"/>
        </w:r>
      </w:hyperlink>
    </w:p>
    <w:p w14:paraId="5AD133BD" w14:textId="59CB9F94" w:rsidR="00640665" w:rsidRPr="003A0234" w:rsidRDefault="00F15AEE" w:rsidP="00483FFA">
      <w:r w:rsidRPr="003A0234">
        <w:fldChar w:fldCharType="end"/>
      </w:r>
    </w:p>
    <w:p w14:paraId="6055DED9" w14:textId="24973E3A" w:rsidR="006A4A08" w:rsidRPr="003A0234" w:rsidRDefault="00C23CAC" w:rsidP="00EB247F">
      <w:pPr>
        <w:pStyle w:val="Heading1"/>
        <w:numPr>
          <w:ilvl w:val="0"/>
          <w:numId w:val="0"/>
        </w:numPr>
      </w:pPr>
      <w:bookmarkStart w:id="1" w:name="_Toc24639446"/>
      <w:r w:rsidRPr="003A0234">
        <w:t xml:space="preserve">List of </w:t>
      </w:r>
      <w:r w:rsidR="2D56E7D4" w:rsidRPr="003A0234">
        <w:t>Tables</w:t>
      </w:r>
      <w:bookmarkEnd w:id="1"/>
    </w:p>
    <w:p w14:paraId="5496F3F4" w14:textId="4F15B505" w:rsidR="007A5307"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2546579" w:history="1">
        <w:r w:rsidR="007A5307" w:rsidRPr="00DD7445">
          <w:rPr>
            <w:rStyle w:val="Hyperlink"/>
            <w:noProof/>
          </w:rPr>
          <w:t>Table 1.1 Summary of cool roof requirements and definitions</w:t>
        </w:r>
        <w:r w:rsidR="007A5307">
          <w:rPr>
            <w:noProof/>
            <w:webHidden/>
          </w:rPr>
          <w:tab/>
        </w:r>
        <w:r w:rsidR="007A5307">
          <w:rPr>
            <w:noProof/>
            <w:webHidden/>
          </w:rPr>
          <w:fldChar w:fldCharType="begin"/>
        </w:r>
        <w:r w:rsidR="007A5307">
          <w:rPr>
            <w:noProof/>
            <w:webHidden/>
          </w:rPr>
          <w:instrText xml:space="preserve"> PAGEREF _Toc12546579 \h </w:instrText>
        </w:r>
        <w:r w:rsidR="007A5307">
          <w:rPr>
            <w:noProof/>
            <w:webHidden/>
          </w:rPr>
        </w:r>
        <w:r w:rsidR="007A5307">
          <w:rPr>
            <w:noProof/>
            <w:webHidden/>
          </w:rPr>
          <w:fldChar w:fldCharType="separate"/>
        </w:r>
        <w:r w:rsidR="007A5307">
          <w:rPr>
            <w:noProof/>
            <w:webHidden/>
          </w:rPr>
          <w:t>11</w:t>
        </w:r>
        <w:r w:rsidR="007A5307">
          <w:rPr>
            <w:noProof/>
            <w:webHidden/>
          </w:rPr>
          <w:fldChar w:fldCharType="end"/>
        </w:r>
      </w:hyperlink>
    </w:p>
    <w:p w14:paraId="3E19BA52" w14:textId="21B5167A" w:rsidR="007A5307" w:rsidRDefault="00C52A9C">
      <w:pPr>
        <w:pStyle w:val="TableofFigures"/>
        <w:tabs>
          <w:tab w:val="right" w:leader="dot" w:pos="9350"/>
        </w:tabs>
        <w:rPr>
          <w:rFonts w:asciiTheme="minorHAnsi" w:hAnsiTheme="minorHAnsi"/>
          <w:noProof/>
          <w:lang w:eastAsia="en-US"/>
        </w:rPr>
      </w:pPr>
      <w:hyperlink w:anchor="_Toc12546580" w:history="1">
        <w:r w:rsidR="007A5307" w:rsidRPr="00DD7445">
          <w:rPr>
            <w:rStyle w:val="Hyperlink"/>
            <w:noProof/>
          </w:rPr>
          <w:t>Table 1.2 Cool Roof Impact Examples</w:t>
        </w:r>
        <w:r w:rsidR="007A5307">
          <w:rPr>
            <w:noProof/>
            <w:webHidden/>
          </w:rPr>
          <w:tab/>
        </w:r>
        <w:r w:rsidR="007A5307">
          <w:rPr>
            <w:noProof/>
            <w:webHidden/>
          </w:rPr>
          <w:fldChar w:fldCharType="begin"/>
        </w:r>
        <w:r w:rsidR="007A5307">
          <w:rPr>
            <w:noProof/>
            <w:webHidden/>
          </w:rPr>
          <w:instrText xml:space="preserve"> PAGEREF _Toc12546580 \h </w:instrText>
        </w:r>
        <w:r w:rsidR="007A5307">
          <w:rPr>
            <w:noProof/>
            <w:webHidden/>
          </w:rPr>
        </w:r>
        <w:r w:rsidR="007A5307">
          <w:rPr>
            <w:noProof/>
            <w:webHidden/>
          </w:rPr>
          <w:fldChar w:fldCharType="separate"/>
        </w:r>
        <w:r w:rsidR="007A5307">
          <w:rPr>
            <w:noProof/>
            <w:webHidden/>
          </w:rPr>
          <w:t>12</w:t>
        </w:r>
        <w:r w:rsidR="007A5307">
          <w:rPr>
            <w:noProof/>
            <w:webHidden/>
          </w:rPr>
          <w:fldChar w:fldCharType="end"/>
        </w:r>
      </w:hyperlink>
    </w:p>
    <w:p w14:paraId="7C0DBE17" w14:textId="6CC05F32" w:rsidR="007A5307" w:rsidRDefault="00C52A9C">
      <w:pPr>
        <w:pStyle w:val="TableofFigures"/>
        <w:tabs>
          <w:tab w:val="right" w:leader="dot" w:pos="9350"/>
        </w:tabs>
        <w:rPr>
          <w:rFonts w:asciiTheme="minorHAnsi" w:hAnsiTheme="minorHAnsi"/>
          <w:noProof/>
          <w:lang w:eastAsia="en-US"/>
        </w:rPr>
      </w:pPr>
      <w:hyperlink w:anchor="_Toc12546581" w:history="1">
        <w:r w:rsidR="007A5307" w:rsidRPr="00DD7445">
          <w:rPr>
            <w:rStyle w:val="Hyperlink"/>
            <w:noProof/>
          </w:rPr>
          <w:t>Table 1.3 Cool Roof Tile Solutions</w:t>
        </w:r>
        <w:r w:rsidR="007A5307">
          <w:rPr>
            <w:noProof/>
            <w:webHidden/>
          </w:rPr>
          <w:tab/>
        </w:r>
        <w:r w:rsidR="007A5307">
          <w:rPr>
            <w:noProof/>
            <w:webHidden/>
          </w:rPr>
          <w:fldChar w:fldCharType="begin"/>
        </w:r>
        <w:r w:rsidR="007A5307">
          <w:rPr>
            <w:noProof/>
            <w:webHidden/>
          </w:rPr>
          <w:instrText xml:space="preserve"> PAGEREF _Toc12546581 \h </w:instrText>
        </w:r>
        <w:r w:rsidR="007A5307">
          <w:rPr>
            <w:noProof/>
            <w:webHidden/>
          </w:rPr>
        </w:r>
        <w:r w:rsidR="007A5307">
          <w:rPr>
            <w:noProof/>
            <w:webHidden/>
          </w:rPr>
          <w:fldChar w:fldCharType="separate"/>
        </w:r>
        <w:r w:rsidR="007A5307">
          <w:rPr>
            <w:noProof/>
            <w:webHidden/>
          </w:rPr>
          <w:t>14</w:t>
        </w:r>
        <w:r w:rsidR="007A5307">
          <w:rPr>
            <w:noProof/>
            <w:webHidden/>
          </w:rPr>
          <w:fldChar w:fldCharType="end"/>
        </w:r>
      </w:hyperlink>
    </w:p>
    <w:p w14:paraId="3642848C" w14:textId="03657E32" w:rsidR="007A5307" w:rsidRDefault="00C52A9C">
      <w:pPr>
        <w:pStyle w:val="TableofFigures"/>
        <w:tabs>
          <w:tab w:val="right" w:leader="dot" w:pos="9350"/>
        </w:tabs>
        <w:rPr>
          <w:rFonts w:asciiTheme="minorHAnsi" w:hAnsiTheme="minorHAnsi"/>
          <w:noProof/>
          <w:lang w:eastAsia="en-US"/>
        </w:rPr>
      </w:pPr>
      <w:hyperlink w:anchor="_Toc12546582" w:history="1">
        <w:r w:rsidR="007A5307" w:rsidRPr="00DD7445">
          <w:rPr>
            <w:rStyle w:val="Hyperlink"/>
            <w:noProof/>
          </w:rPr>
          <w:t>Table 1.4. Extensive Green Roof Functional Subsystems and Layers</w:t>
        </w:r>
        <w:r w:rsidR="007A5307">
          <w:rPr>
            <w:noProof/>
            <w:webHidden/>
          </w:rPr>
          <w:tab/>
        </w:r>
        <w:r w:rsidR="007A5307">
          <w:rPr>
            <w:noProof/>
            <w:webHidden/>
          </w:rPr>
          <w:fldChar w:fldCharType="begin"/>
        </w:r>
        <w:r w:rsidR="007A5307">
          <w:rPr>
            <w:noProof/>
            <w:webHidden/>
          </w:rPr>
          <w:instrText xml:space="preserve"> PAGEREF _Toc12546582 \h </w:instrText>
        </w:r>
        <w:r w:rsidR="007A5307">
          <w:rPr>
            <w:noProof/>
            <w:webHidden/>
          </w:rPr>
        </w:r>
        <w:r w:rsidR="007A5307">
          <w:rPr>
            <w:noProof/>
            <w:webHidden/>
          </w:rPr>
          <w:fldChar w:fldCharType="separate"/>
        </w:r>
        <w:r w:rsidR="007A5307">
          <w:rPr>
            <w:noProof/>
            <w:webHidden/>
          </w:rPr>
          <w:t>16</w:t>
        </w:r>
        <w:r w:rsidR="007A5307">
          <w:rPr>
            <w:noProof/>
            <w:webHidden/>
          </w:rPr>
          <w:fldChar w:fldCharType="end"/>
        </w:r>
      </w:hyperlink>
    </w:p>
    <w:p w14:paraId="30E3C301" w14:textId="6934C599" w:rsidR="007A5307" w:rsidRDefault="00C52A9C">
      <w:pPr>
        <w:pStyle w:val="TableofFigures"/>
        <w:tabs>
          <w:tab w:val="right" w:leader="dot" w:pos="9350"/>
        </w:tabs>
        <w:rPr>
          <w:rFonts w:asciiTheme="minorHAnsi" w:hAnsiTheme="minorHAnsi"/>
          <w:noProof/>
          <w:lang w:eastAsia="en-US"/>
        </w:rPr>
      </w:pPr>
      <w:hyperlink w:anchor="_Toc12546583" w:history="1">
        <w:r w:rsidR="007A5307" w:rsidRPr="00DD7445">
          <w:rPr>
            <w:rStyle w:val="Hyperlink"/>
            <w:noProof/>
          </w:rPr>
          <w:t>Table 1.5. Comparison of Green Roof Costs Vs. Cool Roofs and Black Roofs</w:t>
        </w:r>
        <w:r w:rsidR="007A5307">
          <w:rPr>
            <w:noProof/>
            <w:webHidden/>
          </w:rPr>
          <w:tab/>
        </w:r>
        <w:r w:rsidR="007A5307">
          <w:rPr>
            <w:noProof/>
            <w:webHidden/>
          </w:rPr>
          <w:fldChar w:fldCharType="begin"/>
        </w:r>
        <w:r w:rsidR="007A5307">
          <w:rPr>
            <w:noProof/>
            <w:webHidden/>
          </w:rPr>
          <w:instrText xml:space="preserve"> PAGEREF _Toc12546583 \h </w:instrText>
        </w:r>
        <w:r w:rsidR="007A5307">
          <w:rPr>
            <w:noProof/>
            <w:webHidden/>
          </w:rPr>
        </w:r>
        <w:r w:rsidR="007A5307">
          <w:rPr>
            <w:noProof/>
            <w:webHidden/>
          </w:rPr>
          <w:fldChar w:fldCharType="separate"/>
        </w:r>
        <w:r w:rsidR="007A5307">
          <w:rPr>
            <w:noProof/>
            <w:webHidden/>
          </w:rPr>
          <w:t>19</w:t>
        </w:r>
        <w:r w:rsidR="007A5307">
          <w:rPr>
            <w:noProof/>
            <w:webHidden/>
          </w:rPr>
          <w:fldChar w:fldCharType="end"/>
        </w:r>
      </w:hyperlink>
    </w:p>
    <w:p w14:paraId="2CBCD688" w14:textId="2B9929B1" w:rsidR="007A5307" w:rsidRDefault="00C52A9C">
      <w:pPr>
        <w:pStyle w:val="TableofFigures"/>
        <w:tabs>
          <w:tab w:val="right" w:leader="dot" w:pos="9350"/>
        </w:tabs>
        <w:rPr>
          <w:rFonts w:asciiTheme="minorHAnsi" w:hAnsiTheme="minorHAnsi"/>
          <w:noProof/>
          <w:lang w:eastAsia="en-US"/>
        </w:rPr>
      </w:pPr>
      <w:hyperlink w:anchor="_Toc12546584" w:history="1">
        <w:r w:rsidR="007A5307" w:rsidRPr="00DD7445">
          <w:rPr>
            <w:rStyle w:val="Hyperlink"/>
            <w:noProof/>
          </w:rPr>
          <w:t>Table 1.6 US Commercial Building Cool Roof Adoption 2012</w:t>
        </w:r>
        <w:r w:rsidR="007A5307">
          <w:rPr>
            <w:noProof/>
            <w:webHidden/>
          </w:rPr>
          <w:tab/>
        </w:r>
        <w:r w:rsidR="007A5307">
          <w:rPr>
            <w:noProof/>
            <w:webHidden/>
          </w:rPr>
          <w:fldChar w:fldCharType="begin"/>
        </w:r>
        <w:r w:rsidR="007A5307">
          <w:rPr>
            <w:noProof/>
            <w:webHidden/>
          </w:rPr>
          <w:instrText xml:space="preserve"> PAGEREF _Toc12546584 \h </w:instrText>
        </w:r>
        <w:r w:rsidR="007A5307">
          <w:rPr>
            <w:noProof/>
            <w:webHidden/>
          </w:rPr>
        </w:r>
        <w:r w:rsidR="007A5307">
          <w:rPr>
            <w:noProof/>
            <w:webHidden/>
          </w:rPr>
          <w:fldChar w:fldCharType="separate"/>
        </w:r>
        <w:r w:rsidR="007A5307">
          <w:rPr>
            <w:noProof/>
            <w:webHidden/>
          </w:rPr>
          <w:t>20</w:t>
        </w:r>
        <w:r w:rsidR="007A5307">
          <w:rPr>
            <w:noProof/>
            <w:webHidden/>
          </w:rPr>
          <w:fldChar w:fldCharType="end"/>
        </w:r>
      </w:hyperlink>
    </w:p>
    <w:p w14:paraId="637ED8B9" w14:textId="5D4C2F65" w:rsidR="007A5307" w:rsidRDefault="00C52A9C">
      <w:pPr>
        <w:pStyle w:val="TableofFigures"/>
        <w:tabs>
          <w:tab w:val="right" w:leader="dot" w:pos="9350"/>
        </w:tabs>
        <w:rPr>
          <w:rFonts w:asciiTheme="minorHAnsi" w:hAnsiTheme="minorHAnsi"/>
          <w:noProof/>
          <w:lang w:eastAsia="en-US"/>
        </w:rPr>
      </w:pPr>
      <w:hyperlink w:anchor="_Toc12546585" w:history="1">
        <w:r w:rsidR="007A5307" w:rsidRPr="00DD7445">
          <w:rPr>
            <w:rStyle w:val="Hyperlink"/>
            <w:noProof/>
          </w:rPr>
          <w:t>Table 1.7 Cool Roof Key Success Factors for US Market Adoption</w:t>
        </w:r>
        <w:r w:rsidR="007A5307">
          <w:rPr>
            <w:noProof/>
            <w:webHidden/>
          </w:rPr>
          <w:tab/>
        </w:r>
        <w:r w:rsidR="007A5307">
          <w:rPr>
            <w:noProof/>
            <w:webHidden/>
          </w:rPr>
          <w:fldChar w:fldCharType="begin"/>
        </w:r>
        <w:r w:rsidR="007A5307">
          <w:rPr>
            <w:noProof/>
            <w:webHidden/>
          </w:rPr>
          <w:instrText xml:space="preserve"> PAGEREF _Toc12546585 \h </w:instrText>
        </w:r>
        <w:r w:rsidR="007A5307">
          <w:rPr>
            <w:noProof/>
            <w:webHidden/>
          </w:rPr>
        </w:r>
        <w:r w:rsidR="007A5307">
          <w:rPr>
            <w:noProof/>
            <w:webHidden/>
          </w:rPr>
          <w:fldChar w:fldCharType="separate"/>
        </w:r>
        <w:r w:rsidR="007A5307">
          <w:rPr>
            <w:noProof/>
            <w:webHidden/>
          </w:rPr>
          <w:t>23</w:t>
        </w:r>
        <w:r w:rsidR="007A5307">
          <w:rPr>
            <w:noProof/>
            <w:webHidden/>
          </w:rPr>
          <w:fldChar w:fldCharType="end"/>
        </w:r>
      </w:hyperlink>
    </w:p>
    <w:p w14:paraId="144D2FB0" w14:textId="6AA49810" w:rsidR="007A5307" w:rsidRDefault="00C52A9C">
      <w:pPr>
        <w:pStyle w:val="TableofFigures"/>
        <w:tabs>
          <w:tab w:val="right" w:leader="dot" w:pos="9350"/>
        </w:tabs>
        <w:rPr>
          <w:rFonts w:asciiTheme="minorHAnsi" w:hAnsiTheme="minorHAnsi"/>
          <w:noProof/>
          <w:lang w:eastAsia="en-US"/>
        </w:rPr>
      </w:pPr>
      <w:hyperlink w:anchor="_Toc12546586" w:history="1">
        <w:r w:rsidR="007A5307" w:rsidRPr="00DD7445">
          <w:rPr>
            <w:rStyle w:val="Hyperlink"/>
            <w:noProof/>
          </w:rPr>
          <w:t>Table 1.8 Examples of US Cool Roof Programs</w:t>
        </w:r>
        <w:r w:rsidR="007A5307">
          <w:rPr>
            <w:noProof/>
            <w:webHidden/>
          </w:rPr>
          <w:tab/>
        </w:r>
        <w:r w:rsidR="007A5307">
          <w:rPr>
            <w:noProof/>
            <w:webHidden/>
          </w:rPr>
          <w:fldChar w:fldCharType="begin"/>
        </w:r>
        <w:r w:rsidR="007A5307">
          <w:rPr>
            <w:noProof/>
            <w:webHidden/>
          </w:rPr>
          <w:instrText xml:space="preserve"> PAGEREF _Toc12546586 \h </w:instrText>
        </w:r>
        <w:r w:rsidR="007A5307">
          <w:rPr>
            <w:noProof/>
            <w:webHidden/>
          </w:rPr>
        </w:r>
        <w:r w:rsidR="007A5307">
          <w:rPr>
            <w:noProof/>
            <w:webHidden/>
          </w:rPr>
          <w:fldChar w:fldCharType="separate"/>
        </w:r>
        <w:r w:rsidR="007A5307">
          <w:rPr>
            <w:noProof/>
            <w:webHidden/>
          </w:rPr>
          <w:t>25</w:t>
        </w:r>
        <w:r w:rsidR="007A5307">
          <w:rPr>
            <w:noProof/>
            <w:webHidden/>
          </w:rPr>
          <w:fldChar w:fldCharType="end"/>
        </w:r>
      </w:hyperlink>
    </w:p>
    <w:p w14:paraId="702B3DCA" w14:textId="3558EF76" w:rsidR="007A5307" w:rsidRDefault="00C52A9C">
      <w:pPr>
        <w:pStyle w:val="TableofFigures"/>
        <w:tabs>
          <w:tab w:val="right" w:leader="dot" w:pos="9350"/>
        </w:tabs>
        <w:rPr>
          <w:rFonts w:asciiTheme="minorHAnsi" w:hAnsiTheme="minorHAnsi"/>
          <w:noProof/>
          <w:lang w:eastAsia="en-US"/>
        </w:rPr>
      </w:pPr>
      <w:hyperlink w:anchor="_Toc12546587" w:history="1">
        <w:r w:rsidR="007A5307" w:rsidRPr="00DD7445">
          <w:rPr>
            <w:rStyle w:val="Hyperlink"/>
            <w:noProof/>
          </w:rPr>
          <w:t>Table1.9. Green Roof Storm water Retention Illustration for Southern California</w:t>
        </w:r>
        <w:r w:rsidR="007A5307">
          <w:rPr>
            <w:noProof/>
            <w:webHidden/>
          </w:rPr>
          <w:tab/>
        </w:r>
        <w:r w:rsidR="007A5307">
          <w:rPr>
            <w:noProof/>
            <w:webHidden/>
          </w:rPr>
          <w:fldChar w:fldCharType="begin"/>
        </w:r>
        <w:r w:rsidR="007A5307">
          <w:rPr>
            <w:noProof/>
            <w:webHidden/>
          </w:rPr>
          <w:instrText xml:space="preserve"> PAGEREF _Toc12546587 \h </w:instrText>
        </w:r>
        <w:r w:rsidR="007A5307">
          <w:rPr>
            <w:noProof/>
            <w:webHidden/>
          </w:rPr>
        </w:r>
        <w:r w:rsidR="007A5307">
          <w:rPr>
            <w:noProof/>
            <w:webHidden/>
          </w:rPr>
          <w:fldChar w:fldCharType="separate"/>
        </w:r>
        <w:r w:rsidR="007A5307">
          <w:rPr>
            <w:noProof/>
            <w:webHidden/>
          </w:rPr>
          <w:t>37</w:t>
        </w:r>
        <w:r w:rsidR="007A5307">
          <w:rPr>
            <w:noProof/>
            <w:webHidden/>
          </w:rPr>
          <w:fldChar w:fldCharType="end"/>
        </w:r>
      </w:hyperlink>
    </w:p>
    <w:p w14:paraId="45EE59D4" w14:textId="3CAD0BB2" w:rsidR="007A5307" w:rsidRDefault="00C52A9C">
      <w:pPr>
        <w:pStyle w:val="TableofFigures"/>
        <w:tabs>
          <w:tab w:val="right" w:leader="dot" w:pos="9350"/>
        </w:tabs>
        <w:rPr>
          <w:rFonts w:asciiTheme="minorHAnsi" w:hAnsiTheme="minorHAnsi"/>
          <w:noProof/>
          <w:lang w:eastAsia="en-US"/>
        </w:rPr>
      </w:pPr>
      <w:hyperlink w:anchor="_Toc12546588" w:history="1">
        <w:r w:rsidR="007A5307" w:rsidRPr="00DD7445">
          <w:rPr>
            <w:rStyle w:val="Hyperlink"/>
            <w:noProof/>
          </w:rPr>
          <w:t>Table 1.10 Energy Efficient Roof Solution Comparison</w:t>
        </w:r>
        <w:r w:rsidR="007A5307">
          <w:rPr>
            <w:noProof/>
            <w:webHidden/>
          </w:rPr>
          <w:tab/>
        </w:r>
        <w:r w:rsidR="007A5307">
          <w:rPr>
            <w:noProof/>
            <w:webHidden/>
          </w:rPr>
          <w:fldChar w:fldCharType="begin"/>
        </w:r>
        <w:r w:rsidR="007A5307">
          <w:rPr>
            <w:noProof/>
            <w:webHidden/>
          </w:rPr>
          <w:instrText xml:space="preserve"> PAGEREF _Toc12546588 \h </w:instrText>
        </w:r>
        <w:r w:rsidR="007A5307">
          <w:rPr>
            <w:noProof/>
            <w:webHidden/>
          </w:rPr>
        </w:r>
        <w:r w:rsidR="007A5307">
          <w:rPr>
            <w:noProof/>
            <w:webHidden/>
          </w:rPr>
          <w:fldChar w:fldCharType="separate"/>
        </w:r>
        <w:r w:rsidR="007A5307">
          <w:rPr>
            <w:noProof/>
            <w:webHidden/>
          </w:rPr>
          <w:t>41</w:t>
        </w:r>
        <w:r w:rsidR="007A5307">
          <w:rPr>
            <w:noProof/>
            <w:webHidden/>
          </w:rPr>
          <w:fldChar w:fldCharType="end"/>
        </w:r>
      </w:hyperlink>
    </w:p>
    <w:p w14:paraId="63F90623" w14:textId="077DCE59" w:rsidR="007A5307" w:rsidRDefault="00C52A9C">
      <w:pPr>
        <w:pStyle w:val="TableofFigures"/>
        <w:tabs>
          <w:tab w:val="right" w:leader="dot" w:pos="9350"/>
        </w:tabs>
        <w:rPr>
          <w:rFonts w:asciiTheme="minorHAnsi" w:hAnsiTheme="minorHAnsi"/>
          <w:noProof/>
          <w:lang w:eastAsia="en-US"/>
        </w:rPr>
      </w:pPr>
      <w:hyperlink w:anchor="_Toc12546589" w:history="1">
        <w:r w:rsidR="007A5307" w:rsidRPr="00DD7445">
          <w:rPr>
            <w:rStyle w:val="Hyperlink"/>
            <w:noProof/>
          </w:rPr>
          <w:t>Table 1.11 Ratings Key for Efficient Roof Solution Comparison</w:t>
        </w:r>
        <w:r w:rsidR="007A5307">
          <w:rPr>
            <w:noProof/>
            <w:webHidden/>
          </w:rPr>
          <w:tab/>
        </w:r>
        <w:r w:rsidR="007A5307">
          <w:rPr>
            <w:noProof/>
            <w:webHidden/>
          </w:rPr>
          <w:fldChar w:fldCharType="begin"/>
        </w:r>
        <w:r w:rsidR="007A5307">
          <w:rPr>
            <w:noProof/>
            <w:webHidden/>
          </w:rPr>
          <w:instrText xml:space="preserve"> PAGEREF _Toc12546589 \h </w:instrText>
        </w:r>
        <w:r w:rsidR="007A5307">
          <w:rPr>
            <w:noProof/>
            <w:webHidden/>
          </w:rPr>
        </w:r>
        <w:r w:rsidR="007A5307">
          <w:rPr>
            <w:noProof/>
            <w:webHidden/>
          </w:rPr>
          <w:fldChar w:fldCharType="separate"/>
        </w:r>
        <w:r w:rsidR="007A5307">
          <w:rPr>
            <w:noProof/>
            <w:webHidden/>
          </w:rPr>
          <w:t>41</w:t>
        </w:r>
        <w:r w:rsidR="007A5307">
          <w:rPr>
            <w:noProof/>
            <w:webHidden/>
          </w:rPr>
          <w:fldChar w:fldCharType="end"/>
        </w:r>
      </w:hyperlink>
    </w:p>
    <w:p w14:paraId="636D4AAC" w14:textId="6BE983E3" w:rsidR="007A5307" w:rsidRDefault="00C52A9C">
      <w:pPr>
        <w:pStyle w:val="TableofFigures"/>
        <w:tabs>
          <w:tab w:val="right" w:leader="dot" w:pos="9350"/>
        </w:tabs>
        <w:rPr>
          <w:rFonts w:asciiTheme="minorHAnsi" w:hAnsiTheme="minorHAnsi"/>
          <w:noProof/>
          <w:lang w:eastAsia="en-US"/>
        </w:rPr>
      </w:pPr>
      <w:hyperlink w:anchor="_Toc12546590" w:history="1">
        <w:r w:rsidR="007A5307" w:rsidRPr="00DD7445">
          <w:rPr>
            <w:rStyle w:val="Hyperlink"/>
            <w:noProof/>
          </w:rPr>
          <w:t>Table 2.1 Key data sources</w:t>
        </w:r>
        <w:r w:rsidR="007A5307">
          <w:rPr>
            <w:noProof/>
            <w:webHidden/>
          </w:rPr>
          <w:tab/>
        </w:r>
        <w:r w:rsidR="007A5307">
          <w:rPr>
            <w:noProof/>
            <w:webHidden/>
          </w:rPr>
          <w:fldChar w:fldCharType="begin"/>
        </w:r>
        <w:r w:rsidR="007A5307">
          <w:rPr>
            <w:noProof/>
            <w:webHidden/>
          </w:rPr>
          <w:instrText xml:space="preserve"> PAGEREF _Toc12546590 \h </w:instrText>
        </w:r>
        <w:r w:rsidR="007A5307">
          <w:rPr>
            <w:noProof/>
            <w:webHidden/>
          </w:rPr>
        </w:r>
        <w:r w:rsidR="007A5307">
          <w:rPr>
            <w:noProof/>
            <w:webHidden/>
          </w:rPr>
          <w:fldChar w:fldCharType="separate"/>
        </w:r>
        <w:r w:rsidR="007A5307">
          <w:rPr>
            <w:noProof/>
            <w:webHidden/>
          </w:rPr>
          <w:t>44</w:t>
        </w:r>
        <w:r w:rsidR="007A5307">
          <w:rPr>
            <w:noProof/>
            <w:webHidden/>
          </w:rPr>
          <w:fldChar w:fldCharType="end"/>
        </w:r>
      </w:hyperlink>
    </w:p>
    <w:p w14:paraId="72D6A024" w14:textId="57484E6D" w:rsidR="007A5307" w:rsidRDefault="00C52A9C">
      <w:pPr>
        <w:pStyle w:val="TableofFigures"/>
        <w:tabs>
          <w:tab w:val="right" w:leader="dot" w:pos="9350"/>
        </w:tabs>
        <w:rPr>
          <w:rFonts w:asciiTheme="minorHAnsi" w:hAnsiTheme="minorHAnsi"/>
          <w:noProof/>
          <w:lang w:eastAsia="en-US"/>
        </w:rPr>
      </w:pPr>
      <w:hyperlink w:anchor="_Toc12546591" w:history="1">
        <w:r w:rsidR="007A5307" w:rsidRPr="00DD7445">
          <w:rPr>
            <w:rStyle w:val="Hyperlink"/>
            <w:noProof/>
          </w:rPr>
          <w:t>Table 2.2 Energy-Efficient Roof Climate Zone and Building Filters</w:t>
        </w:r>
        <w:r w:rsidR="007A5307">
          <w:rPr>
            <w:noProof/>
            <w:webHidden/>
          </w:rPr>
          <w:tab/>
        </w:r>
        <w:r w:rsidR="007A5307">
          <w:rPr>
            <w:noProof/>
            <w:webHidden/>
          </w:rPr>
          <w:fldChar w:fldCharType="begin"/>
        </w:r>
        <w:r w:rsidR="007A5307">
          <w:rPr>
            <w:noProof/>
            <w:webHidden/>
          </w:rPr>
          <w:instrText xml:space="preserve"> PAGEREF _Toc12546591 \h </w:instrText>
        </w:r>
        <w:r w:rsidR="007A5307">
          <w:rPr>
            <w:noProof/>
            <w:webHidden/>
          </w:rPr>
        </w:r>
        <w:r w:rsidR="007A5307">
          <w:rPr>
            <w:noProof/>
            <w:webHidden/>
          </w:rPr>
          <w:fldChar w:fldCharType="separate"/>
        </w:r>
        <w:r w:rsidR="007A5307">
          <w:rPr>
            <w:noProof/>
            <w:webHidden/>
          </w:rPr>
          <w:t>46</w:t>
        </w:r>
        <w:r w:rsidR="007A5307">
          <w:rPr>
            <w:noProof/>
            <w:webHidden/>
          </w:rPr>
          <w:fldChar w:fldCharType="end"/>
        </w:r>
      </w:hyperlink>
    </w:p>
    <w:p w14:paraId="2ECA885B" w14:textId="1ADA541D" w:rsidR="007A5307" w:rsidRDefault="00C52A9C">
      <w:pPr>
        <w:pStyle w:val="TableofFigures"/>
        <w:tabs>
          <w:tab w:val="right" w:leader="dot" w:pos="9350"/>
        </w:tabs>
        <w:rPr>
          <w:rFonts w:asciiTheme="minorHAnsi" w:hAnsiTheme="minorHAnsi"/>
          <w:noProof/>
          <w:lang w:eastAsia="en-US"/>
        </w:rPr>
      </w:pPr>
      <w:hyperlink w:anchor="_Toc12546592" w:history="1">
        <w:r w:rsidR="007A5307" w:rsidRPr="00DD7445">
          <w:rPr>
            <w:rStyle w:val="Hyperlink"/>
            <w:noProof/>
          </w:rPr>
          <w:t>Table 2.3 TAM Estimates for Cool Roofs and Green Roofs</w:t>
        </w:r>
        <w:r w:rsidR="007A5307">
          <w:rPr>
            <w:noProof/>
            <w:webHidden/>
          </w:rPr>
          <w:tab/>
        </w:r>
        <w:r w:rsidR="007A5307">
          <w:rPr>
            <w:noProof/>
            <w:webHidden/>
          </w:rPr>
          <w:fldChar w:fldCharType="begin"/>
        </w:r>
        <w:r w:rsidR="007A5307">
          <w:rPr>
            <w:noProof/>
            <w:webHidden/>
          </w:rPr>
          <w:instrText xml:space="preserve"> PAGEREF _Toc12546592 \h </w:instrText>
        </w:r>
        <w:r w:rsidR="007A5307">
          <w:rPr>
            <w:noProof/>
            <w:webHidden/>
          </w:rPr>
        </w:r>
        <w:r w:rsidR="007A5307">
          <w:rPr>
            <w:noProof/>
            <w:webHidden/>
          </w:rPr>
          <w:fldChar w:fldCharType="separate"/>
        </w:r>
        <w:r w:rsidR="007A5307">
          <w:rPr>
            <w:noProof/>
            <w:webHidden/>
          </w:rPr>
          <w:t>47</w:t>
        </w:r>
        <w:r w:rsidR="007A5307">
          <w:rPr>
            <w:noProof/>
            <w:webHidden/>
          </w:rPr>
          <w:fldChar w:fldCharType="end"/>
        </w:r>
      </w:hyperlink>
    </w:p>
    <w:p w14:paraId="2ADDC787" w14:textId="2F1AF702" w:rsidR="007A5307" w:rsidRDefault="00C52A9C">
      <w:pPr>
        <w:pStyle w:val="TableofFigures"/>
        <w:tabs>
          <w:tab w:val="right" w:leader="dot" w:pos="9350"/>
        </w:tabs>
        <w:rPr>
          <w:rFonts w:asciiTheme="minorHAnsi" w:hAnsiTheme="minorHAnsi"/>
          <w:noProof/>
          <w:lang w:eastAsia="en-US"/>
        </w:rPr>
      </w:pPr>
      <w:hyperlink w:anchor="_Toc12546593" w:history="1">
        <w:r w:rsidR="007A5307" w:rsidRPr="00DD7445">
          <w:rPr>
            <w:rStyle w:val="Hyperlink"/>
            <w:noProof/>
          </w:rPr>
          <w:t>Table 2.4 Summary of Project Drawdown Cool Roof &amp; Green Roof Adoption Scenarios</w:t>
        </w:r>
        <w:r w:rsidR="007A5307">
          <w:rPr>
            <w:noProof/>
            <w:webHidden/>
          </w:rPr>
          <w:tab/>
        </w:r>
        <w:r w:rsidR="007A5307">
          <w:rPr>
            <w:noProof/>
            <w:webHidden/>
          </w:rPr>
          <w:fldChar w:fldCharType="begin"/>
        </w:r>
        <w:r w:rsidR="007A5307">
          <w:rPr>
            <w:noProof/>
            <w:webHidden/>
          </w:rPr>
          <w:instrText xml:space="preserve"> PAGEREF _Toc12546593 \h </w:instrText>
        </w:r>
        <w:r w:rsidR="007A5307">
          <w:rPr>
            <w:noProof/>
            <w:webHidden/>
          </w:rPr>
        </w:r>
        <w:r w:rsidR="007A5307">
          <w:rPr>
            <w:noProof/>
            <w:webHidden/>
          </w:rPr>
          <w:fldChar w:fldCharType="separate"/>
        </w:r>
        <w:r w:rsidR="007A5307">
          <w:rPr>
            <w:noProof/>
            <w:webHidden/>
          </w:rPr>
          <w:t>47</w:t>
        </w:r>
        <w:r w:rsidR="007A5307">
          <w:rPr>
            <w:noProof/>
            <w:webHidden/>
          </w:rPr>
          <w:fldChar w:fldCharType="end"/>
        </w:r>
      </w:hyperlink>
    </w:p>
    <w:p w14:paraId="193C4FED" w14:textId="1EAE761A" w:rsidR="007A5307" w:rsidRDefault="00C52A9C">
      <w:pPr>
        <w:pStyle w:val="TableofFigures"/>
        <w:tabs>
          <w:tab w:val="right" w:leader="dot" w:pos="9350"/>
        </w:tabs>
        <w:rPr>
          <w:rFonts w:asciiTheme="minorHAnsi" w:hAnsiTheme="minorHAnsi"/>
          <w:noProof/>
          <w:lang w:eastAsia="en-US"/>
        </w:rPr>
      </w:pPr>
      <w:hyperlink w:anchor="_Toc12546594" w:history="1">
        <w:r w:rsidR="007A5307" w:rsidRPr="00DD7445">
          <w:rPr>
            <w:rStyle w:val="Hyperlink"/>
            <w:noProof/>
          </w:rPr>
          <w:t>Table 2.5 Climate Inputs</w:t>
        </w:r>
        <w:r w:rsidR="007A5307">
          <w:rPr>
            <w:noProof/>
            <w:webHidden/>
          </w:rPr>
          <w:tab/>
        </w:r>
        <w:r w:rsidR="007A5307">
          <w:rPr>
            <w:noProof/>
            <w:webHidden/>
          </w:rPr>
          <w:fldChar w:fldCharType="begin"/>
        </w:r>
        <w:r w:rsidR="007A5307">
          <w:rPr>
            <w:noProof/>
            <w:webHidden/>
          </w:rPr>
          <w:instrText xml:space="preserve"> PAGEREF _Toc12546594 \h </w:instrText>
        </w:r>
        <w:r w:rsidR="007A5307">
          <w:rPr>
            <w:noProof/>
            <w:webHidden/>
          </w:rPr>
        </w:r>
        <w:r w:rsidR="007A5307">
          <w:rPr>
            <w:noProof/>
            <w:webHidden/>
          </w:rPr>
          <w:fldChar w:fldCharType="separate"/>
        </w:r>
        <w:r w:rsidR="007A5307">
          <w:rPr>
            <w:noProof/>
            <w:webHidden/>
          </w:rPr>
          <w:t>50</w:t>
        </w:r>
        <w:r w:rsidR="007A5307">
          <w:rPr>
            <w:noProof/>
            <w:webHidden/>
          </w:rPr>
          <w:fldChar w:fldCharType="end"/>
        </w:r>
      </w:hyperlink>
    </w:p>
    <w:p w14:paraId="39D2EE52" w14:textId="54F4F02C" w:rsidR="007A5307" w:rsidRDefault="00C52A9C">
      <w:pPr>
        <w:pStyle w:val="TableofFigures"/>
        <w:tabs>
          <w:tab w:val="right" w:leader="dot" w:pos="9350"/>
        </w:tabs>
        <w:rPr>
          <w:rFonts w:asciiTheme="minorHAnsi" w:hAnsiTheme="minorHAnsi"/>
          <w:noProof/>
          <w:lang w:eastAsia="en-US"/>
        </w:rPr>
      </w:pPr>
      <w:hyperlink w:anchor="_Toc12546595" w:history="1">
        <w:r w:rsidR="007A5307" w:rsidRPr="00DD7445">
          <w:rPr>
            <w:rStyle w:val="Hyperlink"/>
            <w:noProof/>
          </w:rPr>
          <w:t>Table 2.6 Financial Inputs for Conventional, Cool, and Green Roofs</w:t>
        </w:r>
        <w:r w:rsidR="007A5307">
          <w:rPr>
            <w:noProof/>
            <w:webHidden/>
          </w:rPr>
          <w:tab/>
        </w:r>
        <w:r w:rsidR="007A5307">
          <w:rPr>
            <w:noProof/>
            <w:webHidden/>
          </w:rPr>
          <w:fldChar w:fldCharType="begin"/>
        </w:r>
        <w:r w:rsidR="007A5307">
          <w:rPr>
            <w:noProof/>
            <w:webHidden/>
          </w:rPr>
          <w:instrText xml:space="preserve"> PAGEREF _Toc12546595 \h </w:instrText>
        </w:r>
        <w:r w:rsidR="007A5307">
          <w:rPr>
            <w:noProof/>
            <w:webHidden/>
          </w:rPr>
        </w:r>
        <w:r w:rsidR="007A5307">
          <w:rPr>
            <w:noProof/>
            <w:webHidden/>
          </w:rPr>
          <w:fldChar w:fldCharType="separate"/>
        </w:r>
        <w:r w:rsidR="007A5307">
          <w:rPr>
            <w:noProof/>
            <w:webHidden/>
          </w:rPr>
          <w:t>52</w:t>
        </w:r>
        <w:r w:rsidR="007A5307">
          <w:rPr>
            <w:noProof/>
            <w:webHidden/>
          </w:rPr>
          <w:fldChar w:fldCharType="end"/>
        </w:r>
      </w:hyperlink>
    </w:p>
    <w:p w14:paraId="6C0D949B" w14:textId="14F5E44D" w:rsidR="007A5307" w:rsidRDefault="00C52A9C">
      <w:pPr>
        <w:pStyle w:val="TableofFigures"/>
        <w:tabs>
          <w:tab w:val="right" w:leader="dot" w:pos="9350"/>
        </w:tabs>
        <w:rPr>
          <w:rFonts w:asciiTheme="minorHAnsi" w:hAnsiTheme="minorHAnsi"/>
          <w:noProof/>
          <w:lang w:eastAsia="en-US"/>
        </w:rPr>
      </w:pPr>
      <w:hyperlink w:anchor="_Toc12546596" w:history="1">
        <w:r w:rsidR="007A5307" w:rsidRPr="00DD7445">
          <w:rPr>
            <w:rStyle w:val="Hyperlink"/>
            <w:noProof/>
          </w:rPr>
          <w:t>Table 2.7 Technical  Inputs for Conventional and Cool Roofs:  Cool Roof Model</w:t>
        </w:r>
        <w:r w:rsidR="007A5307">
          <w:rPr>
            <w:noProof/>
            <w:webHidden/>
          </w:rPr>
          <w:tab/>
        </w:r>
        <w:r w:rsidR="007A5307">
          <w:rPr>
            <w:noProof/>
            <w:webHidden/>
          </w:rPr>
          <w:fldChar w:fldCharType="begin"/>
        </w:r>
        <w:r w:rsidR="007A5307">
          <w:rPr>
            <w:noProof/>
            <w:webHidden/>
          </w:rPr>
          <w:instrText xml:space="preserve"> PAGEREF _Toc12546596 \h </w:instrText>
        </w:r>
        <w:r w:rsidR="007A5307">
          <w:rPr>
            <w:noProof/>
            <w:webHidden/>
          </w:rPr>
        </w:r>
        <w:r w:rsidR="007A5307">
          <w:rPr>
            <w:noProof/>
            <w:webHidden/>
          </w:rPr>
          <w:fldChar w:fldCharType="separate"/>
        </w:r>
        <w:r w:rsidR="007A5307">
          <w:rPr>
            <w:noProof/>
            <w:webHidden/>
          </w:rPr>
          <w:t>53</w:t>
        </w:r>
        <w:r w:rsidR="007A5307">
          <w:rPr>
            <w:noProof/>
            <w:webHidden/>
          </w:rPr>
          <w:fldChar w:fldCharType="end"/>
        </w:r>
      </w:hyperlink>
    </w:p>
    <w:p w14:paraId="600AEFD3" w14:textId="1A8BC2A1" w:rsidR="007A5307" w:rsidRDefault="00C52A9C">
      <w:pPr>
        <w:pStyle w:val="TableofFigures"/>
        <w:tabs>
          <w:tab w:val="right" w:leader="dot" w:pos="9350"/>
        </w:tabs>
        <w:rPr>
          <w:rFonts w:asciiTheme="minorHAnsi" w:hAnsiTheme="minorHAnsi"/>
          <w:noProof/>
          <w:lang w:eastAsia="en-US"/>
        </w:rPr>
      </w:pPr>
      <w:hyperlink w:anchor="_Toc12546597" w:history="1">
        <w:r w:rsidR="007A5307" w:rsidRPr="00DD7445">
          <w:rPr>
            <w:rStyle w:val="Hyperlink"/>
            <w:noProof/>
          </w:rPr>
          <w:t>Table 2.8 Technical Inputs for Conventional and Green Roofs:  Green Roof Model</w:t>
        </w:r>
        <w:r w:rsidR="007A5307">
          <w:rPr>
            <w:noProof/>
            <w:webHidden/>
          </w:rPr>
          <w:tab/>
        </w:r>
        <w:r w:rsidR="007A5307">
          <w:rPr>
            <w:noProof/>
            <w:webHidden/>
          </w:rPr>
          <w:fldChar w:fldCharType="begin"/>
        </w:r>
        <w:r w:rsidR="007A5307">
          <w:rPr>
            <w:noProof/>
            <w:webHidden/>
          </w:rPr>
          <w:instrText xml:space="preserve"> PAGEREF _Toc12546597 \h </w:instrText>
        </w:r>
        <w:r w:rsidR="007A5307">
          <w:rPr>
            <w:noProof/>
            <w:webHidden/>
          </w:rPr>
        </w:r>
        <w:r w:rsidR="007A5307">
          <w:rPr>
            <w:noProof/>
            <w:webHidden/>
          </w:rPr>
          <w:fldChar w:fldCharType="separate"/>
        </w:r>
        <w:r w:rsidR="007A5307">
          <w:rPr>
            <w:noProof/>
            <w:webHidden/>
          </w:rPr>
          <w:t>54</w:t>
        </w:r>
        <w:r w:rsidR="007A5307">
          <w:rPr>
            <w:noProof/>
            <w:webHidden/>
          </w:rPr>
          <w:fldChar w:fldCharType="end"/>
        </w:r>
      </w:hyperlink>
    </w:p>
    <w:p w14:paraId="1E9F52B0" w14:textId="166F3FDA" w:rsidR="007A5307" w:rsidRDefault="00C52A9C">
      <w:pPr>
        <w:pStyle w:val="TableofFigures"/>
        <w:tabs>
          <w:tab w:val="right" w:leader="dot" w:pos="9350"/>
        </w:tabs>
        <w:rPr>
          <w:rFonts w:asciiTheme="minorHAnsi" w:hAnsiTheme="minorHAnsi"/>
          <w:noProof/>
          <w:lang w:eastAsia="en-US"/>
        </w:rPr>
      </w:pPr>
      <w:hyperlink w:anchor="_Toc12546598" w:history="1">
        <w:r w:rsidR="007A5307" w:rsidRPr="00DD7445">
          <w:rPr>
            <w:rStyle w:val="Hyperlink"/>
            <w:noProof/>
          </w:rPr>
          <w:t>Table 3.1 World Adoption of Cool Roofs and Green Roofs</w:t>
        </w:r>
        <w:r w:rsidR="007A5307">
          <w:rPr>
            <w:noProof/>
            <w:webHidden/>
          </w:rPr>
          <w:tab/>
        </w:r>
        <w:r w:rsidR="007A5307">
          <w:rPr>
            <w:noProof/>
            <w:webHidden/>
          </w:rPr>
          <w:fldChar w:fldCharType="begin"/>
        </w:r>
        <w:r w:rsidR="007A5307">
          <w:rPr>
            <w:noProof/>
            <w:webHidden/>
          </w:rPr>
          <w:instrText xml:space="preserve"> PAGEREF _Toc12546598 \h </w:instrText>
        </w:r>
        <w:r w:rsidR="007A5307">
          <w:rPr>
            <w:noProof/>
            <w:webHidden/>
          </w:rPr>
        </w:r>
        <w:r w:rsidR="007A5307">
          <w:rPr>
            <w:noProof/>
            <w:webHidden/>
          </w:rPr>
          <w:fldChar w:fldCharType="separate"/>
        </w:r>
        <w:r w:rsidR="007A5307">
          <w:rPr>
            <w:noProof/>
            <w:webHidden/>
          </w:rPr>
          <w:t>58</w:t>
        </w:r>
        <w:r w:rsidR="007A5307">
          <w:rPr>
            <w:noProof/>
            <w:webHidden/>
          </w:rPr>
          <w:fldChar w:fldCharType="end"/>
        </w:r>
      </w:hyperlink>
    </w:p>
    <w:p w14:paraId="6133E607" w14:textId="1FBD1DA5" w:rsidR="007A5307" w:rsidRDefault="00C52A9C">
      <w:pPr>
        <w:pStyle w:val="TableofFigures"/>
        <w:tabs>
          <w:tab w:val="right" w:leader="dot" w:pos="9350"/>
        </w:tabs>
        <w:rPr>
          <w:rFonts w:asciiTheme="minorHAnsi" w:hAnsiTheme="minorHAnsi"/>
          <w:noProof/>
          <w:lang w:eastAsia="en-US"/>
        </w:rPr>
      </w:pPr>
      <w:hyperlink w:anchor="_Toc12546599" w:history="1">
        <w:r w:rsidR="007A5307" w:rsidRPr="00DD7445">
          <w:rPr>
            <w:rStyle w:val="Hyperlink"/>
            <w:noProof/>
          </w:rPr>
          <w:t>Table 3.2 Cool Roof Climate Impacts</w:t>
        </w:r>
        <w:r w:rsidR="007A5307">
          <w:rPr>
            <w:noProof/>
            <w:webHidden/>
          </w:rPr>
          <w:tab/>
        </w:r>
        <w:r w:rsidR="007A5307">
          <w:rPr>
            <w:noProof/>
            <w:webHidden/>
          </w:rPr>
          <w:fldChar w:fldCharType="begin"/>
        </w:r>
        <w:r w:rsidR="007A5307">
          <w:rPr>
            <w:noProof/>
            <w:webHidden/>
          </w:rPr>
          <w:instrText xml:space="preserve"> PAGEREF _Toc12546599 \h </w:instrText>
        </w:r>
        <w:r w:rsidR="007A5307">
          <w:rPr>
            <w:noProof/>
            <w:webHidden/>
          </w:rPr>
        </w:r>
        <w:r w:rsidR="007A5307">
          <w:rPr>
            <w:noProof/>
            <w:webHidden/>
          </w:rPr>
          <w:fldChar w:fldCharType="separate"/>
        </w:r>
        <w:r w:rsidR="007A5307">
          <w:rPr>
            <w:noProof/>
            <w:webHidden/>
          </w:rPr>
          <w:t>60</w:t>
        </w:r>
        <w:r w:rsidR="007A5307">
          <w:rPr>
            <w:noProof/>
            <w:webHidden/>
          </w:rPr>
          <w:fldChar w:fldCharType="end"/>
        </w:r>
      </w:hyperlink>
    </w:p>
    <w:p w14:paraId="1F0C8E4F" w14:textId="15D4483E" w:rsidR="007A5307" w:rsidRDefault="00C52A9C">
      <w:pPr>
        <w:pStyle w:val="TableofFigures"/>
        <w:tabs>
          <w:tab w:val="right" w:leader="dot" w:pos="9350"/>
        </w:tabs>
        <w:rPr>
          <w:rFonts w:asciiTheme="minorHAnsi" w:hAnsiTheme="minorHAnsi"/>
          <w:noProof/>
          <w:lang w:eastAsia="en-US"/>
        </w:rPr>
      </w:pPr>
      <w:hyperlink w:anchor="_Toc12546600" w:history="1">
        <w:r w:rsidR="007A5307" w:rsidRPr="00DD7445">
          <w:rPr>
            <w:rStyle w:val="Hyperlink"/>
            <w:noProof/>
          </w:rPr>
          <w:t>Table 3.3 Green Roof Climate Impacts</w:t>
        </w:r>
        <w:r w:rsidR="007A5307">
          <w:rPr>
            <w:noProof/>
            <w:webHidden/>
          </w:rPr>
          <w:tab/>
        </w:r>
        <w:r w:rsidR="007A5307">
          <w:rPr>
            <w:noProof/>
            <w:webHidden/>
          </w:rPr>
          <w:fldChar w:fldCharType="begin"/>
        </w:r>
        <w:r w:rsidR="007A5307">
          <w:rPr>
            <w:noProof/>
            <w:webHidden/>
          </w:rPr>
          <w:instrText xml:space="preserve"> PAGEREF _Toc12546600 \h </w:instrText>
        </w:r>
        <w:r w:rsidR="007A5307">
          <w:rPr>
            <w:noProof/>
            <w:webHidden/>
          </w:rPr>
        </w:r>
        <w:r w:rsidR="007A5307">
          <w:rPr>
            <w:noProof/>
            <w:webHidden/>
          </w:rPr>
          <w:fldChar w:fldCharType="separate"/>
        </w:r>
        <w:r w:rsidR="007A5307">
          <w:rPr>
            <w:noProof/>
            <w:webHidden/>
          </w:rPr>
          <w:t>60</w:t>
        </w:r>
        <w:r w:rsidR="007A5307">
          <w:rPr>
            <w:noProof/>
            <w:webHidden/>
          </w:rPr>
          <w:fldChar w:fldCharType="end"/>
        </w:r>
      </w:hyperlink>
    </w:p>
    <w:p w14:paraId="3FBC3887" w14:textId="46F2B7A5" w:rsidR="007A5307" w:rsidRDefault="00C52A9C">
      <w:pPr>
        <w:pStyle w:val="TableofFigures"/>
        <w:tabs>
          <w:tab w:val="right" w:leader="dot" w:pos="9350"/>
        </w:tabs>
        <w:rPr>
          <w:rFonts w:asciiTheme="minorHAnsi" w:hAnsiTheme="minorHAnsi"/>
          <w:noProof/>
          <w:lang w:eastAsia="en-US"/>
        </w:rPr>
      </w:pPr>
      <w:hyperlink w:anchor="_Toc12546601" w:history="1">
        <w:r w:rsidR="007A5307" w:rsidRPr="00DD7445">
          <w:rPr>
            <w:rStyle w:val="Hyperlink"/>
            <w:noProof/>
          </w:rPr>
          <w:t>Table 3.4 Cool Roof Impacts on Atmospheric Concentrations of CO</w:t>
        </w:r>
        <w:r w:rsidR="007A5307" w:rsidRPr="00DD7445">
          <w:rPr>
            <w:rStyle w:val="Hyperlink"/>
            <w:noProof/>
            <w:vertAlign w:val="subscript"/>
          </w:rPr>
          <w:t>2</w:t>
        </w:r>
        <w:r w:rsidR="007A5307" w:rsidRPr="00DD7445">
          <w:rPr>
            <w:rStyle w:val="Hyperlink"/>
            <w:noProof/>
          </w:rPr>
          <w:t>-eq</w:t>
        </w:r>
        <w:r w:rsidR="007A5307">
          <w:rPr>
            <w:noProof/>
            <w:webHidden/>
          </w:rPr>
          <w:tab/>
        </w:r>
        <w:r w:rsidR="007A5307">
          <w:rPr>
            <w:noProof/>
            <w:webHidden/>
          </w:rPr>
          <w:fldChar w:fldCharType="begin"/>
        </w:r>
        <w:r w:rsidR="007A5307">
          <w:rPr>
            <w:noProof/>
            <w:webHidden/>
          </w:rPr>
          <w:instrText xml:space="preserve"> PAGEREF _Toc12546601 \h </w:instrText>
        </w:r>
        <w:r w:rsidR="007A5307">
          <w:rPr>
            <w:noProof/>
            <w:webHidden/>
          </w:rPr>
        </w:r>
        <w:r w:rsidR="007A5307">
          <w:rPr>
            <w:noProof/>
            <w:webHidden/>
          </w:rPr>
          <w:fldChar w:fldCharType="separate"/>
        </w:r>
        <w:r w:rsidR="007A5307">
          <w:rPr>
            <w:noProof/>
            <w:webHidden/>
          </w:rPr>
          <w:t>61</w:t>
        </w:r>
        <w:r w:rsidR="007A5307">
          <w:rPr>
            <w:noProof/>
            <w:webHidden/>
          </w:rPr>
          <w:fldChar w:fldCharType="end"/>
        </w:r>
      </w:hyperlink>
    </w:p>
    <w:p w14:paraId="32D165FD" w14:textId="6DC2B31E" w:rsidR="007A5307" w:rsidRDefault="00C52A9C">
      <w:pPr>
        <w:pStyle w:val="TableofFigures"/>
        <w:tabs>
          <w:tab w:val="right" w:leader="dot" w:pos="9350"/>
        </w:tabs>
        <w:rPr>
          <w:rFonts w:asciiTheme="minorHAnsi" w:hAnsiTheme="minorHAnsi"/>
          <w:noProof/>
          <w:lang w:eastAsia="en-US"/>
        </w:rPr>
      </w:pPr>
      <w:hyperlink w:anchor="_Toc12546602" w:history="1">
        <w:r w:rsidR="007A5307" w:rsidRPr="00DD7445">
          <w:rPr>
            <w:rStyle w:val="Hyperlink"/>
            <w:noProof/>
          </w:rPr>
          <w:t>Table 3.5 Green Roof Impacts on Atmospheric Concentrations of CO</w:t>
        </w:r>
        <w:r w:rsidR="007A5307" w:rsidRPr="00DD7445">
          <w:rPr>
            <w:rStyle w:val="Hyperlink"/>
            <w:noProof/>
            <w:vertAlign w:val="subscript"/>
          </w:rPr>
          <w:t>2</w:t>
        </w:r>
        <w:r w:rsidR="007A5307" w:rsidRPr="00DD7445">
          <w:rPr>
            <w:rStyle w:val="Hyperlink"/>
            <w:noProof/>
          </w:rPr>
          <w:t>-eq</w:t>
        </w:r>
        <w:r w:rsidR="007A5307">
          <w:rPr>
            <w:noProof/>
            <w:webHidden/>
          </w:rPr>
          <w:tab/>
        </w:r>
        <w:r w:rsidR="007A5307">
          <w:rPr>
            <w:noProof/>
            <w:webHidden/>
          </w:rPr>
          <w:fldChar w:fldCharType="begin"/>
        </w:r>
        <w:r w:rsidR="007A5307">
          <w:rPr>
            <w:noProof/>
            <w:webHidden/>
          </w:rPr>
          <w:instrText xml:space="preserve"> PAGEREF _Toc12546602 \h </w:instrText>
        </w:r>
        <w:r w:rsidR="007A5307">
          <w:rPr>
            <w:noProof/>
            <w:webHidden/>
          </w:rPr>
        </w:r>
        <w:r w:rsidR="007A5307">
          <w:rPr>
            <w:noProof/>
            <w:webHidden/>
          </w:rPr>
          <w:fldChar w:fldCharType="separate"/>
        </w:r>
        <w:r w:rsidR="007A5307">
          <w:rPr>
            <w:noProof/>
            <w:webHidden/>
          </w:rPr>
          <w:t>61</w:t>
        </w:r>
        <w:r w:rsidR="007A5307">
          <w:rPr>
            <w:noProof/>
            <w:webHidden/>
          </w:rPr>
          <w:fldChar w:fldCharType="end"/>
        </w:r>
      </w:hyperlink>
    </w:p>
    <w:p w14:paraId="264277AC" w14:textId="4A7B9F55" w:rsidR="007A5307" w:rsidRDefault="00C52A9C">
      <w:pPr>
        <w:pStyle w:val="TableofFigures"/>
        <w:tabs>
          <w:tab w:val="right" w:leader="dot" w:pos="9350"/>
        </w:tabs>
        <w:rPr>
          <w:rFonts w:asciiTheme="minorHAnsi" w:hAnsiTheme="minorHAnsi"/>
          <w:noProof/>
          <w:lang w:eastAsia="en-US"/>
        </w:rPr>
      </w:pPr>
      <w:hyperlink w:anchor="_Toc12546603" w:history="1">
        <w:r w:rsidR="007A5307" w:rsidRPr="00DD7445">
          <w:rPr>
            <w:rStyle w:val="Hyperlink"/>
            <w:noProof/>
          </w:rPr>
          <w:t>Table 3.6 Cool Roof Financial Impacts</w:t>
        </w:r>
        <w:r w:rsidR="007A5307">
          <w:rPr>
            <w:noProof/>
            <w:webHidden/>
          </w:rPr>
          <w:tab/>
        </w:r>
        <w:r w:rsidR="007A5307">
          <w:rPr>
            <w:noProof/>
            <w:webHidden/>
          </w:rPr>
          <w:fldChar w:fldCharType="begin"/>
        </w:r>
        <w:r w:rsidR="007A5307">
          <w:rPr>
            <w:noProof/>
            <w:webHidden/>
          </w:rPr>
          <w:instrText xml:space="preserve"> PAGEREF _Toc12546603 \h </w:instrText>
        </w:r>
        <w:r w:rsidR="007A5307">
          <w:rPr>
            <w:noProof/>
            <w:webHidden/>
          </w:rPr>
        </w:r>
        <w:r w:rsidR="007A5307">
          <w:rPr>
            <w:noProof/>
            <w:webHidden/>
          </w:rPr>
          <w:fldChar w:fldCharType="separate"/>
        </w:r>
        <w:r w:rsidR="007A5307">
          <w:rPr>
            <w:noProof/>
            <w:webHidden/>
          </w:rPr>
          <w:t>63</w:t>
        </w:r>
        <w:r w:rsidR="007A5307">
          <w:rPr>
            <w:noProof/>
            <w:webHidden/>
          </w:rPr>
          <w:fldChar w:fldCharType="end"/>
        </w:r>
      </w:hyperlink>
    </w:p>
    <w:p w14:paraId="5EF5D660" w14:textId="5A96A2DF" w:rsidR="007A5307" w:rsidRDefault="00C52A9C">
      <w:pPr>
        <w:pStyle w:val="TableofFigures"/>
        <w:tabs>
          <w:tab w:val="right" w:leader="dot" w:pos="9350"/>
        </w:tabs>
        <w:rPr>
          <w:rFonts w:asciiTheme="minorHAnsi" w:hAnsiTheme="minorHAnsi"/>
          <w:noProof/>
          <w:lang w:eastAsia="en-US"/>
        </w:rPr>
      </w:pPr>
      <w:hyperlink w:anchor="_Toc12546604" w:history="1">
        <w:r w:rsidR="007A5307" w:rsidRPr="00DD7445">
          <w:rPr>
            <w:rStyle w:val="Hyperlink"/>
            <w:noProof/>
          </w:rPr>
          <w:t>Table 3.7 Green Roof Financial Impacts</w:t>
        </w:r>
        <w:r w:rsidR="007A5307">
          <w:rPr>
            <w:noProof/>
            <w:webHidden/>
          </w:rPr>
          <w:tab/>
        </w:r>
        <w:r w:rsidR="007A5307">
          <w:rPr>
            <w:noProof/>
            <w:webHidden/>
          </w:rPr>
          <w:fldChar w:fldCharType="begin"/>
        </w:r>
        <w:r w:rsidR="007A5307">
          <w:rPr>
            <w:noProof/>
            <w:webHidden/>
          </w:rPr>
          <w:instrText xml:space="preserve"> PAGEREF _Toc12546604 \h </w:instrText>
        </w:r>
        <w:r w:rsidR="007A5307">
          <w:rPr>
            <w:noProof/>
            <w:webHidden/>
          </w:rPr>
        </w:r>
        <w:r w:rsidR="007A5307">
          <w:rPr>
            <w:noProof/>
            <w:webHidden/>
          </w:rPr>
          <w:fldChar w:fldCharType="separate"/>
        </w:r>
        <w:r w:rsidR="007A5307">
          <w:rPr>
            <w:noProof/>
            <w:webHidden/>
          </w:rPr>
          <w:t>63</w:t>
        </w:r>
        <w:r w:rsidR="007A5307">
          <w:rPr>
            <w:noProof/>
            <w:webHidden/>
          </w:rPr>
          <w:fldChar w:fldCharType="end"/>
        </w:r>
      </w:hyperlink>
    </w:p>
    <w:p w14:paraId="59531BD3" w14:textId="5263AAA9" w:rsidR="006A4A08" w:rsidRPr="003A0234" w:rsidRDefault="006A4A08" w:rsidP="003A0234">
      <w:r w:rsidRPr="003A0234">
        <w:fldChar w:fldCharType="end"/>
      </w:r>
    </w:p>
    <w:p w14:paraId="4825AD3F" w14:textId="40954F23" w:rsidR="00640665" w:rsidRDefault="00640665" w:rsidP="00EB247F">
      <w:pPr>
        <w:rPr>
          <w:rFonts w:asciiTheme="majorHAnsi" w:eastAsiaTheme="majorEastAsia" w:hAnsiTheme="majorHAnsi" w:cstheme="majorBidi"/>
          <w:b/>
          <w:bCs/>
          <w:smallCaps/>
          <w:color w:val="000000" w:themeColor="text1"/>
          <w:sz w:val="36"/>
          <w:szCs w:val="36"/>
        </w:rPr>
      </w:pPr>
      <w:r>
        <w:br w:type="page"/>
      </w:r>
    </w:p>
    <w:p w14:paraId="314CD877" w14:textId="3513504A" w:rsidR="00FA6897" w:rsidRDefault="2D56E7D4" w:rsidP="00EB247F">
      <w:pPr>
        <w:pStyle w:val="Heading1"/>
        <w:numPr>
          <w:ilvl w:val="0"/>
          <w:numId w:val="0"/>
        </w:numPr>
        <w:ind w:left="720" w:hanging="360"/>
      </w:pPr>
      <w:bookmarkStart w:id="2" w:name="_Toc24639447"/>
      <w:r>
        <w:lastRenderedPageBreak/>
        <w:t>Acronyms and Symbols Used</w:t>
      </w:r>
      <w:bookmarkEnd w:id="2"/>
      <w:r w:rsidR="0052470A">
        <w:t xml:space="preserve"> </w:t>
      </w:r>
    </w:p>
    <w:p w14:paraId="530E96F4" w14:textId="0FD2E99C" w:rsidR="00C5153D" w:rsidRPr="00B114D1" w:rsidRDefault="00C5153D" w:rsidP="00C5153D">
      <w:pPr>
        <w:ind w:left="360"/>
      </w:pPr>
      <w:r>
        <w:rPr>
          <w:b/>
        </w:rPr>
        <w:t xml:space="preserve">ASHRAE </w:t>
      </w:r>
      <w:r w:rsidRPr="00B114D1">
        <w:t>– American Society of Heating Refrigeration Air Conditioning Engineers</w:t>
      </w:r>
    </w:p>
    <w:p w14:paraId="2B86B95E" w14:textId="77777777" w:rsidR="00B73A14" w:rsidRDefault="00B73A14" w:rsidP="00B26D2D">
      <w:pPr>
        <w:ind w:left="360"/>
        <w:rPr>
          <w:b/>
        </w:rPr>
      </w:pPr>
      <w:r>
        <w:rPr>
          <w:b/>
        </w:rPr>
        <w:t xml:space="preserve">CRRC </w:t>
      </w:r>
      <w:r w:rsidRPr="00B114D1">
        <w:t>– Cool Roof Rating Council</w:t>
      </w:r>
      <w:r>
        <w:rPr>
          <w:b/>
        </w:rPr>
        <w:t xml:space="preserve"> </w:t>
      </w:r>
    </w:p>
    <w:p w14:paraId="75CEED06" w14:textId="6A822463" w:rsidR="00C5153D" w:rsidRPr="00B114D1" w:rsidRDefault="00C5153D" w:rsidP="00B26D2D">
      <w:pPr>
        <w:ind w:left="360"/>
      </w:pPr>
      <w:r>
        <w:rPr>
          <w:b/>
        </w:rPr>
        <w:t xml:space="preserve">CZ – </w:t>
      </w:r>
      <w:r w:rsidRPr="00B114D1">
        <w:t>Climate zone</w:t>
      </w:r>
    </w:p>
    <w:p w14:paraId="0F71E379" w14:textId="77777777" w:rsidR="00B73A14" w:rsidRPr="00B114D1" w:rsidRDefault="00B73A14" w:rsidP="00B26D2D">
      <w:pPr>
        <w:ind w:left="360"/>
      </w:pPr>
      <w:r>
        <w:rPr>
          <w:b/>
        </w:rPr>
        <w:t xml:space="preserve">ECRC – </w:t>
      </w:r>
      <w:r w:rsidRPr="00B114D1">
        <w:t>European Cool Roof Rating Council</w:t>
      </w:r>
    </w:p>
    <w:p w14:paraId="1C143F95" w14:textId="77777777" w:rsidR="00B73A14" w:rsidRPr="00B114D1" w:rsidRDefault="00B73A14" w:rsidP="00B26D2D">
      <w:pPr>
        <w:ind w:left="360"/>
      </w:pPr>
      <w:r>
        <w:rPr>
          <w:b/>
        </w:rPr>
        <w:t xml:space="preserve">EFB – </w:t>
      </w:r>
      <w:r w:rsidRPr="00B114D1">
        <w:t xml:space="preserve">European Federation of Green Roofs and Walls </w:t>
      </w:r>
    </w:p>
    <w:p w14:paraId="016B027F" w14:textId="4FD7EFED" w:rsidR="00B26D2D" w:rsidRPr="00B26D2D" w:rsidRDefault="00B26D2D" w:rsidP="00B26D2D">
      <w:pPr>
        <w:ind w:left="360"/>
      </w:pPr>
      <w:r w:rsidRPr="00B26D2D">
        <w:rPr>
          <w:b/>
        </w:rPr>
        <w:t>EIA</w:t>
      </w:r>
      <w:r w:rsidRPr="00B26D2D">
        <w:t xml:space="preserve"> – Energy Information Administration</w:t>
      </w:r>
    </w:p>
    <w:p w14:paraId="2A8CD44C" w14:textId="77777777" w:rsidR="00C5153D" w:rsidRDefault="00C5153D" w:rsidP="00B26D2D">
      <w:pPr>
        <w:ind w:left="360"/>
        <w:rPr>
          <w:b/>
        </w:rPr>
      </w:pPr>
      <w:r>
        <w:rPr>
          <w:b/>
        </w:rPr>
        <w:t xml:space="preserve">EPA </w:t>
      </w:r>
      <w:r w:rsidRPr="00B114D1">
        <w:t>– Environmental Protection Agency</w:t>
      </w:r>
    </w:p>
    <w:p w14:paraId="06D6359F" w14:textId="04548B4B" w:rsidR="00C5153D" w:rsidRPr="00B114D1" w:rsidRDefault="00C5153D" w:rsidP="00B26D2D">
      <w:pPr>
        <w:ind w:left="360"/>
      </w:pPr>
      <w:r>
        <w:rPr>
          <w:b/>
        </w:rPr>
        <w:t xml:space="preserve">FLL </w:t>
      </w:r>
      <w:r w:rsidRPr="00B114D1">
        <w:t>– German Landscape Research, Development</w:t>
      </w:r>
      <w:r w:rsidR="0073138D">
        <w:t xml:space="preserve"> </w:t>
      </w:r>
      <w:r w:rsidRPr="00B114D1">
        <w:t>&amp; Construction Society</w:t>
      </w:r>
    </w:p>
    <w:p w14:paraId="014B62A9" w14:textId="62D3C71D" w:rsidR="00B26D2D" w:rsidRDefault="00B26D2D" w:rsidP="00B26D2D">
      <w:pPr>
        <w:ind w:left="360"/>
      </w:pPr>
      <w:r w:rsidRPr="00B26D2D">
        <w:rPr>
          <w:b/>
        </w:rPr>
        <w:t xml:space="preserve">GBPN </w:t>
      </w:r>
      <w:r w:rsidRPr="00B26D2D">
        <w:t>– Global Buildings Performance Network</w:t>
      </w:r>
    </w:p>
    <w:p w14:paraId="3CA3A352" w14:textId="1B44F4E9" w:rsidR="00C5153D" w:rsidRPr="00B114D1" w:rsidRDefault="00C5153D" w:rsidP="00B26D2D">
      <w:pPr>
        <w:ind w:left="360"/>
      </w:pPr>
      <w:r>
        <w:rPr>
          <w:b/>
        </w:rPr>
        <w:t xml:space="preserve">GHG </w:t>
      </w:r>
      <w:r w:rsidRPr="00B114D1">
        <w:t>– Greenhouse gas</w:t>
      </w:r>
    </w:p>
    <w:p w14:paraId="75634A7D" w14:textId="10F125C2" w:rsidR="00B26D2D" w:rsidRPr="00B26D2D" w:rsidRDefault="00B26D2D" w:rsidP="00C531DE">
      <w:pPr>
        <w:ind w:left="360"/>
      </w:pPr>
      <w:r w:rsidRPr="00B26D2D">
        <w:rPr>
          <w:b/>
        </w:rPr>
        <w:t xml:space="preserve">IEA </w:t>
      </w:r>
      <w:r w:rsidRPr="00B26D2D">
        <w:t>– International Energy Agency</w:t>
      </w:r>
    </w:p>
    <w:p w14:paraId="66EB774F" w14:textId="77777777" w:rsidR="00C5153D" w:rsidRDefault="00C5153D" w:rsidP="00B26D2D">
      <w:pPr>
        <w:ind w:left="360"/>
        <w:rPr>
          <w:b/>
        </w:rPr>
      </w:pPr>
      <w:r>
        <w:rPr>
          <w:b/>
        </w:rPr>
        <w:t xml:space="preserve">LBNL – </w:t>
      </w:r>
      <w:r w:rsidRPr="00B114D1">
        <w:t>Lawrence Berkeley National Laboratory</w:t>
      </w:r>
    </w:p>
    <w:p w14:paraId="6CE2D2D9" w14:textId="724CF7E6" w:rsidR="00C5153D" w:rsidRPr="00B114D1" w:rsidRDefault="00C5153D" w:rsidP="00B26D2D">
      <w:pPr>
        <w:ind w:left="360"/>
      </w:pPr>
      <w:r w:rsidRPr="00C5153D">
        <w:rPr>
          <w:b/>
        </w:rPr>
        <w:t>LEED</w:t>
      </w:r>
      <w:r w:rsidRPr="00B114D1">
        <w:t xml:space="preserve"> – Leadership in Energy and Environmental Design</w:t>
      </w:r>
    </w:p>
    <w:p w14:paraId="0C6D7DF3" w14:textId="77777777" w:rsidR="00C5153D" w:rsidRPr="00B114D1" w:rsidRDefault="00C5153D" w:rsidP="00B26D2D">
      <w:pPr>
        <w:ind w:left="360"/>
      </w:pPr>
      <w:r>
        <w:rPr>
          <w:b/>
        </w:rPr>
        <w:t xml:space="preserve">NRDC – </w:t>
      </w:r>
      <w:r w:rsidRPr="00B114D1">
        <w:t>Natural Resources Defense Council</w:t>
      </w:r>
    </w:p>
    <w:p w14:paraId="7D2DA45A" w14:textId="5F8583D4" w:rsidR="00B26D2D" w:rsidRPr="00B26D2D" w:rsidRDefault="00B26D2D" w:rsidP="00B26D2D">
      <w:pPr>
        <w:ind w:left="360"/>
      </w:pPr>
      <w:r w:rsidRPr="00B26D2D">
        <w:rPr>
          <w:b/>
        </w:rPr>
        <w:t>NPV</w:t>
      </w:r>
      <w:r w:rsidRPr="00B26D2D">
        <w:t xml:space="preserve"> – Net Present Value</w:t>
      </w:r>
    </w:p>
    <w:p w14:paraId="46B873AD" w14:textId="561087A5" w:rsidR="00B26D2D" w:rsidRPr="00B26D2D" w:rsidRDefault="00B26D2D" w:rsidP="00B26D2D">
      <w:pPr>
        <w:ind w:left="360"/>
      </w:pPr>
      <w:r w:rsidRPr="00B26D2D">
        <w:rPr>
          <w:b/>
        </w:rPr>
        <w:t>NZB</w:t>
      </w:r>
      <w:r w:rsidRPr="00B26D2D">
        <w:t xml:space="preserve"> – Net Zero Building</w:t>
      </w:r>
    </w:p>
    <w:p w14:paraId="2D3A982E" w14:textId="710BF3FF" w:rsidR="00B26D2D" w:rsidRDefault="00B26D2D" w:rsidP="00B26D2D">
      <w:pPr>
        <w:ind w:left="360"/>
      </w:pPr>
      <w:r w:rsidRPr="00B26D2D">
        <w:rPr>
          <w:b/>
        </w:rPr>
        <w:t>PDS</w:t>
      </w:r>
      <w:r w:rsidRPr="00B26D2D">
        <w:t xml:space="preserve"> – Project Drawdown Scenario</w:t>
      </w:r>
    </w:p>
    <w:p w14:paraId="729C72D2" w14:textId="615DC827" w:rsidR="004E27F0" w:rsidRPr="00B26D2D" w:rsidRDefault="004E27F0" w:rsidP="00B26D2D">
      <w:pPr>
        <w:ind w:left="360"/>
      </w:pPr>
      <w:r>
        <w:rPr>
          <w:b/>
        </w:rPr>
        <w:t xml:space="preserve">PM </w:t>
      </w:r>
      <w:r>
        <w:t>– Particulate Matter</w:t>
      </w:r>
    </w:p>
    <w:p w14:paraId="3BECD881" w14:textId="77777777" w:rsidR="00B26D2D" w:rsidRPr="00B26D2D" w:rsidRDefault="00B26D2D" w:rsidP="00B26D2D">
      <w:pPr>
        <w:ind w:left="360"/>
      </w:pPr>
      <w:r w:rsidRPr="00B26D2D">
        <w:rPr>
          <w:b/>
        </w:rPr>
        <w:t xml:space="preserve">PV </w:t>
      </w:r>
      <w:r w:rsidRPr="00B26D2D">
        <w:t xml:space="preserve">– Photovoltaic </w:t>
      </w:r>
    </w:p>
    <w:p w14:paraId="083AA4C2" w14:textId="77777777" w:rsidR="00B26D2D" w:rsidRPr="00B26D2D" w:rsidRDefault="00B26D2D" w:rsidP="00B26D2D">
      <w:pPr>
        <w:ind w:left="360"/>
      </w:pPr>
      <w:r w:rsidRPr="00B26D2D">
        <w:rPr>
          <w:b/>
        </w:rPr>
        <w:t>REF</w:t>
      </w:r>
      <w:r w:rsidRPr="00B26D2D">
        <w:t xml:space="preserve"> – Reference (Scenario)</w:t>
      </w:r>
    </w:p>
    <w:p w14:paraId="634459FA" w14:textId="38204F2F" w:rsidR="00B26D2D" w:rsidRPr="00B26D2D" w:rsidRDefault="00B26D2D" w:rsidP="00E7217F">
      <w:pPr>
        <w:ind w:left="360"/>
      </w:pPr>
      <w:r w:rsidRPr="00B26D2D">
        <w:rPr>
          <w:b/>
        </w:rPr>
        <w:t>RRS</w:t>
      </w:r>
      <w:r w:rsidRPr="00B26D2D">
        <w:t xml:space="preserve"> – Reduction and Replacement Solutions (Model of Project Drawdown) </w:t>
      </w:r>
    </w:p>
    <w:p w14:paraId="522AF7D8" w14:textId="405F8666" w:rsidR="00B26D2D" w:rsidRPr="00B26D2D" w:rsidRDefault="00B26D2D" w:rsidP="00B26D2D">
      <w:pPr>
        <w:ind w:left="360"/>
      </w:pPr>
      <w:r w:rsidRPr="00B26D2D">
        <w:rPr>
          <w:b/>
        </w:rPr>
        <w:t>SRI</w:t>
      </w:r>
      <w:r w:rsidRPr="00B26D2D">
        <w:t xml:space="preserve"> – Solar Reflect</w:t>
      </w:r>
      <w:r w:rsidR="00C5153D">
        <w:t>ance</w:t>
      </w:r>
      <w:r w:rsidRPr="00B26D2D">
        <w:t xml:space="preserve"> Index</w:t>
      </w:r>
    </w:p>
    <w:p w14:paraId="2C680BCF" w14:textId="5D29C9D5" w:rsidR="00B26D2D" w:rsidRDefault="00B26D2D" w:rsidP="00B26D2D">
      <w:pPr>
        <w:ind w:left="360"/>
      </w:pPr>
      <w:r w:rsidRPr="00B26D2D">
        <w:rPr>
          <w:b/>
        </w:rPr>
        <w:t>TAM</w:t>
      </w:r>
      <w:r w:rsidRPr="00B26D2D">
        <w:t xml:space="preserve"> – Total Addressable Market</w:t>
      </w:r>
    </w:p>
    <w:p w14:paraId="1C49AE89" w14:textId="77777777" w:rsidR="00C5153D" w:rsidRPr="00B114D1" w:rsidRDefault="00C5153D" w:rsidP="00E7217F">
      <w:pPr>
        <w:ind w:left="360"/>
      </w:pPr>
      <w:r>
        <w:rPr>
          <w:b/>
        </w:rPr>
        <w:t xml:space="preserve">TSR – </w:t>
      </w:r>
      <w:r w:rsidRPr="00B114D1">
        <w:t>Total Solar Reflectance</w:t>
      </w:r>
    </w:p>
    <w:p w14:paraId="43B0E257" w14:textId="51B97EA8" w:rsidR="00FB2C53" w:rsidRDefault="004E27F0" w:rsidP="00E7217F">
      <w:pPr>
        <w:ind w:left="360"/>
      </w:pPr>
      <w:r>
        <w:rPr>
          <w:b/>
        </w:rPr>
        <w:lastRenderedPageBreak/>
        <w:t xml:space="preserve">UHI </w:t>
      </w:r>
      <w:r>
        <w:t>– Urban Heat Island</w:t>
      </w:r>
    </w:p>
    <w:p w14:paraId="1119BDCE" w14:textId="3C24A8EA" w:rsidR="00C5153D" w:rsidRPr="00B26D2D" w:rsidRDefault="00C5153D" w:rsidP="00E7217F">
      <w:pPr>
        <w:ind w:left="360"/>
      </w:pPr>
      <w:r>
        <w:rPr>
          <w:b/>
        </w:rPr>
        <w:t xml:space="preserve">USGBC </w:t>
      </w:r>
      <w:r>
        <w:t>– US Green Buildings Council</w:t>
      </w:r>
    </w:p>
    <w:p w14:paraId="25BC328C" w14:textId="77777777" w:rsidR="00FB2C53" w:rsidRDefault="00FB2C53">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258D1C7E" w14:textId="17D28D50" w:rsidR="00E844EA" w:rsidRDefault="551A77D0" w:rsidP="00EB247F">
      <w:pPr>
        <w:pStyle w:val="Heading1"/>
        <w:numPr>
          <w:ilvl w:val="0"/>
          <w:numId w:val="0"/>
        </w:numPr>
      </w:pPr>
      <w:bookmarkStart w:id="3" w:name="_Toc24639448"/>
      <w:r>
        <w:lastRenderedPageBreak/>
        <w:t>Executive Summary</w:t>
      </w:r>
      <w:bookmarkEnd w:id="3"/>
      <w:r w:rsidR="009002EB">
        <w:t xml:space="preserve"> </w:t>
      </w:r>
    </w:p>
    <w:p w14:paraId="2C729BA9" w14:textId="06AD7158" w:rsidR="001A65D3" w:rsidRDefault="001A65D3" w:rsidP="001A65D3">
      <w:r w:rsidRPr="00296DC4">
        <w:rPr>
          <w:b/>
        </w:rPr>
        <w:t>Cool Roofs</w:t>
      </w:r>
      <w:r>
        <w:t xml:space="preserve"> offer a zero- to low-cost, </w:t>
      </w:r>
      <w:proofErr w:type="gramStart"/>
      <w:r>
        <w:t>technically-proven</w:t>
      </w:r>
      <w:proofErr w:type="gramEnd"/>
      <w:r>
        <w:t xml:space="preserve"> path for reducing building space cooling loads and corresponding GHG emissions in </w:t>
      </w:r>
      <w:r w:rsidR="009533C2">
        <w:t xml:space="preserve">warmer </w:t>
      </w:r>
      <w:r>
        <w:t>Climate Zones (CZs). Due to the “space heating penalty”</w:t>
      </w:r>
      <w:r w:rsidR="00FE421B">
        <w:t>,</w:t>
      </w:r>
      <w:r>
        <w:t xml:space="preserve"> cool roofs are not suited for most buildings in very cold climates. If widely adopted where applicable, Cool Roofs could reduce space cooling loads by approximately 9%. The result, in the Project Drawdown Optimum Scenario, would be installation of 14</w:t>
      </w:r>
      <w:r w:rsidR="0045515C">
        <w:t>2</w:t>
      </w:r>
      <w:r>
        <w:t xml:space="preserve"> billion m</w:t>
      </w:r>
      <w:r w:rsidRPr="00296DC4">
        <w:rPr>
          <w:vertAlign w:val="superscript"/>
        </w:rPr>
        <w:t>2</w:t>
      </w:r>
      <w:r>
        <w:t xml:space="preserve"> of Cool Roofs by 2050, resulting in a reduction of </w:t>
      </w:r>
      <w:r w:rsidR="0045515C">
        <w:t>4</w:t>
      </w:r>
      <w:r>
        <w:t>.0 Gt of 2020-2050 CO</w:t>
      </w:r>
      <w:r w:rsidRPr="00296DC4">
        <w:rPr>
          <w:vertAlign w:val="subscript"/>
        </w:rPr>
        <w:t>2</w:t>
      </w:r>
      <w:r>
        <w:t xml:space="preserve"> emissions compared with the reference Scenario. This would reduce atmospheric GHG concentration by 0.</w:t>
      </w:r>
      <w:r w:rsidR="0045515C">
        <w:t>35</w:t>
      </w:r>
      <w:r>
        <w:t xml:space="preserve"> PPM CO</w:t>
      </w:r>
      <w:r w:rsidRPr="00296DC4">
        <w:rPr>
          <w:vertAlign w:val="subscript"/>
        </w:rPr>
        <w:t>2</w:t>
      </w:r>
      <w:r>
        <w:t>-equivalent in 2050. Lifetime operating cost savings would total $1</w:t>
      </w:r>
      <w:r w:rsidR="00992E25">
        <w:t>.</w:t>
      </w:r>
      <w:r w:rsidR="0045515C">
        <w:t>7</w:t>
      </w:r>
      <w:r w:rsidR="00992E25">
        <w:t>T</w:t>
      </w:r>
      <w:r>
        <w:t xml:space="preserve"> from 2020 to 2050, with a lifetime cash flow savings NPV of $3</w:t>
      </w:r>
      <w:r w:rsidR="0045515C">
        <w:t>2</w:t>
      </w:r>
      <w:r>
        <w:t xml:space="preserve">2B.  </w:t>
      </w:r>
    </w:p>
    <w:p w14:paraId="43CA7DA9" w14:textId="46E1E521" w:rsidR="001A65D3" w:rsidRDefault="001A65D3" w:rsidP="001A65D3">
      <w:r>
        <w:t>The number one challenge for global Cool Roof adoption, especially in developing countries, is a small first cost increment which can be a major barrier in low-cost applications. The key factors that have propelled Cool Roof market adoption include demonstration of functional performance and real-world economic value in the specific building context, in this case</w:t>
      </w:r>
      <w:r w:rsidR="00992E25">
        <w:t>, mainly</w:t>
      </w:r>
      <w:r>
        <w:t xml:space="preserve"> the USA, development of products tailored to local needs, and establishment of building codes and product rating standards.  </w:t>
      </w:r>
    </w:p>
    <w:p w14:paraId="4A439004" w14:textId="6EB25F83" w:rsidR="001A65D3" w:rsidRDefault="001A65D3" w:rsidP="001A65D3">
      <w:r w:rsidRPr="00296DC4">
        <w:rPr>
          <w:b/>
        </w:rPr>
        <w:t xml:space="preserve">Green Roofs </w:t>
      </w:r>
      <w:r>
        <w:t>offer similar thermal impact to reduce building space cooling loads, and also provide insulation that can reduce space heating. Though</w:t>
      </w:r>
      <w:ins w:id="4" w:author="Catherine Foster" w:date="2020-04-29T15:09:00Z">
        <w:r w:rsidR="00FE421B">
          <w:t xml:space="preserve"> they have a higher</w:t>
        </w:r>
      </w:ins>
      <w:r>
        <w:t xml:space="preserve"> first cost than conventional roofs, Green Roofs offer additional benefits, notably stormwater retention and mitigation, and the aesthetic of urba</w:t>
      </w:r>
      <w:r w:rsidR="0032641C">
        <w:t xml:space="preserve">n gardens. </w:t>
      </w:r>
      <w:del w:id="5" w:author="Catherine Foster" w:date="2020-04-29T15:09:00Z">
        <w:r w:rsidR="0032641C" w:rsidDel="00FE421B">
          <w:delText xml:space="preserve"> </w:delText>
        </w:r>
      </w:del>
      <w:r w:rsidR="0032641C">
        <w:t>As living vegetated</w:t>
      </w:r>
      <w:r>
        <w:t xml:space="preserve"> systems, Green Roofs with minimal irrigation are well-suited for </w:t>
      </w:r>
      <w:r w:rsidR="00992E25">
        <w:t xml:space="preserve">middle </w:t>
      </w:r>
      <w:r>
        <w:t xml:space="preserve">CZs and for the non-arid portions of </w:t>
      </w:r>
      <w:r w:rsidR="00992E25">
        <w:t xml:space="preserve">warmer </w:t>
      </w:r>
      <w:r>
        <w:t xml:space="preserve">CZs. </w:t>
      </w:r>
      <w:del w:id="6" w:author="Catherine Foster" w:date="2020-04-29T15:09:00Z">
        <w:r w:rsidDel="00FE421B">
          <w:delText xml:space="preserve"> </w:delText>
        </w:r>
      </w:del>
      <w:r>
        <w:t xml:space="preserve">If widely adopted where they are applicable, Green Roofs could reduce space cooling loads by approximately 10% and heating loads by 7%. </w:t>
      </w:r>
      <w:del w:id="7" w:author="Catherine Foster" w:date="2020-04-29T15:09:00Z">
        <w:r w:rsidDel="00FE421B">
          <w:delText xml:space="preserve"> </w:delText>
        </w:r>
      </w:del>
      <w:r>
        <w:t>The result, in the Project Drawdown Optimum Scenario, is installation of 4</w:t>
      </w:r>
      <w:r w:rsidR="0045515C">
        <w:t>5</w:t>
      </w:r>
      <w:r>
        <w:t xml:space="preserve"> billion m</w:t>
      </w:r>
      <w:r w:rsidRPr="00296DC4">
        <w:rPr>
          <w:vertAlign w:val="superscript"/>
        </w:rPr>
        <w:t>2</w:t>
      </w:r>
      <w:r>
        <w:t xml:space="preserve"> of Green Roofs by 2050, resulting in a reduction of 1.3 Gt of 2020-2050 CO</w:t>
      </w:r>
      <w:r w:rsidRPr="00296DC4">
        <w:rPr>
          <w:vertAlign w:val="subscript"/>
        </w:rPr>
        <w:t>2</w:t>
      </w:r>
      <w:r>
        <w:t xml:space="preserve"> emissions compared with the reference Scenario.  This would reduce atmospheric GHG concentration by 0.1 PPM CO</w:t>
      </w:r>
      <w:r w:rsidRPr="00296DC4">
        <w:rPr>
          <w:vertAlign w:val="subscript"/>
        </w:rPr>
        <w:t>2</w:t>
      </w:r>
      <w:r>
        <w:t xml:space="preserve">-equivalent in 2050, but </w:t>
      </w:r>
      <w:r w:rsidRPr="00296DC4">
        <w:rPr>
          <w:i/>
        </w:rPr>
        <w:t>increase</w:t>
      </w:r>
      <w:r>
        <w:t xml:space="preserve"> lifetime operating cost by $1</w:t>
      </w:r>
      <w:r w:rsidR="00992E25">
        <w:t>.</w:t>
      </w:r>
      <w:r w:rsidR="0045515C">
        <w:t>2</w:t>
      </w:r>
      <w:r w:rsidR="00992E25">
        <w:t>T</w:t>
      </w:r>
      <w:r>
        <w:t xml:space="preserve"> from 2020 to 2050 and lifetime cash flow NPV by $2</w:t>
      </w:r>
      <w:r w:rsidR="00992E25">
        <w:t>.6T</w:t>
      </w:r>
      <w:r>
        <w:t xml:space="preserve">.  </w:t>
      </w:r>
    </w:p>
    <w:p w14:paraId="1CF8B835" w14:textId="77777777" w:rsidR="001A65D3" w:rsidRDefault="001A65D3" w:rsidP="001A65D3">
      <w:r>
        <w:t xml:space="preserve">Key barriers for Green Roofs include unsuitability of much of the existing building stock to bear the additional weight, high installation and maintenance costs, lack of supportive government policies and incentives, and lack of customer awareness and appreciation of the non-energy benefits of Green Roofs.  </w:t>
      </w:r>
    </w:p>
    <w:p w14:paraId="63AFE5ED" w14:textId="4C07216C" w:rsidR="0037349A" w:rsidRDefault="001A65D3" w:rsidP="0037349A">
      <w:r>
        <w:t>Given Green Roofs’ first cost premium, government incentives that reduce Green Roof lifecycle cost are key to accelerating global adoption</w:t>
      </w:r>
      <w:ins w:id="8" w:author="Catherine Foster" w:date="2020-04-29T15:10:00Z">
        <w:r w:rsidR="00FE421B">
          <w:t>.</w:t>
        </w:r>
      </w:ins>
      <w:del w:id="9" w:author="Catherine Foster" w:date="2020-04-29T15:10:00Z">
        <w:r w:rsidDel="00FE421B">
          <w:delText xml:space="preserve">. </w:delText>
        </w:r>
      </w:del>
      <w:r>
        <w:t xml:space="preserve"> Where Green Roofs have succeeded, notably in Germany and selected North American and Asian cities, success has been driven by government mandates / incentives for non-energy benefits, especially stormwater management, aesthetics, and biodiversity, and by development of the skill base and infrastructure needed to install and maintain Green Roofs</w:t>
      </w:r>
      <w:r w:rsidR="0037349A">
        <w:t>.</w:t>
      </w:r>
    </w:p>
    <w:p w14:paraId="6D7F86BD" w14:textId="0A5FCBC4" w:rsidR="0037349A" w:rsidRPr="0037349A" w:rsidRDefault="0037349A" w:rsidP="0037349A">
      <w:pPr>
        <w:sectPr w:rsidR="0037349A" w:rsidRPr="0037349A" w:rsidSect="00F26176">
          <w:footerReference w:type="even" r:id="rId14"/>
          <w:footerReference w:type="default" r:id="rId15"/>
          <w:pgSz w:w="12240" w:h="15840"/>
          <w:pgMar w:top="1440" w:right="1440" w:bottom="1440" w:left="1440" w:header="720" w:footer="720" w:gutter="0"/>
          <w:pgNumType w:fmt="upperRoman"/>
          <w:cols w:space="720"/>
        </w:sectPr>
      </w:pPr>
    </w:p>
    <w:p w14:paraId="34916870" w14:textId="1C0B1298" w:rsidR="00E815C8" w:rsidRDefault="551A77D0" w:rsidP="00EB247F">
      <w:pPr>
        <w:pStyle w:val="Heading1"/>
      </w:pPr>
      <w:bookmarkStart w:id="10" w:name="_Toc24639449"/>
      <w:r w:rsidRPr="00EB247F">
        <w:lastRenderedPageBreak/>
        <w:t>Literature Review</w:t>
      </w:r>
      <w:bookmarkEnd w:id="10"/>
    </w:p>
    <w:p w14:paraId="6FD52044" w14:textId="7529CA3A" w:rsidR="0037349A" w:rsidRPr="0037349A" w:rsidRDefault="0037349A" w:rsidP="0037349A">
      <w:pPr>
        <w:rPr>
          <w:bCs/>
          <w:color w:val="FF0000"/>
        </w:rPr>
      </w:pPr>
      <w:r>
        <w:t>Globally, the buildings sector is one of the largest end-use sectors, accounting for 30% of global final energy usage. Including building construction increases this to 36%. These two together account for 39% of energy-related CO</w:t>
      </w:r>
      <w:r>
        <w:rPr>
          <w:vertAlign w:val="subscript"/>
        </w:rPr>
        <w:t>2</w:t>
      </w:r>
      <w:r>
        <w:t xml:space="preserve"> emissions (UN Environment &amp; IEA, 2017). Thus, the global building sector needs innovative technologies and approaches to reduce energy consumption while ensuring building operations are not affected. Breaking down the building sector by energy end-use gives an idea of where the potentials lie. Space heating consumed 32% of final building energy in 2014. The other top uses are cooking energy (22%), water heating (19%), appliances and equipment (16%), and lighting (6%) (IEA, 2017).</w:t>
      </w:r>
      <w:r>
        <w:fldChar w:fldCharType="begin"/>
      </w:r>
      <w:r>
        <w:instrText xml:space="preserve"> ADDIN ZOTERO_TEMP </w:instrText>
      </w:r>
      <w:r>
        <w:fldChar w:fldCharType="end"/>
      </w:r>
      <w:r>
        <w:t xml:space="preserve"> Clearly</w:t>
      </w:r>
      <w:ins w:id="11" w:author="Catherine Foster" w:date="2020-04-29T15:11:00Z">
        <w:r w:rsidR="00FE421B">
          <w:t>,</w:t>
        </w:r>
      </w:ins>
      <w:r>
        <w:t xml:space="preserve"> there are many opportunities across the building sector for energy efficiency. Space and water heating energy is affected by windows, walls and heat source</w:t>
      </w:r>
      <w:ins w:id="12" w:author="Catherine Foster" w:date="2020-04-29T15:12:00Z">
        <w:r w:rsidR="00FE421B">
          <w:t>;</w:t>
        </w:r>
      </w:ins>
      <w:del w:id="13" w:author="Catherine Foster" w:date="2020-04-29T15:12:00Z">
        <w:r w:rsidDel="00FE421B">
          <w:delText>,</w:delText>
        </w:r>
      </w:del>
      <w:r>
        <w:t xml:space="preserve"> cooking energy is affected by source and cooking technology</w:t>
      </w:r>
      <w:ins w:id="14" w:author="Catherine Foster" w:date="2020-04-29T15:12:00Z">
        <w:r w:rsidR="00FE421B">
          <w:t>;</w:t>
        </w:r>
      </w:ins>
      <w:del w:id="15" w:author="Catherine Foster" w:date="2020-04-29T15:12:00Z">
        <w:r w:rsidDel="00FE421B">
          <w:delText>,</w:delText>
        </w:r>
      </w:del>
      <w:r>
        <w:t xml:space="preserve"> appliance energy by appliance efficiency and use</w:t>
      </w:r>
      <w:ins w:id="16" w:author="Catherine Foster" w:date="2020-04-29T15:12:00Z">
        <w:r w:rsidR="00FE421B">
          <w:t>;</w:t>
        </w:r>
      </w:ins>
      <w:del w:id="17" w:author="Catherine Foster" w:date="2020-04-29T15:12:00Z">
        <w:r w:rsidDel="00FE421B">
          <w:delText>,</w:delText>
        </w:r>
      </w:del>
      <w:r>
        <w:t xml:space="preserve"> and lighting is affected by light technology and use. </w:t>
      </w:r>
    </w:p>
    <w:p w14:paraId="05406D4C" w14:textId="195F436F" w:rsidR="006A4A08" w:rsidRPr="00EB247F" w:rsidRDefault="551A77D0" w:rsidP="00EB247F">
      <w:pPr>
        <w:pStyle w:val="Heading2"/>
      </w:pPr>
      <w:bookmarkStart w:id="18" w:name="_Toc24639450"/>
      <w:r w:rsidRPr="00EB247F">
        <w:t xml:space="preserve">State </w:t>
      </w:r>
      <w:r w:rsidRPr="00AB56A0">
        <w:t xml:space="preserve">of </w:t>
      </w:r>
      <w:r w:rsidR="00AB56A0" w:rsidRPr="00AB56A0">
        <w:t>Energy Efficient Roofs</w:t>
      </w:r>
      <w:bookmarkEnd w:id="18"/>
    </w:p>
    <w:p w14:paraId="7EF91754" w14:textId="5993B635" w:rsidR="002D2D10" w:rsidRDefault="002D2D10" w:rsidP="00AB56A0">
      <w:r>
        <w:t>This Technical Assessment examines the space cooling energy reduction potential of two types of energy-efficient roofs</w:t>
      </w:r>
      <w:r w:rsidR="00ED3FA1">
        <w:t xml:space="preserve">: </w:t>
      </w:r>
      <w:r w:rsidR="006963CF">
        <w:t xml:space="preserve">(US EPA Vocabulary Catalog)  </w:t>
      </w:r>
    </w:p>
    <w:p w14:paraId="0C5B7467" w14:textId="6ACA3E4F" w:rsidR="002D2D10" w:rsidRDefault="00ED3FA1" w:rsidP="00B114D1">
      <w:pPr>
        <w:pStyle w:val="ListParagraph"/>
        <w:numPr>
          <w:ilvl w:val="0"/>
          <w:numId w:val="50"/>
        </w:numPr>
      </w:pPr>
      <w:r>
        <w:rPr>
          <w:b/>
        </w:rPr>
        <w:t>“</w:t>
      </w:r>
      <w:r w:rsidR="002D2D10" w:rsidRPr="00B114D1">
        <w:rPr>
          <w:b/>
        </w:rPr>
        <w:t>Cool Roofs</w:t>
      </w:r>
      <w:r>
        <w:rPr>
          <w:b/>
        </w:rPr>
        <w:t>”</w:t>
      </w:r>
      <w:r w:rsidR="002D2D10">
        <w:t xml:space="preserve"> use highly-reflective materials to reduce building solar en</w:t>
      </w:r>
      <w:r w:rsidR="006963CF">
        <w:t xml:space="preserve">ergy uptake. </w:t>
      </w:r>
      <w:del w:id="19" w:author="Catherine Foster" w:date="2020-04-29T15:12:00Z">
        <w:r w:rsidR="006963CF" w:rsidDel="00FE421B">
          <w:delText xml:space="preserve"> </w:delText>
        </w:r>
      </w:del>
      <w:r w:rsidR="006963CF">
        <w:t>Some cool roof</w:t>
      </w:r>
      <w:r w:rsidR="00183EF3">
        <w:t xml:space="preserve"> materials also</w:t>
      </w:r>
      <w:r w:rsidR="006963CF">
        <w:t xml:space="preserve"> have high infrared thermal emissivity in order to </w:t>
      </w:r>
      <w:r w:rsidR="00183EF3">
        <w:t>reject</w:t>
      </w:r>
      <w:r w:rsidR="006963CF">
        <w:t xml:space="preserve"> </w:t>
      </w:r>
      <w:r w:rsidR="00183EF3">
        <w:t>thermal energy</w:t>
      </w:r>
      <w:r w:rsidR="006963CF">
        <w:t xml:space="preserve">.  </w:t>
      </w:r>
    </w:p>
    <w:p w14:paraId="3846DBC4" w14:textId="36DB8665" w:rsidR="002D2D10" w:rsidRDefault="002D2D10" w:rsidP="00B114D1">
      <w:pPr>
        <w:pStyle w:val="ListParagraph"/>
        <w:numPr>
          <w:ilvl w:val="0"/>
          <w:numId w:val="50"/>
        </w:numPr>
      </w:pPr>
      <w:r w:rsidRPr="00B114D1">
        <w:rPr>
          <w:b/>
        </w:rPr>
        <w:t>“Green Roofs”</w:t>
      </w:r>
      <w:r>
        <w:t xml:space="preserve"> are</w:t>
      </w:r>
      <w:r w:rsidR="006963CF">
        <w:t xml:space="preserve"> rooftops planted with vegetation,</w:t>
      </w:r>
      <w:r>
        <w:t xml:space="preserve"> living vegetated systems that absorb sunlight. </w:t>
      </w:r>
      <w:del w:id="20" w:author="Catherine Foster" w:date="2020-04-29T15:12:00Z">
        <w:r w:rsidDel="00FE421B">
          <w:delText xml:space="preserve"> </w:delText>
        </w:r>
      </w:del>
      <w:r w:rsidR="006963CF">
        <w:t xml:space="preserve">“Intensive” green roofs have layers of soil that are 15 to 30 cm thick or deeper to support a broad variety of plants.  “Extensive” green roofs are simpler systems with a soil layer of 15 cm or less to support grass or other ground cover.  </w:t>
      </w:r>
    </w:p>
    <w:p w14:paraId="21FC16C3" w14:textId="1C5FFA6E" w:rsidR="005A3302" w:rsidRDefault="00ED3FA1" w:rsidP="00C43A6C">
      <w:r>
        <w:t>Energy-</w:t>
      </w:r>
      <w:r w:rsidR="006963CF">
        <w:t>efficient roofs reduce space cooling energy consumption</w:t>
      </w:r>
      <w:r w:rsidR="00183EF3">
        <w:t xml:space="preserve"> – thus reducing greenhouse gas (GHG) emissions –</w:t>
      </w:r>
      <w:r w:rsidR="006963CF">
        <w:t xml:space="preserve"> in most </w:t>
      </w:r>
      <w:r w:rsidR="005A3302">
        <w:t>climates</w:t>
      </w:r>
      <w:r w:rsidR="00183EF3">
        <w:t>,</w:t>
      </w:r>
      <w:r w:rsidR="005A3302">
        <w:t xml:space="preserve"> </w:t>
      </w:r>
      <w:r w:rsidR="006963CF">
        <w:t>and enhance occupant comfort where</w:t>
      </w:r>
      <w:r w:rsidR="0089316B">
        <w:t xml:space="preserve"> space cooling is not available</w:t>
      </w:r>
      <w:r w:rsidR="005A3302">
        <w:t xml:space="preserve"> (see detailed discussion below)</w:t>
      </w:r>
      <w:r w:rsidR="006963CF">
        <w:t xml:space="preserve">.  </w:t>
      </w:r>
    </w:p>
    <w:p w14:paraId="651EC8D1" w14:textId="1193D34B" w:rsidR="0037349A" w:rsidRDefault="006963CF" w:rsidP="00C43A6C">
      <w:r>
        <w:t>The</w:t>
      </w:r>
      <w:r w:rsidR="0089316B">
        <w:t xml:space="preserve">se impacts are </w:t>
      </w:r>
      <w:r>
        <w:t>especiall</w:t>
      </w:r>
      <w:r w:rsidR="0089316B">
        <w:t xml:space="preserve">y important in urban areas where the concentration of </w:t>
      </w:r>
      <w:r w:rsidR="000144AE">
        <w:t xml:space="preserve">people and space-conditioned </w:t>
      </w:r>
      <w:r w:rsidR="0089316B">
        <w:t>buildings</w:t>
      </w:r>
      <w:r w:rsidR="000144AE">
        <w:t xml:space="preserve"> can increase ambient temperatures from </w:t>
      </w:r>
      <w:r w:rsidR="0089316B">
        <w:t xml:space="preserve">1C to 12C </w:t>
      </w:r>
      <w:r w:rsidR="000144AE">
        <w:t>above</w:t>
      </w:r>
      <w:r w:rsidR="0089316B">
        <w:t xml:space="preserve"> surrounding areas.</w:t>
      </w:r>
      <w:del w:id="21" w:author="Catherine Foster" w:date="2020-04-29T15:13:00Z">
        <w:r w:rsidR="0089316B" w:rsidDel="00FE421B">
          <w:delText xml:space="preserve"> </w:delText>
        </w:r>
      </w:del>
      <w:r w:rsidR="0089316B">
        <w:t xml:space="preserve"> </w:t>
      </w:r>
      <w:r w:rsidR="000144AE">
        <w:t xml:space="preserve">This </w:t>
      </w:r>
      <w:r w:rsidR="00183EF3">
        <w:t xml:space="preserve">local </w:t>
      </w:r>
      <w:r w:rsidR="000144AE">
        <w:t xml:space="preserve">warming, termed </w:t>
      </w:r>
      <w:r w:rsidR="000144AE" w:rsidRPr="00AB56A0">
        <w:t xml:space="preserve">the </w:t>
      </w:r>
      <w:r w:rsidR="000144AE">
        <w:t>“</w:t>
      </w:r>
      <w:r w:rsidR="000144AE" w:rsidRPr="00AB56A0">
        <w:t>Urban Heat Island</w:t>
      </w:r>
      <w:r w:rsidR="000144AE">
        <w:t>”</w:t>
      </w:r>
      <w:r w:rsidR="000144AE" w:rsidRPr="00AB56A0">
        <w:t xml:space="preserve"> (UHI) effect</w:t>
      </w:r>
      <w:r w:rsidR="000144AE">
        <w:t xml:space="preserve">, increases </w:t>
      </w:r>
      <w:r w:rsidR="0089316B">
        <w:t>building space cooling energy consumption</w:t>
      </w:r>
      <w:r w:rsidR="000144AE">
        <w:t xml:space="preserve">, </w:t>
      </w:r>
      <w:r w:rsidR="0089316B">
        <w:t>summer peak electricity demand,</w:t>
      </w:r>
      <w:r w:rsidR="000144AE">
        <w:t xml:space="preserve"> and air conditioning costs.</w:t>
      </w:r>
      <w:del w:id="22" w:author="Catherine Foster" w:date="2020-04-29T15:13:00Z">
        <w:r w:rsidR="000144AE" w:rsidDel="00FE421B">
          <w:delText xml:space="preserve"> </w:delText>
        </w:r>
      </w:del>
      <w:r w:rsidR="000144AE">
        <w:t xml:space="preserve"> The UHI effect increases </w:t>
      </w:r>
      <w:r w:rsidR="0089316B">
        <w:t>air pollution and greenhouse gas (GHG) emissions,</w:t>
      </w:r>
      <w:r w:rsidR="000144AE">
        <w:t xml:space="preserve"> causing</w:t>
      </w:r>
      <w:r w:rsidR="0089316B">
        <w:t xml:space="preserve"> heat-</w:t>
      </w:r>
      <w:r w:rsidR="000144AE">
        <w:t xml:space="preserve"> and pollution-</w:t>
      </w:r>
      <w:r w:rsidR="0089316B">
        <w:t xml:space="preserve">related illness, and </w:t>
      </w:r>
      <w:r w:rsidR="000144AE">
        <w:t xml:space="preserve">can harm </w:t>
      </w:r>
      <w:r w:rsidR="0089316B">
        <w:t>water quality</w:t>
      </w:r>
      <w:r w:rsidR="000144AE">
        <w:t xml:space="preserve"> when water falling on heated impervious surfaces carries heavy minerals and </w:t>
      </w:r>
      <w:r w:rsidR="00ED3FA1">
        <w:t xml:space="preserve">other </w:t>
      </w:r>
      <w:r w:rsidR="00ED3FA1">
        <w:lastRenderedPageBreak/>
        <w:t>pollutants</w:t>
      </w:r>
      <w:r w:rsidR="000144AE">
        <w:t xml:space="preserve"> </w:t>
      </w:r>
      <w:r w:rsidR="00150378">
        <w:t>to ground water and natural eco</w:t>
      </w:r>
      <w:r w:rsidR="000144AE">
        <w:t>systems</w:t>
      </w:r>
      <w:del w:id="23" w:author="Catherine Foster" w:date="2020-04-29T15:13:00Z">
        <w:r w:rsidR="0089316B" w:rsidDel="00FE421B">
          <w:delText>.</w:delText>
        </w:r>
      </w:del>
      <w:r w:rsidR="0089316B">
        <w:t xml:space="preserve"> (US EPA, Heat Island Effect, 2014)</w:t>
      </w:r>
      <w:ins w:id="24" w:author="Catherine Foster" w:date="2020-04-29T15:13:00Z">
        <w:r w:rsidR="00FE421B">
          <w:t>.</w:t>
        </w:r>
      </w:ins>
      <w:del w:id="25" w:author="Catherine Foster" w:date="2020-04-29T15:13:00Z">
        <w:r w:rsidR="0089316B" w:rsidDel="00FE421B">
          <w:delText xml:space="preserve"> </w:delText>
        </w:r>
      </w:del>
      <w:r w:rsidR="000144AE">
        <w:t xml:space="preserve"> </w:t>
      </w:r>
      <w:r w:rsidR="00A6490A">
        <w:rPr>
          <w:bCs/>
        </w:rPr>
        <w:t>With</w:t>
      </w:r>
      <w:r w:rsidR="0037349A">
        <w:rPr>
          <w:bCs/>
        </w:rPr>
        <w:t xml:space="preserve"> </w:t>
      </w:r>
      <w:r w:rsidR="00A6490A">
        <w:rPr>
          <w:bCs/>
        </w:rPr>
        <w:t>over 50</w:t>
      </w:r>
      <w:r w:rsidR="0037349A">
        <w:rPr>
          <w:bCs/>
        </w:rPr>
        <w:t xml:space="preserve">% of the world’s population </w:t>
      </w:r>
      <w:r w:rsidR="00A6490A">
        <w:rPr>
          <w:bCs/>
        </w:rPr>
        <w:t xml:space="preserve">living </w:t>
      </w:r>
      <w:r w:rsidR="0037349A">
        <w:rPr>
          <w:bCs/>
        </w:rPr>
        <w:t>in urban areas</w:t>
      </w:r>
      <w:r w:rsidR="00A6490A">
        <w:rPr>
          <w:bCs/>
        </w:rPr>
        <w:t xml:space="preserve"> today, and 66% expected to do so by 2050</w:t>
      </w:r>
      <w:ins w:id="26" w:author="Catherine Foster" w:date="2020-04-29T15:14:00Z">
        <w:r w:rsidR="00FE421B">
          <w:rPr>
            <w:bCs/>
          </w:rPr>
          <w:t>,</w:t>
        </w:r>
      </w:ins>
      <w:del w:id="27" w:author="Catherine Foster" w:date="2020-04-29T15:14:00Z">
        <w:r w:rsidR="00A6490A" w:rsidDel="00FE421B">
          <w:rPr>
            <w:bCs/>
          </w:rPr>
          <w:delText>,</w:delText>
        </w:r>
        <w:r w:rsidR="0037349A" w:rsidDel="00FE421B">
          <w:rPr>
            <w:bCs/>
          </w:rPr>
          <w:delText xml:space="preserve"> </w:delText>
        </w:r>
        <w:r w:rsidR="0037349A" w:rsidDel="00FE421B">
          <w:fldChar w:fldCharType="begin"/>
        </w:r>
        <w:r w:rsidR="0037349A" w:rsidDel="00FE421B">
          <w:delInstrText xml:space="preserve"> ADDIN ZOTERO_ITEM CSL_CITATION {"citationID":"fLMYqi8d","properties":{"formattedCitation":"(United Nations, 2014)","plainCitation":"(United Nations, 2014)"},"citationItems":[{"id":3319,"uris":["http://zotero.org/groups/277937/items/XU39FQZM"],"uri":["http://zotero.org/groups/277937/items/XU39FQZM"],"itemData":{"id":3319,"type":"webpage","title":"World’s population increasingly urban with more than half living in urban areas","URL":"http://www.un.org/en/development/desa/news/population/world-urbanization-prospects-2014.html","author":[{"family":"United Nations","given":""}],"issued":{"date-parts":[["2014",7,10]]},"accessed":{"date-parts":[["2015",6,12]]}}}],"schema":"https://github.com/citation-style-language/schema/raw/master/csl-citation.json"} </w:delInstrText>
        </w:r>
        <w:r w:rsidR="0037349A" w:rsidDel="00FE421B">
          <w:fldChar w:fldCharType="separate"/>
        </w:r>
        <w:r w:rsidR="0037349A" w:rsidDel="00FE421B">
          <w:rPr>
            <w:noProof/>
          </w:rPr>
          <w:delText>(United Nations, 2014)</w:delText>
        </w:r>
        <w:r w:rsidR="0037349A" w:rsidDel="00FE421B">
          <w:fldChar w:fldCharType="end"/>
        </w:r>
        <w:r w:rsidR="00A6490A" w:rsidDel="00FE421B">
          <w:delText>,</w:delText>
        </w:r>
      </w:del>
      <w:r w:rsidR="00A6490A">
        <w:t xml:space="preserve"> energy-efficient </w:t>
      </w:r>
      <w:r w:rsidR="0037349A">
        <w:t xml:space="preserve">roofs </w:t>
      </w:r>
      <w:r w:rsidR="00A6490A">
        <w:t>can play an increasingly important role in limiting energy consumption and GHG emissions</w:t>
      </w:r>
      <w:ins w:id="28" w:author="Catherine Foster" w:date="2020-04-29T15:14:00Z">
        <w:r w:rsidR="00FE421B">
          <w:t xml:space="preserve"> </w:t>
        </w:r>
        <w:r w:rsidR="00FE421B">
          <w:fldChar w:fldCharType="begin"/>
        </w:r>
        <w:r w:rsidR="00FE421B">
          <w:instrText xml:space="preserve"> ADDIN ZOTERO_ITEM CSL_CITATION {"citationID":"fLMYqi8d","properties":{"formattedCitation":"(United Nations, 2014)","plainCitation":"(United Nations, 2014)"},"citationItems":[{"id":3319,"uris":["http://zotero.org/groups/277937/items/XU39FQZM"],"uri":["http://zotero.org/groups/277937/items/XU39FQZM"],"itemData":{"id":3319,"type":"webpage","title":"World’s population increasingly urban with more than half living in urban areas","URL":"http://www.un.org/en/development/desa/news/population/world-urbanization-prospects-2014.html","author":[{"family":"United Nations","given":""}],"issued":{"date-parts":[["2014",7,10]]},"accessed":{"date-parts":[["2015",6,12]]}}}],"schema":"https://github.com/citation-style-language/schema/raw/master/csl-citation.json"} </w:instrText>
        </w:r>
        <w:r w:rsidR="00FE421B">
          <w:fldChar w:fldCharType="separate"/>
        </w:r>
        <w:r w:rsidR="00FE421B">
          <w:rPr>
            <w:noProof/>
          </w:rPr>
          <w:t>(United Nations, 2014)</w:t>
        </w:r>
        <w:r w:rsidR="00FE421B">
          <w:fldChar w:fldCharType="end"/>
        </w:r>
      </w:ins>
      <w:r w:rsidR="00A6490A">
        <w:t xml:space="preserve">.  </w:t>
      </w:r>
    </w:p>
    <w:p w14:paraId="25269CCA" w14:textId="28D24DA2" w:rsidR="00AC4380" w:rsidRDefault="00AC4380" w:rsidP="00302F6C">
      <w:pPr>
        <w:pStyle w:val="Heading3"/>
      </w:pPr>
      <w:bookmarkStart w:id="29" w:name="_Toc7445204"/>
      <w:bookmarkStart w:id="30" w:name="_Toc7445592"/>
      <w:bookmarkStart w:id="31" w:name="_Toc7445927"/>
      <w:bookmarkStart w:id="32" w:name="_Toc7447806"/>
      <w:bookmarkStart w:id="33" w:name="_Toc24639451"/>
      <w:bookmarkEnd w:id="29"/>
      <w:bookmarkEnd w:id="30"/>
      <w:bookmarkEnd w:id="31"/>
      <w:bookmarkEnd w:id="32"/>
      <w:r>
        <w:t>Cool Roofs</w:t>
      </w:r>
      <w:bookmarkEnd w:id="33"/>
    </w:p>
    <w:p w14:paraId="1956A3C5" w14:textId="5E6AB550" w:rsidR="00E846B7" w:rsidRDefault="00E846B7" w:rsidP="00B114D1">
      <w:pPr>
        <w:pStyle w:val="Heading4"/>
      </w:pPr>
      <w:r>
        <w:t>What is a cool roof</w:t>
      </w:r>
      <w:r w:rsidR="00167727">
        <w:t xml:space="preserve"> and what does it do</w:t>
      </w:r>
      <w:r>
        <w:t>?</w:t>
      </w:r>
    </w:p>
    <w:p w14:paraId="23E801A4" w14:textId="61183A6C" w:rsidR="00593E35" w:rsidRDefault="00593E35" w:rsidP="00C43A6C">
      <w:r w:rsidRPr="00B114D1">
        <w:t xml:space="preserve">Cool roofs are a </w:t>
      </w:r>
      <w:r w:rsidR="00E846B7">
        <w:t xml:space="preserve">mature and </w:t>
      </w:r>
      <w:r w:rsidRPr="00B114D1">
        <w:t xml:space="preserve">proven </w:t>
      </w:r>
      <w:r>
        <w:t>approach</w:t>
      </w:r>
      <w:r w:rsidRPr="00B114D1">
        <w:t xml:space="preserve"> for reducing building s</w:t>
      </w:r>
      <w:r w:rsidR="00E846B7">
        <w:t>pace cooling energy consumption – and corresponding GHG production</w:t>
      </w:r>
      <w:r>
        <w:t xml:space="preserve">. </w:t>
      </w:r>
      <w:del w:id="34" w:author="Catherine Foster" w:date="2020-04-29T15:15:00Z">
        <w:r w:rsidDel="00FE421B">
          <w:delText xml:space="preserve"> </w:delText>
        </w:r>
      </w:del>
      <w:r>
        <w:t xml:space="preserve">Cool roof technology is </w:t>
      </w:r>
      <w:del w:id="35" w:author="Catherine Foster" w:date="2020-04-29T15:15:00Z">
        <w:r w:rsidDel="00FE421B">
          <w:delText>commercially-available</w:delText>
        </w:r>
      </w:del>
      <w:ins w:id="36" w:author="Catherine Foster" w:date="2020-04-29T15:15:00Z">
        <w:r w:rsidR="00FE421B">
          <w:t>commercially available</w:t>
        </w:r>
      </w:ins>
      <w:r>
        <w:t xml:space="preserve"> at little or no incremental cost compared with conventional roofing, for virtually every building roofing application and form factor:  </w:t>
      </w:r>
    </w:p>
    <w:p w14:paraId="5A63D29F" w14:textId="79863D8A" w:rsidR="00593E35" w:rsidRPr="0086396D" w:rsidRDefault="00593E35" w:rsidP="00B114D1">
      <w:pPr>
        <w:pStyle w:val="ListParagraph"/>
        <w:numPr>
          <w:ilvl w:val="0"/>
          <w:numId w:val="51"/>
        </w:numPr>
        <w:rPr>
          <w:bCs/>
        </w:rPr>
      </w:pPr>
      <w:r>
        <w:t xml:space="preserve">Residential, commercial, industrial and warehouse buildings (this </w:t>
      </w:r>
      <w:r w:rsidR="0086396D">
        <w:t>Technical Report</w:t>
      </w:r>
      <w:r>
        <w:t xml:space="preserve"> focuses on residential and commercial buildings)</w:t>
      </w:r>
      <w:ins w:id="37" w:author="Catherine Foster" w:date="2020-04-29T15:15:00Z">
        <w:r w:rsidR="00FE421B">
          <w:t>.</w:t>
        </w:r>
      </w:ins>
    </w:p>
    <w:p w14:paraId="287D49C8" w14:textId="2DF3BE16" w:rsidR="00593E35" w:rsidRPr="0086396D" w:rsidRDefault="00593E35" w:rsidP="00B114D1">
      <w:pPr>
        <w:pStyle w:val="ListParagraph"/>
        <w:numPr>
          <w:ilvl w:val="0"/>
          <w:numId w:val="51"/>
        </w:numPr>
        <w:rPr>
          <w:bCs/>
        </w:rPr>
      </w:pPr>
      <w:r>
        <w:t>Low-sloped (&lt;2:12</w:t>
      </w:r>
      <w:r w:rsidR="002C45F4">
        <w:t xml:space="preserve"> – a roof with less than 2 cm vertical drop for every 12 cm horizontal distance</w:t>
      </w:r>
      <w:r w:rsidR="00E514CA">
        <w:t>, or less than 9.5</w:t>
      </w:r>
      <w:r w:rsidR="00E514CA">
        <w:rPr>
          <w:rFonts w:cs="Times New Roman"/>
        </w:rPr>
        <w:t>°</w:t>
      </w:r>
      <w:r>
        <w:t>)</w:t>
      </w:r>
      <w:r w:rsidR="00516FA5">
        <w:t xml:space="preserve"> roofs (typically used for </w:t>
      </w:r>
      <w:r w:rsidR="0002367B">
        <w:t xml:space="preserve">modern </w:t>
      </w:r>
      <w:r w:rsidR="00516FA5">
        <w:t>commercial buildings)</w:t>
      </w:r>
      <w:r>
        <w:t>, including</w:t>
      </w:r>
      <w:r w:rsidR="00516FA5">
        <w:t xml:space="preserve"> single-ply membrane, painted metal, built-up roofing, modified bituminous membrane, </w:t>
      </w:r>
      <w:r w:rsidR="0086396D">
        <w:t>fluid</w:t>
      </w:r>
      <w:r w:rsidR="00516FA5">
        <w:t xml:space="preserve">-applied </w:t>
      </w:r>
      <w:r w:rsidR="0086396D">
        <w:t>membrane</w:t>
      </w:r>
      <w:r w:rsidR="00516FA5">
        <w:t>, thermoplastic single-ply membrane, elastomeric single-ply membrane</w:t>
      </w:r>
      <w:r w:rsidR="0086396D">
        <w:t>, polyurethane foam, and various coatings</w:t>
      </w:r>
      <w:ins w:id="38" w:author="Catherine Foster" w:date="2020-04-29T15:15:00Z">
        <w:r w:rsidR="00FE421B">
          <w:t>.</w:t>
        </w:r>
      </w:ins>
    </w:p>
    <w:p w14:paraId="6C72B73C" w14:textId="7AD01BA5" w:rsidR="00593E35" w:rsidRPr="0086396D" w:rsidRDefault="00593E35" w:rsidP="00B114D1">
      <w:pPr>
        <w:pStyle w:val="ListParagraph"/>
        <w:numPr>
          <w:ilvl w:val="0"/>
          <w:numId w:val="51"/>
        </w:numPr>
        <w:rPr>
          <w:bCs/>
        </w:rPr>
      </w:pPr>
      <w:r>
        <w:t>Steep-sloped (&gt;2:12)</w:t>
      </w:r>
      <w:r w:rsidR="000160A5">
        <w:t xml:space="preserve"> </w:t>
      </w:r>
      <w:r>
        <w:t>roofs</w:t>
      </w:r>
      <w:r w:rsidR="00516FA5">
        <w:t xml:space="preserve"> (typical of residential </w:t>
      </w:r>
      <w:r w:rsidR="0002367B">
        <w:t xml:space="preserve">and historic </w:t>
      </w:r>
      <w:r w:rsidR="00516FA5">
        <w:t>buildings</w:t>
      </w:r>
      <w:r w:rsidR="00A82BFA">
        <w:t xml:space="preserve">), including </w:t>
      </w:r>
      <w:r w:rsidR="0086396D">
        <w:t xml:space="preserve">asphalt </w:t>
      </w:r>
      <w:r w:rsidR="00A82BFA">
        <w:t>shingle, tile (especially for historic buildings),</w:t>
      </w:r>
      <w:r w:rsidR="00E514CA">
        <w:t xml:space="preserve"> </w:t>
      </w:r>
      <w:r w:rsidR="00252887">
        <w:t>slate, wood, and</w:t>
      </w:r>
      <w:r w:rsidR="00A82BFA">
        <w:t xml:space="preserve"> metal</w:t>
      </w:r>
      <w:ins w:id="39" w:author="Catherine Foster" w:date="2020-04-29T15:15:00Z">
        <w:r w:rsidR="00FE421B">
          <w:t>.</w:t>
        </w:r>
      </w:ins>
    </w:p>
    <w:p w14:paraId="2D6CFE6F" w14:textId="7CF82CE1" w:rsidR="00A82BFA" w:rsidRDefault="00A82BFA" w:rsidP="00B114D1">
      <w:pPr>
        <w:pStyle w:val="Heading4"/>
      </w:pPr>
      <w:r>
        <w:t>How</w:t>
      </w:r>
      <w:r w:rsidR="00E846B7">
        <w:t xml:space="preserve"> does</w:t>
      </w:r>
      <w:r w:rsidR="0002367B">
        <w:t xml:space="preserve"> a cool roof impact climate</w:t>
      </w:r>
      <w:r w:rsidR="00EF388B">
        <w:t xml:space="preserve"> change</w:t>
      </w:r>
      <w:r>
        <w:t>?</w:t>
      </w:r>
    </w:p>
    <w:p w14:paraId="7E9CABAD" w14:textId="4524DFE1" w:rsidR="004802EA" w:rsidRDefault="00203762" w:rsidP="004802EA">
      <w:r>
        <w:rPr>
          <w:bCs/>
        </w:rPr>
        <w:t>A cool roof</w:t>
      </w:r>
      <w:r w:rsidR="00865450">
        <w:rPr>
          <w:bCs/>
        </w:rPr>
        <w:t xml:space="preserve"> </w:t>
      </w:r>
      <w:r w:rsidR="0002367B">
        <w:rPr>
          <w:bCs/>
        </w:rPr>
        <w:t>impact</w:t>
      </w:r>
      <w:r>
        <w:rPr>
          <w:bCs/>
        </w:rPr>
        <w:t>s</w:t>
      </w:r>
      <w:r w:rsidR="0002367B">
        <w:rPr>
          <w:bCs/>
        </w:rPr>
        <w:t xml:space="preserve"> climate</w:t>
      </w:r>
      <w:r w:rsidR="007445D2">
        <w:rPr>
          <w:bCs/>
        </w:rPr>
        <w:t xml:space="preserve"> </w:t>
      </w:r>
      <w:r w:rsidR="00EF388B">
        <w:rPr>
          <w:bCs/>
        </w:rPr>
        <w:t xml:space="preserve">change </w:t>
      </w:r>
      <w:r w:rsidR="007445D2">
        <w:rPr>
          <w:bCs/>
        </w:rPr>
        <w:t>primarily</w:t>
      </w:r>
      <w:r w:rsidR="0002367B">
        <w:rPr>
          <w:bCs/>
        </w:rPr>
        <w:t xml:space="preserve"> by reducing </w:t>
      </w:r>
      <w:r>
        <w:rPr>
          <w:bCs/>
        </w:rPr>
        <w:t xml:space="preserve">a </w:t>
      </w:r>
      <w:r w:rsidR="0002367B">
        <w:rPr>
          <w:bCs/>
        </w:rPr>
        <w:t>building</w:t>
      </w:r>
      <w:r>
        <w:rPr>
          <w:bCs/>
        </w:rPr>
        <w:t>’s space cooling load</w:t>
      </w:r>
      <w:r w:rsidR="0002367B">
        <w:rPr>
          <w:bCs/>
        </w:rPr>
        <w:t xml:space="preserve"> and </w:t>
      </w:r>
      <w:r w:rsidR="004802EA">
        <w:rPr>
          <w:bCs/>
        </w:rPr>
        <w:t>associated</w:t>
      </w:r>
      <w:r w:rsidR="0002367B">
        <w:rPr>
          <w:bCs/>
        </w:rPr>
        <w:t xml:space="preserve"> GHG emissions. </w:t>
      </w:r>
      <w:del w:id="40" w:author="Catherine Foster" w:date="2020-04-29T15:15:00Z">
        <w:r w:rsidR="0002367B" w:rsidDel="00FE421B">
          <w:rPr>
            <w:bCs/>
          </w:rPr>
          <w:delText xml:space="preserve"> </w:delText>
        </w:r>
      </w:del>
      <w:r w:rsidR="004802EA">
        <w:rPr>
          <w:bCs/>
        </w:rPr>
        <w:t xml:space="preserve">To reduce cooling loads, cool roofs employ </w:t>
      </w:r>
      <w:del w:id="41" w:author="Catherine Foster" w:date="2020-04-29T15:16:00Z">
        <w:r w:rsidR="004802EA" w:rsidDel="00FE421B">
          <w:delText>highly-reflective</w:delText>
        </w:r>
      </w:del>
      <w:ins w:id="42" w:author="Catherine Foster" w:date="2020-04-29T15:16:00Z">
        <w:r w:rsidR="00FE421B">
          <w:t>highly reflective</w:t>
        </w:r>
      </w:ins>
      <w:r w:rsidR="004802EA">
        <w:t xml:space="preserve"> materials that cut building solar energy uptake.  Some cool roofs also have high infrared thermal emissivity in order to better reject heat to the ambient.  </w:t>
      </w:r>
    </w:p>
    <w:p w14:paraId="1F7A8D78" w14:textId="0F710430" w:rsidR="0002367B" w:rsidRDefault="00203762" w:rsidP="00C43A6C">
      <w:pPr>
        <w:rPr>
          <w:bCs/>
        </w:rPr>
      </w:pPr>
      <w:r>
        <w:rPr>
          <w:bCs/>
        </w:rPr>
        <w:t xml:space="preserve">In cities, </w:t>
      </w:r>
      <w:r w:rsidR="004802EA">
        <w:rPr>
          <w:bCs/>
        </w:rPr>
        <w:t xml:space="preserve">highly-reflective </w:t>
      </w:r>
      <w:r>
        <w:rPr>
          <w:bCs/>
        </w:rPr>
        <w:t xml:space="preserve">cool roofs </w:t>
      </w:r>
      <w:r w:rsidR="00EF388B">
        <w:rPr>
          <w:bCs/>
        </w:rPr>
        <w:t xml:space="preserve">also </w:t>
      </w:r>
      <w:r>
        <w:rPr>
          <w:bCs/>
        </w:rPr>
        <w:t xml:space="preserve">help reduce the cooling loads of </w:t>
      </w:r>
      <w:r w:rsidRPr="00B114D1">
        <w:rPr>
          <w:bCs/>
          <w:i/>
        </w:rPr>
        <w:t>all</w:t>
      </w:r>
      <w:r>
        <w:rPr>
          <w:bCs/>
        </w:rPr>
        <w:t xml:space="preserve"> buildings by increasing</w:t>
      </w:r>
      <w:r w:rsidR="004802EA">
        <w:rPr>
          <w:bCs/>
        </w:rPr>
        <w:t xml:space="preserve"> the</w:t>
      </w:r>
      <w:r>
        <w:rPr>
          <w:bCs/>
        </w:rPr>
        <w:t xml:space="preserve"> “albedo” – literally “whiteness” – of the urban area, thus increasing reflection of solar radiation</w:t>
      </w:r>
      <w:r w:rsidR="004802EA">
        <w:rPr>
          <w:bCs/>
        </w:rPr>
        <w:t xml:space="preserve">, </w:t>
      </w:r>
      <w:r>
        <w:rPr>
          <w:bCs/>
        </w:rPr>
        <w:t xml:space="preserve">which reduces local UHI effect warming and </w:t>
      </w:r>
      <w:r w:rsidR="00D27B63">
        <w:rPr>
          <w:bCs/>
        </w:rPr>
        <w:t xml:space="preserve">thus </w:t>
      </w:r>
      <w:r w:rsidR="004802EA">
        <w:rPr>
          <w:bCs/>
        </w:rPr>
        <w:t>city-wide</w:t>
      </w:r>
      <w:r>
        <w:rPr>
          <w:bCs/>
        </w:rPr>
        <w:t xml:space="preserve"> building space cooling energy consumption.</w:t>
      </w:r>
      <w:r w:rsidR="004802EA">
        <w:rPr>
          <w:bCs/>
        </w:rPr>
        <w:t xml:space="preserve">  </w:t>
      </w:r>
    </w:p>
    <w:p w14:paraId="3828BB8D" w14:textId="032CED6D" w:rsidR="007445D2" w:rsidRPr="00B114D1" w:rsidRDefault="007445D2" w:rsidP="00C43A6C">
      <w:r w:rsidRPr="00B114D1">
        <w:t>Roof “coolness” is</w:t>
      </w:r>
      <w:r w:rsidR="001547D6">
        <w:t xml:space="preserve"> most commonly measured </w:t>
      </w:r>
      <w:r w:rsidRPr="0026486C">
        <w:t xml:space="preserve">by </w:t>
      </w:r>
      <w:r w:rsidR="001547D6">
        <w:t>two</w:t>
      </w:r>
      <w:r w:rsidRPr="0026486C">
        <w:t xml:space="preserve"> parameters</w:t>
      </w:r>
      <w:ins w:id="43" w:author="Catherine Foster" w:date="2020-04-29T15:16:00Z">
        <w:r w:rsidR="00FE421B">
          <w:t xml:space="preserve"> -</w:t>
        </w:r>
      </w:ins>
      <w:del w:id="44" w:author="Catherine Foster" w:date="2020-04-29T15:16:00Z">
        <w:r w:rsidR="004A6840" w:rsidDel="00FE421B">
          <w:delText>,</w:delText>
        </w:r>
      </w:del>
      <w:r w:rsidR="004A6840">
        <w:t xml:space="preserve"> </w:t>
      </w:r>
      <w:r w:rsidR="00EF388B">
        <w:t>“</w:t>
      </w:r>
      <w:r w:rsidR="004A6840">
        <w:t>solar reflectance</w:t>
      </w:r>
      <w:r w:rsidR="00EF388B">
        <w:t>”</w:t>
      </w:r>
      <w:r w:rsidR="004A6840">
        <w:t xml:space="preserve"> and </w:t>
      </w:r>
      <w:r w:rsidR="00EF388B">
        <w:t>“</w:t>
      </w:r>
      <w:r w:rsidR="004A6840">
        <w:t>thermal emittance</w:t>
      </w:r>
      <w:r w:rsidR="00EF388B">
        <w:t>”</w:t>
      </w:r>
      <w:r w:rsidRPr="00B114D1">
        <w:t xml:space="preserve">: </w:t>
      </w:r>
      <w:r>
        <w:t xml:space="preserve">(ENERGY STAR; Cool Roof Rating Council)  </w:t>
      </w:r>
    </w:p>
    <w:p w14:paraId="31C44D33" w14:textId="5C6224F7" w:rsidR="007445D2" w:rsidRDefault="007445D2" w:rsidP="00B114D1">
      <w:pPr>
        <w:pStyle w:val="ListParagraph"/>
        <w:numPr>
          <w:ilvl w:val="0"/>
          <w:numId w:val="54"/>
        </w:numPr>
      </w:pPr>
      <w:r w:rsidRPr="00B114D1">
        <w:rPr>
          <w:b/>
        </w:rPr>
        <w:t>Solar reflectance</w:t>
      </w:r>
      <w:r>
        <w:t xml:space="preserve"> is the fraction of solar energy received by a surface that is reflected </w:t>
      </w:r>
      <w:r w:rsidR="002C45F4">
        <w:t>by that surface</w:t>
      </w:r>
      <w:r w:rsidR="003C37EA">
        <w:t xml:space="preserve"> </w:t>
      </w:r>
      <w:r>
        <w:t>(0.0 to 1.0)</w:t>
      </w:r>
      <w:r w:rsidR="0026486C">
        <w:t xml:space="preserve">.  </w:t>
      </w:r>
    </w:p>
    <w:p w14:paraId="13C2B9FB" w14:textId="3364A0FE" w:rsidR="007445D2" w:rsidRDefault="00AE4F85" w:rsidP="00B114D1">
      <w:pPr>
        <w:pStyle w:val="ListParagraph"/>
        <w:numPr>
          <w:ilvl w:val="0"/>
          <w:numId w:val="54"/>
        </w:numPr>
      </w:pPr>
      <w:r>
        <w:rPr>
          <w:b/>
        </w:rPr>
        <w:lastRenderedPageBreak/>
        <w:t>Thermal e</w:t>
      </w:r>
      <w:r w:rsidR="00EF388B">
        <w:rPr>
          <w:b/>
        </w:rPr>
        <w:t>mittance</w:t>
      </w:r>
      <w:r w:rsidR="007445D2">
        <w:rPr>
          <w:b/>
        </w:rPr>
        <w:t xml:space="preserve"> </w:t>
      </w:r>
      <w:r w:rsidR="007445D2" w:rsidRPr="00B114D1">
        <w:t xml:space="preserve">is the ability of a material to </w:t>
      </w:r>
      <w:r w:rsidR="0026486C">
        <w:t>radiate</w:t>
      </w:r>
      <w:r w:rsidR="007445D2" w:rsidRPr="00B114D1">
        <w:t xml:space="preserve">, or </w:t>
      </w:r>
      <w:r w:rsidR="0026486C">
        <w:t>“</w:t>
      </w:r>
      <w:r w:rsidR="007445D2" w:rsidRPr="00B114D1">
        <w:t>emit</w:t>
      </w:r>
      <w:r w:rsidR="0026486C">
        <w:t>”</w:t>
      </w:r>
      <w:r w:rsidR="007445D2" w:rsidRPr="00B114D1">
        <w:t>, absorbed heat (0.0 to 1.0)</w:t>
      </w:r>
      <w:ins w:id="45" w:author="Catherine Foster" w:date="2020-04-29T16:43:00Z">
        <w:r w:rsidR="005B3FF1">
          <w:t>.</w:t>
        </w:r>
      </w:ins>
      <w:del w:id="46" w:author="Catherine Foster" w:date="2020-04-29T16:43:00Z">
        <w:r w:rsidR="0026486C" w:rsidDel="005B3FF1">
          <w:delText>;</w:delText>
        </w:r>
      </w:del>
      <w:r w:rsidR="0026486C">
        <w:t xml:space="preserve"> The higher the thermal emittance number, the better the material is at releasing heat.  </w:t>
      </w:r>
    </w:p>
    <w:p w14:paraId="197586A9" w14:textId="483B4DB8" w:rsidR="001547D6" w:rsidRDefault="001547D6">
      <w:r>
        <w:t xml:space="preserve">Some organizations, such as LEED, use a related </w:t>
      </w:r>
      <w:r w:rsidR="00D27B63">
        <w:t>combined</w:t>
      </w:r>
      <w:r>
        <w:t xml:space="preserve"> metric, </w:t>
      </w:r>
      <w:r w:rsidR="00071F90">
        <w:t>“</w:t>
      </w:r>
      <w:r w:rsidR="007445D2" w:rsidRPr="001547D6">
        <w:rPr>
          <w:b/>
        </w:rPr>
        <w:t>Solar Reflectance Index”</w:t>
      </w:r>
      <w:r w:rsidR="00AE4F85" w:rsidRPr="001547D6">
        <w:rPr>
          <w:b/>
        </w:rPr>
        <w:t xml:space="preserve"> (SRI)</w:t>
      </w:r>
      <w:r>
        <w:rPr>
          <w:b/>
        </w:rPr>
        <w:t>,</w:t>
      </w:r>
      <w:r w:rsidR="00992EF7" w:rsidRPr="001547D6">
        <w:rPr>
          <w:b/>
        </w:rPr>
        <w:t xml:space="preserve"> </w:t>
      </w:r>
      <w:r>
        <w:t>which</w:t>
      </w:r>
      <w:r w:rsidR="00992EF7">
        <w:t xml:space="preserve"> </w:t>
      </w:r>
      <w:r w:rsidR="00071F90">
        <w:t xml:space="preserve">describes how the much a roof surface warms in comparison with a standard white roof under standard solar and ambient conditions. </w:t>
      </w:r>
      <w:del w:id="47" w:author="Catherine Foster" w:date="2020-04-29T16:43:00Z">
        <w:r w:rsidR="00071F90" w:rsidDel="005B3FF1">
          <w:delText xml:space="preserve"> </w:delText>
        </w:r>
      </w:del>
      <w:r w:rsidR="00071F90">
        <w:t xml:space="preserve">SRI </w:t>
      </w:r>
      <w:r w:rsidR="00071F90" w:rsidRPr="00054CB7">
        <w:t>can</w:t>
      </w:r>
      <w:r w:rsidR="00071F90">
        <w:t xml:space="preserve"> be measured experimentally:  </w:t>
      </w:r>
    </w:p>
    <w:p w14:paraId="5C9D0C90" w14:textId="47837EC0" w:rsidR="001547D6" w:rsidRDefault="00327807" w:rsidP="00B114D1">
      <w:pPr>
        <w:ind w:firstLine="708"/>
      </w:pPr>
      <w:r>
        <w:t>SRI = (</w:t>
      </w:r>
      <w:proofErr w:type="spellStart"/>
      <w:r>
        <w:t>T</w:t>
      </w:r>
      <w:r w:rsidR="00A80724" w:rsidRPr="00B114D1">
        <w:rPr>
          <w:vertAlign w:val="subscript"/>
        </w:rPr>
        <w:t>b</w:t>
      </w:r>
      <w:r w:rsidR="00A80724" w:rsidRPr="001547D6">
        <w:rPr>
          <w:vertAlign w:val="subscript"/>
        </w:rPr>
        <w:t>lack</w:t>
      </w:r>
      <w:r w:rsidR="00A80724">
        <w:t>-T</w:t>
      </w:r>
      <w:r w:rsidR="00A80724" w:rsidRPr="00B114D1">
        <w:rPr>
          <w:vertAlign w:val="subscript"/>
        </w:rPr>
        <w:t>s</w:t>
      </w:r>
      <w:r w:rsidR="00A80724" w:rsidRPr="001547D6">
        <w:rPr>
          <w:vertAlign w:val="subscript"/>
        </w:rPr>
        <w:t>urface</w:t>
      </w:r>
      <w:proofErr w:type="spellEnd"/>
      <w:r w:rsidR="00A80724">
        <w:t>) / (</w:t>
      </w:r>
      <w:proofErr w:type="spellStart"/>
      <w:r w:rsidR="00A80724">
        <w:t>T</w:t>
      </w:r>
      <w:r w:rsidR="00A80724" w:rsidRPr="00B114D1">
        <w:rPr>
          <w:vertAlign w:val="subscript"/>
        </w:rPr>
        <w:t>b</w:t>
      </w:r>
      <w:r w:rsidR="00A80724" w:rsidRPr="001547D6">
        <w:rPr>
          <w:vertAlign w:val="subscript"/>
        </w:rPr>
        <w:t>lack</w:t>
      </w:r>
      <w:r w:rsidR="00A80724">
        <w:t>-T</w:t>
      </w:r>
      <w:r w:rsidR="00A80724" w:rsidRPr="00B114D1">
        <w:rPr>
          <w:vertAlign w:val="subscript"/>
        </w:rPr>
        <w:t>w</w:t>
      </w:r>
      <w:r w:rsidR="00A80724" w:rsidRPr="001547D6">
        <w:rPr>
          <w:vertAlign w:val="subscript"/>
        </w:rPr>
        <w:t>hite</w:t>
      </w:r>
      <w:proofErr w:type="spellEnd"/>
      <w:r w:rsidR="00A80724">
        <w:t>) x 100</w:t>
      </w:r>
    </w:p>
    <w:p w14:paraId="5B3E942C" w14:textId="0C9C4CAC" w:rsidR="007445D2" w:rsidRPr="00B114D1" w:rsidRDefault="00A80724">
      <w:proofErr w:type="spellStart"/>
      <w:r>
        <w:t>T</w:t>
      </w:r>
      <w:r w:rsidRPr="00B114D1">
        <w:rPr>
          <w:vertAlign w:val="subscript"/>
        </w:rPr>
        <w:t>surface</w:t>
      </w:r>
      <w:proofErr w:type="spellEnd"/>
      <w:r>
        <w:t xml:space="preserve"> is the temperature of the surface in question, </w:t>
      </w:r>
      <w:proofErr w:type="spellStart"/>
      <w:r>
        <w:t>T</w:t>
      </w:r>
      <w:r w:rsidRPr="00B114D1">
        <w:rPr>
          <w:vertAlign w:val="subscript"/>
        </w:rPr>
        <w:t>b</w:t>
      </w:r>
      <w:r w:rsidRPr="001547D6">
        <w:rPr>
          <w:vertAlign w:val="subscript"/>
        </w:rPr>
        <w:t>lack</w:t>
      </w:r>
      <w:proofErr w:type="spellEnd"/>
      <w:r>
        <w:t xml:space="preserve"> is the temperature of a</w:t>
      </w:r>
      <w:r w:rsidR="001547D6">
        <w:t xml:space="preserve"> </w:t>
      </w:r>
      <w:r>
        <w:t xml:space="preserve">black surface with reflectance of 0.05 and emittance of 0.90, and </w:t>
      </w:r>
      <w:proofErr w:type="spellStart"/>
      <w:r>
        <w:t>T</w:t>
      </w:r>
      <w:r w:rsidRPr="00B114D1">
        <w:rPr>
          <w:vertAlign w:val="subscript"/>
        </w:rPr>
        <w:t>w</w:t>
      </w:r>
      <w:r w:rsidRPr="001547D6">
        <w:rPr>
          <w:vertAlign w:val="subscript"/>
        </w:rPr>
        <w:t>hite</w:t>
      </w:r>
      <w:proofErr w:type="spellEnd"/>
      <w:r>
        <w:t xml:space="preserve"> is the temperature of a white surface with reflectance of 0.80 and emittance of 0.90, all under standard solar and ambient c</w:t>
      </w:r>
      <w:r w:rsidR="00992EF7">
        <w:t>onditions</w:t>
      </w:r>
      <w:del w:id="48" w:author="Catherine Foster" w:date="2020-04-29T16:43:00Z">
        <w:r w:rsidR="00992EF7" w:rsidDel="005B3FF1">
          <w:delText>.</w:delText>
        </w:r>
      </w:del>
      <w:r w:rsidR="00992EF7">
        <w:t xml:space="preserve"> (Akbari et al, 1996)</w:t>
      </w:r>
      <w:ins w:id="49" w:author="Catherine Foster" w:date="2020-04-29T16:43:00Z">
        <w:r w:rsidR="005B3FF1">
          <w:t>.</w:t>
        </w:r>
      </w:ins>
      <w:del w:id="50" w:author="Catherine Foster" w:date="2020-04-29T16:43:00Z">
        <w:r w:rsidR="00992EF7" w:rsidDel="005B3FF1">
          <w:delText xml:space="preserve"> </w:delText>
        </w:r>
      </w:del>
      <w:r w:rsidR="00992EF7">
        <w:t xml:space="preserve"> SRI </w:t>
      </w:r>
      <w:r w:rsidR="001547D6">
        <w:t xml:space="preserve">typically </w:t>
      </w:r>
      <w:r w:rsidR="00824A33">
        <w:t>ranges</w:t>
      </w:r>
      <w:r w:rsidR="001547D6">
        <w:t xml:space="preserve"> from 1 to 100</w:t>
      </w:r>
      <w:r w:rsidR="00992EF7">
        <w:t>; however</w:t>
      </w:r>
      <w:ins w:id="51" w:author="Catherine Foster" w:date="2020-04-29T16:44:00Z">
        <w:r w:rsidR="005B3FF1">
          <w:t>,</w:t>
        </w:r>
      </w:ins>
      <w:r w:rsidR="00992EF7">
        <w:t xml:space="preserve"> extremely reflective products can have SRI ratings exceeding 100 (LBNL SRI Calculator). </w:t>
      </w:r>
      <w:del w:id="52" w:author="Catherine Foster" w:date="2020-04-29T16:44:00Z">
        <w:r w:rsidR="00992EF7" w:rsidDel="005B3FF1">
          <w:delText xml:space="preserve"> </w:delText>
        </w:r>
      </w:del>
      <w:r w:rsidR="00992EF7">
        <w:t>SRI</w:t>
      </w:r>
      <w:r w:rsidR="001547D6" w:rsidRPr="001547D6">
        <w:t xml:space="preserve"> </w:t>
      </w:r>
      <w:r w:rsidR="001547D6">
        <w:t xml:space="preserve">can </w:t>
      </w:r>
      <w:r w:rsidR="00071F90">
        <w:t>alternatively</w:t>
      </w:r>
      <w:r w:rsidR="001547D6">
        <w:t xml:space="preserve"> be calculated from </w:t>
      </w:r>
      <w:r w:rsidR="00071F90">
        <w:t xml:space="preserve">measured </w:t>
      </w:r>
      <w:r w:rsidR="001547D6">
        <w:t>solar reflectance and thermal emittance</w:t>
      </w:r>
      <w:r w:rsidR="00071F90">
        <w:t xml:space="preserve"> values</w:t>
      </w:r>
      <w:r w:rsidR="001547D6">
        <w:t xml:space="preserve"> as specified by ASTM E1980.  </w:t>
      </w:r>
    </w:p>
    <w:p w14:paraId="07F5FC6B" w14:textId="63361416" w:rsidR="00344967" w:rsidRDefault="00AE4F85" w:rsidP="00344967">
      <w:r>
        <w:t>The ideal cool roof would have high solar reflect</w:t>
      </w:r>
      <w:r w:rsidR="0026486C">
        <w:t>ance and high thermal emittance</w:t>
      </w:r>
      <w:r w:rsidR="00071F90">
        <w:t xml:space="preserve"> – and </w:t>
      </w:r>
      <w:r w:rsidR="00A80724">
        <w:t>correspondingly high SRI rating</w:t>
      </w:r>
      <w:ins w:id="53" w:author="Catherine Foster" w:date="2020-04-29T16:44:00Z">
        <w:r w:rsidR="005B3FF1">
          <w:t>.</w:t>
        </w:r>
      </w:ins>
      <w:del w:id="54" w:author="Catherine Foster" w:date="2020-04-29T16:44:00Z">
        <w:r w:rsidR="0026486C" w:rsidDel="005B3FF1">
          <w:delText xml:space="preserve">: </w:delText>
        </w:r>
      </w:del>
      <w:r w:rsidR="004A6840">
        <w:t xml:space="preserve"> I</w:t>
      </w:r>
      <w:r>
        <w:t xml:space="preserve">t would reflect most </w:t>
      </w:r>
      <w:r w:rsidR="0026486C">
        <w:t xml:space="preserve">incident </w:t>
      </w:r>
      <w:r>
        <w:t>solar energy and reject thermal energy to the ambient</w:t>
      </w:r>
      <w:r w:rsidR="004A6840">
        <w:t>, and the roof surface would heat little</w:t>
      </w:r>
      <w:r>
        <w:t xml:space="preserve">. </w:t>
      </w:r>
      <w:del w:id="55" w:author="Catherine Foster" w:date="2020-04-29T16:44:00Z">
        <w:r w:rsidDel="005B3FF1">
          <w:delText xml:space="preserve"> </w:delText>
        </w:r>
      </w:del>
      <w:r w:rsidR="00327807">
        <w:t xml:space="preserve">In practice, aesthetic concerns affect the materials that are selected, and dirt and aging reduce performance. </w:t>
      </w:r>
      <w:del w:id="56" w:author="Catherine Foster" w:date="2020-04-29T16:44:00Z">
        <w:r w:rsidR="00327807" w:rsidDel="005B3FF1">
          <w:delText xml:space="preserve"> </w:delText>
        </w:r>
      </w:del>
      <w:r w:rsidR="004A6840">
        <w:t>As a result, steep-sloped roofs where appearance is important</w:t>
      </w:r>
      <w:r w:rsidR="00F7332F">
        <w:t xml:space="preserve"> and “non-cool</w:t>
      </w:r>
      <w:r w:rsidR="00D27B63">
        <w:t>”</w:t>
      </w:r>
      <w:r w:rsidR="00F7332F">
        <w:t xml:space="preserve"> materials such as asphalt shingles, clay tile, and corrugated metal are traditional,</w:t>
      </w:r>
      <w:r w:rsidR="004A6840">
        <w:t xml:space="preserve"> have lower standards</w:t>
      </w:r>
      <w:r w:rsidR="00F7332F">
        <w:t xml:space="preserve"> – and lower performance – than less-visible</w:t>
      </w:r>
      <w:r w:rsidR="004A6840">
        <w:t xml:space="preserve"> low-sloped commercial roofs.  </w:t>
      </w:r>
    </w:p>
    <w:p w14:paraId="4B3B246F" w14:textId="71097AB6" w:rsidR="00327807" w:rsidRDefault="00327807" w:rsidP="00C43A6C">
      <w:r>
        <w:fldChar w:fldCharType="begin"/>
      </w:r>
      <w:r>
        <w:instrText xml:space="preserve"> REF _Ref3985946 \h </w:instrText>
      </w:r>
      <w:r>
        <w:fldChar w:fldCharType="separate"/>
      </w:r>
      <w:r w:rsidR="007A5307">
        <w:t xml:space="preserve">Table </w:t>
      </w:r>
      <w:r w:rsidR="007A5307">
        <w:rPr>
          <w:noProof/>
        </w:rPr>
        <w:t>1</w:t>
      </w:r>
      <w:r w:rsidR="007A5307">
        <w:t>.</w:t>
      </w:r>
      <w:r w:rsidR="007A5307">
        <w:rPr>
          <w:noProof/>
        </w:rPr>
        <w:t>1</w:t>
      </w:r>
      <w:r>
        <w:fldChar w:fldCharType="end"/>
      </w:r>
      <w:r>
        <w:t xml:space="preserve"> illustrates some typical </w:t>
      </w:r>
      <w:r w:rsidR="00071F90">
        <w:t xml:space="preserve">performance standards:  </w:t>
      </w:r>
    </w:p>
    <w:p w14:paraId="5E99A0ED" w14:textId="6A4A8B80" w:rsidR="00327807" w:rsidRDefault="00291B01" w:rsidP="00327807">
      <w:pPr>
        <w:pStyle w:val="Caption"/>
        <w:keepNext/>
        <w:jc w:val="center"/>
      </w:pPr>
      <w:bookmarkStart w:id="57" w:name="_Ref3985946"/>
      <w:bookmarkStart w:id="58" w:name="_Ref3985935"/>
      <w:bookmarkStart w:id="59" w:name="_Toc12546579"/>
      <w:r>
        <w:t>Table</w:t>
      </w:r>
      <w:r w:rsidR="007A5307">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1</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1</w:t>
      </w:r>
      <w:r w:rsidR="000940A1">
        <w:rPr>
          <w:noProof/>
        </w:rPr>
        <w:fldChar w:fldCharType="end"/>
      </w:r>
      <w:bookmarkEnd w:id="57"/>
      <w:r w:rsidR="00327807">
        <w:t xml:space="preserve"> </w:t>
      </w:r>
      <w:r w:rsidR="00327807" w:rsidRPr="009C7A04">
        <w:t>Summary of cool roof requirements and definitions</w:t>
      </w:r>
      <w:bookmarkEnd w:id="58"/>
      <w:bookmarkEnd w:id="59"/>
    </w:p>
    <w:tbl>
      <w:tblPr>
        <w:tblStyle w:val="TableGrid"/>
        <w:tblW w:w="10262" w:type="dxa"/>
        <w:jc w:val="center"/>
        <w:tblLook w:val="04A0" w:firstRow="1" w:lastRow="0" w:firstColumn="1" w:lastColumn="0" w:noHBand="0" w:noVBand="1"/>
      </w:tblPr>
      <w:tblGrid>
        <w:gridCol w:w="1407"/>
        <w:gridCol w:w="807"/>
        <w:gridCol w:w="1612"/>
        <w:gridCol w:w="1612"/>
        <w:gridCol w:w="1610"/>
        <w:gridCol w:w="1604"/>
        <w:gridCol w:w="1610"/>
      </w:tblGrid>
      <w:tr w:rsidR="00076CB2" w:rsidRPr="002D385E" w14:paraId="1BE91FB0" w14:textId="77777777" w:rsidTr="00B114D1">
        <w:trPr>
          <w:cantSplit/>
          <w:tblHeader/>
          <w:jc w:val="center"/>
        </w:trPr>
        <w:tc>
          <w:tcPr>
            <w:tcW w:w="1350" w:type="dxa"/>
            <w:shd w:val="clear" w:color="auto" w:fill="4F81BD" w:themeFill="accent1"/>
            <w:vAlign w:val="center"/>
          </w:tcPr>
          <w:p w14:paraId="46BF9B75" w14:textId="59105CA4" w:rsidR="00076CB2" w:rsidRPr="002D385E" w:rsidRDefault="0086271A" w:rsidP="00F7332F">
            <w:pPr>
              <w:spacing w:after="0"/>
              <w:jc w:val="center"/>
              <w:rPr>
                <w:b/>
                <w:bCs/>
                <w:color w:val="FFFFFF" w:themeColor="background1"/>
              </w:rPr>
            </w:pPr>
            <w:r>
              <w:rPr>
                <w:b/>
                <w:bCs/>
                <w:color w:val="FFFFFF" w:themeColor="background1"/>
              </w:rPr>
              <w:t>Organization</w:t>
            </w:r>
          </w:p>
        </w:tc>
        <w:tc>
          <w:tcPr>
            <w:tcW w:w="810" w:type="dxa"/>
            <w:shd w:val="clear" w:color="auto" w:fill="4F81BD" w:themeFill="accent1"/>
            <w:vAlign w:val="center"/>
          </w:tcPr>
          <w:p w14:paraId="3FBBBEE8" w14:textId="77777777" w:rsidR="00076CB2" w:rsidRPr="002D385E" w:rsidRDefault="00076CB2" w:rsidP="00F7332F">
            <w:pPr>
              <w:spacing w:after="0"/>
              <w:jc w:val="center"/>
              <w:rPr>
                <w:b/>
                <w:bCs/>
                <w:color w:val="FFFFFF" w:themeColor="background1"/>
              </w:rPr>
            </w:pPr>
            <w:r w:rsidRPr="002D385E">
              <w:rPr>
                <w:b/>
                <w:bCs/>
                <w:color w:val="FFFFFF" w:themeColor="background1"/>
              </w:rPr>
              <w:t>Roof Type</w:t>
            </w:r>
          </w:p>
        </w:tc>
        <w:tc>
          <w:tcPr>
            <w:tcW w:w="1620" w:type="dxa"/>
            <w:shd w:val="clear" w:color="auto" w:fill="4F81BD" w:themeFill="accent1"/>
            <w:vAlign w:val="center"/>
          </w:tcPr>
          <w:p w14:paraId="1A1A339E" w14:textId="77777777" w:rsidR="00076CB2" w:rsidRDefault="00076CB2" w:rsidP="00F7332F">
            <w:pPr>
              <w:spacing w:after="0"/>
              <w:jc w:val="center"/>
              <w:rPr>
                <w:b/>
                <w:bCs/>
                <w:color w:val="FFFFFF" w:themeColor="background1"/>
              </w:rPr>
            </w:pPr>
            <w:r w:rsidRPr="002D385E">
              <w:rPr>
                <w:b/>
                <w:bCs/>
                <w:color w:val="FFFFFF" w:themeColor="background1"/>
              </w:rPr>
              <w:t xml:space="preserve">Solar </w:t>
            </w:r>
            <w:r>
              <w:rPr>
                <w:b/>
                <w:bCs/>
                <w:color w:val="FFFFFF" w:themeColor="background1"/>
              </w:rPr>
              <w:t>R</w:t>
            </w:r>
            <w:r w:rsidRPr="002D385E">
              <w:rPr>
                <w:b/>
                <w:bCs/>
                <w:color w:val="FFFFFF" w:themeColor="background1"/>
              </w:rPr>
              <w:t>eflectance</w:t>
            </w:r>
          </w:p>
          <w:p w14:paraId="107B0AC4" w14:textId="3AF27960" w:rsidR="00076CB2" w:rsidRPr="002D385E" w:rsidRDefault="00076CB2" w:rsidP="00F7332F">
            <w:pPr>
              <w:spacing w:after="0"/>
              <w:jc w:val="center"/>
              <w:rPr>
                <w:b/>
                <w:bCs/>
                <w:color w:val="FFFFFF" w:themeColor="background1"/>
              </w:rPr>
            </w:pPr>
            <w:r>
              <w:rPr>
                <w:b/>
                <w:bCs/>
                <w:color w:val="FFFFFF" w:themeColor="background1"/>
              </w:rPr>
              <w:t>(Initial</w:t>
            </w:r>
            <w:r w:rsidRPr="002D385E">
              <w:rPr>
                <w:b/>
                <w:bCs/>
                <w:color w:val="FFFFFF" w:themeColor="background1"/>
              </w:rPr>
              <w:t>)</w:t>
            </w:r>
          </w:p>
        </w:tc>
        <w:tc>
          <w:tcPr>
            <w:tcW w:w="1620" w:type="dxa"/>
            <w:shd w:val="clear" w:color="auto" w:fill="4F81BD" w:themeFill="accent1"/>
            <w:vAlign w:val="center"/>
          </w:tcPr>
          <w:p w14:paraId="2097973C" w14:textId="427B87D6" w:rsidR="00076CB2" w:rsidRDefault="00076CB2" w:rsidP="00F7332F">
            <w:pPr>
              <w:spacing w:after="0"/>
              <w:jc w:val="center"/>
              <w:rPr>
                <w:b/>
                <w:bCs/>
                <w:color w:val="FFFFFF" w:themeColor="background1"/>
              </w:rPr>
            </w:pPr>
            <w:r w:rsidRPr="002D385E">
              <w:rPr>
                <w:b/>
                <w:bCs/>
                <w:color w:val="FFFFFF" w:themeColor="background1"/>
              </w:rPr>
              <w:t xml:space="preserve">Solar </w:t>
            </w:r>
            <w:r>
              <w:rPr>
                <w:b/>
                <w:bCs/>
                <w:color w:val="FFFFFF" w:themeColor="background1"/>
              </w:rPr>
              <w:t>R</w:t>
            </w:r>
            <w:r w:rsidRPr="002D385E">
              <w:rPr>
                <w:b/>
                <w:bCs/>
                <w:color w:val="FFFFFF" w:themeColor="background1"/>
              </w:rPr>
              <w:t>eflectance</w:t>
            </w:r>
          </w:p>
          <w:p w14:paraId="7291A12D" w14:textId="77777777" w:rsidR="00076CB2" w:rsidRPr="002D385E" w:rsidRDefault="00076CB2" w:rsidP="00F7332F">
            <w:pPr>
              <w:spacing w:after="0"/>
              <w:jc w:val="center"/>
              <w:rPr>
                <w:b/>
                <w:bCs/>
                <w:color w:val="FFFFFF" w:themeColor="background1"/>
              </w:rPr>
            </w:pPr>
            <w:r w:rsidRPr="002D385E">
              <w:rPr>
                <w:b/>
                <w:bCs/>
                <w:color w:val="FFFFFF" w:themeColor="background1"/>
              </w:rPr>
              <w:t>(3 yr. Aged)</w:t>
            </w:r>
          </w:p>
        </w:tc>
        <w:tc>
          <w:tcPr>
            <w:tcW w:w="1621" w:type="dxa"/>
            <w:shd w:val="clear" w:color="auto" w:fill="4F81BD" w:themeFill="accent1"/>
            <w:vAlign w:val="center"/>
          </w:tcPr>
          <w:p w14:paraId="57E12705" w14:textId="45BBEBDF" w:rsidR="00076CB2" w:rsidRPr="002D385E" w:rsidRDefault="00076CB2" w:rsidP="00F7332F">
            <w:pPr>
              <w:spacing w:after="0"/>
              <w:jc w:val="center"/>
              <w:rPr>
                <w:b/>
                <w:bCs/>
                <w:color w:val="FFFFFF" w:themeColor="background1"/>
              </w:rPr>
            </w:pPr>
            <w:r w:rsidRPr="002D385E">
              <w:rPr>
                <w:b/>
                <w:bCs/>
                <w:color w:val="FFFFFF" w:themeColor="background1"/>
              </w:rPr>
              <w:t>Thermal Emittance</w:t>
            </w:r>
            <w:r>
              <w:rPr>
                <w:b/>
                <w:bCs/>
                <w:color w:val="FFFFFF" w:themeColor="background1"/>
              </w:rPr>
              <w:t xml:space="preserve"> (3 Year Aged)</w:t>
            </w:r>
          </w:p>
        </w:tc>
        <w:tc>
          <w:tcPr>
            <w:tcW w:w="1620" w:type="dxa"/>
            <w:shd w:val="clear" w:color="auto" w:fill="4F81BD" w:themeFill="accent1"/>
            <w:vAlign w:val="center"/>
          </w:tcPr>
          <w:p w14:paraId="186832B4" w14:textId="77777777" w:rsidR="00076CB2" w:rsidRDefault="00076CB2" w:rsidP="00F7332F">
            <w:pPr>
              <w:spacing w:after="0"/>
              <w:jc w:val="center"/>
              <w:rPr>
                <w:b/>
                <w:bCs/>
                <w:color w:val="FFFFFF" w:themeColor="background1"/>
              </w:rPr>
            </w:pPr>
            <w:r w:rsidRPr="002D385E">
              <w:rPr>
                <w:b/>
                <w:bCs/>
                <w:color w:val="FFFFFF" w:themeColor="background1"/>
              </w:rPr>
              <w:t>SR</w:t>
            </w:r>
            <w:r>
              <w:rPr>
                <w:b/>
                <w:bCs/>
                <w:color w:val="FFFFFF" w:themeColor="background1"/>
              </w:rPr>
              <w:t>I</w:t>
            </w:r>
          </w:p>
          <w:p w14:paraId="3625189B" w14:textId="0A50B143" w:rsidR="00076CB2" w:rsidRPr="002D385E" w:rsidRDefault="00076CB2">
            <w:pPr>
              <w:spacing w:after="0"/>
              <w:jc w:val="center"/>
              <w:rPr>
                <w:b/>
                <w:bCs/>
                <w:color w:val="FFFFFF" w:themeColor="background1"/>
              </w:rPr>
            </w:pPr>
            <w:r>
              <w:rPr>
                <w:b/>
                <w:bCs/>
                <w:color w:val="FFFFFF" w:themeColor="background1"/>
              </w:rPr>
              <w:t>(Initial</w:t>
            </w:r>
            <w:r w:rsidRPr="002D385E">
              <w:rPr>
                <w:b/>
                <w:bCs/>
                <w:color w:val="FFFFFF" w:themeColor="background1"/>
              </w:rPr>
              <w:t>)</w:t>
            </w:r>
          </w:p>
        </w:tc>
        <w:tc>
          <w:tcPr>
            <w:tcW w:w="1621" w:type="dxa"/>
            <w:shd w:val="clear" w:color="auto" w:fill="4F81BD" w:themeFill="accent1"/>
            <w:vAlign w:val="center"/>
          </w:tcPr>
          <w:p w14:paraId="73A2C567" w14:textId="02327925" w:rsidR="00076CB2" w:rsidRDefault="00076CB2" w:rsidP="00F7332F">
            <w:pPr>
              <w:spacing w:after="0"/>
              <w:jc w:val="center"/>
              <w:rPr>
                <w:b/>
                <w:bCs/>
                <w:color w:val="FFFFFF" w:themeColor="background1"/>
              </w:rPr>
            </w:pPr>
            <w:r w:rsidRPr="002D385E">
              <w:rPr>
                <w:b/>
                <w:bCs/>
                <w:color w:val="FFFFFF" w:themeColor="background1"/>
              </w:rPr>
              <w:t>SR</w:t>
            </w:r>
            <w:r>
              <w:rPr>
                <w:b/>
                <w:bCs/>
                <w:color w:val="FFFFFF" w:themeColor="background1"/>
              </w:rPr>
              <w:t>I</w:t>
            </w:r>
          </w:p>
          <w:p w14:paraId="467BF169" w14:textId="474DB0F2" w:rsidR="00076CB2" w:rsidRPr="002D385E" w:rsidRDefault="00076CB2" w:rsidP="00F7332F">
            <w:pPr>
              <w:spacing w:after="0"/>
              <w:jc w:val="center"/>
              <w:rPr>
                <w:b/>
                <w:bCs/>
                <w:color w:val="FFFFFF" w:themeColor="background1"/>
              </w:rPr>
            </w:pPr>
            <w:r>
              <w:rPr>
                <w:b/>
                <w:bCs/>
                <w:color w:val="FFFFFF" w:themeColor="background1"/>
              </w:rPr>
              <w:t>(3 Year</w:t>
            </w:r>
            <w:r w:rsidRPr="002D385E">
              <w:rPr>
                <w:b/>
                <w:bCs/>
                <w:color w:val="FFFFFF" w:themeColor="background1"/>
              </w:rPr>
              <w:t xml:space="preserve"> Aged)</w:t>
            </w:r>
          </w:p>
        </w:tc>
      </w:tr>
      <w:tr w:rsidR="00076CB2" w14:paraId="48448BED" w14:textId="77777777" w:rsidTr="00B114D1">
        <w:trPr>
          <w:jc w:val="center"/>
        </w:trPr>
        <w:tc>
          <w:tcPr>
            <w:tcW w:w="1350" w:type="dxa"/>
          </w:tcPr>
          <w:p w14:paraId="597174E8" w14:textId="76500166" w:rsidR="00076CB2" w:rsidRDefault="00076CB2">
            <w:pPr>
              <w:spacing w:after="0" w:line="276" w:lineRule="auto"/>
              <w:jc w:val="left"/>
              <w:rPr>
                <w:bCs/>
              </w:rPr>
              <w:pPrChange w:id="60" w:author="Catherine Foster" w:date="2020-04-29T16:45:00Z">
                <w:pPr>
                  <w:spacing w:after="0" w:line="276" w:lineRule="auto"/>
                </w:pPr>
              </w:pPrChange>
            </w:pPr>
            <w:r>
              <w:rPr>
                <w:bCs/>
              </w:rPr>
              <w:t>California Energy Commission (as of 2014)</w:t>
            </w:r>
          </w:p>
        </w:tc>
        <w:tc>
          <w:tcPr>
            <w:tcW w:w="810" w:type="dxa"/>
            <w:vAlign w:val="center"/>
          </w:tcPr>
          <w:p w14:paraId="4237B3DE" w14:textId="6DFC1B25" w:rsidR="00344967" w:rsidRDefault="00076CB2" w:rsidP="00B114D1">
            <w:pPr>
              <w:spacing w:after="0" w:line="276" w:lineRule="auto"/>
              <w:jc w:val="center"/>
              <w:rPr>
                <w:bCs/>
              </w:rPr>
            </w:pPr>
            <w:r>
              <w:rPr>
                <w:bCs/>
              </w:rPr>
              <w:t>Low</w:t>
            </w:r>
          </w:p>
          <w:p w14:paraId="19A6019A" w14:textId="77777777" w:rsidR="00076CB2" w:rsidRDefault="00076CB2" w:rsidP="00B114D1">
            <w:pPr>
              <w:spacing w:after="0" w:line="276" w:lineRule="auto"/>
              <w:jc w:val="center"/>
              <w:rPr>
                <w:bCs/>
              </w:rPr>
            </w:pPr>
            <w:r>
              <w:rPr>
                <w:bCs/>
              </w:rPr>
              <w:t>Steep</w:t>
            </w:r>
          </w:p>
        </w:tc>
        <w:tc>
          <w:tcPr>
            <w:tcW w:w="1620" w:type="dxa"/>
            <w:vAlign w:val="center"/>
          </w:tcPr>
          <w:p w14:paraId="43ACEDB7" w14:textId="165D108C" w:rsidR="00076CB2" w:rsidRDefault="007507E9">
            <w:pPr>
              <w:spacing w:after="0" w:line="276" w:lineRule="auto"/>
              <w:jc w:val="center"/>
              <w:rPr>
                <w:bCs/>
              </w:rPr>
            </w:pPr>
            <w:r>
              <w:rPr>
                <w:bCs/>
              </w:rPr>
              <w:t>N/A</w:t>
            </w:r>
          </w:p>
          <w:p w14:paraId="75910373" w14:textId="64375F4D" w:rsidR="00076CB2" w:rsidRDefault="007507E9">
            <w:pPr>
              <w:spacing w:after="0" w:line="276" w:lineRule="auto"/>
              <w:jc w:val="center"/>
              <w:rPr>
                <w:bCs/>
              </w:rPr>
            </w:pPr>
            <w:r>
              <w:rPr>
                <w:bCs/>
              </w:rPr>
              <w:t>N/A</w:t>
            </w:r>
          </w:p>
        </w:tc>
        <w:tc>
          <w:tcPr>
            <w:tcW w:w="1620" w:type="dxa"/>
            <w:vAlign w:val="center"/>
          </w:tcPr>
          <w:p w14:paraId="10983E33" w14:textId="0B507F17" w:rsidR="00076CB2" w:rsidRDefault="007507E9">
            <w:pPr>
              <w:spacing w:after="0" w:line="276" w:lineRule="auto"/>
              <w:jc w:val="center"/>
              <w:rPr>
                <w:bCs/>
              </w:rPr>
            </w:pPr>
            <w:r>
              <w:rPr>
                <w:bCs/>
              </w:rPr>
              <w:t xml:space="preserve">0.55 to </w:t>
            </w:r>
            <w:r w:rsidR="00076CB2">
              <w:rPr>
                <w:bCs/>
              </w:rPr>
              <w:t>0.63</w:t>
            </w:r>
          </w:p>
          <w:p w14:paraId="3B96E86B" w14:textId="54F527D1" w:rsidR="00076CB2" w:rsidRDefault="00076CB2">
            <w:pPr>
              <w:spacing w:after="0" w:line="276" w:lineRule="auto"/>
              <w:jc w:val="center"/>
              <w:rPr>
                <w:bCs/>
              </w:rPr>
            </w:pPr>
            <w:r>
              <w:rPr>
                <w:bCs/>
              </w:rPr>
              <w:t>0.20</w:t>
            </w:r>
          </w:p>
        </w:tc>
        <w:tc>
          <w:tcPr>
            <w:tcW w:w="1621" w:type="dxa"/>
            <w:vAlign w:val="center"/>
          </w:tcPr>
          <w:p w14:paraId="275F2C10" w14:textId="77777777" w:rsidR="00076CB2" w:rsidRDefault="00076CB2">
            <w:pPr>
              <w:spacing w:after="0" w:line="276" w:lineRule="auto"/>
              <w:jc w:val="center"/>
              <w:rPr>
                <w:bCs/>
              </w:rPr>
            </w:pPr>
            <w:r>
              <w:rPr>
                <w:bCs/>
              </w:rPr>
              <w:t>0.75</w:t>
            </w:r>
          </w:p>
          <w:p w14:paraId="092A1777" w14:textId="77777777" w:rsidR="00076CB2" w:rsidRDefault="00076CB2">
            <w:pPr>
              <w:spacing w:after="0" w:line="276" w:lineRule="auto"/>
              <w:jc w:val="center"/>
              <w:rPr>
                <w:bCs/>
              </w:rPr>
            </w:pPr>
            <w:r>
              <w:rPr>
                <w:bCs/>
              </w:rPr>
              <w:t>0.75</w:t>
            </w:r>
          </w:p>
        </w:tc>
        <w:tc>
          <w:tcPr>
            <w:tcW w:w="1620" w:type="dxa"/>
            <w:vAlign w:val="center"/>
          </w:tcPr>
          <w:p w14:paraId="326EA871" w14:textId="77777777" w:rsidR="00076CB2" w:rsidRDefault="008764D8">
            <w:pPr>
              <w:spacing w:after="0" w:line="276" w:lineRule="auto"/>
              <w:jc w:val="center"/>
              <w:rPr>
                <w:bCs/>
              </w:rPr>
            </w:pPr>
            <w:r>
              <w:rPr>
                <w:bCs/>
              </w:rPr>
              <w:t>N/A</w:t>
            </w:r>
          </w:p>
          <w:p w14:paraId="1F3FE804" w14:textId="00C34D39" w:rsidR="008764D8" w:rsidRDefault="008764D8">
            <w:pPr>
              <w:spacing w:after="0" w:line="276" w:lineRule="auto"/>
              <w:jc w:val="center"/>
              <w:rPr>
                <w:bCs/>
              </w:rPr>
            </w:pPr>
            <w:r>
              <w:rPr>
                <w:bCs/>
              </w:rPr>
              <w:t>N/A</w:t>
            </w:r>
          </w:p>
        </w:tc>
        <w:tc>
          <w:tcPr>
            <w:tcW w:w="1621" w:type="dxa"/>
            <w:vAlign w:val="center"/>
          </w:tcPr>
          <w:p w14:paraId="2ED2E5CE" w14:textId="194E253C" w:rsidR="00076CB2" w:rsidRDefault="00076CB2">
            <w:pPr>
              <w:spacing w:after="0" w:line="276" w:lineRule="auto"/>
              <w:jc w:val="center"/>
              <w:rPr>
                <w:bCs/>
              </w:rPr>
            </w:pPr>
            <w:r>
              <w:rPr>
                <w:bCs/>
              </w:rPr>
              <w:t>64</w:t>
            </w:r>
          </w:p>
          <w:p w14:paraId="6BC6E4CD" w14:textId="5F763D8D" w:rsidR="00076CB2" w:rsidRDefault="00076CB2">
            <w:pPr>
              <w:spacing w:after="0" w:line="276" w:lineRule="auto"/>
              <w:jc w:val="center"/>
              <w:rPr>
                <w:bCs/>
              </w:rPr>
            </w:pPr>
            <w:r>
              <w:rPr>
                <w:bCs/>
              </w:rPr>
              <w:t>10-16 (varies by location</w:t>
            </w:r>
            <w:r w:rsidR="008764D8">
              <w:rPr>
                <w:bCs/>
              </w:rPr>
              <w:t>; calculated</w:t>
            </w:r>
            <w:r>
              <w:rPr>
                <w:bCs/>
              </w:rPr>
              <w:t>)</w:t>
            </w:r>
          </w:p>
        </w:tc>
      </w:tr>
      <w:tr w:rsidR="00076CB2" w14:paraId="5FDB8735" w14:textId="77777777" w:rsidTr="00B114D1">
        <w:trPr>
          <w:jc w:val="center"/>
        </w:trPr>
        <w:tc>
          <w:tcPr>
            <w:tcW w:w="1350" w:type="dxa"/>
          </w:tcPr>
          <w:p w14:paraId="08B8DBE4" w14:textId="5A40BDEF" w:rsidR="00076CB2" w:rsidRDefault="00076CB2">
            <w:pPr>
              <w:spacing w:after="0" w:line="276" w:lineRule="auto"/>
              <w:jc w:val="left"/>
              <w:rPr>
                <w:bCs/>
              </w:rPr>
              <w:pPrChange w:id="61" w:author="Catherine Foster" w:date="2020-04-29T16:45:00Z">
                <w:pPr>
                  <w:spacing w:after="0" w:line="276" w:lineRule="auto"/>
                </w:pPr>
              </w:pPrChange>
            </w:pPr>
            <w:r>
              <w:rPr>
                <w:bCs/>
              </w:rPr>
              <w:t>USGBC LEED v4</w:t>
            </w:r>
          </w:p>
        </w:tc>
        <w:tc>
          <w:tcPr>
            <w:tcW w:w="810" w:type="dxa"/>
            <w:vAlign w:val="center"/>
          </w:tcPr>
          <w:p w14:paraId="36D876AC" w14:textId="77777777" w:rsidR="00076CB2" w:rsidRDefault="00076CB2" w:rsidP="00B114D1">
            <w:pPr>
              <w:spacing w:after="0" w:line="276" w:lineRule="auto"/>
              <w:jc w:val="center"/>
              <w:rPr>
                <w:bCs/>
              </w:rPr>
            </w:pPr>
            <w:r>
              <w:rPr>
                <w:bCs/>
              </w:rPr>
              <w:t>Low</w:t>
            </w:r>
          </w:p>
          <w:p w14:paraId="294D6AD8" w14:textId="77777777" w:rsidR="00076CB2" w:rsidRDefault="00076CB2" w:rsidP="00B114D1">
            <w:pPr>
              <w:spacing w:after="0" w:line="276" w:lineRule="auto"/>
              <w:jc w:val="center"/>
              <w:rPr>
                <w:bCs/>
              </w:rPr>
            </w:pPr>
            <w:r>
              <w:rPr>
                <w:bCs/>
              </w:rPr>
              <w:t>Steep</w:t>
            </w:r>
          </w:p>
        </w:tc>
        <w:tc>
          <w:tcPr>
            <w:tcW w:w="1620" w:type="dxa"/>
            <w:vAlign w:val="center"/>
          </w:tcPr>
          <w:p w14:paraId="14A115AB" w14:textId="77777777" w:rsidR="00076CB2" w:rsidRDefault="00076CB2">
            <w:pPr>
              <w:spacing w:after="0" w:line="276" w:lineRule="auto"/>
              <w:jc w:val="center"/>
              <w:rPr>
                <w:bCs/>
              </w:rPr>
            </w:pPr>
            <w:r>
              <w:rPr>
                <w:bCs/>
              </w:rPr>
              <w:t>N/A</w:t>
            </w:r>
          </w:p>
          <w:p w14:paraId="09FFDB98" w14:textId="02C90ED3" w:rsidR="00076CB2" w:rsidRDefault="00076CB2">
            <w:pPr>
              <w:spacing w:after="0" w:line="276" w:lineRule="auto"/>
              <w:jc w:val="center"/>
              <w:rPr>
                <w:bCs/>
              </w:rPr>
            </w:pPr>
            <w:r>
              <w:rPr>
                <w:bCs/>
              </w:rPr>
              <w:t>N/A</w:t>
            </w:r>
          </w:p>
        </w:tc>
        <w:tc>
          <w:tcPr>
            <w:tcW w:w="1620" w:type="dxa"/>
            <w:vAlign w:val="center"/>
          </w:tcPr>
          <w:p w14:paraId="1A08A974" w14:textId="0B68567C" w:rsidR="00076CB2" w:rsidRDefault="00076CB2">
            <w:pPr>
              <w:spacing w:after="0" w:line="276" w:lineRule="auto"/>
              <w:jc w:val="center"/>
              <w:rPr>
                <w:bCs/>
              </w:rPr>
            </w:pPr>
            <w:r>
              <w:rPr>
                <w:bCs/>
              </w:rPr>
              <w:t>N/A</w:t>
            </w:r>
          </w:p>
          <w:p w14:paraId="59597778" w14:textId="77777777" w:rsidR="00076CB2" w:rsidRDefault="00076CB2">
            <w:pPr>
              <w:spacing w:after="0" w:line="276" w:lineRule="auto"/>
              <w:jc w:val="center"/>
              <w:rPr>
                <w:bCs/>
              </w:rPr>
            </w:pPr>
            <w:r>
              <w:rPr>
                <w:bCs/>
              </w:rPr>
              <w:t>N/A</w:t>
            </w:r>
          </w:p>
        </w:tc>
        <w:tc>
          <w:tcPr>
            <w:tcW w:w="1621" w:type="dxa"/>
            <w:vAlign w:val="center"/>
          </w:tcPr>
          <w:p w14:paraId="58491680" w14:textId="77777777" w:rsidR="00076CB2" w:rsidRDefault="00076CB2">
            <w:pPr>
              <w:spacing w:after="0" w:line="276" w:lineRule="auto"/>
              <w:jc w:val="center"/>
              <w:rPr>
                <w:bCs/>
              </w:rPr>
            </w:pPr>
            <w:r>
              <w:rPr>
                <w:bCs/>
              </w:rPr>
              <w:t>N/A</w:t>
            </w:r>
          </w:p>
          <w:p w14:paraId="06F11986" w14:textId="77777777" w:rsidR="00076CB2" w:rsidRDefault="00076CB2">
            <w:pPr>
              <w:spacing w:after="0" w:line="276" w:lineRule="auto"/>
              <w:jc w:val="center"/>
              <w:rPr>
                <w:bCs/>
              </w:rPr>
            </w:pPr>
            <w:r>
              <w:rPr>
                <w:bCs/>
              </w:rPr>
              <w:t>N/A</w:t>
            </w:r>
          </w:p>
        </w:tc>
        <w:tc>
          <w:tcPr>
            <w:tcW w:w="1620" w:type="dxa"/>
            <w:vAlign w:val="center"/>
          </w:tcPr>
          <w:p w14:paraId="0B8D09AF" w14:textId="77777777" w:rsidR="00076CB2" w:rsidRDefault="00076CB2">
            <w:pPr>
              <w:spacing w:after="0" w:line="276" w:lineRule="auto"/>
              <w:jc w:val="center"/>
              <w:rPr>
                <w:bCs/>
              </w:rPr>
            </w:pPr>
            <w:r>
              <w:rPr>
                <w:bCs/>
              </w:rPr>
              <w:t>82</w:t>
            </w:r>
          </w:p>
          <w:p w14:paraId="38353AF6" w14:textId="26046271" w:rsidR="00076CB2" w:rsidRDefault="00076CB2">
            <w:pPr>
              <w:spacing w:after="0" w:line="276" w:lineRule="auto"/>
              <w:jc w:val="center"/>
              <w:rPr>
                <w:bCs/>
              </w:rPr>
            </w:pPr>
            <w:r>
              <w:rPr>
                <w:bCs/>
              </w:rPr>
              <w:t>39</w:t>
            </w:r>
          </w:p>
        </w:tc>
        <w:tc>
          <w:tcPr>
            <w:tcW w:w="1621" w:type="dxa"/>
            <w:vAlign w:val="center"/>
          </w:tcPr>
          <w:p w14:paraId="3367001E" w14:textId="77777777" w:rsidR="00076CB2" w:rsidRDefault="00076CB2">
            <w:pPr>
              <w:spacing w:after="0" w:line="276" w:lineRule="auto"/>
              <w:jc w:val="center"/>
              <w:rPr>
                <w:bCs/>
              </w:rPr>
            </w:pPr>
            <w:r>
              <w:rPr>
                <w:bCs/>
              </w:rPr>
              <w:t>64</w:t>
            </w:r>
          </w:p>
          <w:p w14:paraId="6F13A631" w14:textId="69C42392" w:rsidR="00076CB2" w:rsidRDefault="00076CB2">
            <w:pPr>
              <w:spacing w:after="0" w:line="276" w:lineRule="auto"/>
              <w:jc w:val="center"/>
              <w:rPr>
                <w:bCs/>
              </w:rPr>
            </w:pPr>
            <w:r>
              <w:rPr>
                <w:bCs/>
              </w:rPr>
              <w:t>32</w:t>
            </w:r>
          </w:p>
        </w:tc>
      </w:tr>
      <w:tr w:rsidR="00076CB2" w14:paraId="0B164618" w14:textId="77777777" w:rsidTr="00B114D1">
        <w:trPr>
          <w:jc w:val="center"/>
        </w:trPr>
        <w:tc>
          <w:tcPr>
            <w:tcW w:w="1350" w:type="dxa"/>
          </w:tcPr>
          <w:p w14:paraId="03DEDB31" w14:textId="117C548B" w:rsidR="00076CB2" w:rsidRDefault="00076CB2">
            <w:pPr>
              <w:spacing w:after="0" w:line="276" w:lineRule="auto"/>
              <w:jc w:val="left"/>
              <w:rPr>
                <w:bCs/>
              </w:rPr>
              <w:pPrChange w:id="62" w:author="Catherine Foster" w:date="2020-04-29T16:45:00Z">
                <w:pPr>
                  <w:spacing w:after="0" w:line="276" w:lineRule="auto"/>
                </w:pPr>
              </w:pPrChange>
            </w:pPr>
            <w:r>
              <w:rPr>
                <w:bCs/>
              </w:rPr>
              <w:t>US DOE (IECC 2015)</w:t>
            </w:r>
          </w:p>
        </w:tc>
        <w:tc>
          <w:tcPr>
            <w:tcW w:w="810" w:type="dxa"/>
            <w:vAlign w:val="center"/>
          </w:tcPr>
          <w:p w14:paraId="178B9F99" w14:textId="77777777" w:rsidR="00076CB2" w:rsidRDefault="00076CB2" w:rsidP="00B114D1">
            <w:pPr>
              <w:spacing w:after="0" w:line="276" w:lineRule="auto"/>
              <w:jc w:val="center"/>
              <w:rPr>
                <w:bCs/>
              </w:rPr>
            </w:pPr>
            <w:r>
              <w:rPr>
                <w:bCs/>
              </w:rPr>
              <w:t>Low</w:t>
            </w:r>
          </w:p>
          <w:p w14:paraId="62767E48" w14:textId="77777777" w:rsidR="00076CB2" w:rsidRDefault="00076CB2" w:rsidP="00B114D1">
            <w:pPr>
              <w:spacing w:after="0" w:line="276" w:lineRule="auto"/>
              <w:jc w:val="center"/>
              <w:rPr>
                <w:bCs/>
              </w:rPr>
            </w:pPr>
            <w:r>
              <w:rPr>
                <w:bCs/>
              </w:rPr>
              <w:t>Steep</w:t>
            </w:r>
          </w:p>
        </w:tc>
        <w:tc>
          <w:tcPr>
            <w:tcW w:w="1620" w:type="dxa"/>
            <w:vAlign w:val="center"/>
          </w:tcPr>
          <w:p w14:paraId="764A75FD" w14:textId="1A0413F0" w:rsidR="00076CB2" w:rsidRDefault="00076CB2">
            <w:pPr>
              <w:spacing w:after="0" w:line="276" w:lineRule="auto"/>
              <w:jc w:val="center"/>
              <w:rPr>
                <w:bCs/>
              </w:rPr>
            </w:pPr>
            <w:r>
              <w:rPr>
                <w:bCs/>
              </w:rPr>
              <w:t>0.70</w:t>
            </w:r>
          </w:p>
          <w:p w14:paraId="5E7C660D" w14:textId="219D53BD" w:rsidR="00076CB2" w:rsidRDefault="00076CB2">
            <w:pPr>
              <w:spacing w:after="0" w:line="276" w:lineRule="auto"/>
              <w:jc w:val="center"/>
              <w:rPr>
                <w:bCs/>
              </w:rPr>
            </w:pPr>
            <w:r>
              <w:rPr>
                <w:bCs/>
              </w:rPr>
              <w:t>N/A</w:t>
            </w:r>
          </w:p>
        </w:tc>
        <w:tc>
          <w:tcPr>
            <w:tcW w:w="1620" w:type="dxa"/>
            <w:vAlign w:val="center"/>
          </w:tcPr>
          <w:p w14:paraId="76D777DB" w14:textId="434C552F" w:rsidR="00076CB2" w:rsidRDefault="00076CB2">
            <w:pPr>
              <w:spacing w:after="0" w:line="276" w:lineRule="auto"/>
              <w:jc w:val="center"/>
              <w:rPr>
                <w:bCs/>
              </w:rPr>
            </w:pPr>
            <w:r>
              <w:rPr>
                <w:bCs/>
              </w:rPr>
              <w:t>0.55</w:t>
            </w:r>
          </w:p>
          <w:p w14:paraId="431DF562" w14:textId="77777777" w:rsidR="00076CB2" w:rsidRDefault="00076CB2">
            <w:pPr>
              <w:spacing w:after="0" w:line="276" w:lineRule="auto"/>
              <w:jc w:val="center"/>
              <w:rPr>
                <w:bCs/>
              </w:rPr>
            </w:pPr>
            <w:r>
              <w:rPr>
                <w:bCs/>
              </w:rPr>
              <w:t>N/A</w:t>
            </w:r>
          </w:p>
        </w:tc>
        <w:tc>
          <w:tcPr>
            <w:tcW w:w="1621" w:type="dxa"/>
            <w:vAlign w:val="center"/>
          </w:tcPr>
          <w:p w14:paraId="6F5B8EEF" w14:textId="77777777" w:rsidR="00076CB2" w:rsidRDefault="00076CB2">
            <w:pPr>
              <w:spacing w:after="0" w:line="276" w:lineRule="auto"/>
              <w:jc w:val="center"/>
              <w:rPr>
                <w:bCs/>
              </w:rPr>
            </w:pPr>
            <w:r>
              <w:rPr>
                <w:bCs/>
              </w:rPr>
              <w:t>0.75</w:t>
            </w:r>
          </w:p>
          <w:p w14:paraId="26875AF7" w14:textId="77777777" w:rsidR="00076CB2" w:rsidRDefault="00076CB2">
            <w:pPr>
              <w:spacing w:after="0" w:line="276" w:lineRule="auto"/>
              <w:jc w:val="center"/>
              <w:rPr>
                <w:bCs/>
              </w:rPr>
            </w:pPr>
            <w:r>
              <w:rPr>
                <w:bCs/>
              </w:rPr>
              <w:t>N/A</w:t>
            </w:r>
          </w:p>
        </w:tc>
        <w:tc>
          <w:tcPr>
            <w:tcW w:w="1620" w:type="dxa"/>
            <w:vAlign w:val="center"/>
          </w:tcPr>
          <w:p w14:paraId="796AB5C3" w14:textId="55BC4537" w:rsidR="00076CB2" w:rsidRDefault="00076CB2">
            <w:pPr>
              <w:spacing w:after="0" w:line="276" w:lineRule="auto"/>
              <w:jc w:val="center"/>
              <w:rPr>
                <w:bCs/>
              </w:rPr>
            </w:pPr>
            <w:r>
              <w:rPr>
                <w:bCs/>
              </w:rPr>
              <w:t>82</w:t>
            </w:r>
          </w:p>
          <w:p w14:paraId="0F249C5D" w14:textId="0278B5DC" w:rsidR="00076CB2" w:rsidRDefault="007507E9">
            <w:pPr>
              <w:spacing w:after="0" w:line="276" w:lineRule="auto"/>
              <w:jc w:val="center"/>
              <w:rPr>
                <w:bCs/>
              </w:rPr>
            </w:pPr>
            <w:r>
              <w:rPr>
                <w:bCs/>
              </w:rPr>
              <w:t>N/A</w:t>
            </w:r>
          </w:p>
        </w:tc>
        <w:tc>
          <w:tcPr>
            <w:tcW w:w="1621" w:type="dxa"/>
            <w:vAlign w:val="center"/>
          </w:tcPr>
          <w:p w14:paraId="31B97E0A" w14:textId="4C3DCBE4" w:rsidR="00076CB2" w:rsidRDefault="00076CB2">
            <w:pPr>
              <w:spacing w:after="0" w:line="276" w:lineRule="auto"/>
              <w:jc w:val="center"/>
              <w:rPr>
                <w:bCs/>
              </w:rPr>
            </w:pPr>
            <w:r>
              <w:rPr>
                <w:bCs/>
              </w:rPr>
              <w:t>64</w:t>
            </w:r>
          </w:p>
          <w:p w14:paraId="342503F9" w14:textId="65784A92" w:rsidR="00076CB2" w:rsidRDefault="007507E9">
            <w:pPr>
              <w:spacing w:after="0" w:line="276" w:lineRule="auto"/>
              <w:jc w:val="center"/>
              <w:rPr>
                <w:bCs/>
              </w:rPr>
            </w:pPr>
            <w:r>
              <w:rPr>
                <w:bCs/>
              </w:rPr>
              <w:t>N/A</w:t>
            </w:r>
          </w:p>
        </w:tc>
      </w:tr>
      <w:tr w:rsidR="00076CB2" w14:paraId="39C52466" w14:textId="77777777" w:rsidTr="00B114D1">
        <w:trPr>
          <w:jc w:val="center"/>
        </w:trPr>
        <w:tc>
          <w:tcPr>
            <w:tcW w:w="1350" w:type="dxa"/>
          </w:tcPr>
          <w:p w14:paraId="708BCA00" w14:textId="7F0EE000" w:rsidR="00076CB2" w:rsidRDefault="00076CB2">
            <w:pPr>
              <w:spacing w:after="0" w:line="276" w:lineRule="auto"/>
              <w:jc w:val="left"/>
              <w:rPr>
                <w:bCs/>
              </w:rPr>
              <w:pPrChange w:id="63" w:author="Catherine Foster" w:date="2020-04-29T16:45:00Z">
                <w:pPr>
                  <w:spacing w:after="0" w:line="276" w:lineRule="auto"/>
                </w:pPr>
              </w:pPrChange>
            </w:pPr>
            <w:r>
              <w:rPr>
                <w:bCs/>
              </w:rPr>
              <w:t>ENERGY STAR</w:t>
            </w:r>
          </w:p>
        </w:tc>
        <w:tc>
          <w:tcPr>
            <w:tcW w:w="810" w:type="dxa"/>
            <w:vAlign w:val="center"/>
          </w:tcPr>
          <w:p w14:paraId="3DD1668C" w14:textId="77777777" w:rsidR="00076CB2" w:rsidRDefault="00076CB2" w:rsidP="00B114D1">
            <w:pPr>
              <w:spacing w:after="0" w:line="276" w:lineRule="auto"/>
              <w:jc w:val="center"/>
              <w:rPr>
                <w:bCs/>
              </w:rPr>
            </w:pPr>
            <w:r>
              <w:rPr>
                <w:bCs/>
              </w:rPr>
              <w:t>Low</w:t>
            </w:r>
          </w:p>
          <w:p w14:paraId="2557EF23" w14:textId="77777777" w:rsidR="00076CB2" w:rsidRDefault="00076CB2" w:rsidP="00B114D1">
            <w:pPr>
              <w:spacing w:after="0" w:line="276" w:lineRule="auto"/>
              <w:jc w:val="center"/>
              <w:rPr>
                <w:bCs/>
              </w:rPr>
            </w:pPr>
            <w:r>
              <w:rPr>
                <w:bCs/>
              </w:rPr>
              <w:t>Steep</w:t>
            </w:r>
          </w:p>
        </w:tc>
        <w:tc>
          <w:tcPr>
            <w:tcW w:w="1620" w:type="dxa"/>
            <w:vAlign w:val="center"/>
          </w:tcPr>
          <w:p w14:paraId="2BA24890" w14:textId="52D1AC50" w:rsidR="00076CB2" w:rsidRDefault="00076CB2">
            <w:pPr>
              <w:spacing w:after="0" w:line="276" w:lineRule="auto"/>
              <w:jc w:val="center"/>
              <w:rPr>
                <w:bCs/>
              </w:rPr>
            </w:pPr>
            <w:r>
              <w:rPr>
                <w:bCs/>
              </w:rPr>
              <w:t>0.</w:t>
            </w:r>
            <w:r w:rsidR="007507E9">
              <w:rPr>
                <w:bCs/>
              </w:rPr>
              <w:t>6</w:t>
            </w:r>
            <w:r>
              <w:rPr>
                <w:bCs/>
              </w:rPr>
              <w:t>5</w:t>
            </w:r>
          </w:p>
          <w:p w14:paraId="442BE7D2" w14:textId="37B09DC4" w:rsidR="00076CB2" w:rsidRDefault="007507E9">
            <w:pPr>
              <w:spacing w:after="0" w:line="276" w:lineRule="auto"/>
              <w:jc w:val="center"/>
              <w:rPr>
                <w:bCs/>
              </w:rPr>
            </w:pPr>
            <w:r>
              <w:rPr>
                <w:bCs/>
              </w:rPr>
              <w:t>0.2</w:t>
            </w:r>
            <w:r w:rsidR="00076CB2">
              <w:rPr>
                <w:bCs/>
              </w:rPr>
              <w:t>5</w:t>
            </w:r>
          </w:p>
        </w:tc>
        <w:tc>
          <w:tcPr>
            <w:tcW w:w="1620" w:type="dxa"/>
            <w:vAlign w:val="center"/>
          </w:tcPr>
          <w:p w14:paraId="397DE93B" w14:textId="0DA13768" w:rsidR="00076CB2" w:rsidRDefault="00076CB2">
            <w:pPr>
              <w:spacing w:after="0" w:line="276" w:lineRule="auto"/>
              <w:jc w:val="center"/>
              <w:rPr>
                <w:bCs/>
              </w:rPr>
            </w:pPr>
            <w:r>
              <w:rPr>
                <w:bCs/>
              </w:rPr>
              <w:t>0.5</w:t>
            </w:r>
            <w:r w:rsidR="007507E9">
              <w:rPr>
                <w:bCs/>
              </w:rPr>
              <w:t>0</w:t>
            </w:r>
          </w:p>
          <w:p w14:paraId="2E695C45" w14:textId="77777777" w:rsidR="00076CB2" w:rsidRDefault="00076CB2">
            <w:pPr>
              <w:spacing w:after="0" w:line="276" w:lineRule="auto"/>
              <w:jc w:val="center"/>
              <w:rPr>
                <w:bCs/>
              </w:rPr>
            </w:pPr>
            <w:r>
              <w:rPr>
                <w:bCs/>
              </w:rPr>
              <w:t>0.15</w:t>
            </w:r>
          </w:p>
        </w:tc>
        <w:tc>
          <w:tcPr>
            <w:tcW w:w="1621" w:type="dxa"/>
            <w:vAlign w:val="center"/>
          </w:tcPr>
          <w:p w14:paraId="1B0582C2" w14:textId="77777777" w:rsidR="00076CB2" w:rsidRDefault="00076CB2">
            <w:pPr>
              <w:spacing w:after="0" w:line="276" w:lineRule="auto"/>
              <w:jc w:val="center"/>
              <w:rPr>
                <w:bCs/>
              </w:rPr>
            </w:pPr>
            <w:r>
              <w:rPr>
                <w:bCs/>
              </w:rPr>
              <w:t>N/A</w:t>
            </w:r>
          </w:p>
          <w:p w14:paraId="3D760F17" w14:textId="77777777" w:rsidR="00076CB2" w:rsidRDefault="00076CB2">
            <w:pPr>
              <w:spacing w:after="0" w:line="276" w:lineRule="auto"/>
              <w:jc w:val="center"/>
              <w:rPr>
                <w:bCs/>
              </w:rPr>
            </w:pPr>
            <w:r>
              <w:rPr>
                <w:bCs/>
              </w:rPr>
              <w:t>N/A</w:t>
            </w:r>
          </w:p>
        </w:tc>
        <w:tc>
          <w:tcPr>
            <w:tcW w:w="1620" w:type="dxa"/>
            <w:vAlign w:val="center"/>
          </w:tcPr>
          <w:p w14:paraId="65F0C1FB" w14:textId="77777777" w:rsidR="00076CB2" w:rsidRDefault="00076CB2">
            <w:pPr>
              <w:spacing w:after="0" w:line="276" w:lineRule="auto"/>
              <w:jc w:val="center"/>
              <w:rPr>
                <w:bCs/>
              </w:rPr>
            </w:pPr>
            <w:r>
              <w:rPr>
                <w:bCs/>
              </w:rPr>
              <w:t>N/A</w:t>
            </w:r>
          </w:p>
          <w:p w14:paraId="36A71199" w14:textId="604EAFD2" w:rsidR="00076CB2" w:rsidRDefault="00076CB2">
            <w:pPr>
              <w:spacing w:after="0" w:line="276" w:lineRule="auto"/>
              <w:jc w:val="center"/>
              <w:rPr>
                <w:bCs/>
              </w:rPr>
            </w:pPr>
            <w:r>
              <w:rPr>
                <w:bCs/>
              </w:rPr>
              <w:t>N/A</w:t>
            </w:r>
          </w:p>
        </w:tc>
        <w:tc>
          <w:tcPr>
            <w:tcW w:w="1621" w:type="dxa"/>
            <w:vAlign w:val="center"/>
          </w:tcPr>
          <w:p w14:paraId="752DAB30" w14:textId="0E2F8905" w:rsidR="00076CB2" w:rsidRDefault="00076CB2">
            <w:pPr>
              <w:spacing w:after="0" w:line="276" w:lineRule="auto"/>
              <w:jc w:val="center"/>
              <w:rPr>
                <w:bCs/>
              </w:rPr>
            </w:pPr>
            <w:r>
              <w:rPr>
                <w:bCs/>
              </w:rPr>
              <w:t>N/A</w:t>
            </w:r>
          </w:p>
          <w:p w14:paraId="740D355D" w14:textId="77777777" w:rsidR="00076CB2" w:rsidRDefault="00076CB2">
            <w:pPr>
              <w:spacing w:after="0" w:line="276" w:lineRule="auto"/>
              <w:jc w:val="center"/>
              <w:rPr>
                <w:bCs/>
              </w:rPr>
            </w:pPr>
            <w:r>
              <w:rPr>
                <w:bCs/>
              </w:rPr>
              <w:t>N/A</w:t>
            </w:r>
          </w:p>
        </w:tc>
      </w:tr>
    </w:tbl>
    <w:p w14:paraId="5004F40F" w14:textId="77777777" w:rsidR="0086271A" w:rsidRDefault="0086271A" w:rsidP="00C43A6C"/>
    <w:p w14:paraId="5DCABABE" w14:textId="457D63AA" w:rsidR="00684027" w:rsidRDefault="007507E9" w:rsidP="00E733FB">
      <w:r>
        <w:lastRenderedPageBreak/>
        <w:t xml:space="preserve">As </w:t>
      </w:r>
      <w:r>
        <w:fldChar w:fldCharType="begin"/>
      </w:r>
      <w:r>
        <w:instrText xml:space="preserve"> REF _Ref3985946 \h </w:instrText>
      </w:r>
      <w:r>
        <w:fldChar w:fldCharType="separate"/>
      </w:r>
      <w:r w:rsidR="007A5307">
        <w:t xml:space="preserve">Table </w:t>
      </w:r>
      <w:r w:rsidR="007A5307">
        <w:rPr>
          <w:noProof/>
        </w:rPr>
        <w:t>1</w:t>
      </w:r>
      <w:r w:rsidR="007A5307">
        <w:t>.</w:t>
      </w:r>
      <w:r w:rsidR="007A5307">
        <w:rPr>
          <w:noProof/>
        </w:rPr>
        <w:t>1</w:t>
      </w:r>
      <w:r>
        <w:fldChar w:fldCharType="end"/>
      </w:r>
      <w:r>
        <w:t xml:space="preserve"> indicates,</w:t>
      </w:r>
      <w:r w:rsidR="006B279F">
        <w:t xml:space="preserve"> </w:t>
      </w:r>
      <w:r w:rsidR="00110A00">
        <w:t>low slope</w:t>
      </w:r>
      <w:r w:rsidR="006B279F">
        <w:t xml:space="preserve"> roof</w:t>
      </w:r>
      <w:r>
        <w:t xml:space="preserve"> </w:t>
      </w:r>
      <w:r w:rsidR="006B279F">
        <w:t xml:space="preserve">initial </w:t>
      </w:r>
      <w:r>
        <w:t xml:space="preserve">solar reflectance standards </w:t>
      </w:r>
      <w:r w:rsidR="006B279F">
        <w:t>average</w:t>
      </w:r>
      <w:r>
        <w:t xml:space="preserve"> </w:t>
      </w:r>
      <w:r w:rsidR="006B279F">
        <w:t>about 0.7</w:t>
      </w:r>
      <w:r>
        <w:t xml:space="preserve">. </w:t>
      </w:r>
      <w:del w:id="64" w:author="Catherine Foster" w:date="2020-04-29T16:46:00Z">
        <w:r w:rsidDel="005B3FF1">
          <w:delText xml:space="preserve"> </w:delText>
        </w:r>
      </w:del>
      <w:r>
        <w:t>Three year-aged reflectance ratings, which seek to represent actual field performance</w:t>
      </w:r>
      <w:r w:rsidR="006B279F">
        <w:t xml:space="preserve">, are required by </w:t>
      </w:r>
      <w:r w:rsidR="00F7332F">
        <w:t>most</w:t>
      </w:r>
      <w:r w:rsidR="006B279F">
        <w:t xml:space="preserve"> organizations and average around 0.6. </w:t>
      </w:r>
      <w:del w:id="65" w:author="Catherine Foster" w:date="2020-04-29T16:46:00Z">
        <w:r w:rsidR="006B279F" w:rsidDel="005B3FF1">
          <w:delText xml:space="preserve"> </w:delText>
        </w:r>
      </w:del>
      <w:r w:rsidR="006B279F">
        <w:t>Three year</w:t>
      </w:r>
      <w:r w:rsidR="00344967">
        <w:t>-</w:t>
      </w:r>
      <w:r w:rsidR="006B279F">
        <w:t xml:space="preserve">aged SRI values are 64. </w:t>
      </w:r>
      <w:del w:id="66" w:author="Catherine Foster" w:date="2020-04-29T16:46:00Z">
        <w:r w:rsidR="006B279F" w:rsidDel="005B3FF1">
          <w:delText xml:space="preserve"> </w:delText>
        </w:r>
      </w:del>
      <w:r w:rsidR="00344967">
        <w:t>Steep</w:t>
      </w:r>
      <w:r w:rsidR="006B279F">
        <w:t xml:space="preserve"> roof 3 year</w:t>
      </w:r>
      <w:r w:rsidR="00344967">
        <w:t>-aged reflectance standards are much lower, only about 0.20</w:t>
      </w:r>
      <w:r w:rsidR="00F7332F">
        <w:t xml:space="preserve">, with SRI standards </w:t>
      </w:r>
      <w:r w:rsidR="00344967">
        <w:t xml:space="preserve">of </w:t>
      </w:r>
      <w:r w:rsidR="00F7332F">
        <w:t xml:space="preserve">only </w:t>
      </w:r>
      <w:r w:rsidR="00344967">
        <w:t xml:space="preserve">10 to 30.  </w:t>
      </w:r>
    </w:p>
    <w:p w14:paraId="7B65DE83" w14:textId="04BFFCD5" w:rsidR="00F7332F" w:rsidRDefault="008A6D2B" w:rsidP="00C43A6C">
      <w:r>
        <w:t xml:space="preserve">What impacts do cool roofs have in practice?  </w:t>
      </w:r>
      <w:r w:rsidR="00861BEE">
        <w:fldChar w:fldCharType="begin"/>
      </w:r>
      <w:r w:rsidR="00861BEE">
        <w:instrText xml:space="preserve"> REF _Ref3995623 \h </w:instrText>
      </w:r>
      <w:r w:rsidR="00861BEE">
        <w:fldChar w:fldCharType="separate"/>
      </w:r>
      <w:r w:rsidR="007A5307">
        <w:t xml:space="preserve">Table </w:t>
      </w:r>
      <w:r w:rsidR="007A5307">
        <w:rPr>
          <w:noProof/>
        </w:rPr>
        <w:t>1</w:t>
      </w:r>
      <w:r w:rsidR="007A5307">
        <w:t>.</w:t>
      </w:r>
      <w:r w:rsidR="007A5307">
        <w:rPr>
          <w:noProof/>
        </w:rPr>
        <w:t>2</w:t>
      </w:r>
      <w:r w:rsidR="00861BEE">
        <w:fldChar w:fldCharType="end"/>
      </w:r>
      <w:r w:rsidR="00861BEE">
        <w:t xml:space="preserve"> presents </w:t>
      </w:r>
      <w:r>
        <w:t xml:space="preserve">some examples:  </w:t>
      </w:r>
    </w:p>
    <w:p w14:paraId="1ADCED58" w14:textId="2FAE8A6E" w:rsidR="00F7332F" w:rsidRDefault="00291B01">
      <w:pPr>
        <w:pStyle w:val="Caption"/>
        <w:keepNext/>
        <w:jc w:val="center"/>
      </w:pPr>
      <w:bookmarkStart w:id="67" w:name="_Ref3995623"/>
      <w:bookmarkStart w:id="68" w:name="_Ref5197443"/>
      <w:bookmarkStart w:id="69" w:name="_Ref5201316"/>
      <w:bookmarkStart w:id="70" w:name="_Toc12546580"/>
      <w:r>
        <w:t>Table</w:t>
      </w:r>
      <w:r w:rsidR="00E733FB">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1</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2</w:t>
      </w:r>
      <w:r w:rsidR="000940A1">
        <w:rPr>
          <w:noProof/>
        </w:rPr>
        <w:fldChar w:fldCharType="end"/>
      </w:r>
      <w:bookmarkEnd w:id="67"/>
      <w:r w:rsidR="00F7332F">
        <w:t xml:space="preserve"> Cool Roof Impact Examples</w:t>
      </w:r>
      <w:bookmarkEnd w:id="68"/>
      <w:bookmarkEnd w:id="69"/>
      <w:bookmarkEnd w:id="70"/>
    </w:p>
    <w:tbl>
      <w:tblPr>
        <w:tblStyle w:val="TableGrid"/>
        <w:tblW w:w="9085" w:type="dxa"/>
        <w:jc w:val="center"/>
        <w:tblLook w:val="04A0" w:firstRow="1" w:lastRow="0" w:firstColumn="1" w:lastColumn="0" w:noHBand="0" w:noVBand="1"/>
      </w:tblPr>
      <w:tblGrid>
        <w:gridCol w:w="2716"/>
        <w:gridCol w:w="1355"/>
        <w:gridCol w:w="1602"/>
        <w:gridCol w:w="1750"/>
        <w:gridCol w:w="1662"/>
      </w:tblGrid>
      <w:tr w:rsidR="0070504B" w:rsidRPr="002D385E" w14:paraId="7BC76BF8" w14:textId="2F5CB037" w:rsidTr="00B114D1">
        <w:trPr>
          <w:cantSplit/>
          <w:tblHeader/>
          <w:jc w:val="center"/>
        </w:trPr>
        <w:tc>
          <w:tcPr>
            <w:tcW w:w="2716" w:type="dxa"/>
            <w:shd w:val="clear" w:color="auto" w:fill="4F81BD" w:themeFill="accent1"/>
            <w:vAlign w:val="center"/>
          </w:tcPr>
          <w:p w14:paraId="6AF738AC" w14:textId="0F3444B8" w:rsidR="0070504B" w:rsidRDefault="0070504B">
            <w:pPr>
              <w:spacing w:after="0"/>
              <w:jc w:val="center"/>
              <w:rPr>
                <w:b/>
                <w:bCs/>
                <w:color w:val="FFFFFF" w:themeColor="background1"/>
              </w:rPr>
            </w:pPr>
            <w:r>
              <w:rPr>
                <w:b/>
                <w:bCs/>
                <w:color w:val="FFFFFF" w:themeColor="background1"/>
              </w:rPr>
              <w:t>Description</w:t>
            </w:r>
            <w:r w:rsidR="0086271A">
              <w:rPr>
                <w:b/>
                <w:bCs/>
                <w:color w:val="FFFFFF" w:themeColor="background1"/>
              </w:rPr>
              <w:t xml:space="preserve"> of Study (Author)</w:t>
            </w:r>
          </w:p>
        </w:tc>
        <w:tc>
          <w:tcPr>
            <w:tcW w:w="1355" w:type="dxa"/>
            <w:shd w:val="clear" w:color="auto" w:fill="4F81BD" w:themeFill="accent1"/>
            <w:vAlign w:val="center"/>
          </w:tcPr>
          <w:p w14:paraId="3D8A70A9" w14:textId="1F6BE7CD" w:rsidR="0070504B" w:rsidRDefault="0070504B">
            <w:pPr>
              <w:spacing w:after="0"/>
              <w:jc w:val="center"/>
              <w:rPr>
                <w:b/>
                <w:bCs/>
                <w:color w:val="FFFFFF" w:themeColor="background1"/>
              </w:rPr>
            </w:pPr>
            <w:r>
              <w:rPr>
                <w:b/>
                <w:bCs/>
                <w:color w:val="FFFFFF" w:themeColor="background1"/>
              </w:rPr>
              <w:t>3 Year-Aged Solar Reflectance</w:t>
            </w:r>
          </w:p>
        </w:tc>
        <w:tc>
          <w:tcPr>
            <w:tcW w:w="1602" w:type="dxa"/>
            <w:shd w:val="clear" w:color="auto" w:fill="4F81BD" w:themeFill="accent1"/>
            <w:vAlign w:val="center"/>
          </w:tcPr>
          <w:p w14:paraId="51E584BB" w14:textId="31D85741" w:rsidR="0070504B" w:rsidRPr="002D385E" w:rsidRDefault="0070504B">
            <w:pPr>
              <w:spacing w:after="0"/>
              <w:jc w:val="center"/>
              <w:rPr>
                <w:b/>
                <w:bCs/>
                <w:color w:val="FFFFFF" w:themeColor="background1"/>
              </w:rPr>
            </w:pPr>
            <w:r>
              <w:rPr>
                <w:b/>
                <w:bCs/>
                <w:color w:val="FFFFFF" w:themeColor="background1"/>
              </w:rPr>
              <w:t>Roof Temperature Reduction</w:t>
            </w:r>
          </w:p>
        </w:tc>
        <w:tc>
          <w:tcPr>
            <w:tcW w:w="1750" w:type="dxa"/>
            <w:shd w:val="clear" w:color="auto" w:fill="4F81BD" w:themeFill="accent1"/>
            <w:vAlign w:val="center"/>
          </w:tcPr>
          <w:p w14:paraId="46250055" w14:textId="206C372C" w:rsidR="0070504B" w:rsidRPr="002D385E" w:rsidRDefault="00F45DBB">
            <w:pPr>
              <w:spacing w:after="0"/>
              <w:jc w:val="center"/>
              <w:rPr>
                <w:b/>
                <w:bCs/>
                <w:color w:val="FFFFFF" w:themeColor="background1"/>
              </w:rPr>
            </w:pPr>
            <w:r>
              <w:rPr>
                <w:b/>
                <w:bCs/>
                <w:color w:val="FFFFFF" w:themeColor="background1"/>
              </w:rPr>
              <w:t xml:space="preserve">Annual </w:t>
            </w:r>
            <w:r w:rsidR="0070504B">
              <w:rPr>
                <w:b/>
                <w:bCs/>
                <w:color w:val="FFFFFF" w:themeColor="background1"/>
              </w:rPr>
              <w:t>Roof Heat Gain Reduction</w:t>
            </w:r>
          </w:p>
        </w:tc>
        <w:tc>
          <w:tcPr>
            <w:tcW w:w="1662" w:type="dxa"/>
            <w:shd w:val="clear" w:color="auto" w:fill="4F81BD" w:themeFill="accent1"/>
            <w:vAlign w:val="center"/>
          </w:tcPr>
          <w:p w14:paraId="11E1031A" w14:textId="76EBE185" w:rsidR="0070504B" w:rsidRDefault="0070504B">
            <w:pPr>
              <w:spacing w:after="0"/>
              <w:jc w:val="center"/>
              <w:rPr>
                <w:b/>
                <w:bCs/>
                <w:color w:val="FFFFFF" w:themeColor="background1"/>
              </w:rPr>
            </w:pPr>
            <w:r>
              <w:rPr>
                <w:b/>
                <w:bCs/>
                <w:color w:val="FFFFFF" w:themeColor="background1"/>
              </w:rPr>
              <w:t>Building Cooling Energy Reduction</w:t>
            </w:r>
          </w:p>
        </w:tc>
      </w:tr>
      <w:tr w:rsidR="0070504B" w14:paraId="2B90E666" w14:textId="77FCB5ED" w:rsidTr="00B114D1">
        <w:trPr>
          <w:jc w:val="center"/>
        </w:trPr>
        <w:tc>
          <w:tcPr>
            <w:tcW w:w="2716" w:type="dxa"/>
            <w:vAlign w:val="center"/>
          </w:tcPr>
          <w:p w14:paraId="4BCFAEA2" w14:textId="73AB017E" w:rsidR="0070504B" w:rsidRDefault="0070504B" w:rsidP="00B114D1">
            <w:pPr>
              <w:spacing w:after="0" w:line="276" w:lineRule="auto"/>
              <w:jc w:val="left"/>
              <w:rPr>
                <w:bCs/>
              </w:rPr>
            </w:pPr>
            <w:r>
              <w:rPr>
                <w:bCs/>
              </w:rPr>
              <w:t>Meta-study of reflective materials applied to building components, using experimental measurement, test cells and simulation (Hernandez-Perez 2014)</w:t>
            </w:r>
          </w:p>
        </w:tc>
        <w:tc>
          <w:tcPr>
            <w:tcW w:w="1355" w:type="dxa"/>
            <w:vAlign w:val="center"/>
          </w:tcPr>
          <w:p w14:paraId="13D8FA41" w14:textId="42F1A83B" w:rsidR="0070504B" w:rsidRDefault="0070504B">
            <w:pPr>
              <w:spacing w:after="0" w:line="276" w:lineRule="auto"/>
              <w:jc w:val="center"/>
              <w:rPr>
                <w:bCs/>
              </w:rPr>
            </w:pPr>
          </w:p>
        </w:tc>
        <w:tc>
          <w:tcPr>
            <w:tcW w:w="1602" w:type="dxa"/>
            <w:vAlign w:val="center"/>
          </w:tcPr>
          <w:p w14:paraId="63C28400" w14:textId="067D70B3" w:rsidR="0070504B" w:rsidRDefault="0070504B">
            <w:pPr>
              <w:spacing w:after="0" w:line="276" w:lineRule="auto"/>
              <w:jc w:val="center"/>
              <w:rPr>
                <w:bCs/>
              </w:rPr>
            </w:pPr>
            <w:r>
              <w:rPr>
                <w:bCs/>
              </w:rPr>
              <w:t>5C to 10C typically; 2C to 15C range (test cells)</w:t>
            </w:r>
          </w:p>
        </w:tc>
        <w:tc>
          <w:tcPr>
            <w:tcW w:w="1750" w:type="dxa"/>
            <w:vAlign w:val="center"/>
          </w:tcPr>
          <w:p w14:paraId="47040BAF" w14:textId="747D5DBA" w:rsidR="0070504B" w:rsidRPr="00AC23B5" w:rsidRDefault="0070504B">
            <w:pPr>
              <w:spacing w:after="0" w:line="276" w:lineRule="auto"/>
              <w:jc w:val="center"/>
              <w:rPr>
                <w:bCs/>
              </w:rPr>
            </w:pPr>
            <w:r w:rsidRPr="00AC23B5">
              <w:rPr>
                <w:bCs/>
              </w:rPr>
              <w:t>45% average; 9% to 70% range</w:t>
            </w:r>
          </w:p>
        </w:tc>
        <w:tc>
          <w:tcPr>
            <w:tcW w:w="1662" w:type="dxa"/>
            <w:vAlign w:val="center"/>
          </w:tcPr>
          <w:p w14:paraId="34DC3D49" w14:textId="6EB92E3C" w:rsidR="0070504B" w:rsidRDefault="0070504B">
            <w:pPr>
              <w:spacing w:after="0" w:line="276" w:lineRule="auto"/>
              <w:jc w:val="center"/>
              <w:rPr>
                <w:bCs/>
              </w:rPr>
            </w:pPr>
            <w:r>
              <w:rPr>
                <w:bCs/>
              </w:rPr>
              <w:t>30% to 40% typically; range from 2% to 80%</w:t>
            </w:r>
          </w:p>
        </w:tc>
      </w:tr>
      <w:tr w:rsidR="0070504B" w14:paraId="76E84157" w14:textId="77777777" w:rsidTr="00B114D1">
        <w:trPr>
          <w:jc w:val="center"/>
        </w:trPr>
        <w:tc>
          <w:tcPr>
            <w:tcW w:w="2716" w:type="dxa"/>
            <w:vAlign w:val="center"/>
          </w:tcPr>
          <w:p w14:paraId="45E1B82C" w14:textId="0A1A9354" w:rsidR="0070504B" w:rsidRDefault="0070504B">
            <w:pPr>
              <w:spacing w:after="0" w:line="276" w:lineRule="auto"/>
              <w:jc w:val="left"/>
              <w:rPr>
                <w:bCs/>
              </w:rPr>
            </w:pPr>
            <w:r>
              <w:rPr>
                <w:bCs/>
              </w:rPr>
              <w:t>Compendium of strategies for reducing heat islands (US EPA 2008)</w:t>
            </w:r>
          </w:p>
        </w:tc>
        <w:tc>
          <w:tcPr>
            <w:tcW w:w="1355" w:type="dxa"/>
            <w:vAlign w:val="center"/>
          </w:tcPr>
          <w:p w14:paraId="7F6349D2" w14:textId="667B8470" w:rsidR="0070504B" w:rsidRDefault="0070504B">
            <w:pPr>
              <w:spacing w:after="0" w:line="276" w:lineRule="auto"/>
              <w:jc w:val="center"/>
              <w:rPr>
                <w:bCs/>
              </w:rPr>
            </w:pPr>
            <w:r>
              <w:rPr>
                <w:bCs/>
              </w:rPr>
              <w:t>0.65+ vs. 0.05 to 0.15 for ordinary roofs</w:t>
            </w:r>
          </w:p>
        </w:tc>
        <w:tc>
          <w:tcPr>
            <w:tcW w:w="1602" w:type="dxa"/>
            <w:vAlign w:val="center"/>
          </w:tcPr>
          <w:p w14:paraId="5BB74A8A" w14:textId="3BF6A7B7" w:rsidR="0070504B" w:rsidRDefault="0070504B">
            <w:pPr>
              <w:spacing w:after="0" w:line="276" w:lineRule="auto"/>
              <w:jc w:val="center"/>
              <w:rPr>
                <w:bCs/>
              </w:rPr>
            </w:pPr>
            <w:r>
              <w:rPr>
                <w:bCs/>
              </w:rPr>
              <w:t>31C to 47C; cool roofs are typically within 6C to 11C of ambient</w:t>
            </w:r>
          </w:p>
        </w:tc>
        <w:tc>
          <w:tcPr>
            <w:tcW w:w="1750" w:type="dxa"/>
            <w:vAlign w:val="center"/>
          </w:tcPr>
          <w:p w14:paraId="21B384B9" w14:textId="145C6BA8" w:rsidR="0070504B" w:rsidRPr="00AC23B5" w:rsidRDefault="0070504B">
            <w:pPr>
              <w:spacing w:after="0" w:line="276" w:lineRule="auto"/>
              <w:jc w:val="center"/>
              <w:rPr>
                <w:bCs/>
              </w:rPr>
            </w:pPr>
            <w:r w:rsidRPr="00AC23B5">
              <w:rPr>
                <w:bCs/>
              </w:rPr>
              <w:t>3.2 kWh/m</w:t>
            </w:r>
            <w:r w:rsidRPr="00B114D1">
              <w:rPr>
                <w:bCs/>
                <w:vertAlign w:val="superscript"/>
              </w:rPr>
              <w:t>2</w:t>
            </w:r>
            <w:r w:rsidRPr="00B114D1">
              <w:rPr>
                <w:bCs/>
              </w:rPr>
              <w:t xml:space="preserve">** </w:t>
            </w:r>
            <w:r w:rsidRPr="00AC23B5">
              <w:rPr>
                <w:bCs/>
              </w:rPr>
              <w:t>for California buildings</w:t>
            </w:r>
          </w:p>
        </w:tc>
        <w:tc>
          <w:tcPr>
            <w:tcW w:w="1662" w:type="dxa"/>
            <w:vAlign w:val="center"/>
          </w:tcPr>
          <w:p w14:paraId="7EF778F5" w14:textId="2E9D2A08" w:rsidR="0070504B" w:rsidRDefault="0070504B">
            <w:pPr>
              <w:spacing w:after="0" w:line="276" w:lineRule="auto"/>
              <w:jc w:val="center"/>
              <w:rPr>
                <w:bCs/>
              </w:rPr>
            </w:pPr>
            <w:r>
              <w:rPr>
                <w:bCs/>
              </w:rPr>
              <w:t>20% average; range from 20% to 40%</w:t>
            </w:r>
          </w:p>
        </w:tc>
      </w:tr>
      <w:tr w:rsidR="0070504B" w14:paraId="42DC2A15" w14:textId="77777777" w:rsidTr="00B114D1">
        <w:trPr>
          <w:jc w:val="center"/>
        </w:trPr>
        <w:tc>
          <w:tcPr>
            <w:tcW w:w="2716" w:type="dxa"/>
            <w:vAlign w:val="center"/>
          </w:tcPr>
          <w:p w14:paraId="6B5BCB19" w14:textId="5AA28EB6" w:rsidR="0070504B" w:rsidRDefault="0070504B">
            <w:pPr>
              <w:spacing w:after="0" w:line="276" w:lineRule="auto"/>
              <w:jc w:val="left"/>
              <w:rPr>
                <w:bCs/>
              </w:rPr>
            </w:pPr>
            <w:r>
              <w:rPr>
                <w:bCs/>
              </w:rPr>
              <w:t>Simulation of multiple commercial building types throughout the US (Levinson &amp; Akbari 2010)</w:t>
            </w:r>
          </w:p>
        </w:tc>
        <w:tc>
          <w:tcPr>
            <w:tcW w:w="1355" w:type="dxa"/>
            <w:vAlign w:val="center"/>
          </w:tcPr>
          <w:p w14:paraId="3B8B6628" w14:textId="61FC505F" w:rsidR="0070504B" w:rsidRDefault="0070504B">
            <w:pPr>
              <w:spacing w:after="0" w:line="276" w:lineRule="auto"/>
              <w:jc w:val="center"/>
              <w:rPr>
                <w:bCs/>
              </w:rPr>
            </w:pPr>
            <w:r>
              <w:rPr>
                <w:bCs/>
              </w:rPr>
              <w:t>0.55 vs. 0.20 for ordinary roofs</w:t>
            </w:r>
          </w:p>
        </w:tc>
        <w:tc>
          <w:tcPr>
            <w:tcW w:w="1602" w:type="dxa"/>
            <w:vAlign w:val="center"/>
          </w:tcPr>
          <w:p w14:paraId="037F4845" w14:textId="6A5ACDA6" w:rsidR="0070504B" w:rsidRDefault="0070504B">
            <w:pPr>
              <w:spacing w:after="0" w:line="276" w:lineRule="auto"/>
              <w:jc w:val="center"/>
              <w:rPr>
                <w:bCs/>
              </w:rPr>
            </w:pPr>
            <w:r>
              <w:rPr>
                <w:bCs/>
              </w:rPr>
              <w:t>N/A</w:t>
            </w:r>
          </w:p>
        </w:tc>
        <w:tc>
          <w:tcPr>
            <w:tcW w:w="1750" w:type="dxa"/>
            <w:vAlign w:val="center"/>
          </w:tcPr>
          <w:p w14:paraId="27EF69C5" w14:textId="77653944" w:rsidR="0070504B" w:rsidRPr="00B114D1" w:rsidRDefault="0070504B">
            <w:pPr>
              <w:spacing w:after="0" w:line="276" w:lineRule="auto"/>
              <w:jc w:val="center"/>
              <w:rPr>
                <w:bCs/>
              </w:rPr>
            </w:pPr>
            <w:r w:rsidRPr="00B114D1">
              <w:rPr>
                <w:bCs/>
              </w:rPr>
              <w:t>44%</w:t>
            </w:r>
            <w:r>
              <w:rPr>
                <w:bCs/>
              </w:rPr>
              <w:t>***</w:t>
            </w:r>
          </w:p>
          <w:p w14:paraId="450443A0" w14:textId="0DF8E523" w:rsidR="0070504B" w:rsidRPr="00AC23B5" w:rsidRDefault="0070504B">
            <w:pPr>
              <w:spacing w:after="0" w:line="276" w:lineRule="auto"/>
              <w:jc w:val="center"/>
              <w:rPr>
                <w:bCs/>
              </w:rPr>
            </w:pPr>
            <w:r w:rsidRPr="00AC23B5">
              <w:rPr>
                <w:bCs/>
              </w:rPr>
              <w:t>5.0 kWh/m</w:t>
            </w:r>
            <w:r w:rsidRPr="00AC23B5">
              <w:rPr>
                <w:bCs/>
                <w:vertAlign w:val="superscript"/>
              </w:rPr>
              <w:t>2</w:t>
            </w:r>
            <w:r w:rsidRPr="00B114D1">
              <w:rPr>
                <w:bCs/>
              </w:rPr>
              <w:t xml:space="preserve">** average </w:t>
            </w:r>
          </w:p>
        </w:tc>
        <w:tc>
          <w:tcPr>
            <w:tcW w:w="1662" w:type="dxa"/>
            <w:vAlign w:val="center"/>
          </w:tcPr>
          <w:p w14:paraId="4FA332AE" w14:textId="5EB69427" w:rsidR="0070504B" w:rsidRDefault="0070504B">
            <w:pPr>
              <w:spacing w:after="0" w:line="276" w:lineRule="auto"/>
              <w:jc w:val="center"/>
              <w:rPr>
                <w:bCs/>
              </w:rPr>
            </w:pPr>
            <w:r>
              <w:rPr>
                <w:bCs/>
              </w:rPr>
              <w:t>N</w:t>
            </w:r>
            <w:r w:rsidR="005930C9">
              <w:rPr>
                <w:bCs/>
              </w:rPr>
              <w:t>/A</w:t>
            </w:r>
          </w:p>
        </w:tc>
      </w:tr>
      <w:tr w:rsidR="0070504B" w14:paraId="3779A039" w14:textId="77777777" w:rsidTr="00B114D1">
        <w:trPr>
          <w:jc w:val="center"/>
        </w:trPr>
        <w:tc>
          <w:tcPr>
            <w:tcW w:w="2716" w:type="dxa"/>
            <w:vAlign w:val="center"/>
          </w:tcPr>
          <w:p w14:paraId="08E20E5F" w14:textId="546DDEC6" w:rsidR="0070504B" w:rsidRDefault="0070504B">
            <w:pPr>
              <w:spacing w:after="0" w:line="276" w:lineRule="auto"/>
              <w:jc w:val="left"/>
              <w:rPr>
                <w:bCs/>
              </w:rPr>
            </w:pPr>
            <w:r>
              <w:rPr>
                <w:bCs/>
              </w:rPr>
              <w:t>Experimental and numerical assessments of various buildings in Greece</w:t>
            </w:r>
            <w:r w:rsidR="0099537E">
              <w:rPr>
                <w:bCs/>
              </w:rPr>
              <w:t xml:space="preserve"> (</w:t>
            </w:r>
            <w:proofErr w:type="spellStart"/>
            <w:r w:rsidR="0099537E">
              <w:rPr>
                <w:bCs/>
              </w:rPr>
              <w:t>Gobakis</w:t>
            </w:r>
            <w:proofErr w:type="spellEnd"/>
            <w:r w:rsidR="0099537E">
              <w:rPr>
                <w:bCs/>
              </w:rPr>
              <w:t xml:space="preserve"> 2016)</w:t>
            </w:r>
          </w:p>
        </w:tc>
        <w:tc>
          <w:tcPr>
            <w:tcW w:w="1355" w:type="dxa"/>
            <w:vAlign w:val="center"/>
          </w:tcPr>
          <w:p w14:paraId="634E1067" w14:textId="5832A278" w:rsidR="0070504B" w:rsidRDefault="0070504B">
            <w:pPr>
              <w:spacing w:after="0" w:line="276" w:lineRule="auto"/>
              <w:jc w:val="center"/>
              <w:rPr>
                <w:bCs/>
              </w:rPr>
            </w:pPr>
            <w:r>
              <w:rPr>
                <w:bCs/>
              </w:rPr>
              <w:t>N/A</w:t>
            </w:r>
          </w:p>
        </w:tc>
        <w:tc>
          <w:tcPr>
            <w:tcW w:w="1602" w:type="dxa"/>
            <w:vAlign w:val="center"/>
          </w:tcPr>
          <w:p w14:paraId="31818852" w14:textId="77777777" w:rsidR="0070504B" w:rsidRDefault="0070504B">
            <w:pPr>
              <w:spacing w:after="0" w:line="276" w:lineRule="auto"/>
              <w:jc w:val="center"/>
              <w:rPr>
                <w:bCs/>
              </w:rPr>
            </w:pPr>
          </w:p>
        </w:tc>
        <w:tc>
          <w:tcPr>
            <w:tcW w:w="1750" w:type="dxa"/>
            <w:vAlign w:val="center"/>
          </w:tcPr>
          <w:p w14:paraId="49CB345E" w14:textId="19E6D7E0" w:rsidR="0070504B" w:rsidRDefault="0070504B">
            <w:pPr>
              <w:spacing w:after="0" w:line="276" w:lineRule="auto"/>
              <w:jc w:val="center"/>
              <w:rPr>
                <w:bCs/>
              </w:rPr>
            </w:pPr>
            <w:r>
              <w:rPr>
                <w:bCs/>
              </w:rPr>
              <w:t>2.5 to 10</w:t>
            </w:r>
            <w:r w:rsidRPr="00AC23B5">
              <w:rPr>
                <w:bCs/>
              </w:rPr>
              <w:t xml:space="preserve"> kWh/m</w:t>
            </w:r>
            <w:r w:rsidRPr="00AC23B5">
              <w:rPr>
                <w:bCs/>
                <w:vertAlign w:val="superscript"/>
              </w:rPr>
              <w:t>2</w:t>
            </w:r>
            <w:r>
              <w:rPr>
                <w:bCs/>
              </w:rPr>
              <w:t>**</w:t>
            </w:r>
          </w:p>
          <w:p w14:paraId="51578DBA" w14:textId="6687BE31" w:rsidR="0070504B" w:rsidRDefault="0070504B">
            <w:pPr>
              <w:spacing w:after="0" w:line="276" w:lineRule="auto"/>
              <w:jc w:val="center"/>
              <w:rPr>
                <w:bCs/>
              </w:rPr>
            </w:pPr>
            <w:r>
              <w:rPr>
                <w:bCs/>
              </w:rPr>
              <w:t>6.3</w:t>
            </w:r>
            <w:r w:rsidRPr="00AC23B5">
              <w:rPr>
                <w:bCs/>
              </w:rPr>
              <w:t xml:space="preserve"> kWh/m</w:t>
            </w:r>
            <w:r w:rsidRPr="00AC23B5">
              <w:rPr>
                <w:bCs/>
                <w:vertAlign w:val="superscript"/>
              </w:rPr>
              <w:t>2</w:t>
            </w:r>
            <w:r w:rsidRPr="003934EC">
              <w:rPr>
                <w:bCs/>
              </w:rPr>
              <w:t>** average</w:t>
            </w:r>
          </w:p>
        </w:tc>
        <w:tc>
          <w:tcPr>
            <w:tcW w:w="1662" w:type="dxa"/>
            <w:vAlign w:val="center"/>
          </w:tcPr>
          <w:p w14:paraId="26E4ED8A" w14:textId="298FC670" w:rsidR="0070504B" w:rsidRDefault="0070504B">
            <w:pPr>
              <w:spacing w:after="0" w:line="276" w:lineRule="auto"/>
              <w:jc w:val="center"/>
              <w:rPr>
                <w:bCs/>
              </w:rPr>
            </w:pPr>
            <w:r>
              <w:rPr>
                <w:bCs/>
              </w:rPr>
              <w:t>20% to 40%</w:t>
            </w:r>
          </w:p>
        </w:tc>
      </w:tr>
      <w:tr w:rsidR="00F45DBB" w14:paraId="780DF1D2" w14:textId="77777777" w:rsidTr="00D313BF">
        <w:trPr>
          <w:jc w:val="center"/>
        </w:trPr>
        <w:tc>
          <w:tcPr>
            <w:tcW w:w="2716" w:type="dxa"/>
            <w:vAlign w:val="center"/>
          </w:tcPr>
          <w:p w14:paraId="188D24C8" w14:textId="023785C9" w:rsidR="00F45DBB" w:rsidRDefault="00F45DBB">
            <w:pPr>
              <w:spacing w:after="0" w:line="276" w:lineRule="auto"/>
              <w:jc w:val="left"/>
              <w:rPr>
                <w:bCs/>
              </w:rPr>
            </w:pPr>
            <w:r>
              <w:rPr>
                <w:bCs/>
              </w:rPr>
              <w:t>Hyderabad India study (NRDC 2018)</w:t>
            </w:r>
          </w:p>
        </w:tc>
        <w:tc>
          <w:tcPr>
            <w:tcW w:w="1355" w:type="dxa"/>
            <w:vAlign w:val="center"/>
          </w:tcPr>
          <w:p w14:paraId="79C8CE71" w14:textId="77777777" w:rsidR="00F45DBB" w:rsidRDefault="00F45DBB">
            <w:pPr>
              <w:spacing w:after="0" w:line="276" w:lineRule="auto"/>
              <w:jc w:val="center"/>
              <w:rPr>
                <w:bCs/>
              </w:rPr>
            </w:pPr>
          </w:p>
        </w:tc>
        <w:tc>
          <w:tcPr>
            <w:tcW w:w="1602" w:type="dxa"/>
            <w:vAlign w:val="center"/>
          </w:tcPr>
          <w:p w14:paraId="27A4B153" w14:textId="540525D3" w:rsidR="00F45DBB" w:rsidRDefault="00083C84">
            <w:pPr>
              <w:spacing w:after="0" w:line="276" w:lineRule="auto"/>
              <w:jc w:val="center"/>
              <w:rPr>
                <w:bCs/>
              </w:rPr>
            </w:pPr>
            <w:r>
              <w:rPr>
                <w:bCs/>
              </w:rPr>
              <w:t>4C to 9C</w:t>
            </w:r>
          </w:p>
        </w:tc>
        <w:tc>
          <w:tcPr>
            <w:tcW w:w="1750" w:type="dxa"/>
            <w:vAlign w:val="center"/>
          </w:tcPr>
          <w:p w14:paraId="743382C2" w14:textId="1A81D791" w:rsidR="00F45DBB" w:rsidRDefault="00F45DBB">
            <w:pPr>
              <w:spacing w:after="0" w:line="276" w:lineRule="auto"/>
              <w:jc w:val="center"/>
              <w:rPr>
                <w:bCs/>
              </w:rPr>
            </w:pPr>
            <w:r>
              <w:rPr>
                <w:bCs/>
              </w:rPr>
              <w:t>20 to 22</w:t>
            </w:r>
            <w:r w:rsidRPr="00AC23B5">
              <w:rPr>
                <w:bCs/>
              </w:rPr>
              <w:t xml:space="preserve"> kWh/m</w:t>
            </w:r>
            <w:r w:rsidRPr="00AC23B5">
              <w:rPr>
                <w:bCs/>
                <w:vertAlign w:val="superscript"/>
              </w:rPr>
              <w:t>2</w:t>
            </w:r>
            <w:r>
              <w:rPr>
                <w:bCs/>
              </w:rPr>
              <w:t>** vs. black; 13-14</w:t>
            </w:r>
            <w:r w:rsidRPr="00AC23B5">
              <w:rPr>
                <w:bCs/>
              </w:rPr>
              <w:t xml:space="preserve"> kWh/m</w:t>
            </w:r>
            <w:r w:rsidRPr="00AC23B5">
              <w:rPr>
                <w:bCs/>
                <w:vertAlign w:val="superscript"/>
              </w:rPr>
              <w:t>2</w:t>
            </w:r>
            <w:r w:rsidRPr="003934EC">
              <w:rPr>
                <w:bCs/>
              </w:rPr>
              <w:t xml:space="preserve">** </w:t>
            </w:r>
            <w:r>
              <w:rPr>
                <w:bCs/>
              </w:rPr>
              <w:t>vs. concrete</w:t>
            </w:r>
          </w:p>
        </w:tc>
        <w:tc>
          <w:tcPr>
            <w:tcW w:w="1662" w:type="dxa"/>
            <w:vAlign w:val="center"/>
          </w:tcPr>
          <w:p w14:paraId="772C42DC" w14:textId="48093966" w:rsidR="00F45DBB" w:rsidRDefault="00F45DBB">
            <w:pPr>
              <w:spacing w:after="0" w:line="276" w:lineRule="auto"/>
              <w:jc w:val="center"/>
              <w:rPr>
                <w:bCs/>
              </w:rPr>
            </w:pPr>
            <w:r>
              <w:rPr>
                <w:bCs/>
              </w:rPr>
              <w:t>14% to 26% vs. black roofs; 10% to 19% for concrete roofs</w:t>
            </w:r>
          </w:p>
        </w:tc>
      </w:tr>
      <w:tr w:rsidR="0070504B" w14:paraId="6D6CC3B0" w14:textId="0027DA7D" w:rsidTr="00B114D1">
        <w:trPr>
          <w:jc w:val="center"/>
        </w:trPr>
        <w:tc>
          <w:tcPr>
            <w:tcW w:w="2716" w:type="dxa"/>
            <w:vAlign w:val="center"/>
          </w:tcPr>
          <w:p w14:paraId="25E0F65D" w14:textId="26B96D8E" w:rsidR="0070504B" w:rsidRDefault="0070504B" w:rsidP="00B114D1">
            <w:pPr>
              <w:spacing w:after="0" w:line="276" w:lineRule="auto"/>
              <w:jc w:val="left"/>
              <w:rPr>
                <w:bCs/>
              </w:rPr>
            </w:pPr>
            <w:r>
              <w:rPr>
                <w:bCs/>
              </w:rPr>
              <w:t>Tile coatings that r</w:t>
            </w:r>
            <w:r w:rsidRPr="00054CB7">
              <w:rPr>
                <w:bCs/>
              </w:rPr>
              <w:t>eflects IR to increase</w:t>
            </w:r>
            <w:r>
              <w:rPr>
                <w:bCs/>
              </w:rPr>
              <w:t xml:space="preserve"> TSR* but retain visible appearance esp. for historic buildings in urban areas (</w:t>
            </w:r>
            <w:proofErr w:type="spellStart"/>
            <w:r>
              <w:rPr>
                <w:bCs/>
              </w:rPr>
              <w:t>Pisello</w:t>
            </w:r>
            <w:proofErr w:type="spellEnd"/>
            <w:r>
              <w:rPr>
                <w:bCs/>
              </w:rPr>
              <w:t xml:space="preserve"> 2013)</w:t>
            </w:r>
          </w:p>
        </w:tc>
        <w:tc>
          <w:tcPr>
            <w:tcW w:w="1355" w:type="dxa"/>
            <w:vAlign w:val="center"/>
          </w:tcPr>
          <w:p w14:paraId="1272E076" w14:textId="02F0D3BF" w:rsidR="0070504B" w:rsidRDefault="0070504B">
            <w:pPr>
              <w:spacing w:after="0" w:line="276" w:lineRule="auto"/>
              <w:jc w:val="center"/>
              <w:rPr>
                <w:bCs/>
              </w:rPr>
            </w:pPr>
            <w:r>
              <w:rPr>
                <w:bCs/>
              </w:rPr>
              <w:t>0.45 to 0.55 (visible 0.31 to 0.89; IR 0.66 to 0.90)</w:t>
            </w:r>
          </w:p>
        </w:tc>
        <w:tc>
          <w:tcPr>
            <w:tcW w:w="1602" w:type="dxa"/>
            <w:vAlign w:val="center"/>
          </w:tcPr>
          <w:p w14:paraId="22053AD2" w14:textId="1FF32646" w:rsidR="0070504B" w:rsidRDefault="0070504B">
            <w:pPr>
              <w:spacing w:after="0" w:line="276" w:lineRule="auto"/>
              <w:jc w:val="center"/>
              <w:rPr>
                <w:bCs/>
              </w:rPr>
            </w:pPr>
            <w:r>
              <w:rPr>
                <w:bCs/>
              </w:rPr>
              <w:t>N/A</w:t>
            </w:r>
          </w:p>
        </w:tc>
        <w:tc>
          <w:tcPr>
            <w:tcW w:w="1750" w:type="dxa"/>
            <w:vAlign w:val="center"/>
          </w:tcPr>
          <w:p w14:paraId="6538C3AF" w14:textId="4E1008B8" w:rsidR="0070504B" w:rsidRDefault="0070504B">
            <w:pPr>
              <w:spacing w:after="0" w:line="276" w:lineRule="auto"/>
              <w:jc w:val="center"/>
              <w:rPr>
                <w:bCs/>
              </w:rPr>
            </w:pPr>
            <w:r>
              <w:rPr>
                <w:bCs/>
              </w:rPr>
              <w:t>N/A</w:t>
            </w:r>
          </w:p>
        </w:tc>
        <w:tc>
          <w:tcPr>
            <w:tcW w:w="1662" w:type="dxa"/>
            <w:vAlign w:val="center"/>
          </w:tcPr>
          <w:p w14:paraId="13F58D08" w14:textId="582B6B03" w:rsidR="0070504B" w:rsidRDefault="0070504B">
            <w:pPr>
              <w:spacing w:after="0" w:line="276" w:lineRule="auto"/>
              <w:jc w:val="center"/>
              <w:rPr>
                <w:bCs/>
              </w:rPr>
            </w:pPr>
            <w:r>
              <w:rPr>
                <w:bCs/>
              </w:rPr>
              <w:t>N/A</w:t>
            </w:r>
          </w:p>
        </w:tc>
      </w:tr>
      <w:tr w:rsidR="0070504B" w14:paraId="5F77B9AB" w14:textId="4E303869" w:rsidTr="00B114D1">
        <w:trPr>
          <w:jc w:val="center"/>
        </w:trPr>
        <w:tc>
          <w:tcPr>
            <w:tcW w:w="2716" w:type="dxa"/>
            <w:vAlign w:val="center"/>
          </w:tcPr>
          <w:p w14:paraId="47012452" w14:textId="65F22606" w:rsidR="0070504B" w:rsidRPr="008222BB" w:rsidRDefault="0070504B" w:rsidP="00B114D1">
            <w:pPr>
              <w:spacing w:after="0" w:line="276" w:lineRule="auto"/>
              <w:jc w:val="left"/>
              <w:rPr>
                <w:bCs/>
              </w:rPr>
            </w:pPr>
            <w:r w:rsidRPr="008222BB">
              <w:rPr>
                <w:bCs/>
              </w:rPr>
              <w:t>Polyvinylidene fluoride (PVDF) coating</w:t>
            </w:r>
            <w:r>
              <w:rPr>
                <w:bCs/>
              </w:rPr>
              <w:t xml:space="preserve"> that r</w:t>
            </w:r>
            <w:r w:rsidRPr="008222BB">
              <w:rPr>
                <w:bCs/>
              </w:rPr>
              <w:t>eflects IR to increase</w:t>
            </w:r>
            <w:r>
              <w:rPr>
                <w:bCs/>
              </w:rPr>
              <w:t xml:space="preserve"> TSR* but </w:t>
            </w:r>
            <w:r>
              <w:rPr>
                <w:bCs/>
              </w:rPr>
              <w:lastRenderedPageBreak/>
              <w:t>retains visible appearance, even for dark colors (</w:t>
            </w:r>
            <w:proofErr w:type="spellStart"/>
            <w:r>
              <w:rPr>
                <w:bCs/>
              </w:rPr>
              <w:t>Tex</w:t>
            </w:r>
            <w:proofErr w:type="spellEnd"/>
            <w:r>
              <w:rPr>
                <w:bCs/>
              </w:rPr>
              <w:t>-Cote 2012)</w:t>
            </w:r>
          </w:p>
        </w:tc>
        <w:tc>
          <w:tcPr>
            <w:tcW w:w="1355" w:type="dxa"/>
            <w:vAlign w:val="center"/>
          </w:tcPr>
          <w:p w14:paraId="66215A88" w14:textId="186BB8CE" w:rsidR="0070504B" w:rsidRDefault="0070504B">
            <w:pPr>
              <w:spacing w:after="0" w:line="276" w:lineRule="auto"/>
              <w:jc w:val="center"/>
              <w:rPr>
                <w:bCs/>
              </w:rPr>
            </w:pPr>
            <w:r>
              <w:rPr>
                <w:bCs/>
              </w:rPr>
              <w:lastRenderedPageBreak/>
              <w:t xml:space="preserve">0.55 average vs. 0.20 average for </w:t>
            </w:r>
            <w:r>
              <w:rPr>
                <w:bCs/>
              </w:rPr>
              <w:lastRenderedPageBreak/>
              <w:t>non-coated surfaces</w:t>
            </w:r>
          </w:p>
        </w:tc>
        <w:tc>
          <w:tcPr>
            <w:tcW w:w="1602" w:type="dxa"/>
            <w:vAlign w:val="center"/>
          </w:tcPr>
          <w:p w14:paraId="22869988" w14:textId="74C2D55D" w:rsidR="0070504B" w:rsidRDefault="0070504B">
            <w:pPr>
              <w:spacing w:after="0" w:line="276" w:lineRule="auto"/>
              <w:jc w:val="center"/>
              <w:rPr>
                <w:bCs/>
              </w:rPr>
            </w:pPr>
          </w:p>
        </w:tc>
        <w:tc>
          <w:tcPr>
            <w:tcW w:w="1750" w:type="dxa"/>
            <w:vAlign w:val="center"/>
          </w:tcPr>
          <w:p w14:paraId="04CBF6CD" w14:textId="07417219" w:rsidR="0070504B" w:rsidRDefault="0070504B">
            <w:pPr>
              <w:spacing w:after="0" w:line="276" w:lineRule="auto"/>
              <w:jc w:val="center"/>
              <w:rPr>
                <w:bCs/>
              </w:rPr>
            </w:pPr>
          </w:p>
        </w:tc>
        <w:tc>
          <w:tcPr>
            <w:tcW w:w="1662" w:type="dxa"/>
            <w:vAlign w:val="center"/>
          </w:tcPr>
          <w:p w14:paraId="2AF0E773" w14:textId="6EB93D13" w:rsidR="0070504B" w:rsidRDefault="0070504B">
            <w:pPr>
              <w:spacing w:after="0" w:line="276" w:lineRule="auto"/>
              <w:jc w:val="center"/>
              <w:rPr>
                <w:bCs/>
              </w:rPr>
            </w:pPr>
            <w:r>
              <w:rPr>
                <w:bCs/>
              </w:rPr>
              <w:t>10% to 30% (peak load)</w:t>
            </w:r>
          </w:p>
        </w:tc>
      </w:tr>
    </w:tbl>
    <w:p w14:paraId="0A656705" w14:textId="6168BDC7" w:rsidR="00165892" w:rsidRPr="005B3FF1" w:rsidRDefault="00005512" w:rsidP="005B3FF1">
      <w:pPr>
        <w:pStyle w:val="NoSpacing"/>
        <w:rPr>
          <w:rFonts w:ascii="Times New Roman" w:hAnsi="Times New Roman" w:cs="Times New Roman"/>
          <w:sz w:val="20"/>
          <w:szCs w:val="20"/>
          <w:rPrChange w:id="71" w:author="Catherine Foster" w:date="2020-04-29T16:48:00Z">
            <w:rPr/>
          </w:rPrChange>
        </w:rPr>
      </w:pPr>
      <w:r w:rsidRPr="005B3FF1">
        <w:rPr>
          <w:rFonts w:ascii="Times New Roman" w:hAnsi="Times New Roman" w:cs="Times New Roman"/>
          <w:sz w:val="20"/>
          <w:szCs w:val="20"/>
          <w:rPrChange w:id="72" w:author="Catherine Foster" w:date="2020-04-29T16:48:00Z">
            <w:rPr/>
          </w:rPrChange>
        </w:rPr>
        <w:t>*</w:t>
      </w:r>
      <w:r w:rsidR="006A31BD" w:rsidRPr="005B3FF1">
        <w:rPr>
          <w:rFonts w:ascii="Times New Roman" w:hAnsi="Times New Roman" w:cs="Times New Roman"/>
          <w:sz w:val="20"/>
          <w:szCs w:val="20"/>
          <w:rPrChange w:id="73" w:author="Catherine Foster" w:date="2020-04-29T16:48:00Z">
            <w:rPr/>
          </w:rPrChange>
        </w:rPr>
        <w:t xml:space="preserve">TSR = </w:t>
      </w:r>
      <w:r w:rsidRPr="005B3FF1">
        <w:rPr>
          <w:rFonts w:ascii="Times New Roman" w:hAnsi="Times New Roman" w:cs="Times New Roman"/>
          <w:sz w:val="20"/>
          <w:szCs w:val="20"/>
          <w:rPrChange w:id="74" w:author="Catherine Foster" w:date="2020-04-29T16:48:00Z">
            <w:rPr/>
          </w:rPrChange>
        </w:rPr>
        <w:t>Total solar reflectance</w:t>
      </w:r>
      <w:r w:rsidR="00065016" w:rsidRPr="005B3FF1">
        <w:rPr>
          <w:rFonts w:ascii="Times New Roman" w:hAnsi="Times New Roman" w:cs="Times New Roman"/>
          <w:sz w:val="20"/>
          <w:szCs w:val="20"/>
          <w:rPrChange w:id="75" w:author="Catherine Foster" w:date="2020-04-29T16:48:00Z">
            <w:rPr/>
          </w:rPrChange>
        </w:rPr>
        <w:t xml:space="preserve">.  Infrared (IR) radiation comprises ~50% of solar energy, so </w:t>
      </w:r>
      <w:r w:rsidRPr="005B3FF1">
        <w:rPr>
          <w:rFonts w:ascii="Times New Roman" w:hAnsi="Times New Roman" w:cs="Times New Roman"/>
          <w:sz w:val="20"/>
          <w:szCs w:val="20"/>
          <w:rPrChange w:id="76" w:author="Catherine Foster" w:date="2020-04-29T16:48:00Z">
            <w:rPr/>
          </w:rPrChange>
        </w:rPr>
        <w:t>coatings</w:t>
      </w:r>
      <w:r w:rsidR="00065016" w:rsidRPr="005B3FF1">
        <w:rPr>
          <w:rFonts w:ascii="Times New Roman" w:hAnsi="Times New Roman" w:cs="Times New Roman"/>
          <w:sz w:val="20"/>
          <w:szCs w:val="20"/>
          <w:rPrChange w:id="77" w:author="Catherine Foster" w:date="2020-04-29T16:48:00Z">
            <w:rPr/>
          </w:rPrChange>
        </w:rPr>
        <w:t xml:space="preserve"> tailored to </w:t>
      </w:r>
      <w:r w:rsidRPr="005B3FF1">
        <w:rPr>
          <w:rFonts w:ascii="Times New Roman" w:hAnsi="Times New Roman" w:cs="Times New Roman"/>
          <w:sz w:val="20"/>
          <w:szCs w:val="20"/>
          <w:rPrChange w:id="78" w:author="Catherine Foster" w:date="2020-04-29T16:48:00Z">
            <w:rPr/>
          </w:rPrChange>
        </w:rPr>
        <w:t>reflect</w:t>
      </w:r>
      <w:r w:rsidR="00065016" w:rsidRPr="005B3FF1">
        <w:rPr>
          <w:rFonts w:ascii="Times New Roman" w:hAnsi="Times New Roman" w:cs="Times New Roman"/>
          <w:sz w:val="20"/>
          <w:szCs w:val="20"/>
          <w:rPrChange w:id="79" w:author="Catherine Foster" w:date="2020-04-29T16:48:00Z">
            <w:rPr/>
          </w:rPrChange>
        </w:rPr>
        <w:t xml:space="preserve"> IR only can reflect</w:t>
      </w:r>
      <w:r w:rsidRPr="005B3FF1">
        <w:rPr>
          <w:rFonts w:ascii="Times New Roman" w:hAnsi="Times New Roman" w:cs="Times New Roman"/>
          <w:sz w:val="20"/>
          <w:szCs w:val="20"/>
          <w:rPrChange w:id="80" w:author="Catherine Foster" w:date="2020-04-29T16:48:00Z">
            <w:rPr/>
          </w:rPrChange>
        </w:rPr>
        <w:t xml:space="preserve"> most solar energy </w:t>
      </w:r>
      <w:r w:rsidR="00E92C3D" w:rsidRPr="005B3FF1">
        <w:rPr>
          <w:rFonts w:ascii="Times New Roman" w:hAnsi="Times New Roman" w:cs="Times New Roman"/>
          <w:sz w:val="20"/>
          <w:szCs w:val="20"/>
          <w:rPrChange w:id="81" w:author="Catherine Foster" w:date="2020-04-29T16:48:00Z">
            <w:rPr/>
          </w:rPrChange>
        </w:rPr>
        <w:t>with</w:t>
      </w:r>
      <w:r w:rsidR="00537F67" w:rsidRPr="005B3FF1">
        <w:rPr>
          <w:rFonts w:ascii="Times New Roman" w:hAnsi="Times New Roman" w:cs="Times New Roman"/>
          <w:sz w:val="20"/>
          <w:szCs w:val="20"/>
          <w:rPrChange w:id="82" w:author="Catherine Foster" w:date="2020-04-29T16:48:00Z">
            <w:rPr/>
          </w:rPrChange>
        </w:rPr>
        <w:t xml:space="preserve"> almost any</w:t>
      </w:r>
      <w:r w:rsidRPr="005B3FF1">
        <w:rPr>
          <w:rFonts w:ascii="Times New Roman" w:hAnsi="Times New Roman" w:cs="Times New Roman"/>
          <w:sz w:val="20"/>
          <w:szCs w:val="20"/>
          <w:rPrChange w:id="83" w:author="Catherine Foster" w:date="2020-04-29T16:48:00Z">
            <w:rPr/>
          </w:rPrChange>
        </w:rPr>
        <w:t xml:space="preserve"> visible </w:t>
      </w:r>
      <w:r w:rsidR="00537F67" w:rsidRPr="005B3FF1">
        <w:rPr>
          <w:rFonts w:ascii="Times New Roman" w:hAnsi="Times New Roman" w:cs="Times New Roman"/>
          <w:sz w:val="20"/>
          <w:szCs w:val="20"/>
          <w:rPrChange w:id="84" w:author="Catherine Foster" w:date="2020-04-29T16:48:00Z">
            <w:rPr/>
          </w:rPrChange>
        </w:rPr>
        <w:t>color</w:t>
      </w:r>
      <w:r w:rsidRPr="005B3FF1">
        <w:rPr>
          <w:rFonts w:ascii="Times New Roman" w:hAnsi="Times New Roman" w:cs="Times New Roman"/>
          <w:sz w:val="20"/>
          <w:szCs w:val="20"/>
          <w:rPrChange w:id="85" w:author="Catherine Foster" w:date="2020-04-29T16:48:00Z">
            <w:rPr/>
          </w:rPrChange>
        </w:rPr>
        <w:t>.</w:t>
      </w:r>
    </w:p>
    <w:p w14:paraId="3559FC43" w14:textId="582F6B62" w:rsidR="00422925" w:rsidRPr="005B3FF1" w:rsidRDefault="00422925">
      <w:pPr>
        <w:pStyle w:val="NoSpacing"/>
        <w:rPr>
          <w:rFonts w:ascii="Times New Roman" w:hAnsi="Times New Roman" w:cs="Times New Roman"/>
          <w:sz w:val="20"/>
          <w:szCs w:val="20"/>
          <w:rPrChange w:id="86" w:author="Catherine Foster" w:date="2020-04-29T16:48:00Z">
            <w:rPr/>
          </w:rPrChange>
        </w:rPr>
      </w:pPr>
      <w:r w:rsidRPr="005B3FF1">
        <w:rPr>
          <w:rFonts w:ascii="Times New Roman" w:hAnsi="Times New Roman" w:cs="Times New Roman"/>
          <w:sz w:val="20"/>
          <w:szCs w:val="20"/>
          <w:rPrChange w:id="87" w:author="Catherine Foster" w:date="2020-04-29T16:48:00Z">
            <w:rPr/>
          </w:rPrChange>
        </w:rPr>
        <w:t xml:space="preserve">**Savings is stated per unit conditioned </w:t>
      </w:r>
      <w:r w:rsidRPr="005B3FF1">
        <w:rPr>
          <w:rFonts w:ascii="Times New Roman" w:hAnsi="Times New Roman" w:cs="Times New Roman"/>
          <w:i/>
          <w:sz w:val="20"/>
          <w:szCs w:val="20"/>
          <w:rPrChange w:id="88" w:author="Catherine Foster" w:date="2020-04-29T16:48:00Z">
            <w:rPr>
              <w:i/>
            </w:rPr>
          </w:rPrChange>
        </w:rPr>
        <w:t>roof area</w:t>
      </w:r>
      <w:r w:rsidRPr="005B3FF1">
        <w:rPr>
          <w:rFonts w:ascii="Times New Roman" w:hAnsi="Times New Roman" w:cs="Times New Roman"/>
          <w:sz w:val="20"/>
          <w:szCs w:val="20"/>
          <w:rPrChange w:id="89" w:author="Catherine Foster" w:date="2020-04-29T16:48:00Z">
            <w:rPr/>
          </w:rPrChange>
        </w:rPr>
        <w:t xml:space="preserve"> (not floor area).  </w:t>
      </w:r>
    </w:p>
    <w:p w14:paraId="0152DF17" w14:textId="2CAD7346" w:rsidR="00684027" w:rsidDel="005B3FF1" w:rsidRDefault="00684027" w:rsidP="005B3FF1">
      <w:pPr>
        <w:pStyle w:val="NoSpacing"/>
        <w:rPr>
          <w:del w:id="90" w:author="Catherine Foster" w:date="2020-04-29T16:48:00Z"/>
          <w:rFonts w:ascii="Times New Roman" w:hAnsi="Times New Roman" w:cs="Times New Roman"/>
          <w:sz w:val="20"/>
          <w:szCs w:val="20"/>
        </w:rPr>
      </w:pPr>
      <w:r w:rsidRPr="005B3FF1">
        <w:rPr>
          <w:rFonts w:ascii="Times New Roman" w:hAnsi="Times New Roman" w:cs="Times New Roman"/>
          <w:sz w:val="20"/>
          <w:szCs w:val="20"/>
          <w:rPrChange w:id="91" w:author="Catherine Foster" w:date="2020-04-29T16:48:00Z">
            <w:rPr/>
          </w:rPrChange>
        </w:rPr>
        <w:t>***The reduction of the roof’s solar heat gain of 44% = (0.55-0.20)</w:t>
      </w:r>
      <w:proofErr w:type="gramStart"/>
      <w:r w:rsidRPr="005B3FF1">
        <w:rPr>
          <w:rFonts w:ascii="Times New Roman" w:hAnsi="Times New Roman" w:cs="Times New Roman"/>
          <w:sz w:val="20"/>
          <w:szCs w:val="20"/>
          <w:rPrChange w:id="92" w:author="Catherine Foster" w:date="2020-04-29T16:48:00Z">
            <w:rPr/>
          </w:rPrChange>
        </w:rPr>
        <w:t>/(</w:t>
      </w:r>
      <w:proofErr w:type="gramEnd"/>
      <w:r w:rsidRPr="005B3FF1">
        <w:rPr>
          <w:rFonts w:ascii="Times New Roman" w:hAnsi="Times New Roman" w:cs="Times New Roman"/>
          <w:sz w:val="20"/>
          <w:szCs w:val="20"/>
          <w:rPrChange w:id="93" w:author="Catherine Foster" w:date="2020-04-29T16:48:00Z">
            <w:rPr/>
          </w:rPrChange>
        </w:rPr>
        <w:t>1-0.20)</w:t>
      </w:r>
    </w:p>
    <w:p w14:paraId="152C11C2" w14:textId="77777777" w:rsidR="005B3FF1" w:rsidRPr="005B3FF1" w:rsidRDefault="005B3FF1">
      <w:pPr>
        <w:pStyle w:val="NoSpacing"/>
        <w:rPr>
          <w:ins w:id="94" w:author="Catherine Foster" w:date="2020-04-29T16:48:00Z"/>
          <w:rFonts w:ascii="Times New Roman" w:hAnsi="Times New Roman" w:cs="Times New Roman"/>
          <w:sz w:val="20"/>
          <w:szCs w:val="20"/>
          <w:rPrChange w:id="95" w:author="Catherine Foster" w:date="2020-04-29T16:48:00Z">
            <w:rPr>
              <w:ins w:id="96" w:author="Catherine Foster" w:date="2020-04-29T16:48:00Z"/>
            </w:rPr>
          </w:rPrChange>
        </w:rPr>
      </w:pPr>
    </w:p>
    <w:p w14:paraId="66910199" w14:textId="77777777" w:rsidR="00005512" w:rsidRDefault="00005512">
      <w:pPr>
        <w:pStyle w:val="NoSpacing"/>
        <w:pPrChange w:id="97" w:author="Catherine Foster" w:date="2020-04-29T16:48:00Z">
          <w:pPr/>
        </w:pPrChange>
      </w:pPr>
    </w:p>
    <w:p w14:paraId="4A92E2C8" w14:textId="58240C10" w:rsidR="00AE67B9" w:rsidRDefault="00AE67B9" w:rsidP="00C43A6C">
      <w:r>
        <w:t xml:space="preserve">As </w:t>
      </w:r>
      <w:r>
        <w:fldChar w:fldCharType="begin"/>
      </w:r>
      <w:r>
        <w:instrText xml:space="preserve"> REF _Ref3995623 \h </w:instrText>
      </w:r>
      <w:r>
        <w:fldChar w:fldCharType="separate"/>
      </w:r>
      <w:r w:rsidR="007A5307">
        <w:t xml:space="preserve">Table </w:t>
      </w:r>
      <w:r w:rsidR="007A5307">
        <w:rPr>
          <w:noProof/>
        </w:rPr>
        <w:t>1</w:t>
      </w:r>
      <w:r w:rsidR="007A5307">
        <w:t>.</w:t>
      </w:r>
      <w:r w:rsidR="007A5307">
        <w:rPr>
          <w:noProof/>
        </w:rPr>
        <w:t>2</w:t>
      </w:r>
      <w:r>
        <w:fldChar w:fldCharType="end"/>
      </w:r>
      <w:r>
        <w:t xml:space="preserve"> illustrates:  </w:t>
      </w:r>
    </w:p>
    <w:p w14:paraId="66F1365F" w14:textId="4EEB0B9C" w:rsidR="008A2C5D" w:rsidRDefault="00AE67B9" w:rsidP="00B114D1">
      <w:pPr>
        <w:pStyle w:val="ListParagraph"/>
        <w:numPr>
          <w:ilvl w:val="0"/>
          <w:numId w:val="56"/>
        </w:numPr>
      </w:pPr>
      <w:r>
        <w:t>Cool roofs can reduce roof temperatures 10C or greater.</w:t>
      </w:r>
    </w:p>
    <w:p w14:paraId="23F41DD6" w14:textId="065D2E50" w:rsidR="00AE67B9" w:rsidRDefault="00AE67B9" w:rsidP="00AE67B9">
      <w:pPr>
        <w:pStyle w:val="ListParagraph"/>
        <w:numPr>
          <w:ilvl w:val="0"/>
          <w:numId w:val="52"/>
        </w:numPr>
        <w:rPr>
          <w:bCs/>
        </w:rPr>
      </w:pPr>
      <w:r>
        <w:t xml:space="preserve">Roof </w:t>
      </w:r>
      <w:r w:rsidR="003F7BC4">
        <w:t xml:space="preserve">solar </w:t>
      </w:r>
      <w:r>
        <w:t xml:space="preserve">heat gains are reduced 40%+, corresponding with energy savings of </w:t>
      </w:r>
      <w:del w:id="98" w:author="Catherine Foster" w:date="2020-04-29T16:49:00Z">
        <w:r w:rsidDel="005B3FF1">
          <w:delText xml:space="preserve">from </w:delText>
        </w:r>
      </w:del>
      <w:r>
        <w:t>4-7 kWh/m</w:t>
      </w:r>
      <w:r w:rsidRPr="00B114D1">
        <w:rPr>
          <w:vertAlign w:val="superscript"/>
        </w:rPr>
        <w:t>2</w:t>
      </w:r>
      <w:r>
        <w:t>, averaging 5.0 kWh/m</w:t>
      </w:r>
      <w:r w:rsidRPr="00B114D1">
        <w:rPr>
          <w:vertAlign w:val="superscript"/>
        </w:rPr>
        <w:t>2</w:t>
      </w:r>
      <w:r>
        <w:t xml:space="preserve"> of conditioned roof area annually for typical locations</w:t>
      </w:r>
      <w:del w:id="99" w:author="Catherine Foster" w:date="2020-04-29T16:49:00Z">
        <w:r w:rsidDel="005B3FF1">
          <w:delText>.</w:delText>
        </w:r>
      </w:del>
      <w:r>
        <w:t xml:space="preserve"> </w:t>
      </w:r>
      <w:r>
        <w:rPr>
          <w:bCs/>
        </w:rPr>
        <w:t xml:space="preserve">(Levinson &amp; Akbari, 2010; </w:t>
      </w:r>
      <w:proofErr w:type="spellStart"/>
      <w:r>
        <w:rPr>
          <w:bCs/>
        </w:rPr>
        <w:t>Graveline</w:t>
      </w:r>
      <w:proofErr w:type="spellEnd"/>
      <w:r>
        <w:rPr>
          <w:bCs/>
        </w:rPr>
        <w:t>, 2014)</w:t>
      </w:r>
      <w:ins w:id="100" w:author="Catherine Foster" w:date="2020-04-29T16:49:00Z">
        <w:r w:rsidR="005B3FF1">
          <w:rPr>
            <w:bCs/>
          </w:rPr>
          <w:t>.</w:t>
        </w:r>
      </w:ins>
      <w:r>
        <w:rPr>
          <w:bCs/>
        </w:rPr>
        <w:t xml:space="preserve">  </w:t>
      </w:r>
    </w:p>
    <w:p w14:paraId="5F201917" w14:textId="27AAF166" w:rsidR="00AE67B9" w:rsidRDefault="00AE67B9" w:rsidP="00B114D1">
      <w:pPr>
        <w:pStyle w:val="ListParagraph"/>
        <w:numPr>
          <w:ilvl w:val="0"/>
          <w:numId w:val="56"/>
        </w:numPr>
      </w:pPr>
      <w:r>
        <w:t xml:space="preserve">This </w:t>
      </w:r>
      <w:r w:rsidR="003F7BC4">
        <w:t>results in</w:t>
      </w:r>
      <w:r>
        <w:t xml:space="preserve"> building cooling</w:t>
      </w:r>
      <w:r w:rsidR="003F7BC4">
        <w:t xml:space="preserve"> energy</w:t>
      </w:r>
      <w:r>
        <w:t xml:space="preserve"> reductions of 10% to 20% or greater, depending on building height, insulation and other factors; typically ~20% for the floor below the roof (Global Cool Cities alliance, 2012).  </w:t>
      </w:r>
    </w:p>
    <w:p w14:paraId="1C76DDB5" w14:textId="1AB461D8" w:rsidR="00A82BFA" w:rsidRPr="008A2C5D" w:rsidRDefault="008A2C5D" w:rsidP="00B114D1">
      <w:pPr>
        <w:pStyle w:val="ListParagraph"/>
        <w:numPr>
          <w:ilvl w:val="0"/>
          <w:numId w:val="53"/>
        </w:numPr>
        <w:rPr>
          <w:bCs/>
        </w:rPr>
      </w:pPr>
      <w:r w:rsidRPr="008A2C5D">
        <w:rPr>
          <w:bCs/>
        </w:rPr>
        <w:t xml:space="preserve">Cool coatings </w:t>
      </w:r>
      <w:r w:rsidR="00AE67B9">
        <w:rPr>
          <w:bCs/>
        </w:rPr>
        <w:t xml:space="preserve">are available </w:t>
      </w:r>
      <w:r w:rsidRPr="008A2C5D">
        <w:rPr>
          <w:bCs/>
        </w:rPr>
        <w:t>for tile roofs, especially for urban and historic buildings common in Mediterranean climates.</w:t>
      </w:r>
      <w:del w:id="101" w:author="Catherine Foster" w:date="2020-04-29T16:49:00Z">
        <w:r w:rsidRPr="008A2C5D" w:rsidDel="005B3FF1">
          <w:rPr>
            <w:bCs/>
          </w:rPr>
          <w:delText xml:space="preserve"> </w:delText>
        </w:r>
      </w:del>
      <w:r w:rsidRPr="008A2C5D">
        <w:rPr>
          <w:bCs/>
        </w:rPr>
        <w:t xml:space="preserve"> Such coatings can be used on new tiles or applied to </w:t>
      </w:r>
      <w:r>
        <w:rPr>
          <w:bCs/>
        </w:rPr>
        <w:t xml:space="preserve">existing tiles. </w:t>
      </w:r>
      <w:del w:id="102" w:author="Catherine Foster" w:date="2020-04-29T16:49:00Z">
        <w:r w:rsidDel="005B3FF1">
          <w:rPr>
            <w:bCs/>
          </w:rPr>
          <w:delText xml:space="preserve"> </w:delText>
        </w:r>
      </w:del>
      <w:r>
        <w:rPr>
          <w:bCs/>
        </w:rPr>
        <w:t>The appearance is virtually identical to traditional tiles</w:t>
      </w:r>
      <w:r w:rsidR="00AE67B9">
        <w:rPr>
          <w:bCs/>
        </w:rPr>
        <w:t xml:space="preserve">.  </w:t>
      </w:r>
    </w:p>
    <w:p w14:paraId="3046AA94" w14:textId="39BA4969" w:rsidR="006F5979" w:rsidRDefault="00E557FB">
      <w:r>
        <w:t>Cool roofs do come with an energy price</w:t>
      </w:r>
      <w:r w:rsidR="003F7BC4">
        <w:t xml:space="preserve"> in the form of a “</w:t>
      </w:r>
      <w:r w:rsidR="006F5979" w:rsidRPr="00EA7DE7">
        <w:t>space heating energy penalty</w:t>
      </w:r>
      <w:r w:rsidR="00F929DE">
        <w:t xml:space="preserve">”: </w:t>
      </w:r>
      <w:del w:id="103" w:author="Catherine Foster" w:date="2020-04-29T16:50:00Z">
        <w:r w:rsidR="00F929DE" w:rsidDel="005B3FF1">
          <w:delText xml:space="preserve"> </w:delText>
        </w:r>
      </w:del>
      <w:r w:rsidR="00F929DE">
        <w:t>I</w:t>
      </w:r>
      <w:r>
        <w:t xml:space="preserve">n winter, when space heating is needed, </w:t>
      </w:r>
      <w:r w:rsidR="00EA7DE7">
        <w:t>cool roofs</w:t>
      </w:r>
      <w:r w:rsidR="003F7BC4">
        <w:t xml:space="preserve"> </w:t>
      </w:r>
      <w:r>
        <w:t xml:space="preserve">also </w:t>
      </w:r>
      <w:r w:rsidR="00EA7DE7">
        <w:t xml:space="preserve">absorb less heat from the sun </w:t>
      </w:r>
      <w:r w:rsidR="003F7BC4">
        <w:t xml:space="preserve">than conventional </w:t>
      </w:r>
      <w:r>
        <w:t>roofs</w:t>
      </w:r>
      <w:r w:rsidR="00EA7DE7">
        <w:t xml:space="preserve">. </w:t>
      </w:r>
      <w:del w:id="104" w:author="Catherine Foster" w:date="2020-04-29T16:50:00Z">
        <w:r w:rsidR="00EA7DE7" w:rsidDel="005B3FF1">
          <w:delText xml:space="preserve"> </w:delText>
        </w:r>
      </w:del>
      <w:r w:rsidR="00EA7DE7">
        <w:t>Research shows</w:t>
      </w:r>
      <w:r w:rsidR="00F929DE">
        <w:t xml:space="preserve"> that</w:t>
      </w:r>
      <w:r w:rsidR="00EA7DE7">
        <w:t xml:space="preserve"> the heating penalty</w:t>
      </w:r>
      <w:r w:rsidR="003F7BC4">
        <w:t xml:space="preserve"> </w:t>
      </w:r>
      <w:r w:rsidR="00EA7DE7">
        <w:t>range</w:t>
      </w:r>
      <w:r w:rsidR="00F929DE">
        <w:t>s</w:t>
      </w:r>
      <w:r w:rsidR="00865450" w:rsidRPr="00EA7DE7">
        <w:t xml:space="preserve"> from 1 to 4 kWh/m</w:t>
      </w:r>
      <w:r w:rsidR="00865450" w:rsidRPr="00B114D1">
        <w:rPr>
          <w:vertAlign w:val="superscript"/>
        </w:rPr>
        <w:t>2</w:t>
      </w:r>
      <w:r w:rsidR="00865450" w:rsidRPr="00EA7DE7">
        <w:t>,</w:t>
      </w:r>
      <w:r w:rsidR="006F5979" w:rsidRPr="00EA7DE7">
        <w:t xml:space="preserve"> averaging </w:t>
      </w:r>
      <w:r w:rsidR="00532E26" w:rsidRPr="00EA7DE7">
        <w:t>1.89 kWh/m</w:t>
      </w:r>
      <w:r w:rsidR="00532E26" w:rsidRPr="00B114D1">
        <w:rPr>
          <w:vertAlign w:val="superscript"/>
        </w:rPr>
        <w:t>2</w:t>
      </w:r>
      <w:r w:rsidR="00532E26" w:rsidRPr="00EA7DE7">
        <w:t xml:space="preserve"> </w:t>
      </w:r>
      <w:r w:rsidR="00EA7DE7" w:rsidRPr="00AF6689">
        <w:t xml:space="preserve">(0.0645 </w:t>
      </w:r>
      <w:proofErr w:type="spellStart"/>
      <w:r w:rsidR="00EA7DE7" w:rsidRPr="00AF6689">
        <w:t>therm</w:t>
      </w:r>
      <w:proofErr w:type="spellEnd"/>
      <w:r w:rsidR="00EA7DE7" w:rsidRPr="00AF6689">
        <w:t>/m</w:t>
      </w:r>
      <w:r w:rsidR="00EA7DE7" w:rsidRPr="00AF6689">
        <w:rPr>
          <w:vertAlign w:val="superscript"/>
        </w:rPr>
        <w:t>2</w:t>
      </w:r>
      <w:r w:rsidR="00EA7DE7" w:rsidRPr="00AF6689">
        <w:t>)</w:t>
      </w:r>
      <w:r w:rsidR="00EA7DE7">
        <w:t xml:space="preserve"> of conditioned space annually</w:t>
      </w:r>
      <w:del w:id="105" w:author="Catherine Foster" w:date="2020-04-29T16:50:00Z">
        <w:r w:rsidR="00EA7DE7" w:rsidDel="005B3FF1">
          <w:delText>.</w:delText>
        </w:r>
      </w:del>
      <w:r w:rsidR="00EA7DE7">
        <w:t xml:space="preserve"> </w:t>
      </w:r>
      <w:r w:rsidR="00747D31" w:rsidRPr="00EA7DE7">
        <w:t xml:space="preserve">(Levinson &amp; Akbari, 2010; </w:t>
      </w:r>
      <w:proofErr w:type="spellStart"/>
      <w:r w:rsidR="00747D31" w:rsidRPr="00EA7DE7">
        <w:t>Graveline</w:t>
      </w:r>
      <w:proofErr w:type="spellEnd"/>
      <w:r w:rsidR="00747D31" w:rsidRPr="00EA7DE7">
        <w:t>, 2014)</w:t>
      </w:r>
      <w:ins w:id="106" w:author="Catherine Foster" w:date="2020-04-29T16:50:00Z">
        <w:r w:rsidR="005B3FF1">
          <w:t>.</w:t>
        </w:r>
      </w:ins>
      <w:r w:rsidR="00747D31" w:rsidRPr="00EA7DE7">
        <w:t xml:space="preserve"> </w:t>
      </w:r>
      <w:del w:id="107" w:author="Catherine Foster" w:date="2020-04-29T16:50:00Z">
        <w:r w:rsidR="00532E26" w:rsidRPr="00EA7DE7" w:rsidDel="005B3FF1">
          <w:delText xml:space="preserve"> </w:delText>
        </w:r>
      </w:del>
      <w:r w:rsidR="00EA7DE7">
        <w:t>The</w:t>
      </w:r>
      <w:r>
        <w:t xml:space="preserve"> space</w:t>
      </w:r>
      <w:r w:rsidR="00EA7DE7">
        <w:t xml:space="preserve"> heating penalty </w:t>
      </w:r>
      <w:r w:rsidR="003F7BC4">
        <w:t xml:space="preserve">is </w:t>
      </w:r>
      <w:r>
        <w:t xml:space="preserve">anti-correlated with space cooling loads – </w:t>
      </w:r>
      <w:r w:rsidR="00A717CD">
        <w:t>greatest in cold climates</w:t>
      </w:r>
      <w:r>
        <w:t xml:space="preserve"> with high space heating loads and smallest in hot climates with small heating loads.</w:t>
      </w:r>
      <w:del w:id="108" w:author="Catherine Foster" w:date="2020-04-29T16:50:00Z">
        <w:r w:rsidDel="005B3FF1">
          <w:delText xml:space="preserve"> </w:delText>
        </w:r>
      </w:del>
      <w:r>
        <w:t xml:space="preserve"> </w:t>
      </w:r>
      <w:r w:rsidR="00E733FB">
        <w:t>So, the</w:t>
      </w:r>
      <w:r w:rsidR="00A717CD">
        <w:t xml:space="preserve"> net result is that, depending on building location, design, </w:t>
      </w:r>
      <w:r w:rsidR="003F7BC4">
        <w:t xml:space="preserve">orientation, </w:t>
      </w:r>
      <w:r w:rsidR="00A717CD">
        <w:t>internal loads, and energy costs, it pays to use cool roofs in hot and temperate climates, and not in very cold climates.</w:t>
      </w:r>
      <w:r w:rsidR="002D7928">
        <w:t xml:space="preserve"> </w:t>
      </w:r>
      <w:del w:id="109" w:author="Catherine Foster" w:date="2020-04-29T16:51:00Z">
        <w:r w:rsidR="002D7928" w:rsidDel="005B3FF1">
          <w:delText xml:space="preserve"> </w:delText>
        </w:r>
      </w:del>
      <w:r w:rsidR="002D7928">
        <w:t>Estimates are that cool roofs make sense on 80%+ of buildings</w:t>
      </w:r>
      <w:r w:rsidR="00B543AA">
        <w:t xml:space="preserve">; modest savings are achievable even in cities with cold winters, such as Minneapolis and </w:t>
      </w:r>
      <w:r w:rsidR="00065016">
        <w:t>Denver.</w:t>
      </w:r>
      <w:del w:id="110" w:author="Catherine Foster" w:date="2020-04-29T16:51:00Z">
        <w:r w:rsidR="00065016" w:rsidDel="005B3FF1">
          <w:delText xml:space="preserve"> </w:delText>
        </w:r>
      </w:del>
      <w:r w:rsidR="00A717CD" w:rsidRPr="00B543AA">
        <w:t xml:space="preserve"> </w:t>
      </w:r>
      <w:r w:rsidR="00065016">
        <w:t>The only exception is cold continental climate locations</w:t>
      </w:r>
      <w:del w:id="111" w:author="Catherine Foster" w:date="2020-04-29T16:51:00Z">
        <w:r w:rsidR="00065016" w:rsidDel="005B3FF1">
          <w:delText>.</w:delText>
        </w:r>
      </w:del>
      <w:r w:rsidR="00065016">
        <w:t xml:space="preserve"> </w:t>
      </w:r>
      <w:r w:rsidR="002D7928" w:rsidRPr="00B114D1">
        <w:t>(</w:t>
      </w:r>
      <w:proofErr w:type="spellStart"/>
      <w:r w:rsidR="008D2810" w:rsidRPr="00B543AA">
        <w:t>Graveline</w:t>
      </w:r>
      <w:proofErr w:type="spellEnd"/>
      <w:r w:rsidR="002D7928" w:rsidRPr="00B114D1">
        <w:t>, 2014</w:t>
      </w:r>
      <w:r w:rsidR="00B543AA" w:rsidRPr="00B114D1">
        <w:t>)</w:t>
      </w:r>
      <w:ins w:id="112" w:author="Catherine Foster" w:date="2020-04-29T16:51:00Z">
        <w:r w:rsidR="005B3FF1">
          <w:t>.</w:t>
        </w:r>
      </w:ins>
      <w:r w:rsidR="00B543AA" w:rsidRPr="00B114D1">
        <w:t xml:space="preserve">  </w:t>
      </w:r>
    </w:p>
    <w:p w14:paraId="7FFDC151" w14:textId="77777777" w:rsidR="00747D31" w:rsidRDefault="00747D31"/>
    <w:p w14:paraId="2DFD8A5B" w14:textId="77777777" w:rsidR="006D69FF" w:rsidRDefault="006D69FF">
      <w:pPr>
        <w:spacing w:after="160" w:line="259" w:lineRule="auto"/>
        <w:jc w:val="left"/>
        <w:rPr>
          <w:rFonts w:asciiTheme="majorHAnsi" w:eastAsiaTheme="majorEastAsia" w:hAnsiTheme="majorHAnsi" w:cstheme="majorBidi"/>
          <w:b/>
          <w:bCs/>
          <w:i/>
          <w:iCs/>
          <w:color w:val="95B3D7" w:themeColor="accent1" w:themeTint="99"/>
        </w:rPr>
      </w:pPr>
      <w:r>
        <w:br w:type="page"/>
      </w:r>
    </w:p>
    <w:p w14:paraId="10F2CB18" w14:textId="32B03C14" w:rsidR="0002367B" w:rsidRDefault="0002367B" w:rsidP="00B114D1">
      <w:pPr>
        <w:pStyle w:val="Heading4"/>
      </w:pPr>
      <w:r>
        <w:lastRenderedPageBreak/>
        <w:t>What must be done at the agency level to implement cool roofs?</w:t>
      </w:r>
    </w:p>
    <w:p w14:paraId="467053BF" w14:textId="770D9C4C" w:rsidR="006314E2" w:rsidRDefault="00D57629">
      <w:r>
        <w:t>Cool roofs require little from the building owner in return for substantial gains</w:t>
      </w:r>
      <w:r w:rsidR="00575925">
        <w:t xml:space="preserve">:  </w:t>
      </w:r>
    </w:p>
    <w:p w14:paraId="432CF813" w14:textId="3A9F0182" w:rsidR="0046293C" w:rsidRDefault="00575925">
      <w:r>
        <w:t xml:space="preserve">For new </w:t>
      </w:r>
      <w:r w:rsidR="00A04514">
        <w:t>roofs or replacement roofs</w:t>
      </w:r>
      <w:r>
        <w:t>, c</w:t>
      </w:r>
      <w:r w:rsidR="006314E2">
        <w:t xml:space="preserve">ool roof products are available </w:t>
      </w:r>
      <w:r w:rsidR="00157EA0">
        <w:t xml:space="preserve">as replacements </w:t>
      </w:r>
      <w:r w:rsidR="006314E2">
        <w:t>for virtually every type of</w:t>
      </w:r>
      <w:r w:rsidR="00793C6B">
        <w:t xml:space="preserve"> commercial or</w:t>
      </w:r>
      <w:r w:rsidR="006314E2">
        <w:t xml:space="preserve"> residential roof:  Sheets, coatings, </w:t>
      </w:r>
      <w:r w:rsidR="00793C6B">
        <w:t xml:space="preserve">coated metal, </w:t>
      </w:r>
      <w:r w:rsidR="004511F5">
        <w:t xml:space="preserve">asphalt </w:t>
      </w:r>
      <w:r w:rsidR="006314E2">
        <w:t>shingles</w:t>
      </w:r>
      <w:r w:rsidR="00793C6B">
        <w:t xml:space="preserve"> with IR-reflecting granules</w:t>
      </w:r>
      <w:r w:rsidR="006314E2">
        <w:t xml:space="preserve">, </w:t>
      </w:r>
      <w:r w:rsidR="004511F5">
        <w:t xml:space="preserve">clay </w:t>
      </w:r>
      <w:r w:rsidR="006314E2">
        <w:t>tiles</w:t>
      </w:r>
      <w:r w:rsidR="004511F5">
        <w:t>, concrete tiles</w:t>
      </w:r>
      <w:r>
        <w:t xml:space="preserve">, </w:t>
      </w:r>
      <w:r w:rsidR="002F694C">
        <w:t xml:space="preserve">even slate </w:t>
      </w:r>
      <w:r w:rsidR="006314E2">
        <w:t xml:space="preserve">and other </w:t>
      </w:r>
      <w:r w:rsidR="002F694C">
        <w:t>materials</w:t>
      </w:r>
      <w:del w:id="113" w:author="Catherine Foster" w:date="2020-04-29T16:51:00Z">
        <w:r w:rsidR="006314E2" w:rsidDel="005B3FF1">
          <w:delText>.</w:delText>
        </w:r>
      </w:del>
      <w:r w:rsidR="006314E2">
        <w:t xml:space="preserve"> </w:t>
      </w:r>
      <w:r>
        <w:t>(</w:t>
      </w:r>
      <w:r w:rsidR="002F694C">
        <w:t>CRRC’s directory of products and manufacturers)</w:t>
      </w:r>
      <w:ins w:id="114" w:author="Catherine Foster" w:date="2020-04-29T16:51:00Z">
        <w:r w:rsidR="005B3FF1">
          <w:t>.</w:t>
        </w:r>
      </w:ins>
      <w:del w:id="115" w:author="Catherine Foster" w:date="2020-04-29T16:51:00Z">
        <w:r w:rsidR="002F694C" w:rsidDel="005B3FF1">
          <w:delText xml:space="preserve"> </w:delText>
        </w:r>
      </w:del>
      <w:r w:rsidR="002F694C">
        <w:t xml:space="preserve"> </w:t>
      </w:r>
      <w:r>
        <w:t>Installation is the</w:t>
      </w:r>
      <w:r w:rsidR="00127FCA">
        <w:t xml:space="preserve"> same as conventional roofing and costs are similar (see below).  </w:t>
      </w:r>
    </w:p>
    <w:p w14:paraId="65E9BCA3" w14:textId="7F25AC5B" w:rsidR="00040B8D" w:rsidRDefault="00040B8D">
      <w:r>
        <w:fldChar w:fldCharType="begin"/>
      </w:r>
      <w:r>
        <w:instrText xml:space="preserve"> REF _Ref4146019 \h </w:instrText>
      </w:r>
      <w:r>
        <w:fldChar w:fldCharType="separate"/>
      </w:r>
      <w:r w:rsidR="007A5307">
        <w:t xml:space="preserve">Table </w:t>
      </w:r>
      <w:r w:rsidR="007A5307">
        <w:rPr>
          <w:noProof/>
        </w:rPr>
        <w:t>1</w:t>
      </w:r>
      <w:r w:rsidR="007A5307">
        <w:t>.</w:t>
      </w:r>
      <w:r w:rsidR="007A5307">
        <w:rPr>
          <w:noProof/>
        </w:rPr>
        <w:t>3</w:t>
      </w:r>
      <w:r>
        <w:fldChar w:fldCharType="end"/>
      </w:r>
      <w:r>
        <w:t xml:space="preserve"> illustrates what is possible</w:t>
      </w:r>
      <w:r w:rsidR="00DC1479">
        <w:t>,</w:t>
      </w:r>
      <w:r>
        <w:t xml:space="preserve"> even </w:t>
      </w:r>
      <w:r w:rsidR="00DC1479">
        <w:t>for</w:t>
      </w:r>
      <w:r>
        <w:t xml:space="preserve"> traditional tile roofing</w:t>
      </w:r>
      <w:r w:rsidR="00157EA0">
        <w:t xml:space="preserve"> in virtually any color</w:t>
      </w:r>
      <w:r>
        <w:t xml:space="preserve">. </w:t>
      </w:r>
      <w:del w:id="116" w:author="Catherine Foster" w:date="2020-04-29T16:51:00Z">
        <w:r w:rsidR="00DC1479" w:rsidDel="005B3FF1">
          <w:delText xml:space="preserve"> </w:delText>
        </w:r>
      </w:del>
      <w:r>
        <w:t xml:space="preserve">Solar reflectance </w:t>
      </w:r>
      <w:r w:rsidR="00DC1479">
        <w:t xml:space="preserve">is increased on average 0.2 to 0.3 with no change in color. </w:t>
      </w:r>
      <w:del w:id="117" w:author="Catherine Foster" w:date="2020-04-29T16:52:00Z">
        <w:r w:rsidR="00DC1479" w:rsidDel="005B3FF1">
          <w:delText xml:space="preserve"> </w:delText>
        </w:r>
      </w:del>
      <w:r w:rsidR="00DC1479">
        <w:t xml:space="preserve">This is accomplished by coloring the tile using “cool pigments”, either mixed integrally or applied in a surface coating.  </w:t>
      </w:r>
    </w:p>
    <w:p w14:paraId="13DEE252" w14:textId="388540D1" w:rsidR="006D69FF" w:rsidRDefault="00291B01" w:rsidP="00B114D1">
      <w:pPr>
        <w:pStyle w:val="Caption"/>
        <w:jc w:val="center"/>
      </w:pPr>
      <w:bookmarkStart w:id="118" w:name="_Ref4146019"/>
      <w:bookmarkStart w:id="119" w:name="_Toc12546581"/>
      <w:r>
        <w:t>Table</w:t>
      </w:r>
      <w:r w:rsidR="00E733FB">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1</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3</w:t>
      </w:r>
      <w:r w:rsidR="000940A1">
        <w:rPr>
          <w:noProof/>
        </w:rPr>
        <w:fldChar w:fldCharType="end"/>
      </w:r>
      <w:bookmarkEnd w:id="118"/>
      <w:r w:rsidR="006D69FF">
        <w:t xml:space="preserve"> Cool Roof Tile Solutions</w:t>
      </w:r>
      <w:bookmarkEnd w:id="119"/>
    </w:p>
    <w:tbl>
      <w:tblPr>
        <w:tblStyle w:val="TableGrid"/>
        <w:tblW w:w="5811" w:type="dxa"/>
        <w:jc w:val="center"/>
        <w:tblLook w:val="04A0" w:firstRow="1" w:lastRow="0" w:firstColumn="1" w:lastColumn="0" w:noHBand="0" w:noVBand="1"/>
      </w:tblPr>
      <w:tblGrid>
        <w:gridCol w:w="1333"/>
        <w:gridCol w:w="1418"/>
        <w:gridCol w:w="1530"/>
        <w:gridCol w:w="1530"/>
      </w:tblGrid>
      <w:tr w:rsidR="00040B8D" w:rsidRPr="002D385E" w14:paraId="02D7DBA0" w14:textId="2005CD22" w:rsidTr="00B114D1">
        <w:trPr>
          <w:cantSplit/>
          <w:tblHeader/>
          <w:jc w:val="center"/>
        </w:trPr>
        <w:tc>
          <w:tcPr>
            <w:tcW w:w="1333" w:type="dxa"/>
            <w:shd w:val="clear" w:color="auto" w:fill="4F81BD" w:themeFill="accent1"/>
            <w:vAlign w:val="center"/>
          </w:tcPr>
          <w:p w14:paraId="2ACFB2A1" w14:textId="790A3FA6" w:rsidR="00040B8D" w:rsidRPr="002D385E" w:rsidRDefault="00040B8D" w:rsidP="00040B8D">
            <w:pPr>
              <w:spacing w:after="0"/>
              <w:jc w:val="center"/>
              <w:rPr>
                <w:b/>
                <w:bCs/>
                <w:color w:val="FFFFFF" w:themeColor="background1"/>
              </w:rPr>
            </w:pPr>
            <w:r>
              <w:rPr>
                <w:b/>
                <w:bCs/>
                <w:color w:val="FFFFFF" w:themeColor="background1"/>
              </w:rPr>
              <w:t>Tile Color</w:t>
            </w:r>
          </w:p>
        </w:tc>
        <w:tc>
          <w:tcPr>
            <w:tcW w:w="1418" w:type="dxa"/>
            <w:shd w:val="clear" w:color="auto" w:fill="4F81BD" w:themeFill="accent1"/>
            <w:vAlign w:val="center"/>
          </w:tcPr>
          <w:p w14:paraId="7D048FF2" w14:textId="1ADCDF30" w:rsidR="00040B8D" w:rsidRPr="002D385E" w:rsidRDefault="00040B8D" w:rsidP="00040B8D">
            <w:pPr>
              <w:spacing w:after="0"/>
              <w:jc w:val="center"/>
              <w:rPr>
                <w:b/>
                <w:bCs/>
                <w:color w:val="FFFFFF" w:themeColor="background1"/>
              </w:rPr>
            </w:pPr>
            <w:r>
              <w:rPr>
                <w:b/>
                <w:bCs/>
                <w:color w:val="FFFFFF" w:themeColor="background1"/>
              </w:rPr>
              <w:t xml:space="preserve">Conventional Tile Solar Reflectance </w:t>
            </w:r>
          </w:p>
        </w:tc>
        <w:tc>
          <w:tcPr>
            <w:tcW w:w="1530" w:type="dxa"/>
            <w:shd w:val="clear" w:color="auto" w:fill="4F81BD" w:themeFill="accent1"/>
            <w:vAlign w:val="center"/>
          </w:tcPr>
          <w:p w14:paraId="7FA71490" w14:textId="077C896E" w:rsidR="00040B8D" w:rsidRPr="002D385E" w:rsidRDefault="00040B8D" w:rsidP="00040B8D">
            <w:pPr>
              <w:spacing w:after="0"/>
              <w:jc w:val="center"/>
              <w:rPr>
                <w:b/>
                <w:bCs/>
                <w:color w:val="FFFFFF" w:themeColor="background1"/>
              </w:rPr>
            </w:pPr>
            <w:r>
              <w:rPr>
                <w:b/>
                <w:bCs/>
                <w:color w:val="FFFFFF" w:themeColor="background1"/>
              </w:rPr>
              <w:t>Cool Roof Tile Solar Reflectance</w:t>
            </w:r>
          </w:p>
        </w:tc>
        <w:tc>
          <w:tcPr>
            <w:tcW w:w="1530" w:type="dxa"/>
            <w:shd w:val="clear" w:color="auto" w:fill="4F81BD" w:themeFill="accent1"/>
          </w:tcPr>
          <w:p w14:paraId="199B650D" w14:textId="18717844" w:rsidR="00040B8D" w:rsidRDefault="00040B8D" w:rsidP="00040B8D">
            <w:pPr>
              <w:spacing w:after="0"/>
              <w:jc w:val="center"/>
              <w:rPr>
                <w:b/>
                <w:bCs/>
                <w:color w:val="FFFFFF" w:themeColor="background1"/>
              </w:rPr>
            </w:pPr>
            <w:r>
              <w:rPr>
                <w:b/>
                <w:bCs/>
                <w:color w:val="FFFFFF" w:themeColor="background1"/>
              </w:rPr>
              <w:t>Increase in Solar Reflectance</w:t>
            </w:r>
          </w:p>
        </w:tc>
      </w:tr>
      <w:tr w:rsidR="00040B8D" w14:paraId="51B85CBE" w14:textId="79805313" w:rsidTr="00B114D1">
        <w:trPr>
          <w:jc w:val="center"/>
        </w:trPr>
        <w:tc>
          <w:tcPr>
            <w:tcW w:w="1333" w:type="dxa"/>
          </w:tcPr>
          <w:p w14:paraId="2E112932" w14:textId="6740A641" w:rsidR="00040B8D" w:rsidRDefault="00040B8D" w:rsidP="00040B8D">
            <w:pPr>
              <w:spacing w:after="0" w:line="276" w:lineRule="auto"/>
              <w:rPr>
                <w:bCs/>
              </w:rPr>
            </w:pPr>
            <w:r>
              <w:rPr>
                <w:bCs/>
              </w:rPr>
              <w:t>Black</w:t>
            </w:r>
          </w:p>
        </w:tc>
        <w:tc>
          <w:tcPr>
            <w:tcW w:w="1418" w:type="dxa"/>
            <w:vAlign w:val="center"/>
          </w:tcPr>
          <w:p w14:paraId="62C3C91B" w14:textId="3636F650" w:rsidR="00040B8D" w:rsidRDefault="00040B8D" w:rsidP="00040B8D">
            <w:pPr>
              <w:spacing w:after="0" w:line="276" w:lineRule="auto"/>
              <w:jc w:val="center"/>
              <w:rPr>
                <w:bCs/>
              </w:rPr>
            </w:pPr>
            <w:r>
              <w:rPr>
                <w:bCs/>
              </w:rPr>
              <w:t>0.04</w:t>
            </w:r>
          </w:p>
        </w:tc>
        <w:tc>
          <w:tcPr>
            <w:tcW w:w="1530" w:type="dxa"/>
            <w:vAlign w:val="center"/>
          </w:tcPr>
          <w:p w14:paraId="05BFD64B" w14:textId="3D30D47D" w:rsidR="00040B8D" w:rsidRDefault="00040B8D" w:rsidP="00651560">
            <w:pPr>
              <w:spacing w:after="0" w:line="276" w:lineRule="auto"/>
              <w:jc w:val="center"/>
              <w:rPr>
                <w:bCs/>
              </w:rPr>
            </w:pPr>
            <w:r>
              <w:rPr>
                <w:bCs/>
              </w:rPr>
              <w:t>0.41</w:t>
            </w:r>
          </w:p>
        </w:tc>
        <w:tc>
          <w:tcPr>
            <w:tcW w:w="1530" w:type="dxa"/>
          </w:tcPr>
          <w:p w14:paraId="4AFFF850" w14:textId="5C033FF1" w:rsidR="00040B8D" w:rsidRDefault="00040B8D" w:rsidP="006D69FF">
            <w:pPr>
              <w:spacing w:after="0" w:line="276" w:lineRule="auto"/>
              <w:jc w:val="center"/>
              <w:rPr>
                <w:bCs/>
              </w:rPr>
            </w:pPr>
            <w:r>
              <w:rPr>
                <w:bCs/>
              </w:rPr>
              <w:t>0.37</w:t>
            </w:r>
          </w:p>
        </w:tc>
      </w:tr>
      <w:tr w:rsidR="00040B8D" w14:paraId="49AA3E2C" w14:textId="58E5EB01" w:rsidTr="00B114D1">
        <w:trPr>
          <w:jc w:val="center"/>
        </w:trPr>
        <w:tc>
          <w:tcPr>
            <w:tcW w:w="1333" w:type="dxa"/>
          </w:tcPr>
          <w:p w14:paraId="28CAC3E3" w14:textId="1554986E" w:rsidR="00040B8D" w:rsidRDefault="00040B8D" w:rsidP="00040B8D">
            <w:pPr>
              <w:spacing w:after="0" w:line="276" w:lineRule="auto"/>
              <w:rPr>
                <w:bCs/>
              </w:rPr>
            </w:pPr>
            <w:r>
              <w:rPr>
                <w:bCs/>
              </w:rPr>
              <w:t>Blue</w:t>
            </w:r>
          </w:p>
        </w:tc>
        <w:tc>
          <w:tcPr>
            <w:tcW w:w="1418" w:type="dxa"/>
            <w:vAlign w:val="center"/>
          </w:tcPr>
          <w:p w14:paraId="21F61448" w14:textId="69685F58" w:rsidR="00040B8D" w:rsidRDefault="00040B8D" w:rsidP="00040B8D">
            <w:pPr>
              <w:spacing w:after="0" w:line="276" w:lineRule="auto"/>
              <w:jc w:val="center"/>
              <w:rPr>
                <w:bCs/>
              </w:rPr>
            </w:pPr>
            <w:r>
              <w:rPr>
                <w:bCs/>
              </w:rPr>
              <w:t>0.18</w:t>
            </w:r>
          </w:p>
        </w:tc>
        <w:tc>
          <w:tcPr>
            <w:tcW w:w="1530" w:type="dxa"/>
            <w:vAlign w:val="center"/>
          </w:tcPr>
          <w:p w14:paraId="377958DF" w14:textId="541F8B3D" w:rsidR="00040B8D" w:rsidRDefault="00040B8D" w:rsidP="00040B8D">
            <w:pPr>
              <w:spacing w:after="0" w:line="276" w:lineRule="auto"/>
              <w:jc w:val="center"/>
              <w:rPr>
                <w:bCs/>
              </w:rPr>
            </w:pPr>
            <w:r>
              <w:rPr>
                <w:bCs/>
              </w:rPr>
              <w:t>0.44</w:t>
            </w:r>
          </w:p>
        </w:tc>
        <w:tc>
          <w:tcPr>
            <w:tcW w:w="1530" w:type="dxa"/>
          </w:tcPr>
          <w:p w14:paraId="07756C52" w14:textId="03B8DC58" w:rsidR="00040B8D" w:rsidRDefault="00040B8D" w:rsidP="00040B8D">
            <w:pPr>
              <w:spacing w:after="0" w:line="276" w:lineRule="auto"/>
              <w:jc w:val="center"/>
              <w:rPr>
                <w:bCs/>
              </w:rPr>
            </w:pPr>
            <w:r>
              <w:rPr>
                <w:bCs/>
              </w:rPr>
              <w:t>0.26</w:t>
            </w:r>
          </w:p>
        </w:tc>
      </w:tr>
      <w:tr w:rsidR="00040B8D" w14:paraId="3A1D17A0" w14:textId="3EC928EE" w:rsidTr="00B114D1">
        <w:trPr>
          <w:jc w:val="center"/>
        </w:trPr>
        <w:tc>
          <w:tcPr>
            <w:tcW w:w="1333" w:type="dxa"/>
          </w:tcPr>
          <w:p w14:paraId="23200550" w14:textId="641E9353" w:rsidR="00040B8D" w:rsidRDefault="00040B8D" w:rsidP="00040B8D">
            <w:pPr>
              <w:spacing w:after="0" w:line="276" w:lineRule="auto"/>
              <w:rPr>
                <w:bCs/>
              </w:rPr>
            </w:pPr>
            <w:r>
              <w:rPr>
                <w:bCs/>
              </w:rPr>
              <w:t>Gray</w:t>
            </w:r>
          </w:p>
        </w:tc>
        <w:tc>
          <w:tcPr>
            <w:tcW w:w="1418" w:type="dxa"/>
            <w:vAlign w:val="center"/>
          </w:tcPr>
          <w:p w14:paraId="12D45CDD" w14:textId="592D8863" w:rsidR="00040B8D" w:rsidRDefault="00040B8D" w:rsidP="00040B8D">
            <w:pPr>
              <w:spacing w:after="0" w:line="276" w:lineRule="auto"/>
              <w:jc w:val="center"/>
              <w:rPr>
                <w:bCs/>
              </w:rPr>
            </w:pPr>
            <w:r>
              <w:rPr>
                <w:bCs/>
              </w:rPr>
              <w:t>0.21</w:t>
            </w:r>
          </w:p>
        </w:tc>
        <w:tc>
          <w:tcPr>
            <w:tcW w:w="1530" w:type="dxa"/>
            <w:vAlign w:val="center"/>
          </w:tcPr>
          <w:p w14:paraId="7F1AF560" w14:textId="42D62704" w:rsidR="00040B8D" w:rsidRDefault="00040B8D" w:rsidP="00040B8D">
            <w:pPr>
              <w:spacing w:after="0" w:line="276" w:lineRule="auto"/>
              <w:jc w:val="center"/>
              <w:rPr>
                <w:bCs/>
              </w:rPr>
            </w:pPr>
            <w:r>
              <w:rPr>
                <w:bCs/>
              </w:rPr>
              <w:t>0.44</w:t>
            </w:r>
          </w:p>
        </w:tc>
        <w:tc>
          <w:tcPr>
            <w:tcW w:w="1530" w:type="dxa"/>
          </w:tcPr>
          <w:p w14:paraId="46341391" w14:textId="2CA39142" w:rsidR="00040B8D" w:rsidRDefault="00040B8D" w:rsidP="00040B8D">
            <w:pPr>
              <w:spacing w:after="0" w:line="276" w:lineRule="auto"/>
              <w:jc w:val="center"/>
              <w:rPr>
                <w:bCs/>
              </w:rPr>
            </w:pPr>
            <w:r>
              <w:rPr>
                <w:bCs/>
              </w:rPr>
              <w:t>0.23</w:t>
            </w:r>
          </w:p>
        </w:tc>
      </w:tr>
      <w:tr w:rsidR="00040B8D" w14:paraId="392745DF" w14:textId="56DF8B19" w:rsidTr="00B114D1">
        <w:trPr>
          <w:jc w:val="center"/>
        </w:trPr>
        <w:tc>
          <w:tcPr>
            <w:tcW w:w="1333" w:type="dxa"/>
          </w:tcPr>
          <w:p w14:paraId="09201857" w14:textId="0406C7A0" w:rsidR="00040B8D" w:rsidRDefault="00040B8D" w:rsidP="00040B8D">
            <w:pPr>
              <w:spacing w:after="0" w:line="276" w:lineRule="auto"/>
              <w:rPr>
                <w:bCs/>
              </w:rPr>
            </w:pPr>
            <w:r>
              <w:rPr>
                <w:bCs/>
              </w:rPr>
              <w:t>Terracotta</w:t>
            </w:r>
          </w:p>
        </w:tc>
        <w:tc>
          <w:tcPr>
            <w:tcW w:w="1418" w:type="dxa"/>
            <w:vAlign w:val="center"/>
          </w:tcPr>
          <w:p w14:paraId="08FDDCD5" w14:textId="1A084B6C" w:rsidR="00040B8D" w:rsidRDefault="00040B8D" w:rsidP="00040B8D">
            <w:pPr>
              <w:spacing w:after="0" w:line="276" w:lineRule="auto"/>
              <w:jc w:val="center"/>
              <w:rPr>
                <w:bCs/>
              </w:rPr>
            </w:pPr>
            <w:r>
              <w:rPr>
                <w:bCs/>
              </w:rPr>
              <w:t>0.33</w:t>
            </w:r>
          </w:p>
        </w:tc>
        <w:tc>
          <w:tcPr>
            <w:tcW w:w="1530" w:type="dxa"/>
            <w:vAlign w:val="center"/>
          </w:tcPr>
          <w:p w14:paraId="3721F5EA" w14:textId="4B423BC9" w:rsidR="00040B8D" w:rsidRDefault="00040B8D" w:rsidP="00040B8D">
            <w:pPr>
              <w:spacing w:after="0" w:line="276" w:lineRule="auto"/>
              <w:jc w:val="center"/>
              <w:rPr>
                <w:bCs/>
              </w:rPr>
            </w:pPr>
            <w:r>
              <w:rPr>
                <w:bCs/>
              </w:rPr>
              <w:t>0.48</w:t>
            </w:r>
          </w:p>
        </w:tc>
        <w:tc>
          <w:tcPr>
            <w:tcW w:w="1530" w:type="dxa"/>
          </w:tcPr>
          <w:p w14:paraId="58E82DB9" w14:textId="46FC67C9" w:rsidR="00040B8D" w:rsidRDefault="00040B8D" w:rsidP="00040B8D">
            <w:pPr>
              <w:spacing w:after="0" w:line="276" w:lineRule="auto"/>
              <w:jc w:val="center"/>
              <w:rPr>
                <w:bCs/>
              </w:rPr>
            </w:pPr>
            <w:r>
              <w:rPr>
                <w:bCs/>
              </w:rPr>
              <w:t>0.15</w:t>
            </w:r>
          </w:p>
        </w:tc>
      </w:tr>
      <w:tr w:rsidR="00040B8D" w14:paraId="077D5426" w14:textId="5E2F04C5" w:rsidTr="00B114D1">
        <w:trPr>
          <w:jc w:val="center"/>
        </w:trPr>
        <w:tc>
          <w:tcPr>
            <w:tcW w:w="1333" w:type="dxa"/>
          </w:tcPr>
          <w:p w14:paraId="07620900" w14:textId="3DBA394D" w:rsidR="00040B8D" w:rsidRDefault="00040B8D" w:rsidP="00040B8D">
            <w:pPr>
              <w:spacing w:after="0" w:line="276" w:lineRule="auto"/>
              <w:rPr>
                <w:bCs/>
              </w:rPr>
            </w:pPr>
            <w:r>
              <w:rPr>
                <w:bCs/>
              </w:rPr>
              <w:t>Green</w:t>
            </w:r>
          </w:p>
        </w:tc>
        <w:tc>
          <w:tcPr>
            <w:tcW w:w="1418" w:type="dxa"/>
            <w:vAlign w:val="center"/>
          </w:tcPr>
          <w:p w14:paraId="56FFEE10" w14:textId="5C2654B9" w:rsidR="00040B8D" w:rsidRDefault="00040B8D" w:rsidP="00040B8D">
            <w:pPr>
              <w:spacing w:after="0" w:line="276" w:lineRule="auto"/>
              <w:jc w:val="center"/>
              <w:rPr>
                <w:bCs/>
              </w:rPr>
            </w:pPr>
            <w:r>
              <w:rPr>
                <w:bCs/>
              </w:rPr>
              <w:t>0.17</w:t>
            </w:r>
          </w:p>
        </w:tc>
        <w:tc>
          <w:tcPr>
            <w:tcW w:w="1530" w:type="dxa"/>
            <w:vAlign w:val="center"/>
          </w:tcPr>
          <w:p w14:paraId="335CBAF7" w14:textId="458D1AB8" w:rsidR="00040B8D" w:rsidRDefault="00040B8D" w:rsidP="00040B8D">
            <w:pPr>
              <w:spacing w:after="0" w:line="276" w:lineRule="auto"/>
              <w:jc w:val="center"/>
              <w:rPr>
                <w:bCs/>
              </w:rPr>
            </w:pPr>
            <w:r>
              <w:rPr>
                <w:bCs/>
              </w:rPr>
              <w:t>0.46</w:t>
            </w:r>
          </w:p>
        </w:tc>
        <w:tc>
          <w:tcPr>
            <w:tcW w:w="1530" w:type="dxa"/>
          </w:tcPr>
          <w:p w14:paraId="4CD6EF5A" w14:textId="79132C93" w:rsidR="00040B8D" w:rsidRDefault="00040B8D" w:rsidP="00651560">
            <w:pPr>
              <w:spacing w:after="0" w:line="276" w:lineRule="auto"/>
              <w:jc w:val="center"/>
              <w:rPr>
                <w:bCs/>
              </w:rPr>
            </w:pPr>
            <w:r>
              <w:rPr>
                <w:bCs/>
              </w:rPr>
              <w:t>0.29</w:t>
            </w:r>
          </w:p>
        </w:tc>
      </w:tr>
      <w:tr w:rsidR="00040B8D" w14:paraId="26EF19B7" w14:textId="6CA93E36" w:rsidTr="00B114D1">
        <w:trPr>
          <w:jc w:val="center"/>
        </w:trPr>
        <w:tc>
          <w:tcPr>
            <w:tcW w:w="1333" w:type="dxa"/>
          </w:tcPr>
          <w:p w14:paraId="6E11F50B" w14:textId="250DC5F1" w:rsidR="00040B8D" w:rsidRDefault="00040B8D" w:rsidP="00040B8D">
            <w:pPr>
              <w:spacing w:after="0" w:line="276" w:lineRule="auto"/>
              <w:rPr>
                <w:bCs/>
              </w:rPr>
            </w:pPr>
            <w:r>
              <w:rPr>
                <w:bCs/>
              </w:rPr>
              <w:t>Chocolate</w:t>
            </w:r>
          </w:p>
        </w:tc>
        <w:tc>
          <w:tcPr>
            <w:tcW w:w="1418" w:type="dxa"/>
            <w:vAlign w:val="center"/>
          </w:tcPr>
          <w:p w14:paraId="41F28C86" w14:textId="6FA1E987" w:rsidR="00040B8D" w:rsidRDefault="00040B8D" w:rsidP="00040B8D">
            <w:pPr>
              <w:spacing w:after="0" w:line="276" w:lineRule="auto"/>
              <w:jc w:val="center"/>
              <w:rPr>
                <w:bCs/>
              </w:rPr>
            </w:pPr>
            <w:r>
              <w:rPr>
                <w:bCs/>
              </w:rPr>
              <w:t>0.12</w:t>
            </w:r>
          </w:p>
        </w:tc>
        <w:tc>
          <w:tcPr>
            <w:tcW w:w="1530" w:type="dxa"/>
            <w:vAlign w:val="center"/>
          </w:tcPr>
          <w:p w14:paraId="1105CF51" w14:textId="2ADA92ED" w:rsidR="00040B8D" w:rsidRDefault="00040B8D" w:rsidP="00651560">
            <w:pPr>
              <w:spacing w:after="0" w:line="276" w:lineRule="auto"/>
              <w:jc w:val="center"/>
              <w:rPr>
                <w:bCs/>
              </w:rPr>
            </w:pPr>
            <w:r>
              <w:rPr>
                <w:bCs/>
              </w:rPr>
              <w:t>0.41</w:t>
            </w:r>
          </w:p>
        </w:tc>
        <w:tc>
          <w:tcPr>
            <w:tcW w:w="1530" w:type="dxa"/>
          </w:tcPr>
          <w:p w14:paraId="33C49AC0" w14:textId="7B200219" w:rsidR="00040B8D" w:rsidRDefault="00040B8D" w:rsidP="00040B8D">
            <w:pPr>
              <w:spacing w:after="0" w:line="276" w:lineRule="auto"/>
              <w:jc w:val="center"/>
              <w:rPr>
                <w:bCs/>
              </w:rPr>
            </w:pPr>
            <w:r>
              <w:rPr>
                <w:bCs/>
              </w:rPr>
              <w:t>0.29</w:t>
            </w:r>
          </w:p>
        </w:tc>
      </w:tr>
    </w:tbl>
    <w:p w14:paraId="6E757328" w14:textId="0109B332" w:rsidR="006D69FF" w:rsidRPr="005B3FF1" w:rsidRDefault="0086271A" w:rsidP="00B114D1">
      <w:pPr>
        <w:pStyle w:val="NoSpacing"/>
        <w:ind w:left="2124"/>
        <w:rPr>
          <w:rFonts w:ascii="Times New Roman" w:hAnsi="Times New Roman" w:cs="Times New Roman"/>
          <w:sz w:val="20"/>
          <w:szCs w:val="20"/>
          <w:rPrChange w:id="120" w:author="Catherine Foster" w:date="2020-04-29T16:52:00Z">
            <w:rPr/>
          </w:rPrChange>
        </w:rPr>
      </w:pPr>
      <w:r w:rsidRPr="005B3FF1">
        <w:rPr>
          <w:rFonts w:ascii="Times New Roman" w:hAnsi="Times New Roman" w:cs="Times New Roman"/>
          <w:sz w:val="20"/>
          <w:szCs w:val="20"/>
          <w:rPrChange w:id="121" w:author="Catherine Foster" w:date="2020-04-29T16:52:00Z">
            <w:rPr/>
          </w:rPrChange>
        </w:rPr>
        <w:t>Source:  Akbari</w:t>
      </w:r>
      <w:ins w:id="122" w:author="Catherine Foster" w:date="2020-04-29T16:52:00Z">
        <w:r w:rsidR="005B3FF1">
          <w:rPr>
            <w:rFonts w:ascii="Times New Roman" w:hAnsi="Times New Roman" w:cs="Times New Roman"/>
            <w:sz w:val="20"/>
            <w:szCs w:val="20"/>
          </w:rPr>
          <w:t>,</w:t>
        </w:r>
      </w:ins>
      <w:r w:rsidRPr="005B3FF1">
        <w:rPr>
          <w:rFonts w:ascii="Times New Roman" w:hAnsi="Times New Roman" w:cs="Times New Roman"/>
          <w:sz w:val="20"/>
          <w:szCs w:val="20"/>
          <w:rPrChange w:id="123" w:author="Catherine Foster" w:date="2020-04-29T16:52:00Z">
            <w:rPr/>
          </w:rPrChange>
        </w:rPr>
        <w:t xml:space="preserve"> 2006</w:t>
      </w:r>
    </w:p>
    <w:p w14:paraId="1BB44CBD" w14:textId="77777777" w:rsidR="0086271A" w:rsidRDefault="0086271A" w:rsidP="00B114D1">
      <w:pPr>
        <w:pStyle w:val="NoSpacing"/>
        <w:ind w:left="2124"/>
      </w:pPr>
    </w:p>
    <w:p w14:paraId="7B43A303" w14:textId="74B71D94" w:rsidR="00793C6B" w:rsidRDefault="0046293C">
      <w:r>
        <w:t xml:space="preserve">Even without reroofing, cool roof upgrades can be performed economically (see financial discussion below) using standard painting practices and materials. </w:t>
      </w:r>
      <w:del w:id="124" w:author="Catherine Foster" w:date="2020-04-29T16:52:00Z">
        <w:r w:rsidDel="005B3FF1">
          <w:delText xml:space="preserve"> </w:delText>
        </w:r>
      </w:del>
      <w:r>
        <w:t>C</w:t>
      </w:r>
      <w:r w:rsidR="00A04514">
        <w:t>ool</w:t>
      </w:r>
      <w:r w:rsidR="00575925">
        <w:t xml:space="preserve">-roof </w:t>
      </w:r>
      <w:r w:rsidR="002F694C">
        <w:t xml:space="preserve">coatings are available </w:t>
      </w:r>
      <w:r w:rsidR="00575925">
        <w:t xml:space="preserve">to upgrade </w:t>
      </w:r>
      <w:r w:rsidR="00A04514">
        <w:t>most existing</w:t>
      </w:r>
      <w:r w:rsidR="002F694C">
        <w:t xml:space="preserve"> conventional low-slope</w:t>
      </w:r>
      <w:r w:rsidR="00A04514">
        <w:t xml:space="preserve"> roof types</w:t>
      </w:r>
      <w:r w:rsidR="00575925">
        <w:t xml:space="preserve"> (membrane, coated, metal). </w:t>
      </w:r>
      <w:del w:id="125" w:author="Catherine Foster" w:date="2020-04-29T16:52:00Z">
        <w:r w:rsidR="00575925" w:rsidDel="005B3FF1">
          <w:delText xml:space="preserve"> </w:delText>
        </w:r>
      </w:del>
      <w:r w:rsidR="00A04514">
        <w:t xml:space="preserve">And </w:t>
      </w:r>
      <w:r w:rsidR="00575925">
        <w:t>IR-reflective cool-roof coatings are available for upgrading</w:t>
      </w:r>
      <w:r w:rsidR="00793C6B">
        <w:t xml:space="preserve"> steep-slope</w:t>
      </w:r>
      <w:r w:rsidR="00575925">
        <w:t xml:space="preserve"> </w:t>
      </w:r>
      <w:r w:rsidR="00793C6B">
        <w:t>tile</w:t>
      </w:r>
      <w:r w:rsidR="00575925">
        <w:t xml:space="preserve"> </w:t>
      </w:r>
      <w:r w:rsidR="00A04514">
        <w:t>or</w:t>
      </w:r>
      <w:r w:rsidR="00575925">
        <w:t xml:space="preserve"> metal roofs </w:t>
      </w:r>
      <w:r w:rsidR="00063957">
        <w:t>while minimally altering</w:t>
      </w:r>
      <w:r w:rsidR="00127FCA">
        <w:t xml:space="preserve"> their visible appearance</w:t>
      </w:r>
      <w:del w:id="126" w:author="Catherine Foster" w:date="2020-04-29T16:52:00Z">
        <w:r w:rsidR="00127FCA" w:rsidDel="005B3FF1">
          <w:delText>.</w:delText>
        </w:r>
      </w:del>
      <w:r w:rsidR="00127FCA">
        <w:t xml:space="preserve"> (</w:t>
      </w:r>
      <w:r>
        <w:t xml:space="preserve">e.g., </w:t>
      </w:r>
      <w:proofErr w:type="spellStart"/>
      <w:r w:rsidR="00127FCA">
        <w:t>Tex</w:t>
      </w:r>
      <w:proofErr w:type="spellEnd"/>
      <w:r w:rsidR="00127FCA">
        <w:t>-Cote, 2012)</w:t>
      </w:r>
      <w:ins w:id="127" w:author="Catherine Foster" w:date="2020-04-29T16:52:00Z">
        <w:r w:rsidR="005B3FF1">
          <w:t>.</w:t>
        </w:r>
      </w:ins>
      <w:r w:rsidR="00127FCA">
        <w:t xml:space="preserve"> </w:t>
      </w:r>
      <w:del w:id="128" w:author="Catherine Foster" w:date="2020-04-29T16:52:00Z">
        <w:r w:rsidR="00127FCA" w:rsidDel="005B3FF1">
          <w:delText xml:space="preserve"> </w:delText>
        </w:r>
      </w:del>
      <w:r w:rsidR="00793C6B">
        <w:t>Such c</w:t>
      </w:r>
      <w:r w:rsidR="004121B4">
        <w:t>oating</w:t>
      </w:r>
      <w:r w:rsidR="00793C6B">
        <w:t>s</w:t>
      </w:r>
      <w:r w:rsidR="004121B4">
        <w:t xml:space="preserve"> </w:t>
      </w:r>
      <w:r w:rsidR="00793C6B">
        <w:t>usually</w:t>
      </w:r>
      <w:r w:rsidR="00F929DE">
        <w:t xml:space="preserve"> </w:t>
      </w:r>
      <w:r w:rsidR="00793C6B">
        <w:t>contain</w:t>
      </w:r>
      <w:r w:rsidR="00F929DE">
        <w:t xml:space="preserve"> </w:t>
      </w:r>
      <w:r w:rsidR="00793C6B">
        <w:t xml:space="preserve">a </w:t>
      </w:r>
      <w:r w:rsidR="003530CB">
        <w:t xml:space="preserve">PVDF </w:t>
      </w:r>
      <w:r w:rsidR="00793C6B">
        <w:t>or acrylic resin</w:t>
      </w:r>
      <w:r>
        <w:t xml:space="preserve"> for surface protection and ultraviolet reflection, combined with </w:t>
      </w:r>
      <w:r w:rsidR="00793C6B">
        <w:t>special pigments that reflect IR but</w:t>
      </w:r>
      <w:r>
        <w:t xml:space="preserve"> appear visibly colored. </w:t>
      </w:r>
      <w:del w:id="129" w:author="Catherine Foster" w:date="2020-04-29T16:52:00Z">
        <w:r w:rsidDel="005B3FF1">
          <w:delText xml:space="preserve"> </w:delText>
        </w:r>
      </w:del>
      <w:r>
        <w:t>The coating process and equipment are standard painting coverage and gear</w:t>
      </w:r>
      <w:del w:id="130" w:author="Catherine Foster" w:date="2020-04-29T16:53:00Z">
        <w:r w:rsidDel="005B3FF1">
          <w:delText>.</w:delText>
        </w:r>
      </w:del>
      <w:r>
        <w:t xml:space="preserve"> (e.g., </w:t>
      </w:r>
      <w:proofErr w:type="spellStart"/>
      <w:r>
        <w:t>Tex</w:t>
      </w:r>
      <w:proofErr w:type="spellEnd"/>
      <w:r>
        <w:t xml:space="preserve">-Cote, </w:t>
      </w:r>
      <w:proofErr w:type="spellStart"/>
      <w:r>
        <w:t>Reflec</w:t>
      </w:r>
      <w:proofErr w:type="spellEnd"/>
      <w:r>
        <w:t>-Tec)</w:t>
      </w:r>
      <w:ins w:id="131" w:author="Catherine Foster" w:date="2020-04-29T16:53:00Z">
        <w:r w:rsidR="005B3FF1">
          <w:t>.</w:t>
        </w:r>
      </w:ins>
      <w:r>
        <w:t xml:space="preserve">  </w:t>
      </w:r>
    </w:p>
    <w:p w14:paraId="457D783F" w14:textId="2FF6BC84" w:rsidR="00861BEE" w:rsidRDefault="001247A1">
      <w:r>
        <w:t>Whether for a new roof or a reroof, the</w:t>
      </w:r>
      <w:r w:rsidR="00A04514">
        <w:t xml:space="preserve"> economic cost of </w:t>
      </w:r>
      <w:r>
        <w:t xml:space="preserve">a </w:t>
      </w:r>
      <w:r w:rsidR="00A04514">
        <w:t>cool roof is small</w:t>
      </w:r>
      <w:del w:id="132" w:author="Catherine Foster" w:date="2020-04-29T16:53:00Z">
        <w:r w:rsidDel="005B3FF1">
          <w:delText>.</w:delText>
        </w:r>
      </w:del>
      <w:r>
        <w:t xml:space="preserve"> (see </w:t>
      </w:r>
      <w:r w:rsidR="00DC1479">
        <w:t xml:space="preserve">the </w:t>
      </w:r>
      <w:r>
        <w:t>financial discussion below for more details)</w:t>
      </w:r>
      <w:ins w:id="133" w:author="Catherine Foster" w:date="2020-04-29T16:53:00Z">
        <w:r w:rsidR="005B3FF1">
          <w:t>.</w:t>
        </w:r>
      </w:ins>
      <w:r>
        <w:t xml:space="preserve"> </w:t>
      </w:r>
      <w:del w:id="134" w:author="Catherine Foster" w:date="2020-04-29T16:53:00Z">
        <w:r w:rsidDel="005B3FF1">
          <w:delText xml:space="preserve"> </w:delText>
        </w:r>
      </w:del>
      <w:r w:rsidR="00D57629">
        <w:t>A 2014 survey of 22 US new roof and reroof projects found: (Sproul, 2014)</w:t>
      </w:r>
      <w:r w:rsidR="00A04514">
        <w:t xml:space="preserve">  </w:t>
      </w:r>
    </w:p>
    <w:p w14:paraId="47BEFA78" w14:textId="48550E1E" w:rsidR="00FE03A7" w:rsidRPr="00B114D1" w:rsidRDefault="00FE03A7" w:rsidP="00B114D1">
      <w:pPr>
        <w:pStyle w:val="ListParagraph"/>
        <w:numPr>
          <w:ilvl w:val="0"/>
          <w:numId w:val="55"/>
        </w:numPr>
      </w:pPr>
      <w:r>
        <w:t>Installation costs were the same as ordinary roofs</w:t>
      </w:r>
      <w:ins w:id="135" w:author="Catherine Foster" w:date="2020-04-29T16:53:00Z">
        <w:r w:rsidR="005B3FF1">
          <w:t xml:space="preserve"> -</w:t>
        </w:r>
      </w:ins>
      <w:del w:id="136" w:author="Catherine Foster" w:date="2020-04-29T16:53:00Z">
        <w:r w:rsidDel="005B3FF1">
          <w:delText>,</w:delText>
        </w:r>
      </w:del>
      <w:r>
        <w:t xml:space="preserve"> $22/m</w:t>
      </w:r>
      <w:r w:rsidRPr="00B114D1">
        <w:rPr>
          <w:vertAlign w:val="superscript"/>
        </w:rPr>
        <w:t>2</w:t>
      </w:r>
    </w:p>
    <w:p w14:paraId="61312D7B" w14:textId="15BB626D" w:rsidR="00FE03A7" w:rsidRDefault="00FE03A7" w:rsidP="00B114D1">
      <w:pPr>
        <w:pStyle w:val="ListParagraph"/>
        <w:numPr>
          <w:ilvl w:val="0"/>
          <w:numId w:val="55"/>
        </w:numPr>
      </w:pPr>
      <w:r>
        <w:t>Maintenance costs were the same as ordinary roofs</w:t>
      </w:r>
      <w:ins w:id="137" w:author="Catherine Foster" w:date="2020-04-29T16:53:00Z">
        <w:r w:rsidR="005B3FF1">
          <w:t xml:space="preserve"> -</w:t>
        </w:r>
      </w:ins>
      <w:del w:id="138" w:author="Catherine Foster" w:date="2020-04-29T16:53:00Z">
        <w:r w:rsidDel="005B3FF1">
          <w:delText>,</w:delText>
        </w:r>
      </w:del>
      <w:r>
        <w:t xml:space="preserve"> $0.20/m</w:t>
      </w:r>
      <w:r w:rsidRPr="00B114D1">
        <w:rPr>
          <w:vertAlign w:val="superscript"/>
        </w:rPr>
        <w:t>2</w:t>
      </w:r>
      <w:r>
        <w:t>/year</w:t>
      </w:r>
      <w:ins w:id="139" w:author="Catherine Foster" w:date="2020-04-29T16:54:00Z">
        <w:r w:rsidR="0032522E">
          <w:t>.</w:t>
        </w:r>
      </w:ins>
    </w:p>
    <w:p w14:paraId="2F1F011D" w14:textId="14DDA2CE" w:rsidR="00FE03A7" w:rsidRDefault="00FE03A7" w:rsidP="00B114D1">
      <w:pPr>
        <w:pStyle w:val="ListParagraph"/>
        <w:numPr>
          <w:ilvl w:val="0"/>
          <w:numId w:val="55"/>
        </w:numPr>
      </w:pPr>
      <w:r>
        <w:lastRenderedPageBreak/>
        <w:t>Cooling savings for</w:t>
      </w:r>
      <w:ins w:id="140" w:author="Catherine Foster" w:date="2020-04-29T16:53:00Z">
        <w:r w:rsidR="0032522E">
          <w:t xml:space="preserve"> a</w:t>
        </w:r>
      </w:ins>
      <w:r>
        <w:t xml:space="preserve"> cool roof in comparison with an ordinary roof averaged $0.20/m</w:t>
      </w:r>
      <w:r w:rsidRPr="00B114D1">
        <w:rPr>
          <w:vertAlign w:val="superscript"/>
        </w:rPr>
        <w:t>2</w:t>
      </w:r>
      <w:r>
        <w:t>/year</w:t>
      </w:r>
      <w:r w:rsidR="00A04514">
        <w:t xml:space="preserve"> (</w:t>
      </w:r>
      <w:r w:rsidR="00CF18C4">
        <w:t>e</w:t>
      </w:r>
      <w:r w:rsidR="00A04514">
        <w:t>nergy use in the floor below the roof was reduced 10% to 20%</w:t>
      </w:r>
      <w:r w:rsidR="00CF18C4">
        <w:t>)</w:t>
      </w:r>
      <w:ins w:id="141" w:author="Catherine Foster" w:date="2020-04-29T16:54:00Z">
        <w:r w:rsidR="0032522E">
          <w:t>.</w:t>
        </w:r>
      </w:ins>
    </w:p>
    <w:p w14:paraId="73A0EA3F" w14:textId="0BBE0BF6" w:rsidR="00FE03A7" w:rsidRDefault="00FE03A7" w:rsidP="00B114D1">
      <w:pPr>
        <w:pStyle w:val="ListParagraph"/>
        <w:numPr>
          <w:ilvl w:val="0"/>
          <w:numId w:val="55"/>
        </w:numPr>
      </w:pPr>
      <w:r>
        <w:t>Cool roof lifetime was the same as ordinary roofs</w:t>
      </w:r>
      <w:ins w:id="142" w:author="Catherine Foster" w:date="2020-04-29T16:53:00Z">
        <w:r w:rsidR="0032522E">
          <w:t xml:space="preserve"> - </w:t>
        </w:r>
      </w:ins>
      <w:del w:id="143" w:author="Catherine Foster" w:date="2020-04-29T16:53:00Z">
        <w:r w:rsidDel="0032522E">
          <w:delText xml:space="preserve">, </w:delText>
        </w:r>
      </w:del>
      <w:r>
        <w:t xml:space="preserve">20 years.  </w:t>
      </w:r>
    </w:p>
    <w:p w14:paraId="0C512607" w14:textId="6032C0A6" w:rsidR="00D57629" w:rsidRPr="00861BEE" w:rsidRDefault="00FC612E">
      <w:proofErr w:type="gramStart"/>
      <w:r>
        <w:t>So</w:t>
      </w:r>
      <w:proofErr w:type="gramEnd"/>
      <w:r>
        <w:t xml:space="preserve"> to implement a cool roof, the building owner incurs no additional work, initial cost, increased maintenance cost, or loss of aesthetics.</w:t>
      </w:r>
      <w:del w:id="144" w:author="Catherine Foster" w:date="2020-04-29T16:54:00Z">
        <w:r w:rsidDel="0032522E">
          <w:delText xml:space="preserve"> </w:delText>
        </w:r>
      </w:del>
      <w:r>
        <w:t xml:space="preserve"> And the owner realizes</w:t>
      </w:r>
      <w:r w:rsidR="008222BB">
        <w:t xml:space="preserve"> a substantial cooling energy reduction and energy cost reduction.</w:t>
      </w:r>
      <w:r>
        <w:t xml:space="preserve">  </w:t>
      </w:r>
    </w:p>
    <w:p w14:paraId="41CF1877" w14:textId="77777777" w:rsidR="00C32F79" w:rsidRDefault="00C32F79" w:rsidP="00C32F79">
      <w:pPr>
        <w:pStyle w:val="Heading3"/>
      </w:pPr>
      <w:bookmarkStart w:id="145" w:name="_Toc7445220"/>
      <w:bookmarkStart w:id="146" w:name="_Toc7445608"/>
      <w:bookmarkStart w:id="147" w:name="_Toc7445943"/>
      <w:bookmarkStart w:id="148" w:name="_Toc7447822"/>
      <w:bookmarkStart w:id="149" w:name="_Toc24639452"/>
      <w:bookmarkEnd w:id="145"/>
      <w:bookmarkEnd w:id="146"/>
      <w:bookmarkEnd w:id="147"/>
      <w:bookmarkEnd w:id="148"/>
      <w:r>
        <w:t>Green Roofs</w:t>
      </w:r>
      <w:bookmarkEnd w:id="149"/>
    </w:p>
    <w:p w14:paraId="47472211" w14:textId="7597BF53" w:rsidR="0028685F" w:rsidRDefault="0028685F">
      <w:pPr>
        <w:pStyle w:val="Heading4"/>
      </w:pPr>
      <w:r>
        <w:t>What is a green roof and what does it do?</w:t>
      </w:r>
    </w:p>
    <w:p w14:paraId="6B5224BB" w14:textId="390F7B6C" w:rsidR="001239EC" w:rsidRDefault="001239EC" w:rsidP="00B114D1">
      <w:r w:rsidRPr="00AE534F">
        <w:t xml:space="preserve">Green </w:t>
      </w:r>
      <w:r>
        <w:t>r</w:t>
      </w:r>
      <w:r w:rsidR="00A23678" w:rsidRPr="00B114D1">
        <w:t>oofs</w:t>
      </w:r>
      <w:r w:rsidR="00A23678">
        <w:t xml:space="preserve"> are rooftops planted with vegetation</w:t>
      </w:r>
      <w:ins w:id="150" w:author="Catherine Foster" w:date="2020-04-29T16:54:00Z">
        <w:r w:rsidR="0032522E">
          <w:t>,</w:t>
        </w:r>
      </w:ins>
      <w:del w:id="151" w:author="Catherine Foster" w:date="2020-04-29T16:54:00Z">
        <w:r w:rsidR="00A23678" w:rsidDel="0032522E">
          <w:delText>,</w:delText>
        </w:r>
      </w:del>
      <w:r w:rsidR="00A23678">
        <w:t xml:space="preserve"> living vegetated systems that absorb sunlight.  </w:t>
      </w:r>
      <w:r>
        <w:t xml:space="preserve">Green roofs are classified as either:  </w:t>
      </w:r>
    </w:p>
    <w:p w14:paraId="26F9C29A" w14:textId="21FE9EAD" w:rsidR="0021051B" w:rsidRDefault="0007098B" w:rsidP="00B114D1">
      <w:pPr>
        <w:pStyle w:val="ListParagraph"/>
        <w:numPr>
          <w:ilvl w:val="0"/>
          <w:numId w:val="76"/>
        </w:numPr>
      </w:pPr>
      <w:r w:rsidRPr="009B5788">
        <w:rPr>
          <w:b/>
        </w:rPr>
        <w:t>“Extensive” green roofs</w:t>
      </w:r>
      <w:r w:rsidRPr="00477657">
        <w:t xml:space="preserve"> are </w:t>
      </w:r>
      <w:r>
        <w:t>comparatively simple</w:t>
      </w:r>
      <w:r w:rsidRPr="00477657">
        <w:t xml:space="preserve"> systems with a soil layer of 15 cm or less to support grass or other ground cover. </w:t>
      </w:r>
      <w:del w:id="152" w:author="Catherine Foster" w:date="2020-04-29T16:54:00Z">
        <w:r w:rsidRPr="00477657" w:rsidDel="0032522E">
          <w:delText xml:space="preserve"> </w:delText>
        </w:r>
      </w:del>
      <w:r>
        <w:t>Typically, extensive green roofs employ</w:t>
      </w:r>
      <w:r w:rsidRPr="00477657">
        <w:t xml:space="preserve"> low-lying, hearty plants from the stonecrop perennial family, </w:t>
      </w:r>
      <w:r>
        <w:t>most commonly sedum</w:t>
      </w:r>
      <w:r w:rsidR="008A4386">
        <w:t xml:space="preserve">. </w:t>
      </w:r>
      <w:del w:id="153" w:author="Catherine Foster" w:date="2020-04-29T16:54:00Z">
        <w:r w:rsidR="008A4386" w:rsidDel="0032522E">
          <w:delText xml:space="preserve"> </w:delText>
        </w:r>
      </w:del>
      <w:r w:rsidR="008A4386">
        <w:t>The</w:t>
      </w:r>
      <w:r w:rsidRPr="00477657">
        <w:t xml:space="preserve"> main objective</w:t>
      </w:r>
      <w:r w:rsidR="00E00DAF">
        <w:t>s</w:t>
      </w:r>
      <w:r w:rsidRPr="00477657">
        <w:t xml:space="preserve"> of an extensive roof </w:t>
      </w:r>
      <w:r w:rsidR="00E00DAF">
        <w:t>are</w:t>
      </w:r>
      <w:r w:rsidRPr="00477657">
        <w:t xml:space="preserve"> to mimic the function and properties of a natural vegetative field or green space </w:t>
      </w:r>
      <w:r w:rsidR="00E00DAF">
        <w:t xml:space="preserve">and </w:t>
      </w:r>
      <w:r w:rsidRPr="00477657">
        <w:t>to serve</w:t>
      </w:r>
      <w:r w:rsidR="0021051B">
        <w:t xml:space="preserve"> specific engineering functions, </w:t>
      </w:r>
      <w:r w:rsidR="00E00DAF">
        <w:t>including</w:t>
      </w:r>
      <w:r w:rsidR="0021051B">
        <w:t xml:space="preserve"> thermal</w:t>
      </w:r>
      <w:r w:rsidR="00E00DAF">
        <w:t xml:space="preserve"> insulation and water retention</w:t>
      </w:r>
      <w:r w:rsidR="0021051B">
        <w:t xml:space="preserve">. </w:t>
      </w:r>
      <w:del w:id="154" w:author="Catherine Foster" w:date="2020-04-29T16:55:00Z">
        <w:r w:rsidRPr="00477657" w:rsidDel="0032522E">
          <w:delText xml:space="preserve"> </w:delText>
        </w:r>
      </w:del>
      <w:r w:rsidR="0021051B">
        <w:t xml:space="preserve">The most common extensive design comprises a single unirrigated layer of lightweight growth media with succulent plants and herbs. </w:t>
      </w:r>
      <w:del w:id="155" w:author="Catherine Foster" w:date="2020-04-29T16:55:00Z">
        <w:r w:rsidR="0021051B" w:rsidDel="0032522E">
          <w:delText xml:space="preserve"> </w:delText>
        </w:r>
      </w:del>
      <w:r w:rsidR="0021051B">
        <w:t>Such designs are durable and require little maintenance</w:t>
      </w:r>
      <w:ins w:id="156" w:author="Catherine Foster" w:date="2020-04-29T16:55:00Z">
        <w:r w:rsidR="0032522E">
          <w:t xml:space="preserve"> </w:t>
        </w:r>
      </w:ins>
      <w:del w:id="157" w:author="Catherine Foster" w:date="2020-04-29T16:55:00Z">
        <w:r w:rsidR="0021051B" w:rsidDel="0032522E">
          <w:delText xml:space="preserve">. </w:delText>
        </w:r>
      </w:del>
      <w:r w:rsidRPr="00477657">
        <w:fldChar w:fldCharType="begin"/>
      </w:r>
      <w:r w:rsidRPr="00477657">
        <w:instrText xml:space="preserve"> ADDIN ZOTERO_ITEM CSL_CITATION {"citationID":"hacVk7W5","properties":{"formattedCitation":"(Miller, 2015)","plainCitation":"(Miller, 2015)"},"citationItems":[{"id":3208,"uris":["http://zotero.org/groups/277937/items/K8RNXESB"],"uri":["http://zotero.org/groups/277937/items/K8RNXESB"],"itemData":{"id":3208,"type":"report","title":"Extensive Vegetative Roofs","publisher":"Whole Building Design Guide","URL":"http://www.wbdg.org/resources/greenroofs.php","author":[{"family":"Miller","given":"Charlie"}],"issued":{"date-parts":[["2015",5,6]]},"accessed":{"date-parts":[["2015",6,10]]}}}],"schema":"https://github.com/citation-style-language/schema/raw/master/csl-citation.json"} </w:instrText>
      </w:r>
      <w:r w:rsidRPr="00477657">
        <w:fldChar w:fldCharType="separate"/>
      </w:r>
      <w:r w:rsidRPr="00477657">
        <w:rPr>
          <w:noProof/>
        </w:rPr>
        <w:t>(Miller, 2015)</w:t>
      </w:r>
      <w:r w:rsidRPr="00477657">
        <w:fldChar w:fldCharType="end"/>
      </w:r>
      <w:r w:rsidRPr="00477657">
        <w:t xml:space="preserve">. </w:t>
      </w:r>
      <w:del w:id="158" w:author="Catherine Foster" w:date="2020-04-29T16:55:00Z">
        <w:r w:rsidRPr="00477657" w:rsidDel="0032522E">
          <w:delText xml:space="preserve"> </w:delText>
        </w:r>
      </w:del>
      <w:r w:rsidR="0074335F">
        <w:t xml:space="preserve">Extensive roofs can provide water retention, thermal, and biodiversity benefits, as discussed in detail below.  </w:t>
      </w:r>
    </w:p>
    <w:p w14:paraId="60CA7125" w14:textId="42A7E1DB" w:rsidR="0021051B" w:rsidRDefault="00A23678" w:rsidP="00B114D1">
      <w:pPr>
        <w:pStyle w:val="ListParagraph"/>
        <w:numPr>
          <w:ilvl w:val="0"/>
          <w:numId w:val="76"/>
        </w:numPr>
      </w:pPr>
      <w:r w:rsidRPr="00B114D1">
        <w:rPr>
          <w:b/>
        </w:rPr>
        <w:t>“Intensive” green roofs</w:t>
      </w:r>
      <w:r w:rsidRPr="0007098B">
        <w:t xml:space="preserve"> have layers of soil that are 15 to 30 cm thick</w:t>
      </w:r>
      <w:r w:rsidR="00E00DAF">
        <w:t>,</w:t>
      </w:r>
      <w:r w:rsidRPr="0007098B">
        <w:t xml:space="preserve"> or </w:t>
      </w:r>
      <w:r w:rsidR="0074335F">
        <w:t>more</w:t>
      </w:r>
      <w:r w:rsidR="00E00DAF">
        <w:t>,</w:t>
      </w:r>
      <w:r w:rsidRPr="0007098B">
        <w:t xml:space="preserve"> to support a broad </w:t>
      </w:r>
      <w:r w:rsidRPr="009B5788">
        <w:t xml:space="preserve">variety of plants. </w:t>
      </w:r>
      <w:del w:id="159" w:author="Catherine Foster" w:date="2020-04-29T16:55:00Z">
        <w:r w:rsidRPr="009B5788" w:rsidDel="0032522E">
          <w:delText xml:space="preserve"> </w:delText>
        </w:r>
      </w:del>
      <w:r w:rsidR="00C46F82" w:rsidRPr="00B114D1">
        <w:t>Intensive green roofs, essentially roof gardens, comprise</w:t>
      </w:r>
      <w:r w:rsidR="00AE534F" w:rsidRPr="009B5788">
        <w:t xml:space="preserve"> more </w:t>
      </w:r>
      <w:r w:rsidR="00C46F82" w:rsidRPr="00B114D1">
        <w:t xml:space="preserve">plant </w:t>
      </w:r>
      <w:r w:rsidR="00450043">
        <w:t xml:space="preserve">material </w:t>
      </w:r>
      <w:r w:rsidR="00AE534F" w:rsidRPr="009B5788">
        <w:t>and organic substrate</w:t>
      </w:r>
      <w:r w:rsidR="00C46F82" w:rsidRPr="00B114D1">
        <w:t xml:space="preserve">, </w:t>
      </w:r>
      <w:r w:rsidR="00E00DAF">
        <w:t xml:space="preserve">are heavier, </w:t>
      </w:r>
      <w:r w:rsidR="0024461B">
        <w:t xml:space="preserve">more costly, </w:t>
      </w:r>
      <w:r w:rsidR="00C46F82" w:rsidRPr="00B114D1">
        <w:t>and require more maintenance</w:t>
      </w:r>
      <w:r w:rsidR="0074335F">
        <w:t xml:space="preserve"> (hence the name “intensive”), </w:t>
      </w:r>
      <w:r w:rsidR="00C46F82" w:rsidRPr="00B114D1">
        <w:t xml:space="preserve">depending </w:t>
      </w:r>
      <w:r w:rsidR="00AE534F" w:rsidRPr="009B5788">
        <w:t>on the plant</w:t>
      </w:r>
      <w:r w:rsidR="00C46F82" w:rsidRPr="00B114D1">
        <w:t>s and design selected</w:t>
      </w:r>
      <w:r w:rsidR="00AE534F" w:rsidRPr="009B5788">
        <w:t>.</w:t>
      </w:r>
      <w:del w:id="160" w:author="Catherine Foster" w:date="2020-04-29T16:55:00Z">
        <w:r w:rsidR="00AE534F" w:rsidRPr="009B5788" w:rsidDel="0032522E">
          <w:delText xml:space="preserve"> </w:delText>
        </w:r>
      </w:del>
      <w:r w:rsidR="00AE534F" w:rsidRPr="009B5788">
        <w:t xml:space="preserve"> </w:t>
      </w:r>
      <w:r w:rsidR="00C46F82" w:rsidRPr="00B114D1">
        <w:t>But intensive green roofs</w:t>
      </w:r>
      <w:r w:rsidR="0074335F">
        <w:t>, in addition to the functional benefits of extensive green roofs,</w:t>
      </w:r>
      <w:r w:rsidR="00AE534F" w:rsidRPr="009B5788">
        <w:t xml:space="preserve"> </w:t>
      </w:r>
      <w:r w:rsidR="00C46F82" w:rsidRPr="00B114D1">
        <w:t>provide rich</w:t>
      </w:r>
      <w:r w:rsidR="00AE534F" w:rsidRPr="009B5788">
        <w:t xml:space="preserve"> design opportunities </w:t>
      </w:r>
      <w:r w:rsidR="0021051B">
        <w:t>with</w:t>
      </w:r>
      <w:r w:rsidR="00AE534F" w:rsidRPr="009B5788">
        <w:t xml:space="preserve"> increased flora and fauna biodiversity</w:t>
      </w:r>
      <w:r w:rsidR="0021051B">
        <w:t>, and can serve as an attracti</w:t>
      </w:r>
      <w:ins w:id="161" w:author="Catherine Foster" w:date="2020-04-29T16:55:00Z">
        <w:r w:rsidR="0032522E">
          <w:t>ve</w:t>
        </w:r>
      </w:ins>
      <w:del w:id="162" w:author="Catherine Foster" w:date="2020-04-29T16:55:00Z">
        <w:r w:rsidR="0021051B" w:rsidDel="0032522E">
          <w:delText>on</w:delText>
        </w:r>
      </w:del>
      <w:r w:rsidR="0021051B">
        <w:t xml:space="preserve"> and valuable amenity for occupants.  </w:t>
      </w:r>
    </w:p>
    <w:p w14:paraId="486D7FE1" w14:textId="77777777" w:rsidR="00F37865" w:rsidRDefault="00F37865">
      <w:pPr>
        <w:spacing w:after="160" w:line="259" w:lineRule="auto"/>
        <w:jc w:val="left"/>
      </w:pPr>
      <w:r>
        <w:br w:type="page"/>
      </w:r>
    </w:p>
    <w:p w14:paraId="208FCC54" w14:textId="382DCF6C" w:rsidR="00DE6AB0" w:rsidRDefault="00F37865" w:rsidP="00B114D1">
      <w:r>
        <w:lastRenderedPageBreak/>
        <w:fldChar w:fldCharType="begin"/>
      </w:r>
      <w:r>
        <w:instrText xml:space="preserve"> REF _Ref5034004 \h </w:instrText>
      </w:r>
      <w:r>
        <w:fldChar w:fldCharType="separate"/>
      </w:r>
      <w:r w:rsidR="007A5307">
        <w:t xml:space="preserve">Table </w:t>
      </w:r>
      <w:r w:rsidR="007A5307">
        <w:rPr>
          <w:noProof/>
        </w:rPr>
        <w:t>1</w:t>
      </w:r>
      <w:r w:rsidR="007A5307">
        <w:t>.</w:t>
      </w:r>
      <w:r w:rsidR="007A5307">
        <w:rPr>
          <w:noProof/>
        </w:rPr>
        <w:t>4</w:t>
      </w:r>
      <w:r>
        <w:fldChar w:fldCharType="end"/>
      </w:r>
      <w:r>
        <w:t xml:space="preserve"> summarizes the </w:t>
      </w:r>
      <w:r w:rsidR="00504FFA">
        <w:t xml:space="preserve">functional </w:t>
      </w:r>
      <w:r>
        <w:t xml:space="preserve">subsystems and roof layers that comprise a typical extensive green roof: (Miller 2015)  </w:t>
      </w:r>
    </w:p>
    <w:p w14:paraId="4783BCA8" w14:textId="555665E4" w:rsidR="00DE6AB0" w:rsidRDefault="00291B01" w:rsidP="009B5788">
      <w:pPr>
        <w:pStyle w:val="Caption"/>
        <w:jc w:val="center"/>
      </w:pPr>
      <w:bookmarkStart w:id="163" w:name="_Ref5034004"/>
      <w:bookmarkStart w:id="164" w:name="_Toc12546582"/>
      <w:r>
        <w:t>Table</w:t>
      </w:r>
      <w:r w:rsidR="00697087">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1</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4</w:t>
      </w:r>
      <w:r w:rsidR="000940A1">
        <w:rPr>
          <w:noProof/>
        </w:rPr>
        <w:fldChar w:fldCharType="end"/>
      </w:r>
      <w:bookmarkEnd w:id="163"/>
      <w:r w:rsidR="003021D4">
        <w:t xml:space="preserve">. Extensive </w:t>
      </w:r>
      <w:r w:rsidR="00DE6AB0">
        <w:t xml:space="preserve">Green Roof </w:t>
      </w:r>
      <w:r w:rsidR="00504FFA">
        <w:t xml:space="preserve">Functional </w:t>
      </w:r>
      <w:r w:rsidR="003021D4">
        <w:t xml:space="preserve">Subsystems and </w:t>
      </w:r>
      <w:r w:rsidR="00DE6AB0">
        <w:t>Layers</w:t>
      </w:r>
      <w:bookmarkEnd w:id="164"/>
      <w:r w:rsidR="00DE6AB0">
        <w:t xml:space="preserve"> </w:t>
      </w:r>
    </w:p>
    <w:tbl>
      <w:tblPr>
        <w:tblStyle w:val="TableGrid"/>
        <w:tblW w:w="7788" w:type="dxa"/>
        <w:jc w:val="center"/>
        <w:tblLook w:val="04A0" w:firstRow="1" w:lastRow="0" w:firstColumn="1" w:lastColumn="0" w:noHBand="0" w:noVBand="1"/>
      </w:tblPr>
      <w:tblGrid>
        <w:gridCol w:w="2994"/>
        <w:gridCol w:w="4794"/>
      </w:tblGrid>
      <w:tr w:rsidR="00F37865" w:rsidRPr="002D385E" w14:paraId="257E776B" w14:textId="77777777" w:rsidTr="00B114D1">
        <w:trPr>
          <w:cantSplit/>
          <w:tblHeader/>
          <w:jc w:val="center"/>
        </w:trPr>
        <w:tc>
          <w:tcPr>
            <w:tcW w:w="2994" w:type="dxa"/>
            <w:shd w:val="clear" w:color="auto" w:fill="4F81BD" w:themeFill="accent1"/>
            <w:vAlign w:val="center"/>
          </w:tcPr>
          <w:p w14:paraId="23E95D5D" w14:textId="691A058B" w:rsidR="00F37865" w:rsidRPr="002D385E" w:rsidRDefault="00504FFA" w:rsidP="00DE6AB0">
            <w:pPr>
              <w:spacing w:after="0"/>
              <w:jc w:val="center"/>
              <w:rPr>
                <w:b/>
                <w:bCs/>
                <w:color w:val="FFFFFF" w:themeColor="background1"/>
              </w:rPr>
            </w:pPr>
            <w:r>
              <w:rPr>
                <w:b/>
                <w:bCs/>
                <w:color w:val="FFFFFF" w:themeColor="background1"/>
              </w:rPr>
              <w:t xml:space="preserve">Functional </w:t>
            </w:r>
            <w:r w:rsidR="00F37865">
              <w:rPr>
                <w:b/>
                <w:bCs/>
                <w:color w:val="FFFFFF" w:themeColor="background1"/>
              </w:rPr>
              <w:t>Subsystems</w:t>
            </w:r>
          </w:p>
        </w:tc>
        <w:tc>
          <w:tcPr>
            <w:tcW w:w="4794" w:type="dxa"/>
            <w:shd w:val="clear" w:color="auto" w:fill="4F81BD" w:themeFill="accent1"/>
            <w:vAlign w:val="center"/>
          </w:tcPr>
          <w:p w14:paraId="4AAF7494" w14:textId="4204480A" w:rsidR="00F37865" w:rsidRPr="002D385E" w:rsidRDefault="00F37865" w:rsidP="00DE6AB0">
            <w:pPr>
              <w:spacing w:after="0"/>
              <w:jc w:val="center"/>
              <w:rPr>
                <w:b/>
                <w:bCs/>
                <w:color w:val="FFFFFF" w:themeColor="background1"/>
              </w:rPr>
            </w:pPr>
            <w:r>
              <w:rPr>
                <w:b/>
                <w:bCs/>
                <w:color w:val="FFFFFF" w:themeColor="background1"/>
              </w:rPr>
              <w:t>Layers</w:t>
            </w:r>
          </w:p>
        </w:tc>
      </w:tr>
      <w:tr w:rsidR="00F37865" w:rsidRPr="00C91831" w14:paraId="288F7003" w14:textId="77777777" w:rsidTr="00B114D1">
        <w:trPr>
          <w:jc w:val="center"/>
        </w:trPr>
        <w:tc>
          <w:tcPr>
            <w:tcW w:w="2994" w:type="dxa"/>
          </w:tcPr>
          <w:p w14:paraId="7A101E03" w14:textId="1D3D6BB6" w:rsidR="00F37865" w:rsidRPr="00324CEC" w:rsidRDefault="00504FFA" w:rsidP="00B114D1">
            <w:pPr>
              <w:pStyle w:val="ListParagraph"/>
              <w:numPr>
                <w:ilvl w:val="0"/>
                <w:numId w:val="78"/>
              </w:numPr>
              <w:spacing w:after="0" w:line="276" w:lineRule="auto"/>
              <w:ind w:left="529"/>
              <w:jc w:val="left"/>
              <w:rPr>
                <w:bCs/>
              </w:rPr>
            </w:pPr>
            <w:r>
              <w:rPr>
                <w:bCs/>
              </w:rPr>
              <w:t>Aesthetic surface</w:t>
            </w:r>
          </w:p>
          <w:p w14:paraId="02852C46" w14:textId="77777777" w:rsidR="00F37865" w:rsidRPr="0023332C" w:rsidRDefault="00F37865" w:rsidP="00B114D1">
            <w:pPr>
              <w:pStyle w:val="ListParagraph"/>
              <w:numPr>
                <w:ilvl w:val="0"/>
                <w:numId w:val="78"/>
              </w:numPr>
              <w:spacing w:after="0" w:line="276" w:lineRule="auto"/>
              <w:ind w:left="529"/>
              <w:jc w:val="left"/>
              <w:rPr>
                <w:bCs/>
              </w:rPr>
            </w:pPr>
            <w:r w:rsidRPr="0023332C">
              <w:rPr>
                <w:bCs/>
              </w:rPr>
              <w:t>Plant nourishment and support</w:t>
            </w:r>
          </w:p>
          <w:p w14:paraId="059F13BF" w14:textId="77777777" w:rsidR="00F37865" w:rsidRDefault="00F37865" w:rsidP="00B114D1">
            <w:pPr>
              <w:pStyle w:val="ListParagraph"/>
              <w:numPr>
                <w:ilvl w:val="0"/>
                <w:numId w:val="78"/>
              </w:numPr>
              <w:spacing w:after="0" w:line="276" w:lineRule="auto"/>
              <w:ind w:left="529"/>
              <w:jc w:val="left"/>
              <w:rPr>
                <w:bCs/>
              </w:rPr>
            </w:pPr>
            <w:r w:rsidRPr="000332CB">
              <w:rPr>
                <w:bCs/>
              </w:rPr>
              <w:t>Drainage</w:t>
            </w:r>
          </w:p>
          <w:p w14:paraId="0705F170" w14:textId="77777777" w:rsidR="00F37865" w:rsidRDefault="00F37865" w:rsidP="00B114D1">
            <w:pPr>
              <w:pStyle w:val="ListParagraph"/>
              <w:numPr>
                <w:ilvl w:val="0"/>
                <w:numId w:val="78"/>
              </w:numPr>
              <w:spacing w:after="0" w:line="276" w:lineRule="auto"/>
              <w:ind w:left="529"/>
              <w:jc w:val="left"/>
              <w:rPr>
                <w:bCs/>
              </w:rPr>
            </w:pPr>
            <w:r>
              <w:rPr>
                <w:bCs/>
              </w:rPr>
              <w:t>Protection of the underlying waterproofing system</w:t>
            </w:r>
          </w:p>
          <w:p w14:paraId="0A0C051F" w14:textId="77777777" w:rsidR="00F37865" w:rsidRDefault="00F37865" w:rsidP="00B114D1">
            <w:pPr>
              <w:pStyle w:val="ListParagraph"/>
              <w:numPr>
                <w:ilvl w:val="0"/>
                <w:numId w:val="78"/>
              </w:numPr>
              <w:spacing w:after="0" w:line="276" w:lineRule="auto"/>
              <w:ind w:left="529"/>
              <w:jc w:val="left"/>
              <w:rPr>
                <w:bCs/>
              </w:rPr>
            </w:pPr>
            <w:r>
              <w:rPr>
                <w:bCs/>
              </w:rPr>
              <w:t>Waterproofing system</w:t>
            </w:r>
          </w:p>
          <w:p w14:paraId="01876AC2" w14:textId="702A420F" w:rsidR="00F37865" w:rsidRDefault="00F37865" w:rsidP="00B114D1">
            <w:pPr>
              <w:pStyle w:val="ListParagraph"/>
              <w:numPr>
                <w:ilvl w:val="0"/>
                <w:numId w:val="78"/>
              </w:numPr>
              <w:spacing w:after="0" w:line="276" w:lineRule="auto"/>
              <w:ind w:left="529"/>
              <w:jc w:val="left"/>
              <w:rPr>
                <w:bCs/>
              </w:rPr>
            </w:pPr>
            <w:r>
              <w:rPr>
                <w:bCs/>
              </w:rPr>
              <w:t>Insulation system</w:t>
            </w:r>
          </w:p>
          <w:p w14:paraId="7FB8085A" w14:textId="7A820580" w:rsidR="00F37865" w:rsidRPr="003A06BC" w:rsidRDefault="00FA11CE" w:rsidP="00B114D1">
            <w:pPr>
              <w:pStyle w:val="ListParagraph"/>
              <w:numPr>
                <w:ilvl w:val="0"/>
                <w:numId w:val="78"/>
              </w:numPr>
              <w:spacing w:after="0" w:line="276" w:lineRule="auto"/>
              <w:ind w:left="529"/>
              <w:jc w:val="left"/>
              <w:rPr>
                <w:bCs/>
              </w:rPr>
            </w:pPr>
            <w:r>
              <w:rPr>
                <w:bCs/>
              </w:rPr>
              <w:t>Structural support</w:t>
            </w:r>
          </w:p>
        </w:tc>
        <w:tc>
          <w:tcPr>
            <w:tcW w:w="4794" w:type="dxa"/>
            <w:vAlign w:val="center"/>
          </w:tcPr>
          <w:p w14:paraId="349B514C" w14:textId="77777777" w:rsidR="00F37865" w:rsidRPr="0023332C" w:rsidRDefault="00F37865" w:rsidP="00B114D1">
            <w:pPr>
              <w:pStyle w:val="ListParagraph"/>
              <w:numPr>
                <w:ilvl w:val="0"/>
                <w:numId w:val="78"/>
              </w:numPr>
              <w:spacing w:after="0" w:line="276" w:lineRule="auto"/>
              <w:ind w:left="529"/>
              <w:jc w:val="left"/>
              <w:rPr>
                <w:bCs/>
              </w:rPr>
            </w:pPr>
            <w:r w:rsidRPr="00324CEC">
              <w:rPr>
                <w:bCs/>
              </w:rPr>
              <w:t>Vegetation</w:t>
            </w:r>
          </w:p>
          <w:p w14:paraId="703BD7AB" w14:textId="77777777" w:rsidR="00F37865" w:rsidRPr="000332CB" w:rsidRDefault="00F37865" w:rsidP="00B114D1">
            <w:pPr>
              <w:pStyle w:val="ListParagraph"/>
              <w:numPr>
                <w:ilvl w:val="0"/>
                <w:numId w:val="78"/>
              </w:numPr>
              <w:spacing w:after="0" w:line="276" w:lineRule="auto"/>
              <w:ind w:left="529"/>
              <w:jc w:val="left"/>
              <w:rPr>
                <w:bCs/>
              </w:rPr>
            </w:pPr>
            <w:r w:rsidRPr="0023332C">
              <w:rPr>
                <w:bCs/>
              </w:rPr>
              <w:t>Growing media</w:t>
            </w:r>
          </w:p>
          <w:p w14:paraId="661FF8C9" w14:textId="77777777" w:rsidR="00F37865" w:rsidRPr="000332CB" w:rsidRDefault="00F37865" w:rsidP="00B114D1">
            <w:pPr>
              <w:pStyle w:val="ListParagraph"/>
              <w:numPr>
                <w:ilvl w:val="0"/>
                <w:numId w:val="78"/>
              </w:numPr>
              <w:spacing w:after="0" w:line="276" w:lineRule="auto"/>
              <w:ind w:left="529"/>
              <w:jc w:val="left"/>
              <w:rPr>
                <w:bCs/>
              </w:rPr>
            </w:pPr>
            <w:r w:rsidRPr="000332CB">
              <w:rPr>
                <w:bCs/>
              </w:rPr>
              <w:t>Filter fabric</w:t>
            </w:r>
          </w:p>
          <w:p w14:paraId="2CD6ED91" w14:textId="77777777" w:rsidR="00F37865" w:rsidRPr="00F51817" w:rsidRDefault="00F37865" w:rsidP="00B114D1">
            <w:pPr>
              <w:pStyle w:val="ListParagraph"/>
              <w:numPr>
                <w:ilvl w:val="0"/>
                <w:numId w:val="78"/>
              </w:numPr>
              <w:spacing w:after="0" w:line="276" w:lineRule="auto"/>
              <w:ind w:left="529"/>
              <w:jc w:val="left"/>
              <w:rPr>
                <w:bCs/>
              </w:rPr>
            </w:pPr>
            <w:r w:rsidRPr="00F51817">
              <w:rPr>
                <w:bCs/>
              </w:rPr>
              <w:t>Moisture retention / drainage panel</w:t>
            </w:r>
          </w:p>
          <w:p w14:paraId="4D6172A0" w14:textId="1E2F0A16" w:rsidR="00F37865" w:rsidRPr="0023332C" w:rsidRDefault="00450043" w:rsidP="00B114D1">
            <w:pPr>
              <w:pStyle w:val="ListParagraph"/>
              <w:numPr>
                <w:ilvl w:val="0"/>
                <w:numId w:val="78"/>
              </w:numPr>
              <w:spacing w:after="0" w:line="276" w:lineRule="auto"/>
              <w:ind w:left="529"/>
              <w:jc w:val="left"/>
              <w:rPr>
                <w:bCs/>
              </w:rPr>
            </w:pPr>
            <w:r>
              <w:rPr>
                <w:bCs/>
              </w:rPr>
              <w:t>In</w:t>
            </w:r>
            <w:r w:rsidR="00F37865" w:rsidRPr="00324CEC">
              <w:rPr>
                <w:bCs/>
              </w:rPr>
              <w:t>sulation</w:t>
            </w:r>
          </w:p>
          <w:p w14:paraId="2F7FBF2E" w14:textId="77777777" w:rsidR="00F37865" w:rsidRPr="000332CB" w:rsidRDefault="00F37865" w:rsidP="00B114D1">
            <w:pPr>
              <w:pStyle w:val="ListParagraph"/>
              <w:numPr>
                <w:ilvl w:val="0"/>
                <w:numId w:val="78"/>
              </w:numPr>
              <w:spacing w:after="0" w:line="276" w:lineRule="auto"/>
              <w:ind w:left="529"/>
              <w:jc w:val="left"/>
              <w:rPr>
                <w:bCs/>
              </w:rPr>
            </w:pPr>
            <w:r w:rsidRPr="0023332C">
              <w:rPr>
                <w:bCs/>
              </w:rPr>
              <w:t>Root barrier</w:t>
            </w:r>
          </w:p>
          <w:p w14:paraId="79B58834" w14:textId="77777777" w:rsidR="00F37865" w:rsidRPr="000332CB" w:rsidRDefault="00F37865" w:rsidP="00B114D1">
            <w:pPr>
              <w:pStyle w:val="ListParagraph"/>
              <w:numPr>
                <w:ilvl w:val="0"/>
                <w:numId w:val="78"/>
              </w:numPr>
              <w:spacing w:after="0" w:line="276" w:lineRule="auto"/>
              <w:ind w:left="529"/>
              <w:jc w:val="left"/>
              <w:rPr>
                <w:bCs/>
              </w:rPr>
            </w:pPr>
            <w:r w:rsidRPr="000332CB">
              <w:rPr>
                <w:bCs/>
              </w:rPr>
              <w:t>Protection course</w:t>
            </w:r>
          </w:p>
          <w:p w14:paraId="15BE2550" w14:textId="77777777" w:rsidR="00F37865" w:rsidRPr="00F51817" w:rsidRDefault="00F37865" w:rsidP="00B114D1">
            <w:pPr>
              <w:pStyle w:val="ListParagraph"/>
              <w:numPr>
                <w:ilvl w:val="0"/>
                <w:numId w:val="78"/>
              </w:numPr>
              <w:spacing w:after="0" w:line="276" w:lineRule="auto"/>
              <w:ind w:left="529"/>
              <w:jc w:val="left"/>
              <w:rPr>
                <w:bCs/>
              </w:rPr>
            </w:pPr>
            <w:r w:rsidRPr="00F51817">
              <w:rPr>
                <w:bCs/>
              </w:rPr>
              <w:t>Waterproofing membrane (e.g., hot rubberized asphalt)</w:t>
            </w:r>
          </w:p>
          <w:p w14:paraId="522565A5" w14:textId="2C3FD805" w:rsidR="00F37865" w:rsidRPr="00B114D1" w:rsidRDefault="00F37865" w:rsidP="00B114D1">
            <w:pPr>
              <w:pStyle w:val="ListParagraph"/>
              <w:numPr>
                <w:ilvl w:val="0"/>
                <w:numId w:val="78"/>
              </w:numPr>
              <w:spacing w:after="0" w:line="276" w:lineRule="auto"/>
              <w:ind w:left="529"/>
              <w:jc w:val="left"/>
              <w:rPr>
                <w:bCs/>
                <w:lang w:val="pt-PT"/>
              </w:rPr>
            </w:pPr>
            <w:proofErr w:type="spellStart"/>
            <w:r w:rsidRPr="00B114D1">
              <w:rPr>
                <w:bCs/>
                <w:lang w:val="pt-PT"/>
              </w:rPr>
              <w:t>Substrate</w:t>
            </w:r>
            <w:proofErr w:type="spellEnd"/>
            <w:r w:rsidRPr="00B114D1">
              <w:rPr>
                <w:bCs/>
                <w:lang w:val="pt-PT"/>
              </w:rPr>
              <w:t xml:space="preserve"> (e.g., </w:t>
            </w:r>
            <w:proofErr w:type="spellStart"/>
            <w:r w:rsidRPr="00B114D1">
              <w:rPr>
                <w:bCs/>
                <w:lang w:val="pt-PT"/>
              </w:rPr>
              <w:t>concrete</w:t>
            </w:r>
            <w:proofErr w:type="spellEnd"/>
            <w:r w:rsidRPr="00B114D1">
              <w:rPr>
                <w:bCs/>
                <w:lang w:val="pt-PT"/>
              </w:rPr>
              <w:t xml:space="preserve"> deck)</w:t>
            </w:r>
          </w:p>
        </w:tc>
      </w:tr>
    </w:tbl>
    <w:p w14:paraId="33A93910" w14:textId="00F934E8" w:rsidR="00DE6AB0" w:rsidRPr="0032522E" w:rsidRDefault="00DE6AB0" w:rsidP="00B114D1">
      <w:pPr>
        <w:pStyle w:val="NoSpacing"/>
        <w:ind w:left="1416"/>
        <w:rPr>
          <w:rFonts w:ascii="Times New Roman" w:hAnsi="Times New Roman" w:cs="Times New Roman"/>
          <w:sz w:val="20"/>
          <w:szCs w:val="20"/>
          <w:rPrChange w:id="165" w:author="Catherine Foster" w:date="2020-04-29T16:56:00Z">
            <w:rPr/>
          </w:rPrChange>
        </w:rPr>
      </w:pPr>
      <w:r w:rsidRPr="0032522E">
        <w:rPr>
          <w:rFonts w:ascii="Times New Roman" w:hAnsi="Times New Roman" w:cs="Times New Roman"/>
          <w:sz w:val="20"/>
          <w:szCs w:val="20"/>
          <w:rPrChange w:id="166" w:author="Catherine Foster" w:date="2020-04-29T16:56:00Z">
            <w:rPr/>
          </w:rPrChange>
        </w:rPr>
        <w:t>Source:  Miller 2015</w:t>
      </w:r>
      <w:r w:rsidR="00FA11CE" w:rsidRPr="0032522E">
        <w:rPr>
          <w:rFonts w:ascii="Times New Roman" w:hAnsi="Times New Roman" w:cs="Times New Roman"/>
          <w:sz w:val="20"/>
          <w:szCs w:val="20"/>
          <w:rPrChange w:id="167" w:author="Catherine Foster" w:date="2020-04-29T16:56:00Z">
            <w:rPr/>
          </w:rPrChange>
        </w:rPr>
        <w:t>; Drawdown analysis</w:t>
      </w:r>
    </w:p>
    <w:p w14:paraId="22B01377" w14:textId="77777777" w:rsidR="00DE6AB0" w:rsidRDefault="00DE6AB0" w:rsidP="00B114D1"/>
    <w:p w14:paraId="2913DF7D" w14:textId="3D90773C" w:rsidR="00C46F82" w:rsidRDefault="00504FFA" w:rsidP="00B114D1">
      <w:r>
        <w:t xml:space="preserve">Green roofs </w:t>
      </w:r>
      <w:r w:rsidR="00C46F82">
        <w:t xml:space="preserve">provide </w:t>
      </w:r>
      <w:r w:rsidR="00936742">
        <w:t xml:space="preserve">a wide </w:t>
      </w:r>
      <w:r w:rsidR="00E00DAF">
        <w:t>palette of</w:t>
      </w:r>
      <w:r w:rsidR="00A34320">
        <w:t xml:space="preserve"> </w:t>
      </w:r>
      <w:r>
        <w:t xml:space="preserve">functions and </w:t>
      </w:r>
      <w:r w:rsidR="00A34320">
        <w:t>benefits</w:t>
      </w:r>
      <w:del w:id="168" w:author="Catherine Foster" w:date="2020-04-29T16:56:00Z">
        <w:r w:rsidR="00A34320" w:rsidDel="0032522E">
          <w:delText>:</w:delText>
        </w:r>
      </w:del>
      <w:r w:rsidR="00A34320">
        <w:t xml:space="preserve"> (</w:t>
      </w:r>
      <w:r w:rsidR="00EC3A63">
        <w:t xml:space="preserve">Steven </w:t>
      </w:r>
      <w:r w:rsidR="00A34320">
        <w:t>Pe</w:t>
      </w:r>
      <w:r>
        <w:t>ck</w:t>
      </w:r>
      <w:r w:rsidR="00EC3A63">
        <w:t>, greenroofs.org</w:t>
      </w:r>
      <w:r w:rsidR="00017EE5">
        <w:t xml:space="preserve"> </w:t>
      </w:r>
      <w:r>
        <w:t>Interview</w:t>
      </w:r>
      <w:r w:rsidR="00017EE5">
        <w:t xml:space="preserve"> 2019; </w:t>
      </w:r>
      <w:r w:rsidR="00A34320">
        <w:t>Miller 2015</w:t>
      </w:r>
      <w:r w:rsidR="00017EE5">
        <w:t>; Copenhagen 2016</w:t>
      </w:r>
      <w:r>
        <w:t>; EFB</w:t>
      </w:r>
      <w:r w:rsidR="00A34320">
        <w:t>)</w:t>
      </w:r>
      <w:ins w:id="169" w:author="Catherine Foster" w:date="2020-04-29T16:56:00Z">
        <w:r w:rsidR="0032522E">
          <w:t>.</w:t>
        </w:r>
      </w:ins>
      <w:del w:id="170" w:author="Catherine Foster" w:date="2020-04-29T16:56:00Z">
        <w:r w:rsidR="00EC3A63" w:rsidDel="0032522E">
          <w:delText xml:space="preserve"> </w:delText>
        </w:r>
      </w:del>
      <w:r w:rsidR="00EC3A63">
        <w:t xml:space="preserve"> </w:t>
      </w:r>
      <w:r>
        <w:t>These can be divided into two main categories:</w:t>
      </w:r>
    </w:p>
    <w:p w14:paraId="48513C8B" w14:textId="6A3B091E" w:rsidR="00504FFA" w:rsidRPr="00302F6C" w:rsidRDefault="00504FFA" w:rsidP="00B114D1">
      <w:pPr>
        <w:pStyle w:val="ListParagraph"/>
        <w:numPr>
          <w:ilvl w:val="0"/>
          <w:numId w:val="113"/>
        </w:numPr>
      </w:pPr>
      <w:r w:rsidRPr="00302F6C">
        <w:t>Functions directly impacting climate change</w:t>
      </w:r>
      <w:r w:rsidR="00C4373E">
        <w:t>, d</w:t>
      </w:r>
      <w:r w:rsidRPr="00302F6C">
        <w:t>etailed in</w:t>
      </w:r>
      <w:r w:rsidR="00C4373E" w:rsidRPr="00302F6C">
        <w:t xml:space="preserve"> the next section</w:t>
      </w:r>
      <w:ins w:id="171" w:author="Catherine Foster" w:date="2020-04-29T16:56:00Z">
        <w:r w:rsidR="0032522E">
          <w:t>:</w:t>
        </w:r>
      </w:ins>
      <w:del w:id="172" w:author="Catherine Foster" w:date="2020-04-29T16:56:00Z">
        <w:r w:rsidR="00C4373E" w:rsidRPr="00302F6C" w:rsidDel="0032522E">
          <w:delText>,</w:delText>
        </w:r>
      </w:del>
      <w:r w:rsidRPr="00302F6C">
        <w:t xml:space="preserve"> </w:t>
      </w:r>
      <w:r w:rsidR="00AB1B58">
        <w:fldChar w:fldCharType="begin"/>
      </w:r>
      <w:r w:rsidR="00AB1B58">
        <w:instrText xml:space="preserve"> REF _Ref12529399 \h </w:instrText>
      </w:r>
      <w:r w:rsidR="00AB1B58">
        <w:fldChar w:fldCharType="separate"/>
      </w:r>
      <w:r w:rsidR="007A5307">
        <w:rPr>
          <w:rFonts w:eastAsia="Times New Roman" w:cs="Times New Roman"/>
        </w:rPr>
        <w:t>How does a green roof impact climate change?</w:t>
      </w:r>
      <w:r w:rsidR="00AB1B58">
        <w:fldChar w:fldCharType="end"/>
      </w:r>
      <w:r w:rsidR="00C4373E" w:rsidRPr="00302F6C">
        <w:t xml:space="preserve"> </w:t>
      </w:r>
    </w:p>
    <w:p w14:paraId="289CFB67" w14:textId="75D9B94F" w:rsidR="002A2E8C" w:rsidRDefault="00504FFA" w:rsidP="002B0C52">
      <w:pPr>
        <w:pStyle w:val="ListParagraph"/>
        <w:numPr>
          <w:ilvl w:val="0"/>
          <w:numId w:val="113"/>
        </w:numPr>
      </w:pPr>
      <w:r w:rsidRPr="00302F6C">
        <w:t>Other green roof functions and benefits</w:t>
      </w:r>
      <w:r w:rsidR="00C4373E" w:rsidRPr="00B114D1">
        <w:t xml:space="preserve"> are d</w:t>
      </w:r>
      <w:r w:rsidRPr="00302F6C">
        <w:t>iscussed</w:t>
      </w:r>
      <w:r w:rsidR="00C4373E" w:rsidRPr="00302F6C">
        <w:t xml:space="preserve"> below</w:t>
      </w:r>
      <w:r w:rsidRPr="00302F6C">
        <w:t xml:space="preserve"> in </w:t>
      </w:r>
      <w:r w:rsidR="00AB1B58">
        <w:fldChar w:fldCharType="begin"/>
      </w:r>
      <w:r w:rsidR="00AB1B58">
        <w:instrText xml:space="preserve"> REF _Ref12529430 \h </w:instrText>
      </w:r>
      <w:r w:rsidR="00AB1B58">
        <w:fldChar w:fldCharType="separate"/>
      </w:r>
      <w:r w:rsidR="007A5307" w:rsidRPr="00AB1B58">
        <w:t>Additional Benefits and Burdens</w:t>
      </w:r>
      <w:r w:rsidR="00AB1B58">
        <w:fldChar w:fldCharType="end"/>
      </w:r>
      <w:ins w:id="173" w:author="Catherine Foster" w:date="2020-04-29T16:56:00Z">
        <w:r w:rsidR="0032522E">
          <w:t>.</w:t>
        </w:r>
      </w:ins>
    </w:p>
    <w:p w14:paraId="0EF2C15E" w14:textId="77777777" w:rsidR="0028685F" w:rsidRDefault="0028685F" w:rsidP="00B114D1">
      <w:pPr>
        <w:pStyle w:val="Heading4"/>
        <w:rPr>
          <w:rFonts w:eastAsia="Times New Roman" w:cs="Times New Roman"/>
        </w:rPr>
      </w:pPr>
      <w:bookmarkStart w:id="174" w:name="_Ref12529399"/>
      <w:r>
        <w:rPr>
          <w:rFonts w:eastAsia="Times New Roman" w:cs="Times New Roman"/>
        </w:rPr>
        <w:t>How does a green roof impact climate change?</w:t>
      </w:r>
      <w:bookmarkEnd w:id="174"/>
    </w:p>
    <w:p w14:paraId="56F344D9" w14:textId="17578CB9" w:rsidR="00417CF6" w:rsidRDefault="006B59BE" w:rsidP="00B114D1">
      <w:r>
        <w:t xml:space="preserve">Green roofs impact climate change primarily by reducing </w:t>
      </w:r>
      <w:r w:rsidR="00F51817">
        <w:t xml:space="preserve">building </w:t>
      </w:r>
      <w:r>
        <w:t>space</w:t>
      </w:r>
      <w:r w:rsidR="00B14543">
        <w:t xml:space="preserve"> cooling and space</w:t>
      </w:r>
      <w:r>
        <w:t xml:space="preserve"> heating</w:t>
      </w:r>
      <w:r w:rsidR="00F51817">
        <w:t>, and the associated GHG emissions</w:t>
      </w:r>
      <w:r w:rsidR="00B14543">
        <w:t xml:space="preserve">. </w:t>
      </w:r>
      <w:del w:id="175" w:author="Catherine Foster" w:date="2020-04-29T16:57:00Z">
        <w:r w:rsidR="00B14543" w:rsidDel="0032522E">
          <w:delText xml:space="preserve"> </w:delText>
        </w:r>
      </w:del>
      <w:r w:rsidR="00B14543">
        <w:t>G</w:t>
      </w:r>
      <w:r>
        <w:t>reen roofs reduce space cooling loads</w:t>
      </w:r>
      <w:r w:rsidR="00F46C9E">
        <w:t xml:space="preserve"> </w:t>
      </w:r>
      <w:r>
        <w:t>by reflecting sunlight</w:t>
      </w:r>
      <w:r w:rsidR="00F46C9E">
        <w:t xml:space="preserve"> to reduce </w:t>
      </w:r>
      <w:r w:rsidR="00B14543">
        <w:t xml:space="preserve">rooftop </w:t>
      </w:r>
      <w:r w:rsidR="00E0047F">
        <w:t>heat gain</w:t>
      </w:r>
      <w:r w:rsidR="00B14543" w:rsidRPr="00B14543">
        <w:t xml:space="preserve"> </w:t>
      </w:r>
      <w:r w:rsidR="00B14543">
        <w:t>much like cool roofs</w:t>
      </w:r>
      <w:r w:rsidR="00F46C9E">
        <w:t>, and by providing a layer of thermal insulation</w:t>
      </w:r>
      <w:r w:rsidR="00B14543">
        <w:t xml:space="preserve">. </w:t>
      </w:r>
      <w:del w:id="176" w:author="Catherine Foster" w:date="2020-04-29T16:57:00Z">
        <w:r w:rsidR="00B14543" w:rsidDel="0032522E">
          <w:delText xml:space="preserve"> </w:delText>
        </w:r>
      </w:del>
      <w:r w:rsidR="002C2D6F">
        <w:t xml:space="preserve">Green roofs reduce building space heating by providing an added rooftop insulating layer to help retain heat, and thus outperform </w:t>
      </w:r>
      <w:del w:id="177" w:author="Catherine Foster" w:date="2020-04-29T16:57:00Z">
        <w:r w:rsidR="002C2D6F" w:rsidDel="0032522E">
          <w:delText>poorly-insulated</w:delText>
        </w:r>
      </w:del>
      <w:ins w:id="178" w:author="Catherine Foster" w:date="2020-04-29T16:57:00Z">
        <w:r w:rsidR="0032522E">
          <w:t>poorly insulated</w:t>
        </w:r>
      </w:ins>
      <w:r w:rsidR="002C2D6F">
        <w:t xml:space="preserve"> cool roofs which suffer from the “space heating penalty” in this </w:t>
      </w:r>
      <w:r w:rsidR="00E92C34">
        <w:t>role</w:t>
      </w:r>
      <w:r w:rsidR="002C2D6F">
        <w:t xml:space="preserve">.  </w:t>
      </w:r>
    </w:p>
    <w:p w14:paraId="79FAFB72" w14:textId="14BE56B3" w:rsidR="00417CF6" w:rsidRDefault="00F46C9E" w:rsidP="00B114D1">
      <w:r>
        <w:t>In addition,</w:t>
      </w:r>
      <w:r w:rsidR="006B59BE">
        <w:t xml:space="preserve"> green roofs provide a cooling effect through the process of “evapotranspiration” – evaporation of water from the green roof </w:t>
      </w:r>
      <w:r w:rsidR="006B59BE" w:rsidRPr="0029626E">
        <w:t xml:space="preserve">surface plus transpiration from the plants growing on it. </w:t>
      </w:r>
      <w:del w:id="179" w:author="Catherine Foster" w:date="2020-04-29T16:57:00Z">
        <w:r w:rsidR="006B59BE" w:rsidRPr="0029626E" w:rsidDel="0032522E">
          <w:delText xml:space="preserve"> </w:delText>
        </w:r>
      </w:del>
      <w:r>
        <w:t>The</w:t>
      </w:r>
      <w:r w:rsidR="0029626E" w:rsidRPr="0029626E">
        <w:t xml:space="preserve"> </w:t>
      </w:r>
      <w:r w:rsidR="0029626E" w:rsidRPr="00B114D1">
        <w:t xml:space="preserve">combination of shade provided by plants and evapotranspiration adds synergistic elements to cooling the building </w:t>
      </w:r>
      <w:r w:rsidR="0029626E" w:rsidRPr="00B114D1">
        <w:fldChar w:fldCharType="begin"/>
      </w:r>
      <w:r w:rsidR="0029626E" w:rsidRPr="00B114D1">
        <w:instrText xml:space="preserve"> ADDIN ZOTERO_ITEM CSL_CITATION {"citationID":"dn5mkp27s","properties":{"formattedCitation":"(EPA, n.d.)","plainCitation":"(EPA, n.d.)"},"citationItems":[{"id":3310,"uris":["http://zotero.org/groups/277937/items/W8UNG8EZ"],"uri":["http://zotero.org/groups/277937/items/W8UNG8EZ"],"itemData":{"id":3310,"type":"report","title":"Reducing Urban Heat Islands: Compendium of Strategies - Green roofs","page":"29","URL":"http://www.epa.gov/heatislands/resources/pdf/GreenRoofsCompendium.pdf","author":[{"family":"EPA","given":""}],"accessed":{"date-parts":[["2015",6,12]]}}}],"schema":"https://github.com/citation-style-language/schema/raw/master/csl-citation.json"} </w:instrText>
      </w:r>
      <w:r w:rsidR="0029626E" w:rsidRPr="00B114D1">
        <w:fldChar w:fldCharType="separate"/>
      </w:r>
      <w:r w:rsidR="0029626E" w:rsidRPr="00B114D1">
        <w:rPr>
          <w:noProof/>
        </w:rPr>
        <w:t>(US EPA 2008.)</w:t>
      </w:r>
      <w:r w:rsidR="0029626E" w:rsidRPr="00B114D1">
        <w:fldChar w:fldCharType="end"/>
      </w:r>
      <w:r w:rsidR="0029626E" w:rsidRPr="00B114D1">
        <w:t>.</w:t>
      </w:r>
      <w:r w:rsidR="0029626E" w:rsidRPr="0029626E">
        <w:t xml:space="preserve"> </w:t>
      </w:r>
      <w:del w:id="180" w:author="Catherine Foster" w:date="2020-04-29T16:58:00Z">
        <w:r w:rsidR="0029626E" w:rsidRPr="0029626E" w:rsidDel="0032522E">
          <w:delText xml:space="preserve"> </w:delText>
        </w:r>
      </w:del>
      <w:r w:rsidR="00B14543" w:rsidRPr="0029626E">
        <w:t>To a smaller degree</w:t>
      </w:r>
      <w:ins w:id="181" w:author="Catherine Foster" w:date="2020-04-29T16:58:00Z">
        <w:r w:rsidR="0032522E">
          <w:t>,</w:t>
        </w:r>
      </w:ins>
      <w:r w:rsidR="00B14543">
        <w:t xml:space="preserve"> green roofs (like cool roofs) reduce space cooling energy consumption by reducing rooftop temperatures, thus reducing AC intake air temperature and increasing the efficiency of rooftop-mounted AC units.  </w:t>
      </w:r>
    </w:p>
    <w:p w14:paraId="469180D6" w14:textId="4DE52AD4" w:rsidR="0039756E" w:rsidRDefault="008341DA" w:rsidP="00B114D1">
      <w:r>
        <w:lastRenderedPageBreak/>
        <w:t>In reducing building space cooling and heating</w:t>
      </w:r>
      <w:r w:rsidR="00B716E7">
        <w:t xml:space="preserve">, </w:t>
      </w:r>
      <w:r w:rsidR="0039756E">
        <w:t>green roof performance is equivalent to a cool roof with solar reflectance of ~0.7 plus “substantial insulation”.</w:t>
      </w:r>
      <w:del w:id="182" w:author="Catherine Foster" w:date="2020-04-29T16:58:00Z">
        <w:r w:rsidR="0039756E" w:rsidDel="0032522E">
          <w:delText xml:space="preserve"> </w:delText>
        </w:r>
      </w:del>
      <w:r w:rsidR="0039756E">
        <w:t xml:space="preserve"> Insulating values are typically ~0.3 to 0.9 m</w:t>
      </w:r>
      <w:r w:rsidR="0039756E" w:rsidRPr="00B114D1">
        <w:rPr>
          <w:vertAlign w:val="superscript"/>
        </w:rPr>
        <w:t>2</w:t>
      </w:r>
      <w:r w:rsidR="0039756E">
        <w:t>K/W</w:t>
      </w:r>
      <w:r w:rsidR="00231568">
        <w:t xml:space="preserve">, </w:t>
      </w:r>
      <w:r w:rsidR="0039756E">
        <w:t xml:space="preserve">but </w:t>
      </w:r>
      <w:r w:rsidR="00231568">
        <w:t>values</w:t>
      </w:r>
      <w:r w:rsidR="0039756E">
        <w:t xml:space="preserve"> vary widely depending on thickness, planting, moisture content and other factors</w:t>
      </w:r>
      <w:del w:id="183" w:author="Catherine Foster" w:date="2020-04-29T16:58:00Z">
        <w:r w:rsidR="0039756E" w:rsidDel="0032522E">
          <w:delText>.</w:delText>
        </w:r>
      </w:del>
      <w:r w:rsidR="0039756E">
        <w:t xml:space="preserve"> (Berardi 2014</w:t>
      </w:r>
      <w:r w:rsidR="00F50292">
        <w:t xml:space="preserve">; </w:t>
      </w:r>
      <w:proofErr w:type="spellStart"/>
      <w:r w:rsidR="00F50292">
        <w:t>Santamouris</w:t>
      </w:r>
      <w:proofErr w:type="spellEnd"/>
      <w:r w:rsidR="00F50292">
        <w:t xml:space="preserve"> 2014</w:t>
      </w:r>
      <w:r w:rsidR="0039756E">
        <w:t>)</w:t>
      </w:r>
      <w:ins w:id="184" w:author="Catherine Foster" w:date="2020-04-29T16:58:00Z">
        <w:r w:rsidR="0032522E">
          <w:t>.</w:t>
        </w:r>
      </w:ins>
      <w:del w:id="185" w:author="Catherine Foster" w:date="2020-04-29T16:58:00Z">
        <w:r w:rsidR="00F50292" w:rsidDel="0032522E">
          <w:delText xml:space="preserve"> </w:delText>
        </w:r>
      </w:del>
      <w:r w:rsidR="00F50292">
        <w:t xml:space="preserve"> Consequently, a green roof outperforms an uninsulated cool roof in moderate or cool climates, but a high-SR cool roof </w:t>
      </w:r>
      <w:r w:rsidR="00A23D06">
        <w:t xml:space="preserve">(&gt;0.7) </w:t>
      </w:r>
      <w:r w:rsidR="00F50292">
        <w:t>performs better in hot climates</w:t>
      </w:r>
      <w:del w:id="186" w:author="Catherine Foster" w:date="2020-04-29T16:58:00Z">
        <w:r w:rsidR="00F50292" w:rsidDel="0032522E">
          <w:delText>.</w:delText>
        </w:r>
      </w:del>
      <w:r w:rsidR="00F50292">
        <w:t xml:space="preserve"> (</w:t>
      </w:r>
      <w:proofErr w:type="spellStart"/>
      <w:r w:rsidR="00F50292">
        <w:t>Santamouris</w:t>
      </w:r>
      <w:proofErr w:type="spellEnd"/>
      <w:r w:rsidR="00F50292">
        <w:t xml:space="preserve"> 2014)</w:t>
      </w:r>
      <w:ins w:id="187" w:author="Catherine Foster" w:date="2020-04-29T16:58:00Z">
        <w:r w:rsidR="0032522E">
          <w:t>.</w:t>
        </w:r>
      </w:ins>
      <w:r w:rsidR="00F50292">
        <w:t xml:space="preserve">  </w:t>
      </w:r>
    </w:p>
    <w:p w14:paraId="14919FFD" w14:textId="3CDFD3A5" w:rsidR="006B59BE" w:rsidRDefault="00F50292" w:rsidP="00B114D1">
      <w:r>
        <w:t>So, overall,</w:t>
      </w:r>
      <w:r w:rsidR="00B14543">
        <w:t xml:space="preserve"> </w:t>
      </w:r>
      <w:r w:rsidR="00231568">
        <w:t>a green roof</w:t>
      </w:r>
      <w:r w:rsidR="00B14543">
        <w:t xml:space="preserve"> </w:t>
      </w:r>
      <w:r w:rsidR="00231568">
        <w:t>can be expected to provide space cooling energy consumption and rooftop temperature impacts comparable</w:t>
      </w:r>
      <w:r w:rsidR="00B14543">
        <w:t xml:space="preserve"> to </w:t>
      </w:r>
      <w:r w:rsidR="00231568">
        <w:t>those of a moderately-insulated</w:t>
      </w:r>
      <w:r w:rsidR="002C2D6F">
        <w:t>, high-SR</w:t>
      </w:r>
      <w:r w:rsidR="00231568">
        <w:t xml:space="preserve"> cool roof, as summarized</w:t>
      </w:r>
      <w:r w:rsidR="003A06BC">
        <w:t xml:space="preserve"> in </w:t>
      </w:r>
      <w:r w:rsidR="003A06BC">
        <w:fldChar w:fldCharType="begin"/>
      </w:r>
      <w:r w:rsidR="003A06BC">
        <w:instrText xml:space="preserve"> REF _Ref5197443 \h </w:instrText>
      </w:r>
      <w:r w:rsidR="003A06BC">
        <w:fldChar w:fldCharType="separate"/>
      </w:r>
      <w:r w:rsidR="007A5307">
        <w:t xml:space="preserve">Table </w:t>
      </w:r>
      <w:r w:rsidR="007A5307">
        <w:rPr>
          <w:noProof/>
        </w:rPr>
        <w:t>1</w:t>
      </w:r>
      <w:r w:rsidR="007A5307">
        <w:t>.</w:t>
      </w:r>
      <w:r w:rsidR="007A5307">
        <w:rPr>
          <w:noProof/>
        </w:rPr>
        <w:t>2</w:t>
      </w:r>
      <w:r w:rsidR="007A5307">
        <w:t xml:space="preserve"> Cool Roof Impact Examples</w:t>
      </w:r>
      <w:r w:rsidR="003A06BC">
        <w:fldChar w:fldCharType="end"/>
      </w:r>
      <w:r w:rsidR="003A06BC">
        <w:t xml:space="preserve">. </w:t>
      </w:r>
      <w:del w:id="188" w:author="Catherine Foster" w:date="2020-04-29T16:59:00Z">
        <w:r w:rsidR="003A06BC" w:rsidDel="0032522E">
          <w:delText xml:space="preserve"> </w:delText>
        </w:r>
      </w:del>
      <w:r w:rsidR="00231568">
        <w:t>Annual roof heat gain for space cooling can be expected to be similar</w:t>
      </w:r>
      <w:ins w:id="189" w:author="Catherine Foster" w:date="2020-04-29T16:59:00Z">
        <w:r w:rsidR="0032522E">
          <w:t>:</w:t>
        </w:r>
      </w:ins>
      <w:del w:id="190" w:author="Catherine Foster" w:date="2020-04-29T16:59:00Z">
        <w:r w:rsidR="00231568" w:rsidDel="0032522E">
          <w:delText>,</w:delText>
        </w:r>
      </w:del>
      <w:r w:rsidR="00231568">
        <w:t xml:space="preserve"> ~5 kWh/m</w:t>
      </w:r>
      <w:r w:rsidR="00231568" w:rsidRPr="00B114D1">
        <w:rPr>
          <w:vertAlign w:val="superscript"/>
        </w:rPr>
        <w:t>2</w:t>
      </w:r>
      <w:r w:rsidR="00231568">
        <w:t>-year; one of the few experimental studies of this, conducted in a very ho</w:t>
      </w:r>
      <w:r w:rsidR="002C2D6F">
        <w:t>t Florida climate, found a green roof energy savings of ~1.6 kWh/m</w:t>
      </w:r>
      <w:r w:rsidR="002C2D6F" w:rsidRPr="00B114D1">
        <w:rPr>
          <w:vertAlign w:val="superscript"/>
        </w:rPr>
        <w:t>2</w:t>
      </w:r>
      <w:r w:rsidR="002C2D6F">
        <w:t>, noting that, “most commercial low slope roofs are significantly darker than the conventional roof used in this study”</w:t>
      </w:r>
      <w:del w:id="191" w:author="Catherine Foster" w:date="2020-04-29T16:59:00Z">
        <w:r w:rsidR="002C2D6F" w:rsidDel="0032522E">
          <w:delText>.</w:delText>
        </w:r>
      </w:del>
      <w:r w:rsidR="002C2D6F">
        <w:t xml:space="preserve"> (Cummings 2007)</w:t>
      </w:r>
      <w:ins w:id="192" w:author="Catherine Foster" w:date="2020-04-29T16:59:00Z">
        <w:r w:rsidR="0032522E">
          <w:t>.</w:t>
        </w:r>
      </w:ins>
      <w:del w:id="193" w:author="Catherine Foster" w:date="2020-04-29T16:59:00Z">
        <w:r w:rsidR="002C2D6F" w:rsidDel="0032522E">
          <w:delText xml:space="preserve"> </w:delText>
        </w:r>
      </w:del>
      <w:r w:rsidR="002C2D6F">
        <w:t xml:space="preserve"> </w:t>
      </w:r>
      <w:r w:rsidR="00A23D06">
        <w:t>Beyond such hard-to-find engineering measurements, estimates of green roof performance vary widely, depending on the details of the system simulated or measured</w:t>
      </w:r>
      <w:r w:rsidR="00CC7B50">
        <w:t xml:space="preserve">. </w:t>
      </w:r>
      <w:del w:id="194" w:author="Catherine Foster" w:date="2020-04-29T17:00:00Z">
        <w:r w:rsidR="00CC7B50" w:rsidDel="0032522E">
          <w:delText xml:space="preserve"> </w:delText>
        </w:r>
      </w:del>
      <w:r w:rsidR="00CC7B50">
        <w:t>Some studies have found green roof cooling energy reductions similar to those of cool roofs, with superior space heating energy savings (</w:t>
      </w:r>
      <w:proofErr w:type="spellStart"/>
      <w:r w:rsidR="00CC7B50">
        <w:t>Constanzo</w:t>
      </w:r>
      <w:proofErr w:type="spellEnd"/>
      <w:r w:rsidR="00CC7B50">
        <w:t xml:space="preserve"> et</w:t>
      </w:r>
      <w:ins w:id="195" w:author="Catherine Foster" w:date="2020-04-29T17:00:00Z">
        <w:r w:rsidR="0032522E">
          <w:t>.</w:t>
        </w:r>
      </w:ins>
      <w:r w:rsidR="00CC7B50">
        <w:t xml:space="preserve"> </w:t>
      </w:r>
      <w:ins w:id="196" w:author="Catherine Foster" w:date="2020-04-29T17:00:00Z">
        <w:r w:rsidR="0032522E">
          <w:t>al.</w:t>
        </w:r>
      </w:ins>
      <w:del w:id="197" w:author="Catherine Foster" w:date="2020-04-29T17:00:00Z">
        <w:r w:rsidR="0032522E" w:rsidDel="0032522E">
          <w:delText>A</w:delText>
        </w:r>
        <w:r w:rsidR="00CC7B50" w:rsidDel="0032522E">
          <w:delText>l</w:delText>
        </w:r>
      </w:del>
      <w:r w:rsidR="00CC7B50">
        <w:t xml:space="preserve"> 2016), and others have found green roofs to have slightly better performance for both functions</w:t>
      </w:r>
      <w:del w:id="198" w:author="Catherine Foster" w:date="2020-04-29T17:00:00Z">
        <w:r w:rsidR="00CC7B50" w:rsidDel="0032522E">
          <w:delText>.</w:delText>
        </w:r>
      </w:del>
      <w:r w:rsidR="00CC7B50">
        <w:t xml:space="preserve"> (Gagliano 2015</w:t>
      </w:r>
      <w:r w:rsidR="00CE7B39">
        <w:t>; Sproul 2014</w:t>
      </w:r>
      <w:r w:rsidR="00CC7B50">
        <w:t>)</w:t>
      </w:r>
      <w:ins w:id="199" w:author="Catherine Foster" w:date="2020-04-29T17:00:00Z">
        <w:r w:rsidR="0032522E">
          <w:t>.</w:t>
        </w:r>
      </w:ins>
      <w:r w:rsidR="00CC7B50">
        <w:t xml:space="preserve"> </w:t>
      </w:r>
      <w:del w:id="200" w:author="Catherine Foster" w:date="2020-04-29T17:00:00Z">
        <w:r w:rsidR="00CC7B50" w:rsidDel="0032522E">
          <w:delText xml:space="preserve"> </w:delText>
        </w:r>
      </w:del>
      <w:r w:rsidR="00CC7B50">
        <w:t xml:space="preserve">But generally, research shows green roof space cooling performance to be equivalent to that of a white roof, and space heating performance to be slightly better. </w:t>
      </w:r>
      <w:del w:id="201" w:author="Catherine Foster" w:date="2020-04-29T17:00:00Z">
        <w:r w:rsidR="00CC7B50" w:rsidDel="0032522E">
          <w:delText xml:space="preserve"> </w:delText>
        </w:r>
      </w:del>
      <w:r w:rsidR="00CC7B50">
        <w:t xml:space="preserve">Additionally, since green roof space heating impact is essentially that of thermal insulation, </w:t>
      </w:r>
      <w:r w:rsidR="00E92C34">
        <w:t xml:space="preserve">existence of </w:t>
      </w:r>
      <w:r w:rsidR="00CC7B50">
        <w:t xml:space="preserve">other rooftop insulation </w:t>
      </w:r>
      <w:r w:rsidR="00CC7B50" w:rsidRPr="00B114D1">
        <w:rPr>
          <w:i/>
        </w:rPr>
        <w:t>diminishes</w:t>
      </w:r>
      <w:r w:rsidR="00CC7B50">
        <w:t xml:space="preserve"> green roof value for this function</w:t>
      </w:r>
      <w:del w:id="202" w:author="Catherine Foster" w:date="2020-04-29T17:00:00Z">
        <w:r w:rsidR="00CC7B50" w:rsidDel="0032522E">
          <w:delText>.</w:delText>
        </w:r>
      </w:del>
      <w:r w:rsidR="00CC7B50">
        <w:t xml:space="preserve"> (Sailor 2012)</w:t>
      </w:r>
      <w:ins w:id="203" w:author="Catherine Foster" w:date="2020-04-29T17:00:00Z">
        <w:r w:rsidR="0032522E">
          <w:t>.</w:t>
        </w:r>
      </w:ins>
      <w:del w:id="204" w:author="Catherine Foster" w:date="2020-04-29T17:00:00Z">
        <w:r w:rsidR="00CC7B50" w:rsidDel="0032522E">
          <w:delText xml:space="preserve"> </w:delText>
        </w:r>
      </w:del>
      <w:r w:rsidR="00CC7B50">
        <w:t xml:space="preserve"> Conversely, green roofs can have significant impact when installed in </w:t>
      </w:r>
      <w:del w:id="205" w:author="Catherine Foster" w:date="2020-04-29T17:00:00Z">
        <w:r w:rsidR="00CC7B50" w:rsidDel="0032522E">
          <w:delText>poorly-insulated</w:delText>
        </w:r>
      </w:del>
      <w:ins w:id="206" w:author="Catherine Foster" w:date="2020-04-29T17:00:00Z">
        <w:r w:rsidR="0032522E">
          <w:t>poorly insulated</w:t>
        </w:r>
      </w:ins>
      <w:r w:rsidR="00CC7B50">
        <w:t xml:space="preserve"> older buildings</w:t>
      </w:r>
      <w:del w:id="207" w:author="Catherine Foster" w:date="2020-04-29T17:01:00Z">
        <w:r w:rsidR="00CC7B50" w:rsidDel="0032522E">
          <w:delText>.</w:delText>
        </w:r>
      </w:del>
      <w:r w:rsidR="00CC7B50">
        <w:t xml:space="preserve"> (Castleton 2010)</w:t>
      </w:r>
      <w:ins w:id="208" w:author="Catherine Foster" w:date="2020-04-29T17:01:00Z">
        <w:r w:rsidR="0032522E">
          <w:t>.</w:t>
        </w:r>
      </w:ins>
      <w:r w:rsidR="00CC7B50">
        <w:t xml:space="preserve">  </w:t>
      </w:r>
    </w:p>
    <w:p w14:paraId="0BA244E8" w14:textId="0091BA14" w:rsidR="006B59BE" w:rsidRDefault="00F51817">
      <w:r>
        <w:t xml:space="preserve">Green roofs also help to reduce GHG emissions indirectly: </w:t>
      </w:r>
      <w:del w:id="209" w:author="Catherine Foster" w:date="2020-04-29T17:01:00Z">
        <w:r w:rsidDel="0032522E">
          <w:delText xml:space="preserve"> </w:delText>
        </w:r>
      </w:del>
      <w:r w:rsidR="00E92C34">
        <w:t>Green roofs with SR of ~0.7, b</w:t>
      </w:r>
      <w:r>
        <w:t>y</w:t>
      </w:r>
      <w:r w:rsidR="00361497">
        <w:t xml:space="preserve"> reducing rooftop temperatures</w:t>
      </w:r>
      <w:r w:rsidR="00E92C34">
        <w:t xml:space="preserve">, </w:t>
      </w:r>
      <w:r w:rsidR="00361497">
        <w:t>can increase</w:t>
      </w:r>
      <w:r w:rsidR="006B59BE">
        <w:t xml:space="preserve"> the efficiency of rooftop-mounted photovoltaics (whose efficiency goe</w:t>
      </w:r>
      <w:r w:rsidR="00361497">
        <w:t xml:space="preserve">s inversely with temperature) and </w:t>
      </w:r>
      <w:r>
        <w:t xml:space="preserve">also </w:t>
      </w:r>
      <w:r w:rsidR="00361497">
        <w:t>help to m</w:t>
      </w:r>
      <w:r w:rsidR="006B59BE">
        <w:t>itigate the urban heat island</w:t>
      </w:r>
      <w:r w:rsidR="00F50292">
        <w:t xml:space="preserve"> (UHI)</w:t>
      </w:r>
      <w:r w:rsidR="006B59BE">
        <w:t xml:space="preserve"> effect, thus increasing comfort and reducing air conditioning costs of nearby buildings</w:t>
      </w:r>
      <w:del w:id="210" w:author="Catherine Foster" w:date="2020-04-29T17:01:00Z">
        <w:r w:rsidR="006B59BE" w:rsidDel="0032522E">
          <w:delText>.</w:delText>
        </w:r>
      </w:del>
      <w:r w:rsidR="006B59BE">
        <w:t xml:space="preserve"> </w:t>
      </w:r>
      <w:r w:rsidR="00F50292">
        <w:t>(</w:t>
      </w:r>
      <w:proofErr w:type="spellStart"/>
      <w:r w:rsidR="00F50292">
        <w:t>Santemouris</w:t>
      </w:r>
      <w:proofErr w:type="spellEnd"/>
      <w:r w:rsidR="00F50292">
        <w:t xml:space="preserve"> 2014)</w:t>
      </w:r>
      <w:ins w:id="211" w:author="Catherine Foster" w:date="2020-04-29T17:01:00Z">
        <w:r w:rsidR="0032522E">
          <w:t>.</w:t>
        </w:r>
      </w:ins>
      <w:r w:rsidR="00F50292">
        <w:t xml:space="preserve"> </w:t>
      </w:r>
      <w:del w:id="212" w:author="Catherine Foster" w:date="2020-04-29T17:01:00Z">
        <w:r w:rsidR="006B59BE" w:rsidDel="0032522E">
          <w:delText xml:space="preserve"> </w:delText>
        </w:r>
      </w:del>
      <w:r w:rsidR="00CE7B39">
        <w:t>But it appears that there is not adequate data to quantify the impact of green roofs on UHI</w:t>
      </w:r>
      <w:del w:id="213" w:author="Catherine Foster" w:date="2020-04-29T17:01:00Z">
        <w:r w:rsidR="00CE7B39" w:rsidDel="0032522E">
          <w:delText>.</w:delText>
        </w:r>
      </w:del>
      <w:r w:rsidR="00CE7B39">
        <w:t xml:space="preserve"> (Berardi 2014; US GPA 2011)</w:t>
      </w:r>
      <w:ins w:id="214" w:author="Catherine Foster" w:date="2020-04-29T17:01:00Z">
        <w:r w:rsidR="0032522E">
          <w:t>.</w:t>
        </w:r>
      </w:ins>
      <w:del w:id="215" w:author="Catherine Foster" w:date="2020-04-29T17:01:00Z">
        <w:r w:rsidR="00CE7B39" w:rsidDel="0032522E">
          <w:delText xml:space="preserve"> </w:delText>
        </w:r>
      </w:del>
      <w:r w:rsidR="00CE7B39">
        <w:t xml:space="preserve"> Green </w:t>
      </w:r>
      <w:r w:rsidR="00361497">
        <w:t>roofs h</w:t>
      </w:r>
      <w:r w:rsidR="006B59BE">
        <w:t>elp control storm water runoff by capturing rainwater, especially during peak rainfall events</w:t>
      </w:r>
      <w:r w:rsidR="0029626E">
        <w:t xml:space="preserve">, reducing sewer capacity requirements and indirect </w:t>
      </w:r>
      <w:r w:rsidR="00F46C9E">
        <w:t xml:space="preserve">GHG </w:t>
      </w:r>
      <w:r w:rsidR="0029626E">
        <w:t>emissions</w:t>
      </w:r>
      <w:r w:rsidR="006B59BE">
        <w:t xml:space="preserve">. </w:t>
      </w:r>
      <w:del w:id="216" w:author="Catherine Foster" w:date="2020-04-29T17:02:00Z">
        <w:r w:rsidR="006B59BE" w:rsidDel="0032522E">
          <w:delText xml:space="preserve"> </w:delText>
        </w:r>
      </w:del>
      <w:r w:rsidR="006B59BE">
        <w:t xml:space="preserve">Such rainwater capture also improves water quality by reducing storm water overflow into urban sewage systems.  </w:t>
      </w:r>
    </w:p>
    <w:p w14:paraId="705813FB" w14:textId="01EF5295" w:rsidR="002253C3" w:rsidRDefault="00941C47">
      <w:r>
        <w:t>Green roofs can impact</w:t>
      </w:r>
      <w:r w:rsidR="00387A7C">
        <w:t xml:space="preserve"> climate change </w:t>
      </w:r>
      <w:r>
        <w:t>in one fascinating way</w:t>
      </w:r>
      <w:r w:rsidR="00387A7C">
        <w:t xml:space="preserve">: </w:t>
      </w:r>
      <w:del w:id="217" w:author="Catherine Foster" w:date="2020-04-29T17:02:00Z">
        <w:r w:rsidR="00387A7C" w:rsidDel="0032522E">
          <w:delText xml:space="preserve"> </w:delText>
        </w:r>
      </w:del>
      <w:r>
        <w:t xml:space="preserve">As </w:t>
      </w:r>
      <w:r w:rsidR="002253C3">
        <w:t xml:space="preserve">living vegetation, </w:t>
      </w:r>
      <w:r>
        <w:t xml:space="preserve">green roofs are </w:t>
      </w:r>
      <w:r w:rsidR="002253C3">
        <w:t xml:space="preserve">unique among building systems in </w:t>
      </w:r>
      <w:r>
        <w:t>their</w:t>
      </w:r>
      <w:r w:rsidR="002253C3">
        <w:t xml:space="preserve"> ability to impact climate change directly by sequestering atmospheric CO</w:t>
      </w:r>
      <w:r w:rsidR="002253C3" w:rsidRPr="00B114D1">
        <w:rPr>
          <w:vertAlign w:val="subscript"/>
        </w:rPr>
        <w:t>2</w:t>
      </w:r>
      <w:r w:rsidR="002253C3">
        <w:t xml:space="preserve">. </w:t>
      </w:r>
      <w:del w:id="218" w:author="Catherine Foster" w:date="2020-04-29T17:02:00Z">
        <w:r w:rsidR="002253C3" w:rsidDel="0032522E">
          <w:delText xml:space="preserve"> </w:delText>
        </w:r>
      </w:del>
      <w:r w:rsidR="00387A7C">
        <w:t>The literature on this topic is limited.</w:t>
      </w:r>
      <w:del w:id="219" w:author="Catherine Foster" w:date="2020-04-29T17:02:00Z">
        <w:r w:rsidR="00387A7C" w:rsidDel="0032522E">
          <w:delText xml:space="preserve"> </w:delText>
        </w:r>
      </w:del>
      <w:r w:rsidR="00387A7C">
        <w:t xml:space="preserve"> In the first </w:t>
      </w:r>
      <w:r>
        <w:t xml:space="preserve">peer-reviewed article reporting an </w:t>
      </w:r>
      <w:r w:rsidR="00387A7C">
        <w:t xml:space="preserve">in-depth experimental investigation, Getter </w:t>
      </w:r>
      <w:r>
        <w:t>et</w:t>
      </w:r>
      <w:ins w:id="220" w:author="Catherine Foster" w:date="2020-04-29T17:02:00Z">
        <w:r w:rsidR="0032522E">
          <w:t>.</w:t>
        </w:r>
      </w:ins>
      <w:r>
        <w:t xml:space="preserve"> al</w:t>
      </w:r>
      <w:ins w:id="221" w:author="Catherine Foster" w:date="2020-04-29T17:02:00Z">
        <w:r w:rsidR="0032522E">
          <w:t>.</w:t>
        </w:r>
      </w:ins>
      <w:r>
        <w:t xml:space="preserve"> </w:t>
      </w:r>
      <w:r w:rsidR="00387A7C">
        <w:t xml:space="preserve">evaluated the carbon sequestration potential of </w:t>
      </w:r>
      <w:r>
        <w:t xml:space="preserve">12 </w:t>
      </w:r>
      <w:r w:rsidR="00387A7C">
        <w:t>extensive green roofs</w:t>
      </w:r>
      <w:r>
        <w:t xml:space="preserve"> composed primarily of Sedum species, with substrate depths from 2.5 to 12.7 cm,</w:t>
      </w:r>
      <w:r w:rsidR="00387A7C">
        <w:t xml:space="preserve"> in </w:t>
      </w:r>
      <w:r w:rsidR="00387A7C">
        <w:lastRenderedPageBreak/>
        <w:t>Michigan and Maryland, finding that</w:t>
      </w:r>
      <w:ins w:id="222" w:author="Catherine Foster" w:date="2020-04-29T17:02:00Z">
        <w:r w:rsidR="0032522E">
          <w:t>,</w:t>
        </w:r>
      </w:ins>
      <w:r w:rsidR="00387A7C">
        <w:t xml:space="preserve"> on average</w:t>
      </w:r>
      <w:ins w:id="223" w:author="Catherine Foster" w:date="2020-04-29T17:02:00Z">
        <w:r w:rsidR="0032522E">
          <w:t>,</w:t>
        </w:r>
      </w:ins>
      <w:r w:rsidR="00387A7C">
        <w:t xml:space="preserve"> the green roof sequestered 275 </w:t>
      </w:r>
      <w:proofErr w:type="spellStart"/>
      <w:r w:rsidR="00387A7C">
        <w:t>gC</w:t>
      </w:r>
      <w:proofErr w:type="spellEnd"/>
      <w:r w:rsidR="00387A7C">
        <w:t>/m</w:t>
      </w:r>
      <w:r w:rsidR="00387A7C" w:rsidRPr="00B114D1">
        <w:rPr>
          <w:vertAlign w:val="superscript"/>
        </w:rPr>
        <w:t>2</w:t>
      </w:r>
      <w:r w:rsidR="00387A7C">
        <w:t xml:space="preserve"> over two growing seasons, i.e., ~138 </w:t>
      </w:r>
      <w:proofErr w:type="spellStart"/>
      <w:r w:rsidR="00387A7C">
        <w:t>gC</w:t>
      </w:r>
      <w:proofErr w:type="spellEnd"/>
      <w:r w:rsidR="00387A7C">
        <w:t>/m</w:t>
      </w:r>
      <w:r w:rsidR="00387A7C" w:rsidRPr="00B114D1">
        <w:rPr>
          <w:vertAlign w:val="superscript"/>
        </w:rPr>
        <w:t>2</w:t>
      </w:r>
      <w:r>
        <w:t>-year</w:t>
      </w:r>
      <w:del w:id="224" w:author="Catherine Foster" w:date="2020-04-29T17:02:00Z">
        <w:r w:rsidDel="0032522E">
          <w:delText>.</w:delText>
        </w:r>
      </w:del>
      <w:r>
        <w:t xml:space="preserve"> (Getter et</w:t>
      </w:r>
      <w:ins w:id="225" w:author="Catherine Foster" w:date="2020-04-29T17:03:00Z">
        <w:r w:rsidR="0032522E">
          <w:t>.</w:t>
        </w:r>
      </w:ins>
      <w:r>
        <w:t xml:space="preserve"> al</w:t>
      </w:r>
      <w:ins w:id="226" w:author="Catherine Foster" w:date="2020-04-29T17:03:00Z">
        <w:r w:rsidR="0032522E">
          <w:t>.</w:t>
        </w:r>
      </w:ins>
      <w:r>
        <w:t xml:space="preserve"> 2009)</w:t>
      </w:r>
      <w:ins w:id="227" w:author="Catherine Foster" w:date="2020-04-29T17:03:00Z">
        <w:r w:rsidR="0032522E">
          <w:t>.</w:t>
        </w:r>
      </w:ins>
      <w:r>
        <w:t xml:space="preserve"> </w:t>
      </w:r>
      <w:del w:id="228" w:author="Catherine Foster" w:date="2020-04-29T17:03:00Z">
        <w:r w:rsidDel="0032522E">
          <w:delText xml:space="preserve"> </w:delText>
        </w:r>
      </w:del>
      <w:r>
        <w:t>The team acknowledged the limits of such systems, noting that “this ecosystem will not likely sequester large amounts of carbon due to the types of species used and shallow substrate</w:t>
      </w:r>
      <w:del w:id="229" w:author="Catherine Foster" w:date="2020-04-29T17:03:00Z">
        <w:r w:rsidDel="0032522E">
          <w:delText>.</w:delText>
        </w:r>
      </w:del>
      <w:r>
        <w:t xml:space="preserve">”; the team also noted that a green roof has a </w:t>
      </w:r>
      <w:r w:rsidR="009E2B4D">
        <w:t>“</w:t>
      </w:r>
      <w:r>
        <w:t>carbon cost</w:t>
      </w:r>
      <w:r w:rsidR="009E2B4D">
        <w:t>”</w:t>
      </w:r>
      <w:r>
        <w:t xml:space="preserve"> in terms of its manufacture and components</w:t>
      </w:r>
      <w:del w:id="230" w:author="Catherine Foster" w:date="2020-04-29T17:03:00Z">
        <w:r w:rsidDel="0032522E">
          <w:delText>.</w:delText>
        </w:r>
      </w:del>
      <w:r>
        <w:t xml:space="preserve"> (ibid)</w:t>
      </w:r>
      <w:ins w:id="231" w:author="Catherine Foster" w:date="2020-04-29T17:03:00Z">
        <w:r w:rsidR="0032522E">
          <w:t>.</w:t>
        </w:r>
      </w:ins>
      <w:r>
        <w:t xml:space="preserve">  </w:t>
      </w:r>
    </w:p>
    <w:p w14:paraId="16C1BE7E" w14:textId="77BBC381" w:rsidR="009E2B4D" w:rsidRDefault="009E2B4D">
      <w:r>
        <w:t>Heusinger and Weber, much more recently</w:t>
      </w:r>
      <w:ins w:id="232" w:author="Catherine Foster" w:date="2020-04-29T17:03:00Z">
        <w:r w:rsidR="0032522E">
          <w:t>,</w:t>
        </w:r>
      </w:ins>
      <w:r>
        <w:t xml:space="preserve"> us</w:t>
      </w:r>
      <w:ins w:id="233" w:author="Catherine Foster" w:date="2020-04-29T17:04:00Z">
        <w:r w:rsidR="009A49CB">
          <w:t>ing</w:t>
        </w:r>
      </w:ins>
      <w:del w:id="234" w:author="Catherine Foster" w:date="2020-04-29T17:03:00Z">
        <w:r w:rsidDel="0032522E">
          <w:delText>ing</w:delText>
        </w:r>
      </w:del>
      <w:r>
        <w:t xml:space="preserve"> the “eddy covariance method” to assess the potential of an extensive green roof in Berlin, Germany</w:t>
      </w:r>
      <w:ins w:id="235" w:author="Catherine Foster" w:date="2020-04-29T17:04:00Z">
        <w:r w:rsidR="009A49CB">
          <w:t xml:space="preserve">, </w:t>
        </w:r>
      </w:ins>
      <w:del w:id="236" w:author="Catherine Foster" w:date="2020-04-29T17:04:00Z">
        <w:r w:rsidDel="009A49CB">
          <w:delText xml:space="preserve"> </w:delText>
        </w:r>
      </w:del>
      <w:r>
        <w:t xml:space="preserve">found carbon sequestration of </w:t>
      </w:r>
      <w:r w:rsidR="00133A6E">
        <w:t>313 g</w:t>
      </w:r>
      <w:r w:rsidRPr="00B114D1">
        <w:t>CO</w:t>
      </w:r>
      <w:r w:rsidRPr="00B114D1">
        <w:rPr>
          <w:vertAlign w:val="subscript"/>
        </w:rPr>
        <w:t>2</w:t>
      </w:r>
      <w:r>
        <w:t>/</w:t>
      </w:r>
      <w:r w:rsidRPr="00B114D1">
        <w:t>m</w:t>
      </w:r>
      <w:r w:rsidRPr="00B114D1">
        <w:rPr>
          <w:vertAlign w:val="superscript"/>
        </w:rPr>
        <w:t>2</w:t>
      </w:r>
      <w:r w:rsidRPr="00B114D1">
        <w:t xml:space="preserve"> year, equivalent to 85 </w:t>
      </w:r>
      <w:r>
        <w:t>g C/</w:t>
      </w:r>
      <w:r w:rsidRPr="00653507">
        <w:t>m</w:t>
      </w:r>
      <w:r w:rsidRPr="00653507">
        <w:rPr>
          <w:vertAlign w:val="superscript"/>
        </w:rPr>
        <w:t>2</w:t>
      </w:r>
      <w:r w:rsidRPr="00653507">
        <w:t xml:space="preserve"> year</w:t>
      </w:r>
      <w:r>
        <w:t>, roughly comparable to the results of Getter et al. (Heusinger and Weber 2018)</w:t>
      </w:r>
      <w:ins w:id="237" w:author="Catherine Foster" w:date="2020-04-29T17:04:00Z">
        <w:r w:rsidR="009A49CB">
          <w:t>.</w:t>
        </w:r>
      </w:ins>
      <w:r>
        <w:t xml:space="preserve">  </w:t>
      </w:r>
    </w:p>
    <w:p w14:paraId="65C73D49" w14:textId="19F73A89" w:rsidR="00537E63" w:rsidRDefault="009E2B4D">
      <w:r>
        <w:t xml:space="preserve">Other research on intensive green roofs </w:t>
      </w:r>
      <w:r w:rsidR="003F3D8A">
        <w:t>has</w:t>
      </w:r>
      <w:r>
        <w:t xml:space="preserve"> found much higher levels of sequestration.</w:t>
      </w:r>
      <w:del w:id="238" w:author="Catherine Foster" w:date="2020-04-29T17:05:00Z">
        <w:r w:rsidDel="009A49CB">
          <w:delText xml:space="preserve"> </w:delText>
        </w:r>
      </w:del>
      <w:r>
        <w:t xml:space="preserve"> </w:t>
      </w:r>
      <w:proofErr w:type="spellStart"/>
      <w:r>
        <w:t>Whittinghill</w:t>
      </w:r>
      <w:proofErr w:type="spellEnd"/>
      <w:r>
        <w:t xml:space="preserve"> et</w:t>
      </w:r>
      <w:ins w:id="239" w:author="Catherine Foster" w:date="2020-04-29T17:05:00Z">
        <w:r w:rsidR="009A49CB">
          <w:t>.</w:t>
        </w:r>
      </w:ins>
      <w:r>
        <w:t xml:space="preserve"> al</w:t>
      </w:r>
      <w:ins w:id="240" w:author="Catherine Foster" w:date="2020-04-29T17:05:00Z">
        <w:r w:rsidR="009A49CB">
          <w:t>.</w:t>
        </w:r>
      </w:ins>
      <w:r w:rsidR="003F3D8A">
        <w:t>, in several experiments with irrigated green roofs</w:t>
      </w:r>
      <w:ins w:id="241" w:author="Catherine Foster" w:date="2020-04-29T17:05:00Z">
        <w:r w:rsidR="009A49CB">
          <w:t>,</w:t>
        </w:r>
      </w:ins>
      <w:r w:rsidR="003F3D8A">
        <w:t xml:space="preserve"> found carbon sequestration levels after three growing seasons that ranged from 4.7 to 65.3 </w:t>
      </w:r>
      <w:proofErr w:type="spellStart"/>
      <w:r w:rsidR="003F3D8A">
        <w:t>kgC</w:t>
      </w:r>
      <w:proofErr w:type="spellEnd"/>
      <w:r w:rsidR="003F3D8A">
        <w:t>/m</w:t>
      </w:r>
      <w:r w:rsidR="003F3D8A" w:rsidRPr="00B114D1">
        <w:rPr>
          <w:vertAlign w:val="superscript"/>
        </w:rPr>
        <w:t>2</w:t>
      </w:r>
      <w:del w:id="242" w:author="Catherine Foster" w:date="2020-04-29T17:05:00Z">
        <w:r w:rsidR="00B33B02" w:rsidDel="009A49CB">
          <w:delText xml:space="preserve"> </w:delText>
        </w:r>
      </w:del>
      <w:ins w:id="243" w:author="Catherine Foster" w:date="2020-04-29T17:05:00Z">
        <w:r w:rsidR="009A49CB">
          <w:t xml:space="preserve"> </w:t>
        </w:r>
      </w:ins>
      <w:del w:id="244" w:author="Catherine Foster" w:date="2020-04-29T17:05:00Z">
        <w:r w:rsidR="00B33B02" w:rsidDel="009A49CB">
          <w:delText>(Whittinghill et al 2014)</w:delText>
        </w:r>
        <w:r w:rsidR="004155E0" w:rsidDel="009A49CB">
          <w:delText xml:space="preserve"> </w:delText>
        </w:r>
      </w:del>
      <w:r w:rsidR="00B33B02">
        <w:t>– more than an order of magnitude greater that the results of Getter et al.</w:t>
      </w:r>
      <w:ins w:id="245" w:author="Catherine Foster" w:date="2020-04-29T17:05:00Z">
        <w:r w:rsidR="009A49CB">
          <w:t xml:space="preserve"> (2014). </w:t>
        </w:r>
      </w:ins>
      <w:r w:rsidR="00B33B02">
        <w:t xml:space="preserve"> </w:t>
      </w:r>
      <w:r w:rsidR="003F3D8A">
        <w:t xml:space="preserve"> </w:t>
      </w:r>
    </w:p>
    <w:p w14:paraId="63788893" w14:textId="5ED637C9" w:rsidR="009E2B4D" w:rsidRDefault="00A46F81">
      <w:r>
        <w:t>So</w:t>
      </w:r>
      <w:r w:rsidR="00A63512">
        <w:t xml:space="preserve">, neglecting “carbon costs”, the </w:t>
      </w:r>
      <w:r w:rsidR="008F2C5A">
        <w:t xml:space="preserve">experimentally-observed </w:t>
      </w:r>
      <w:r w:rsidR="00A63512">
        <w:t xml:space="preserve">direct sequestration by green roofs is ~100 </w:t>
      </w:r>
      <w:proofErr w:type="spellStart"/>
      <w:r w:rsidR="00A63512">
        <w:t>gC</w:t>
      </w:r>
      <w:proofErr w:type="spellEnd"/>
      <w:r w:rsidR="00A63512">
        <w:t>/m</w:t>
      </w:r>
      <w:r w:rsidR="00A63512" w:rsidRPr="00B114D1">
        <w:rPr>
          <w:vertAlign w:val="superscript"/>
        </w:rPr>
        <w:t>2</w:t>
      </w:r>
      <w:r w:rsidR="008F2C5A">
        <w:t xml:space="preserve"> for non-irrigated extensive roofs</w:t>
      </w:r>
      <w:r w:rsidR="00A63512">
        <w:t xml:space="preserve">, </w:t>
      </w:r>
      <w:r w:rsidR="008F2C5A">
        <w:t>and</w:t>
      </w:r>
      <w:r w:rsidR="00A63512">
        <w:t xml:space="preserve"> possibly much greater</w:t>
      </w:r>
      <w:r w:rsidR="008F2C5A">
        <w:t xml:space="preserve"> for intensive systems</w:t>
      </w:r>
      <w:r w:rsidR="00A63512">
        <w:t>.</w:t>
      </w:r>
      <w:r w:rsidR="008F2C5A">
        <w:t xml:space="preserve">  </w:t>
      </w:r>
    </w:p>
    <w:p w14:paraId="236750D6" w14:textId="403C261C" w:rsidR="00D03EEA" w:rsidDel="009A49CB" w:rsidRDefault="003F3D8A">
      <w:pPr>
        <w:rPr>
          <w:del w:id="246" w:author="Catherine Foster" w:date="2020-04-29T17:09:00Z"/>
          <w:bCs/>
        </w:rPr>
      </w:pPr>
      <w:r>
        <w:t>Direct sequestration</w:t>
      </w:r>
      <w:r w:rsidR="00537E63">
        <w:t>, thus,</w:t>
      </w:r>
      <w:r>
        <w:t xml:space="preserve"> is a subject that bears further inquiry. </w:t>
      </w:r>
      <w:del w:id="247" w:author="Catherine Foster" w:date="2020-04-29T17:06:00Z">
        <w:r w:rsidDel="009A49CB">
          <w:delText xml:space="preserve"> </w:delText>
        </w:r>
      </w:del>
      <w:r w:rsidR="00133A6E">
        <w:t>D</w:t>
      </w:r>
      <w:r w:rsidR="00B33B02">
        <w:t>epending on electricity source,</w:t>
      </w:r>
      <w:r>
        <w:t xml:space="preserve"> the quantity of carbon sequestered is not negligible in comparison with CO</w:t>
      </w:r>
      <w:r w:rsidRPr="00B114D1">
        <w:rPr>
          <w:vertAlign w:val="subscript"/>
        </w:rPr>
        <w:t>2</w:t>
      </w:r>
      <w:r>
        <w:t xml:space="preserve"> reductions due to space heating / cooling energy reductions</w:t>
      </w:r>
      <w:r w:rsidR="002C635B">
        <w:t xml:space="preserve">: </w:t>
      </w:r>
      <w:del w:id="248" w:author="Catherine Foster" w:date="2020-04-29T17:06:00Z">
        <w:r w:rsidR="002C635B" w:rsidDel="009A49CB">
          <w:delText xml:space="preserve"> </w:delText>
        </w:r>
      </w:del>
      <w:r w:rsidR="00D03EEA">
        <w:rPr>
          <w:bCs/>
        </w:rPr>
        <w:t>A</w:t>
      </w:r>
      <w:r w:rsidR="002C635B">
        <w:rPr>
          <w:bCs/>
        </w:rPr>
        <w:t>ssuming average electricity</w:t>
      </w:r>
      <w:r w:rsidR="006961C9">
        <w:rPr>
          <w:bCs/>
        </w:rPr>
        <w:t xml:space="preserve"> CO</w:t>
      </w:r>
      <w:r w:rsidR="006961C9" w:rsidRPr="00B114D1">
        <w:rPr>
          <w:bCs/>
          <w:vertAlign w:val="subscript"/>
        </w:rPr>
        <w:t>2</w:t>
      </w:r>
      <w:r w:rsidR="006961C9">
        <w:rPr>
          <w:bCs/>
        </w:rPr>
        <w:t xml:space="preserve"> emissions of </w:t>
      </w:r>
      <w:r w:rsidR="00B33B02">
        <w:rPr>
          <w:bCs/>
        </w:rPr>
        <w:t>~</w:t>
      </w:r>
      <w:r w:rsidR="007C19CA">
        <w:rPr>
          <w:bCs/>
        </w:rPr>
        <w:t>580</w:t>
      </w:r>
      <w:r w:rsidR="006961C9">
        <w:rPr>
          <w:bCs/>
        </w:rPr>
        <w:t xml:space="preserve"> g</w:t>
      </w:r>
      <w:r w:rsidR="000C3CAE">
        <w:rPr>
          <w:bCs/>
        </w:rPr>
        <w:t>CO</w:t>
      </w:r>
      <w:r w:rsidR="000C3CAE" w:rsidRPr="00B114D1">
        <w:rPr>
          <w:bCs/>
          <w:vertAlign w:val="subscript"/>
        </w:rPr>
        <w:t>2</w:t>
      </w:r>
      <w:r w:rsidR="006961C9">
        <w:rPr>
          <w:bCs/>
        </w:rPr>
        <w:t>/kWh</w:t>
      </w:r>
      <w:r w:rsidR="000C3CAE">
        <w:rPr>
          <w:bCs/>
        </w:rPr>
        <w:t xml:space="preserve"> (</w:t>
      </w:r>
      <w:r w:rsidR="007C19CA">
        <w:rPr>
          <w:bCs/>
        </w:rPr>
        <w:t>580</w:t>
      </w:r>
      <w:r w:rsidR="000C3CAE">
        <w:rPr>
          <w:bCs/>
        </w:rPr>
        <w:t xml:space="preserve"> kgCO</w:t>
      </w:r>
      <w:r w:rsidR="000C3CAE" w:rsidRPr="00B114D1">
        <w:rPr>
          <w:bCs/>
          <w:vertAlign w:val="subscript"/>
        </w:rPr>
        <w:t>2</w:t>
      </w:r>
      <w:r w:rsidR="000C3CAE">
        <w:rPr>
          <w:bCs/>
        </w:rPr>
        <w:t>/MWh)</w:t>
      </w:r>
      <w:r w:rsidR="006961C9">
        <w:rPr>
          <w:bCs/>
        </w:rPr>
        <w:t xml:space="preserve">, and </w:t>
      </w:r>
      <w:r w:rsidR="00D03EEA">
        <w:rPr>
          <w:bCs/>
        </w:rPr>
        <w:t>AC</w:t>
      </w:r>
      <w:r w:rsidR="006961C9">
        <w:rPr>
          <w:bCs/>
        </w:rPr>
        <w:t xml:space="preserve"> efficiency of </w:t>
      </w:r>
      <w:r w:rsidR="00133A6E">
        <w:rPr>
          <w:bCs/>
        </w:rPr>
        <w:t>~</w:t>
      </w:r>
      <w:r w:rsidR="006961C9">
        <w:rPr>
          <w:bCs/>
        </w:rPr>
        <w:t xml:space="preserve">3, </w:t>
      </w:r>
      <w:r w:rsidR="00D03EEA">
        <w:rPr>
          <w:bCs/>
        </w:rPr>
        <w:t xml:space="preserve">each </w:t>
      </w:r>
      <w:proofErr w:type="spellStart"/>
      <w:r w:rsidR="00D03EEA">
        <w:rPr>
          <w:bCs/>
        </w:rPr>
        <w:t>kWh</w:t>
      </w:r>
      <w:r w:rsidR="000C3CAE" w:rsidRPr="00B114D1">
        <w:rPr>
          <w:bCs/>
          <w:vertAlign w:val="subscript"/>
        </w:rPr>
        <w:t>Thermal</w:t>
      </w:r>
      <w:proofErr w:type="spellEnd"/>
      <w:r w:rsidR="00D03EEA">
        <w:rPr>
          <w:bCs/>
        </w:rPr>
        <w:t xml:space="preserve"> of space cooling</w:t>
      </w:r>
      <w:r w:rsidR="000C3CAE">
        <w:rPr>
          <w:bCs/>
        </w:rPr>
        <w:t xml:space="preserve"> </w:t>
      </w:r>
      <w:r w:rsidR="00B33B02">
        <w:rPr>
          <w:bCs/>
        </w:rPr>
        <w:t>contributes</w:t>
      </w:r>
      <w:r w:rsidR="00D03EEA">
        <w:rPr>
          <w:bCs/>
        </w:rPr>
        <w:t xml:space="preserve"> </w:t>
      </w:r>
      <w:r w:rsidR="000C3CAE">
        <w:rPr>
          <w:bCs/>
        </w:rPr>
        <w:t>~</w:t>
      </w:r>
      <w:r w:rsidR="007C19CA">
        <w:rPr>
          <w:bCs/>
        </w:rPr>
        <w:t>19</w:t>
      </w:r>
      <w:r w:rsidR="00D03EEA">
        <w:rPr>
          <w:bCs/>
        </w:rPr>
        <w:t>3 [</w:t>
      </w:r>
      <w:r w:rsidR="007C19CA">
        <w:rPr>
          <w:bCs/>
        </w:rPr>
        <w:t>580</w:t>
      </w:r>
      <w:r w:rsidR="00D03EEA">
        <w:rPr>
          <w:bCs/>
        </w:rPr>
        <w:t>/3] gCO</w:t>
      </w:r>
      <w:r w:rsidR="00D03EEA" w:rsidRPr="00B114D1">
        <w:rPr>
          <w:bCs/>
          <w:vertAlign w:val="subscript"/>
        </w:rPr>
        <w:t>2</w:t>
      </w:r>
      <w:r w:rsidR="00D03EEA">
        <w:rPr>
          <w:bCs/>
        </w:rPr>
        <w:t>/</w:t>
      </w:r>
      <w:proofErr w:type="spellStart"/>
      <w:r w:rsidR="00D03EEA" w:rsidRPr="00D03EEA">
        <w:rPr>
          <w:bCs/>
        </w:rPr>
        <w:t>kWh</w:t>
      </w:r>
      <w:r w:rsidR="00D03EEA" w:rsidRPr="00B114D1">
        <w:rPr>
          <w:bCs/>
          <w:vertAlign w:val="subscript"/>
        </w:rPr>
        <w:t>Thermal</w:t>
      </w:r>
      <w:proofErr w:type="spellEnd"/>
      <w:r w:rsidR="00D03EEA" w:rsidRPr="00B114D1">
        <w:rPr>
          <w:bCs/>
        </w:rPr>
        <w:t>, or</w:t>
      </w:r>
      <w:r w:rsidR="00D03EEA">
        <w:rPr>
          <w:bCs/>
        </w:rPr>
        <w:t xml:space="preserve"> </w:t>
      </w:r>
      <w:r w:rsidR="007C19CA">
        <w:rPr>
          <w:bCs/>
        </w:rPr>
        <w:t>54</w:t>
      </w:r>
      <w:r w:rsidR="00D03EEA">
        <w:rPr>
          <w:bCs/>
        </w:rPr>
        <w:t xml:space="preserve"> </w:t>
      </w:r>
      <w:proofErr w:type="spellStart"/>
      <w:r w:rsidR="00D03EEA">
        <w:rPr>
          <w:bCs/>
        </w:rPr>
        <w:t>gC</w:t>
      </w:r>
      <w:proofErr w:type="spellEnd"/>
      <w:r w:rsidR="00D03EEA">
        <w:rPr>
          <w:bCs/>
        </w:rPr>
        <w:t>/</w:t>
      </w:r>
      <w:proofErr w:type="spellStart"/>
      <w:r w:rsidR="00D03EEA">
        <w:rPr>
          <w:bCs/>
        </w:rPr>
        <w:t>kWh</w:t>
      </w:r>
      <w:r w:rsidR="00D03EEA" w:rsidRPr="00B114D1">
        <w:rPr>
          <w:bCs/>
          <w:vertAlign w:val="subscript"/>
        </w:rPr>
        <w:t>Thermal</w:t>
      </w:r>
      <w:proofErr w:type="spellEnd"/>
      <w:r w:rsidR="00D03EEA">
        <w:rPr>
          <w:bCs/>
        </w:rPr>
        <w:t xml:space="preserve">. </w:t>
      </w:r>
      <w:del w:id="249" w:author="Catherine Foster" w:date="2020-04-29T17:06:00Z">
        <w:r w:rsidR="00D03EEA" w:rsidDel="009A49CB">
          <w:rPr>
            <w:bCs/>
          </w:rPr>
          <w:delText xml:space="preserve"> </w:delText>
        </w:r>
      </w:del>
      <w:r w:rsidR="00D03EEA">
        <w:t xml:space="preserve">The average space cooling roof heat gain reduction from </w:t>
      </w:r>
      <w:r w:rsidR="00D03EEA">
        <w:fldChar w:fldCharType="begin"/>
      </w:r>
      <w:r w:rsidR="00D03EEA">
        <w:instrText xml:space="preserve"> REF _Ref5201316 \h </w:instrText>
      </w:r>
      <w:r w:rsidR="00D03EEA">
        <w:fldChar w:fldCharType="separate"/>
      </w:r>
      <w:r w:rsidR="007A5307">
        <w:t xml:space="preserve">Table </w:t>
      </w:r>
      <w:r w:rsidR="007A5307">
        <w:rPr>
          <w:noProof/>
        </w:rPr>
        <w:t>1</w:t>
      </w:r>
      <w:r w:rsidR="007A5307">
        <w:t>.</w:t>
      </w:r>
      <w:r w:rsidR="007A5307">
        <w:rPr>
          <w:noProof/>
        </w:rPr>
        <w:t>2</w:t>
      </w:r>
      <w:r w:rsidR="007A5307">
        <w:t xml:space="preserve"> Cool Roof Impact Examples</w:t>
      </w:r>
      <w:r w:rsidR="00D03EEA">
        <w:fldChar w:fldCharType="end"/>
      </w:r>
      <w:del w:id="250" w:author="Catherine Foster" w:date="2020-04-29T17:08:00Z">
        <w:r w:rsidR="00D03EEA" w:rsidDel="009A49CB">
          <w:delText>,</w:delText>
        </w:r>
      </w:del>
      <w:r w:rsidR="00D03EEA">
        <w:t xml:space="preserve"> </w:t>
      </w:r>
      <w:r w:rsidR="00B33B02">
        <w:t xml:space="preserve">is </w:t>
      </w:r>
      <w:r w:rsidR="00D03EEA" w:rsidRPr="00AC23B5">
        <w:rPr>
          <w:bCs/>
        </w:rPr>
        <w:t xml:space="preserve">5.0 </w:t>
      </w:r>
      <w:proofErr w:type="spellStart"/>
      <w:r w:rsidR="00D03EEA" w:rsidRPr="00AC23B5">
        <w:rPr>
          <w:bCs/>
        </w:rPr>
        <w:t>kWh</w:t>
      </w:r>
      <w:r w:rsidR="00B33B02" w:rsidRPr="00B114D1">
        <w:rPr>
          <w:bCs/>
          <w:vertAlign w:val="subscript"/>
        </w:rPr>
        <w:t>Thermal</w:t>
      </w:r>
      <w:proofErr w:type="spellEnd"/>
      <w:r w:rsidR="00D03EEA" w:rsidRPr="00AC23B5">
        <w:rPr>
          <w:bCs/>
        </w:rPr>
        <w:t>/</w:t>
      </w:r>
      <w:r w:rsidR="00D03EEA" w:rsidRPr="00133A6E">
        <w:rPr>
          <w:bCs/>
        </w:rPr>
        <w:t>m</w:t>
      </w:r>
      <w:r w:rsidR="00D03EEA" w:rsidRPr="00133A6E">
        <w:rPr>
          <w:bCs/>
          <w:vertAlign w:val="superscript"/>
        </w:rPr>
        <w:t>2</w:t>
      </w:r>
      <w:r w:rsidR="00133A6E" w:rsidRPr="00B114D1">
        <w:rPr>
          <w:bCs/>
        </w:rPr>
        <w:t xml:space="preserve"> of roof area</w:t>
      </w:r>
      <w:r w:rsidR="00D03EEA">
        <w:rPr>
          <w:bCs/>
        </w:rPr>
        <w:t xml:space="preserve">, </w:t>
      </w:r>
      <w:r w:rsidR="00B33B02">
        <w:rPr>
          <w:bCs/>
        </w:rPr>
        <w:t>which</w:t>
      </w:r>
      <w:r w:rsidR="00D03EEA">
        <w:rPr>
          <w:bCs/>
        </w:rPr>
        <w:t xml:space="preserve"> translates to ~</w:t>
      </w:r>
      <w:r w:rsidR="007C19CA">
        <w:rPr>
          <w:bCs/>
        </w:rPr>
        <w:t>269</w:t>
      </w:r>
      <w:r w:rsidR="00B33B02">
        <w:rPr>
          <w:bCs/>
        </w:rPr>
        <w:t xml:space="preserve"> [</w:t>
      </w:r>
      <w:r w:rsidR="007C19CA">
        <w:rPr>
          <w:bCs/>
        </w:rPr>
        <w:t>54</w:t>
      </w:r>
      <w:r w:rsidR="00B33B02">
        <w:rPr>
          <w:bCs/>
        </w:rPr>
        <w:t xml:space="preserve">x5.0] </w:t>
      </w:r>
      <w:proofErr w:type="spellStart"/>
      <w:r w:rsidR="00B33B02">
        <w:rPr>
          <w:bCs/>
        </w:rPr>
        <w:t>gC</w:t>
      </w:r>
      <w:proofErr w:type="spellEnd"/>
      <w:r w:rsidR="00B33B02">
        <w:rPr>
          <w:bCs/>
        </w:rPr>
        <w:t>/m</w:t>
      </w:r>
      <w:r w:rsidR="00B33B02" w:rsidRPr="00B114D1">
        <w:rPr>
          <w:bCs/>
          <w:vertAlign w:val="superscript"/>
        </w:rPr>
        <w:t>2</w:t>
      </w:r>
      <w:r w:rsidR="00A63512" w:rsidRPr="00A63512">
        <w:rPr>
          <w:bCs/>
        </w:rPr>
        <w:t xml:space="preserve"> </w:t>
      </w:r>
      <w:r w:rsidR="00A63512">
        <w:rPr>
          <w:bCs/>
        </w:rPr>
        <w:t>of roof area.</w:t>
      </w:r>
      <w:r w:rsidR="00B33B02">
        <w:rPr>
          <w:bCs/>
        </w:rPr>
        <w:t xml:space="preserve"> </w:t>
      </w:r>
      <w:del w:id="251" w:author="Catherine Foster" w:date="2020-04-29T17:08:00Z">
        <w:r w:rsidR="00B33B02" w:rsidDel="009A49CB">
          <w:rPr>
            <w:bCs/>
          </w:rPr>
          <w:delText xml:space="preserve"> </w:delText>
        </w:r>
      </w:del>
      <w:r w:rsidR="00B33B02">
        <w:rPr>
          <w:bCs/>
        </w:rPr>
        <w:t xml:space="preserve">The space heating energy savings due to green roof insulation </w:t>
      </w:r>
      <w:ins w:id="252" w:author="Catherine Foster" w:date="2020-04-29T17:08:00Z">
        <w:r w:rsidR="009A49CB">
          <w:rPr>
            <w:bCs/>
          </w:rPr>
          <w:t>has a</w:t>
        </w:r>
      </w:ins>
      <w:del w:id="253" w:author="Catherine Foster" w:date="2020-04-29T17:08:00Z">
        <w:r w:rsidR="00B33B02" w:rsidDel="009A49CB">
          <w:rPr>
            <w:bCs/>
          </w:rPr>
          <w:delText>is</w:delText>
        </w:r>
      </w:del>
      <w:r w:rsidR="00B33B02">
        <w:rPr>
          <w:bCs/>
        </w:rPr>
        <w:t xml:space="preserve"> similar order of magnitude</w:t>
      </w:r>
      <w:r w:rsidR="00A63512">
        <w:rPr>
          <w:bCs/>
        </w:rPr>
        <w:t>, depending on location</w:t>
      </w:r>
      <w:r w:rsidR="00B33B02">
        <w:rPr>
          <w:bCs/>
        </w:rPr>
        <w:t xml:space="preserve">. </w:t>
      </w:r>
      <w:del w:id="254" w:author="Catherine Foster" w:date="2020-04-29T17:08:00Z">
        <w:r w:rsidR="00B33B02" w:rsidDel="009A49CB">
          <w:rPr>
            <w:bCs/>
          </w:rPr>
          <w:delText xml:space="preserve"> </w:delText>
        </w:r>
      </w:del>
      <w:r w:rsidR="00B33B02">
        <w:rPr>
          <w:bCs/>
        </w:rPr>
        <w:t>So</w:t>
      </w:r>
      <w:r w:rsidR="00133A6E">
        <w:rPr>
          <w:bCs/>
        </w:rPr>
        <w:t>,</w:t>
      </w:r>
      <w:r w:rsidR="004155E0">
        <w:rPr>
          <w:bCs/>
        </w:rPr>
        <w:t xml:space="preserve"> while </w:t>
      </w:r>
      <w:r w:rsidR="004155E0">
        <w:t xml:space="preserve">there is concern that “carbon costs” of materials, maintenance, irrigation, etc. may outweigh direct carbon sequestration benefits, the experimentally-observed </w:t>
      </w:r>
      <w:r w:rsidR="00133A6E">
        <w:rPr>
          <w:bCs/>
        </w:rPr>
        <w:t xml:space="preserve">direct carbon sequestration impact </w:t>
      </w:r>
      <w:r w:rsidR="004155E0">
        <w:rPr>
          <w:bCs/>
        </w:rPr>
        <w:t>of</w:t>
      </w:r>
      <w:r w:rsidR="00133A6E">
        <w:rPr>
          <w:bCs/>
        </w:rPr>
        <w:t xml:space="preserve"> ~100 </w:t>
      </w:r>
      <w:proofErr w:type="spellStart"/>
      <w:r w:rsidR="00133A6E">
        <w:rPr>
          <w:bCs/>
        </w:rPr>
        <w:t>gC</w:t>
      </w:r>
      <w:proofErr w:type="spellEnd"/>
      <w:r w:rsidR="00133A6E">
        <w:rPr>
          <w:bCs/>
        </w:rPr>
        <w:t>/m</w:t>
      </w:r>
      <w:r w:rsidR="00133A6E" w:rsidRPr="00B114D1">
        <w:rPr>
          <w:bCs/>
          <w:vertAlign w:val="superscript"/>
        </w:rPr>
        <w:t>2</w:t>
      </w:r>
      <w:r w:rsidR="00133A6E">
        <w:rPr>
          <w:bCs/>
        </w:rPr>
        <w:t xml:space="preserve"> – or much greater –</w:t>
      </w:r>
      <w:r w:rsidR="004155E0">
        <w:rPr>
          <w:bCs/>
        </w:rPr>
        <w:t xml:space="preserve"> </w:t>
      </w:r>
      <w:r w:rsidR="006C2CFF">
        <w:rPr>
          <w:bCs/>
        </w:rPr>
        <w:t xml:space="preserve">is the same order of magnitude as the space cooling / space heating impact, and thus </w:t>
      </w:r>
      <w:r w:rsidR="00133A6E">
        <w:rPr>
          <w:bCs/>
        </w:rPr>
        <w:t>makes a significant contribution</w:t>
      </w:r>
      <w:r w:rsidR="006C2CFF">
        <w:rPr>
          <w:bCs/>
        </w:rPr>
        <w:t xml:space="preserve"> </w:t>
      </w:r>
      <w:r w:rsidR="00133A6E">
        <w:rPr>
          <w:bCs/>
        </w:rPr>
        <w:t>to the total GHG impact</w:t>
      </w:r>
      <w:r w:rsidR="004155E0">
        <w:rPr>
          <w:bCs/>
        </w:rPr>
        <w:t xml:space="preserve"> of green roofs</w:t>
      </w:r>
      <w:r w:rsidR="00FE5549" w:rsidRPr="00FE5549">
        <w:rPr>
          <w:bCs/>
        </w:rPr>
        <w:t xml:space="preserve"> </w:t>
      </w:r>
      <w:r w:rsidR="00FE5549">
        <w:rPr>
          <w:bCs/>
        </w:rPr>
        <w:t>that cannot be ignored</w:t>
      </w:r>
      <w:r w:rsidR="004155E0">
        <w:rPr>
          <w:bCs/>
        </w:rPr>
        <w:t xml:space="preserve">.  </w:t>
      </w:r>
    </w:p>
    <w:p w14:paraId="5E8EDD02" w14:textId="77777777" w:rsidR="009A49CB" w:rsidRDefault="009A49CB">
      <w:pPr>
        <w:rPr>
          <w:ins w:id="255" w:author="Catherine Foster" w:date="2020-04-29T17:09:00Z"/>
          <w:bCs/>
        </w:rPr>
      </w:pPr>
    </w:p>
    <w:p w14:paraId="1933CEED" w14:textId="77777777" w:rsidR="00133A6E" w:rsidRDefault="00133A6E">
      <w:pPr>
        <w:rPr>
          <w:bCs/>
        </w:rPr>
      </w:pPr>
    </w:p>
    <w:p w14:paraId="792E6DFF" w14:textId="6220EFEB" w:rsidR="009B0C30" w:rsidRDefault="009B0C30" w:rsidP="009B0C30">
      <w:pPr>
        <w:pStyle w:val="Heading4"/>
      </w:pPr>
      <w:r>
        <w:t xml:space="preserve">What must be done at the agency level to implement </w:t>
      </w:r>
      <w:r w:rsidR="00B80BA6">
        <w:t>green</w:t>
      </w:r>
      <w:r>
        <w:t xml:space="preserve"> roofs?</w:t>
      </w:r>
    </w:p>
    <w:p w14:paraId="287F31F6" w14:textId="64F34DAE" w:rsidR="000C7A76" w:rsidRDefault="000C7A76" w:rsidP="00B80BA6">
      <w:r>
        <w:t xml:space="preserve">Building owners need to meet special requirements in order to obtain the benefits that green roofs offer:  </w:t>
      </w:r>
    </w:p>
    <w:p w14:paraId="794E7F8F" w14:textId="29C17197" w:rsidR="00E92C34" w:rsidRDefault="00B80BA6" w:rsidP="00B80BA6">
      <w:r>
        <w:t>As living systems, green roofs must meet sp</w:t>
      </w:r>
      <w:r w:rsidR="00E92C34">
        <w:t xml:space="preserve">ecialized design requirements: </w:t>
      </w:r>
      <w:del w:id="256" w:author="Catherine Foster" w:date="2020-04-29T17:09:00Z">
        <w:r w:rsidR="00E92C34" w:rsidDel="009A49CB">
          <w:delText xml:space="preserve"> </w:delText>
        </w:r>
      </w:del>
      <w:r w:rsidR="00E92C34">
        <w:t>Waterproofing is essential to protect the underlying building</w:t>
      </w:r>
      <w:r w:rsidR="001059E2">
        <w:t>,</w:t>
      </w:r>
      <w:r w:rsidR="00E92C34">
        <w:t xml:space="preserve"> and drainage mats are typically employed to slow the flow of water </w:t>
      </w:r>
      <w:r w:rsidR="00E92C34">
        <w:lastRenderedPageBreak/>
        <w:t>toward the drains</w:t>
      </w:r>
      <w:r w:rsidR="001059E2">
        <w:t xml:space="preserve"> in order to increase water uptake by soil and plants, and to reduce storm surges</w:t>
      </w:r>
      <w:del w:id="257" w:author="Catherine Foster" w:date="2020-04-29T17:09:00Z">
        <w:r w:rsidR="001059E2" w:rsidDel="009A49CB">
          <w:delText>.</w:delText>
        </w:r>
      </w:del>
      <w:r w:rsidR="001059E2">
        <w:t xml:space="preserve"> (Moseley 2013)</w:t>
      </w:r>
      <w:ins w:id="258" w:author="Catherine Foster" w:date="2020-04-29T17:09:00Z">
        <w:r w:rsidR="009A49CB">
          <w:t>.</w:t>
        </w:r>
      </w:ins>
      <w:r w:rsidR="001059E2">
        <w:t xml:space="preserve">  </w:t>
      </w:r>
    </w:p>
    <w:p w14:paraId="329507A9" w14:textId="7D2F7BDA" w:rsidR="00F07CF5" w:rsidRDefault="00B80BA6" w:rsidP="00B80BA6">
      <w:r>
        <w:t>Roof slope is usually limited to less than 2.5:12</w:t>
      </w:r>
      <w:r w:rsidR="001C46C0">
        <w:t xml:space="preserve"> (11.8</w:t>
      </w:r>
      <w:r w:rsidR="001C46C0">
        <w:rPr>
          <w:rFonts w:cs="Times New Roman"/>
        </w:rPr>
        <w:t>°, 21%</w:t>
      </w:r>
      <w:r w:rsidR="001C46C0">
        <w:t>)</w:t>
      </w:r>
      <w:r>
        <w:t xml:space="preserve">, otherwise supplemental measures are required to prevent sliding instability. </w:t>
      </w:r>
      <w:del w:id="259" w:author="Catherine Foster" w:date="2020-04-29T17:10:00Z">
        <w:r w:rsidDel="009A49CB">
          <w:delText xml:space="preserve"> </w:delText>
        </w:r>
      </w:del>
      <w:r w:rsidR="00F07CF5">
        <w:t>But steep roofs, up to 80% slope</w:t>
      </w:r>
      <w:r w:rsidR="001C46C0">
        <w:t xml:space="preserve"> (~39</w:t>
      </w:r>
      <w:r w:rsidR="001C46C0">
        <w:rPr>
          <w:rFonts w:cs="Times New Roman"/>
        </w:rPr>
        <w:t>°</w:t>
      </w:r>
      <w:r w:rsidR="001C46C0">
        <w:t>)</w:t>
      </w:r>
      <w:r w:rsidR="00F07CF5">
        <w:t xml:space="preserve">, are possible using special honeycomb supports or other approaches to prevent shear.  A famous example is the </w:t>
      </w:r>
      <w:proofErr w:type="spellStart"/>
      <w:r w:rsidR="00F07CF5">
        <w:t>Vandusen</w:t>
      </w:r>
      <w:proofErr w:type="spellEnd"/>
      <w:r w:rsidR="00F07CF5">
        <w:t xml:space="preserve"> Botanical Garden Visitor Centre in Vancouver, Canada</w:t>
      </w:r>
      <w:del w:id="260" w:author="Catherine Foster" w:date="2020-04-29T17:10:00Z">
        <w:r w:rsidR="00F07CF5" w:rsidDel="009A49CB">
          <w:delText>.</w:delText>
        </w:r>
      </w:del>
      <w:r w:rsidR="00F07CF5">
        <w:t xml:space="preserve"> (</w:t>
      </w:r>
      <w:r w:rsidR="004E45A1">
        <w:t>Linda Velazquez greenroofs.com Interview 2019</w:t>
      </w:r>
      <w:r w:rsidR="00F07CF5">
        <w:t>)</w:t>
      </w:r>
      <w:ins w:id="261" w:author="Catherine Foster" w:date="2020-04-29T17:10:00Z">
        <w:r w:rsidR="009A49CB">
          <w:t>.</w:t>
        </w:r>
      </w:ins>
      <w:r w:rsidR="00F07CF5">
        <w:t xml:space="preserve">  </w:t>
      </w:r>
    </w:p>
    <w:p w14:paraId="4F5C7AEB" w14:textId="5FAD26E8" w:rsidR="00B80BA6" w:rsidRDefault="00B80BA6" w:rsidP="00B80BA6">
      <w:r>
        <w:t xml:space="preserve">Green roofs need to comply with code requirements for wind resistance and structural loading, typically ASCE 7 and ANSI/SPRI RP-14 Wind Design Standard for Vegetative Roofing Systems. </w:t>
      </w:r>
      <w:del w:id="262" w:author="Catherine Foster" w:date="2020-04-29T17:10:00Z">
        <w:r w:rsidDel="009A49CB">
          <w:delText xml:space="preserve"> </w:delText>
        </w:r>
      </w:del>
      <w:r>
        <w:t xml:space="preserve">And green roof structural design needs to address </w:t>
      </w:r>
      <w:r w:rsidR="000C7A76">
        <w:t xml:space="preserve">substantial incremental </w:t>
      </w:r>
      <w:r>
        <w:t>dead loads</w:t>
      </w:r>
      <w:r w:rsidR="000C7A76">
        <w:t>,</w:t>
      </w:r>
      <w:r>
        <w:t xml:space="preserve"> as well as live loads from moving water and from human occupants in accessible spaces. </w:t>
      </w:r>
      <w:del w:id="263" w:author="Catherine Foster" w:date="2020-04-29T17:10:00Z">
        <w:r w:rsidDel="009A49CB">
          <w:delText xml:space="preserve"> </w:delText>
        </w:r>
      </w:del>
      <w:r>
        <w:t>In the US</w:t>
      </w:r>
      <w:ins w:id="264" w:author="Catherine Foster" w:date="2020-04-29T17:10:00Z">
        <w:r w:rsidR="009A49CB">
          <w:t>,</w:t>
        </w:r>
      </w:ins>
      <w:r>
        <w:t xml:space="preserve"> green roofs are usually regulated using existing standards for ballasted roofs; the</w:t>
      </w:r>
      <w:r w:rsidR="000C7A76">
        <w:t xml:space="preserve"> most comprehensive guidelines </w:t>
      </w:r>
      <w:r>
        <w:t>for green roof construction worldwide is the German “Guideline for the Planning, Execution and Upkeep of Green Roof sites”, which addresses weight, moisture, nutrient content, and other factors; and also certifies test laboratories</w:t>
      </w:r>
      <w:del w:id="265" w:author="Catherine Foster" w:date="2020-04-29T17:11:00Z">
        <w:r w:rsidDel="009A49CB">
          <w:delText>.</w:delText>
        </w:r>
      </w:del>
      <w:r>
        <w:t xml:space="preserve"> (Miller 2015)</w:t>
      </w:r>
      <w:ins w:id="266" w:author="Catherine Foster" w:date="2020-04-29T17:11:00Z">
        <w:r w:rsidR="009A49CB">
          <w:t>.</w:t>
        </w:r>
      </w:ins>
      <w:r>
        <w:t xml:space="preserve">  </w:t>
      </w:r>
    </w:p>
    <w:p w14:paraId="338958CD" w14:textId="612D96D2" w:rsidR="002C04B5" w:rsidRDefault="00BF28E8" w:rsidP="00B80BA6">
      <w:r>
        <w:t>Green roof b</w:t>
      </w:r>
      <w:r w:rsidR="002C04B5">
        <w:t>uilding o</w:t>
      </w:r>
      <w:r w:rsidR="000C7A76">
        <w:t>wners also face higher insta</w:t>
      </w:r>
      <w:r w:rsidR="002C04B5">
        <w:t xml:space="preserve">llation and maintenance costs as compared with cool roofs or </w:t>
      </w:r>
      <w:r>
        <w:t>conventional “black”</w:t>
      </w:r>
      <w:r w:rsidR="002C04B5">
        <w:t xml:space="preserve"> roofs:  </w:t>
      </w:r>
      <w:r w:rsidR="00F44D81">
        <w:fldChar w:fldCharType="begin"/>
      </w:r>
      <w:r w:rsidR="00F44D81">
        <w:instrText xml:space="preserve"> REF _Ref5099365 \h </w:instrText>
      </w:r>
      <w:r w:rsidR="00F44D81">
        <w:fldChar w:fldCharType="separate"/>
      </w:r>
      <w:r w:rsidR="007A5307">
        <w:t xml:space="preserve">Table </w:t>
      </w:r>
      <w:r w:rsidR="007A5307">
        <w:rPr>
          <w:noProof/>
        </w:rPr>
        <w:t>1</w:t>
      </w:r>
      <w:r w:rsidR="007A5307">
        <w:t>.</w:t>
      </w:r>
      <w:r w:rsidR="007A5307">
        <w:rPr>
          <w:noProof/>
        </w:rPr>
        <w:t>5</w:t>
      </w:r>
      <w:r w:rsidR="00F44D81">
        <w:fldChar w:fldCharType="end"/>
      </w:r>
      <w:r w:rsidR="00F44D81">
        <w:t>, based on a 2014 survey of 22 US new roof and reroof projects, compares green roof costs and lifetime with cool roofs and conventional roofs.</w:t>
      </w:r>
      <w:del w:id="267" w:author="Catherine Foster" w:date="2020-04-29T17:11:00Z">
        <w:r w:rsidR="00F44D81" w:rsidDel="009A49CB">
          <w:delText xml:space="preserve"> </w:delText>
        </w:r>
      </w:del>
      <w:r w:rsidR="00F44D81">
        <w:t xml:space="preserve"> As </w:t>
      </w:r>
      <w:r w:rsidR="00F44D81">
        <w:fldChar w:fldCharType="begin"/>
      </w:r>
      <w:r w:rsidR="00F44D81">
        <w:instrText xml:space="preserve"> REF _Ref5099365 \h </w:instrText>
      </w:r>
      <w:r w:rsidR="00F44D81">
        <w:fldChar w:fldCharType="separate"/>
      </w:r>
      <w:r w:rsidR="007A5307">
        <w:t xml:space="preserve">Table </w:t>
      </w:r>
      <w:r w:rsidR="007A5307">
        <w:rPr>
          <w:noProof/>
        </w:rPr>
        <w:t>1</w:t>
      </w:r>
      <w:r w:rsidR="007A5307">
        <w:t>.</w:t>
      </w:r>
      <w:r w:rsidR="007A5307">
        <w:rPr>
          <w:noProof/>
        </w:rPr>
        <w:t>5</w:t>
      </w:r>
      <w:r w:rsidR="00F44D81">
        <w:fldChar w:fldCharType="end"/>
      </w:r>
      <w:r w:rsidR="00F44D81">
        <w:t xml:space="preserve"> illustrates, green roofs</w:t>
      </w:r>
      <w:r w:rsidR="00D02ED5">
        <w:t xml:space="preserve"> can last much longer than cool roofs or conventional roof</w:t>
      </w:r>
      <w:r>
        <w:t>s</w:t>
      </w:r>
      <w:r w:rsidR="00D02ED5">
        <w:t xml:space="preserve">, but </w:t>
      </w:r>
      <w:r>
        <w:t>building owners face an</w:t>
      </w:r>
      <w:r w:rsidR="00D02ED5">
        <w:t xml:space="preserve"> incremental first cost of $35 to $150/m</w:t>
      </w:r>
      <w:r w:rsidR="00D02ED5" w:rsidRPr="00B114D1">
        <w:rPr>
          <w:vertAlign w:val="superscript"/>
        </w:rPr>
        <w:t>2</w:t>
      </w:r>
      <w:r w:rsidR="00D02ED5">
        <w:t xml:space="preserve"> </w:t>
      </w:r>
      <w:r w:rsidR="000B3AD8">
        <w:t xml:space="preserve">or more </w:t>
      </w:r>
      <w:r w:rsidR="00D02ED5">
        <w:t xml:space="preserve">and increased annual maintenance cost of </w:t>
      </w:r>
      <w:r w:rsidR="000B3AD8">
        <w:t xml:space="preserve">up to </w:t>
      </w:r>
      <w:r w:rsidR="00D02ED5">
        <w:t>$2.70/m</w:t>
      </w:r>
      <w:r w:rsidR="00D02ED5" w:rsidRPr="00B114D1">
        <w:rPr>
          <w:vertAlign w:val="superscript"/>
        </w:rPr>
        <w:t>2</w:t>
      </w:r>
      <w:r w:rsidR="00D02ED5">
        <w:t>.</w:t>
      </w:r>
    </w:p>
    <w:p w14:paraId="75EB564B" w14:textId="671CF782" w:rsidR="002C04B5" w:rsidRDefault="00291B01">
      <w:pPr>
        <w:pStyle w:val="Caption"/>
        <w:jc w:val="center"/>
      </w:pPr>
      <w:bookmarkStart w:id="268" w:name="_Ref5099365"/>
      <w:bookmarkStart w:id="269" w:name="_Ref5099357"/>
      <w:bookmarkStart w:id="270" w:name="_Toc12546583"/>
      <w:r>
        <w:t>Table</w:t>
      </w:r>
      <w:r w:rsidR="000A263C">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1</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5</w:t>
      </w:r>
      <w:r w:rsidR="000940A1">
        <w:rPr>
          <w:noProof/>
        </w:rPr>
        <w:fldChar w:fldCharType="end"/>
      </w:r>
      <w:bookmarkEnd w:id="268"/>
      <w:r w:rsidR="002C04B5">
        <w:t>. Comparison of Green Roof Costs Vs. Cool Roofs and Black Roofs</w:t>
      </w:r>
      <w:bookmarkEnd w:id="269"/>
      <w:bookmarkEnd w:id="270"/>
    </w:p>
    <w:tbl>
      <w:tblPr>
        <w:tblStyle w:val="TableGrid"/>
        <w:tblW w:w="6228" w:type="dxa"/>
        <w:jc w:val="center"/>
        <w:tblLook w:val="04A0" w:firstRow="1" w:lastRow="0" w:firstColumn="1" w:lastColumn="0" w:noHBand="0" w:noVBand="1"/>
      </w:tblPr>
      <w:tblGrid>
        <w:gridCol w:w="1868"/>
        <w:gridCol w:w="1408"/>
        <w:gridCol w:w="1332"/>
        <w:gridCol w:w="1620"/>
      </w:tblGrid>
      <w:tr w:rsidR="008B43AF" w:rsidRPr="002D385E" w14:paraId="0E873D26" w14:textId="3F719294" w:rsidTr="00B114D1">
        <w:trPr>
          <w:cantSplit/>
          <w:tblHeader/>
          <w:jc w:val="center"/>
        </w:trPr>
        <w:tc>
          <w:tcPr>
            <w:tcW w:w="1868" w:type="dxa"/>
            <w:shd w:val="clear" w:color="auto" w:fill="4F81BD" w:themeFill="accent1"/>
            <w:vAlign w:val="center"/>
          </w:tcPr>
          <w:p w14:paraId="605A6C63" w14:textId="6A7A9CC2" w:rsidR="008B43AF" w:rsidRPr="002D385E" w:rsidRDefault="008B43AF">
            <w:pPr>
              <w:spacing w:after="0"/>
              <w:jc w:val="center"/>
              <w:rPr>
                <w:b/>
                <w:bCs/>
                <w:color w:val="FFFFFF" w:themeColor="background1"/>
              </w:rPr>
            </w:pPr>
            <w:r>
              <w:rPr>
                <w:b/>
                <w:bCs/>
                <w:color w:val="FFFFFF" w:themeColor="background1"/>
              </w:rPr>
              <w:t>Cost Factor</w:t>
            </w:r>
          </w:p>
        </w:tc>
        <w:tc>
          <w:tcPr>
            <w:tcW w:w="1408" w:type="dxa"/>
            <w:shd w:val="clear" w:color="auto" w:fill="4F81BD" w:themeFill="accent1"/>
            <w:vAlign w:val="center"/>
          </w:tcPr>
          <w:p w14:paraId="07FCF673" w14:textId="3B18F00E" w:rsidR="008B43AF" w:rsidRPr="002D385E" w:rsidRDefault="008B43AF">
            <w:pPr>
              <w:spacing w:after="0"/>
              <w:jc w:val="center"/>
              <w:rPr>
                <w:b/>
                <w:bCs/>
                <w:color w:val="FFFFFF" w:themeColor="background1"/>
              </w:rPr>
            </w:pPr>
            <w:r>
              <w:rPr>
                <w:b/>
                <w:bCs/>
                <w:color w:val="FFFFFF" w:themeColor="background1"/>
              </w:rPr>
              <w:t>Green Roof</w:t>
            </w:r>
          </w:p>
        </w:tc>
        <w:tc>
          <w:tcPr>
            <w:tcW w:w="1332" w:type="dxa"/>
            <w:shd w:val="clear" w:color="auto" w:fill="4F81BD" w:themeFill="accent1"/>
            <w:vAlign w:val="center"/>
          </w:tcPr>
          <w:p w14:paraId="03111C53" w14:textId="46BE2DDD" w:rsidR="008B43AF" w:rsidRDefault="008B43AF">
            <w:pPr>
              <w:spacing w:after="0"/>
              <w:jc w:val="center"/>
              <w:rPr>
                <w:b/>
                <w:bCs/>
                <w:color w:val="FFFFFF" w:themeColor="background1"/>
              </w:rPr>
            </w:pPr>
            <w:r>
              <w:rPr>
                <w:b/>
                <w:bCs/>
                <w:color w:val="FFFFFF" w:themeColor="background1"/>
              </w:rPr>
              <w:t>Cool Roof</w:t>
            </w:r>
          </w:p>
        </w:tc>
        <w:tc>
          <w:tcPr>
            <w:tcW w:w="1620" w:type="dxa"/>
            <w:shd w:val="clear" w:color="auto" w:fill="4F81BD" w:themeFill="accent1"/>
            <w:vAlign w:val="center"/>
          </w:tcPr>
          <w:p w14:paraId="4278467D" w14:textId="5EC757F0" w:rsidR="008B43AF" w:rsidRDefault="008B43AF">
            <w:pPr>
              <w:spacing w:after="0"/>
              <w:jc w:val="center"/>
              <w:rPr>
                <w:b/>
                <w:bCs/>
                <w:color w:val="FFFFFF" w:themeColor="background1"/>
              </w:rPr>
            </w:pPr>
            <w:r>
              <w:rPr>
                <w:b/>
                <w:bCs/>
                <w:color w:val="FFFFFF" w:themeColor="background1"/>
              </w:rPr>
              <w:t>Conventional Roof</w:t>
            </w:r>
          </w:p>
        </w:tc>
      </w:tr>
      <w:tr w:rsidR="008B43AF" w14:paraId="70119E70" w14:textId="59A58FA0" w:rsidTr="00B114D1">
        <w:trPr>
          <w:jc w:val="center"/>
        </w:trPr>
        <w:tc>
          <w:tcPr>
            <w:tcW w:w="1868" w:type="dxa"/>
            <w:vAlign w:val="center"/>
          </w:tcPr>
          <w:p w14:paraId="4E82A879" w14:textId="751E882B" w:rsidR="008B43AF" w:rsidRPr="00FA11CE" w:rsidRDefault="008B43AF" w:rsidP="00B114D1">
            <w:pPr>
              <w:spacing w:after="0" w:line="276" w:lineRule="auto"/>
              <w:ind w:left="169"/>
              <w:jc w:val="center"/>
              <w:rPr>
                <w:bCs/>
              </w:rPr>
            </w:pPr>
            <w:r>
              <w:rPr>
                <w:bCs/>
              </w:rPr>
              <w:t>First installation cost ($/m</w:t>
            </w:r>
            <w:r w:rsidRPr="00B114D1">
              <w:rPr>
                <w:bCs/>
                <w:vertAlign w:val="superscript"/>
              </w:rPr>
              <w:t>2</w:t>
            </w:r>
            <w:r>
              <w:rPr>
                <w:bCs/>
              </w:rPr>
              <w:t>)</w:t>
            </w:r>
          </w:p>
        </w:tc>
        <w:tc>
          <w:tcPr>
            <w:tcW w:w="1408" w:type="dxa"/>
            <w:vAlign w:val="center"/>
          </w:tcPr>
          <w:p w14:paraId="684938BE" w14:textId="44563E95" w:rsidR="008B43AF" w:rsidRDefault="004E45A1" w:rsidP="00B114D1">
            <w:pPr>
              <w:spacing w:after="0" w:line="276" w:lineRule="auto"/>
              <w:ind w:left="169"/>
              <w:jc w:val="center"/>
              <w:rPr>
                <w:bCs/>
              </w:rPr>
            </w:pPr>
            <w:r>
              <w:rPr>
                <w:bCs/>
              </w:rPr>
              <w:t>Extensive:  $</w:t>
            </w:r>
            <w:r w:rsidR="0021574E">
              <w:rPr>
                <w:bCs/>
              </w:rPr>
              <w:t>90</w:t>
            </w:r>
            <w:r>
              <w:rPr>
                <w:bCs/>
              </w:rPr>
              <w:t xml:space="preserve"> to $260</w:t>
            </w:r>
          </w:p>
          <w:p w14:paraId="46E591A7" w14:textId="3BABB145" w:rsidR="004E45A1" w:rsidRPr="00FA11CE" w:rsidRDefault="004E45A1" w:rsidP="00B114D1">
            <w:pPr>
              <w:spacing w:after="0" w:line="276" w:lineRule="auto"/>
              <w:ind w:left="169"/>
              <w:jc w:val="center"/>
              <w:rPr>
                <w:bCs/>
              </w:rPr>
            </w:pPr>
            <w:r>
              <w:rPr>
                <w:bCs/>
              </w:rPr>
              <w:t xml:space="preserve">Intensive:  </w:t>
            </w:r>
            <w:r w:rsidR="0021574E">
              <w:rPr>
                <w:bCs/>
              </w:rPr>
              <w:t xml:space="preserve">$200 to </w:t>
            </w:r>
            <w:r>
              <w:rPr>
                <w:bCs/>
              </w:rPr>
              <w:t>$430 and higher</w:t>
            </w:r>
          </w:p>
        </w:tc>
        <w:tc>
          <w:tcPr>
            <w:tcW w:w="1332" w:type="dxa"/>
            <w:vAlign w:val="center"/>
          </w:tcPr>
          <w:p w14:paraId="3F83D14E" w14:textId="6FEFE4EC" w:rsidR="008B43AF" w:rsidRPr="00FA11CE" w:rsidRDefault="0021574E" w:rsidP="00B114D1">
            <w:pPr>
              <w:spacing w:after="0" w:line="276" w:lineRule="auto"/>
              <w:ind w:left="169"/>
              <w:jc w:val="center"/>
              <w:rPr>
                <w:bCs/>
              </w:rPr>
            </w:pPr>
            <w:r>
              <w:rPr>
                <w:bCs/>
              </w:rPr>
              <w:t>$</w:t>
            </w:r>
            <w:r w:rsidR="00214491">
              <w:rPr>
                <w:bCs/>
              </w:rPr>
              <w:t>22</w:t>
            </w:r>
            <w:r>
              <w:rPr>
                <w:bCs/>
              </w:rPr>
              <w:t xml:space="preserve"> to $26</w:t>
            </w:r>
          </w:p>
        </w:tc>
        <w:tc>
          <w:tcPr>
            <w:tcW w:w="1620" w:type="dxa"/>
            <w:vAlign w:val="center"/>
          </w:tcPr>
          <w:p w14:paraId="3F01718E" w14:textId="67E20193" w:rsidR="008B43AF" w:rsidRPr="00FA11CE" w:rsidRDefault="009A49CB" w:rsidP="00B114D1">
            <w:pPr>
              <w:spacing w:after="0" w:line="276" w:lineRule="auto"/>
              <w:ind w:left="169"/>
              <w:jc w:val="center"/>
              <w:rPr>
                <w:bCs/>
              </w:rPr>
            </w:pPr>
            <w:ins w:id="271" w:author="Catherine Foster" w:date="2020-04-29T17:12:00Z">
              <w:r>
                <w:rPr>
                  <w:bCs/>
                </w:rPr>
                <w:t>$</w:t>
              </w:r>
            </w:ins>
            <w:r w:rsidR="00214491">
              <w:rPr>
                <w:bCs/>
              </w:rPr>
              <w:t>22</w:t>
            </w:r>
          </w:p>
        </w:tc>
      </w:tr>
      <w:tr w:rsidR="008B43AF" w14:paraId="5E9E6EDA" w14:textId="77777777" w:rsidTr="00B114D1">
        <w:trPr>
          <w:jc w:val="center"/>
        </w:trPr>
        <w:tc>
          <w:tcPr>
            <w:tcW w:w="1868" w:type="dxa"/>
            <w:vAlign w:val="center"/>
          </w:tcPr>
          <w:p w14:paraId="286075CE" w14:textId="52CA0EB9" w:rsidR="008B43AF" w:rsidRDefault="008B43AF" w:rsidP="00B114D1">
            <w:pPr>
              <w:spacing w:after="0" w:line="276" w:lineRule="auto"/>
              <w:ind w:left="169"/>
              <w:jc w:val="center"/>
              <w:rPr>
                <w:bCs/>
              </w:rPr>
            </w:pPr>
            <w:r>
              <w:rPr>
                <w:bCs/>
              </w:rPr>
              <w:t>Replacement cost</w:t>
            </w:r>
            <w:r w:rsidR="00214491">
              <w:rPr>
                <w:bCs/>
              </w:rPr>
              <w:t xml:space="preserve"> ($/m</w:t>
            </w:r>
            <w:r w:rsidR="00214491" w:rsidRPr="005958A9">
              <w:rPr>
                <w:bCs/>
                <w:vertAlign w:val="superscript"/>
              </w:rPr>
              <w:t>2</w:t>
            </w:r>
            <w:r w:rsidR="00214491">
              <w:rPr>
                <w:bCs/>
              </w:rPr>
              <w:t>)</w:t>
            </w:r>
          </w:p>
        </w:tc>
        <w:tc>
          <w:tcPr>
            <w:tcW w:w="1408" w:type="dxa"/>
            <w:vAlign w:val="center"/>
          </w:tcPr>
          <w:p w14:paraId="1794260C" w14:textId="64635039" w:rsidR="008B43AF" w:rsidRPr="008B43AF" w:rsidRDefault="009A49CB" w:rsidP="00B114D1">
            <w:pPr>
              <w:spacing w:after="0" w:line="276" w:lineRule="auto"/>
              <w:ind w:left="169"/>
              <w:jc w:val="center"/>
              <w:rPr>
                <w:bCs/>
              </w:rPr>
            </w:pPr>
            <w:ins w:id="272" w:author="Catherine Foster" w:date="2020-04-29T17:12:00Z">
              <w:r>
                <w:rPr>
                  <w:bCs/>
                </w:rPr>
                <w:t>$</w:t>
              </w:r>
            </w:ins>
            <w:r w:rsidR="00214491">
              <w:rPr>
                <w:bCs/>
              </w:rPr>
              <w:t>57</w:t>
            </w:r>
          </w:p>
        </w:tc>
        <w:tc>
          <w:tcPr>
            <w:tcW w:w="1332" w:type="dxa"/>
            <w:vAlign w:val="center"/>
          </w:tcPr>
          <w:p w14:paraId="29845568" w14:textId="51098328" w:rsidR="008B43AF" w:rsidRPr="008B43AF" w:rsidRDefault="009A49CB" w:rsidP="00B114D1">
            <w:pPr>
              <w:spacing w:after="0" w:line="276" w:lineRule="auto"/>
              <w:ind w:left="169"/>
              <w:jc w:val="center"/>
              <w:rPr>
                <w:bCs/>
              </w:rPr>
            </w:pPr>
            <w:ins w:id="273" w:author="Catherine Foster" w:date="2020-04-29T17:12:00Z">
              <w:r>
                <w:rPr>
                  <w:bCs/>
                </w:rPr>
                <w:t>$</w:t>
              </w:r>
            </w:ins>
            <w:r w:rsidR="00214491">
              <w:rPr>
                <w:bCs/>
              </w:rPr>
              <w:t>22</w:t>
            </w:r>
          </w:p>
        </w:tc>
        <w:tc>
          <w:tcPr>
            <w:tcW w:w="1620" w:type="dxa"/>
            <w:vAlign w:val="center"/>
          </w:tcPr>
          <w:p w14:paraId="54CD2F5A" w14:textId="5BB5C8B7" w:rsidR="00F44D81" w:rsidRPr="008B43AF" w:rsidRDefault="009A49CB" w:rsidP="00B114D1">
            <w:pPr>
              <w:spacing w:after="0" w:line="276" w:lineRule="auto"/>
              <w:ind w:left="169"/>
              <w:jc w:val="center"/>
              <w:rPr>
                <w:bCs/>
              </w:rPr>
            </w:pPr>
            <w:ins w:id="274" w:author="Catherine Foster" w:date="2020-04-29T17:12:00Z">
              <w:r>
                <w:rPr>
                  <w:bCs/>
                </w:rPr>
                <w:t>$</w:t>
              </w:r>
            </w:ins>
            <w:r w:rsidR="00F44D81">
              <w:rPr>
                <w:bCs/>
              </w:rPr>
              <w:t>22</w:t>
            </w:r>
          </w:p>
        </w:tc>
      </w:tr>
      <w:tr w:rsidR="008B43AF" w14:paraId="12B9EA54" w14:textId="77777777" w:rsidTr="00B114D1">
        <w:trPr>
          <w:jc w:val="center"/>
        </w:trPr>
        <w:tc>
          <w:tcPr>
            <w:tcW w:w="1868" w:type="dxa"/>
            <w:vAlign w:val="center"/>
          </w:tcPr>
          <w:p w14:paraId="63FED331" w14:textId="6389AD1D" w:rsidR="008B43AF" w:rsidRDefault="008B43AF" w:rsidP="00B114D1">
            <w:pPr>
              <w:spacing w:after="0" w:line="276" w:lineRule="auto"/>
              <w:ind w:left="169"/>
              <w:jc w:val="center"/>
              <w:rPr>
                <w:bCs/>
              </w:rPr>
            </w:pPr>
            <w:r>
              <w:rPr>
                <w:bCs/>
              </w:rPr>
              <w:t>Maintenance cost ($/m</w:t>
            </w:r>
            <w:r w:rsidRPr="005958A9">
              <w:rPr>
                <w:bCs/>
                <w:vertAlign w:val="superscript"/>
              </w:rPr>
              <w:t>2</w:t>
            </w:r>
            <w:r w:rsidR="00214491">
              <w:rPr>
                <w:bCs/>
              </w:rPr>
              <w:t>year)</w:t>
            </w:r>
          </w:p>
        </w:tc>
        <w:tc>
          <w:tcPr>
            <w:tcW w:w="1408" w:type="dxa"/>
            <w:vAlign w:val="center"/>
          </w:tcPr>
          <w:p w14:paraId="41F8F197" w14:textId="4BEF1E18" w:rsidR="008B43AF" w:rsidRPr="008B43AF" w:rsidRDefault="0021574E" w:rsidP="00B114D1">
            <w:pPr>
              <w:spacing w:after="0" w:line="276" w:lineRule="auto"/>
              <w:ind w:left="169"/>
              <w:jc w:val="center"/>
              <w:rPr>
                <w:bCs/>
              </w:rPr>
            </w:pPr>
            <w:r>
              <w:rPr>
                <w:bCs/>
              </w:rPr>
              <w:t>$0.40 to $</w:t>
            </w:r>
            <w:r w:rsidR="00F44D81">
              <w:rPr>
                <w:bCs/>
              </w:rPr>
              <w:t>2.9</w:t>
            </w:r>
          </w:p>
        </w:tc>
        <w:tc>
          <w:tcPr>
            <w:tcW w:w="1332" w:type="dxa"/>
            <w:vAlign w:val="center"/>
          </w:tcPr>
          <w:p w14:paraId="06591230" w14:textId="25DE3C2A" w:rsidR="008B43AF" w:rsidRPr="008B43AF" w:rsidRDefault="0021574E" w:rsidP="00B114D1">
            <w:pPr>
              <w:spacing w:after="0" w:line="276" w:lineRule="auto"/>
              <w:ind w:left="169"/>
              <w:jc w:val="center"/>
              <w:rPr>
                <w:bCs/>
              </w:rPr>
            </w:pPr>
            <w:r>
              <w:rPr>
                <w:bCs/>
              </w:rPr>
              <w:t>$</w:t>
            </w:r>
            <w:r w:rsidR="00F44D81">
              <w:rPr>
                <w:bCs/>
              </w:rPr>
              <w:t>0.2</w:t>
            </w:r>
            <w:r>
              <w:rPr>
                <w:bCs/>
              </w:rPr>
              <w:t xml:space="preserve"> to $1.0</w:t>
            </w:r>
          </w:p>
        </w:tc>
        <w:tc>
          <w:tcPr>
            <w:tcW w:w="1620" w:type="dxa"/>
            <w:vAlign w:val="center"/>
          </w:tcPr>
          <w:p w14:paraId="221B773C" w14:textId="10BA720B" w:rsidR="008B43AF" w:rsidRPr="008B43AF" w:rsidRDefault="009A49CB" w:rsidP="00B114D1">
            <w:pPr>
              <w:spacing w:after="0" w:line="276" w:lineRule="auto"/>
              <w:ind w:left="169"/>
              <w:jc w:val="center"/>
              <w:rPr>
                <w:bCs/>
              </w:rPr>
            </w:pPr>
            <w:ins w:id="275" w:author="Catherine Foster" w:date="2020-04-29T17:12:00Z">
              <w:r>
                <w:rPr>
                  <w:bCs/>
                </w:rPr>
                <w:t>$</w:t>
              </w:r>
            </w:ins>
            <w:r w:rsidR="00F44D81">
              <w:rPr>
                <w:bCs/>
              </w:rPr>
              <w:t>0.2</w:t>
            </w:r>
          </w:p>
        </w:tc>
      </w:tr>
      <w:tr w:rsidR="00214491" w14:paraId="06622CE7" w14:textId="77777777" w:rsidTr="00B114D1">
        <w:trPr>
          <w:jc w:val="center"/>
        </w:trPr>
        <w:tc>
          <w:tcPr>
            <w:tcW w:w="1868" w:type="dxa"/>
            <w:vAlign w:val="center"/>
          </w:tcPr>
          <w:p w14:paraId="6AD119B1" w14:textId="51A6BB97" w:rsidR="00214491" w:rsidRDefault="00214491" w:rsidP="00B114D1">
            <w:pPr>
              <w:spacing w:after="0" w:line="276" w:lineRule="auto"/>
              <w:ind w:left="169"/>
              <w:jc w:val="center"/>
              <w:rPr>
                <w:bCs/>
              </w:rPr>
            </w:pPr>
            <w:r>
              <w:rPr>
                <w:bCs/>
              </w:rPr>
              <w:t>Disposal cost ($/m</w:t>
            </w:r>
            <w:r w:rsidRPr="005958A9">
              <w:rPr>
                <w:bCs/>
                <w:vertAlign w:val="superscript"/>
              </w:rPr>
              <w:t>2</w:t>
            </w:r>
            <w:r>
              <w:rPr>
                <w:bCs/>
              </w:rPr>
              <w:t>)</w:t>
            </w:r>
          </w:p>
        </w:tc>
        <w:tc>
          <w:tcPr>
            <w:tcW w:w="1408" w:type="dxa"/>
            <w:vAlign w:val="center"/>
          </w:tcPr>
          <w:p w14:paraId="72D37DE7" w14:textId="74F9774F" w:rsidR="00214491" w:rsidRPr="008B43AF" w:rsidRDefault="009A49CB" w:rsidP="00B114D1">
            <w:pPr>
              <w:spacing w:after="0" w:line="276" w:lineRule="auto"/>
              <w:ind w:left="169"/>
              <w:jc w:val="center"/>
              <w:rPr>
                <w:bCs/>
              </w:rPr>
            </w:pPr>
            <w:ins w:id="276" w:author="Catherine Foster" w:date="2020-04-29T17:12:00Z">
              <w:r>
                <w:rPr>
                  <w:bCs/>
                </w:rPr>
                <w:t>$</w:t>
              </w:r>
            </w:ins>
            <w:r w:rsidR="00F44D81">
              <w:rPr>
                <w:bCs/>
              </w:rPr>
              <w:t>1.3</w:t>
            </w:r>
          </w:p>
        </w:tc>
        <w:tc>
          <w:tcPr>
            <w:tcW w:w="1332" w:type="dxa"/>
            <w:vAlign w:val="center"/>
          </w:tcPr>
          <w:p w14:paraId="3692089F" w14:textId="2163137A" w:rsidR="00214491" w:rsidRPr="008B43AF" w:rsidRDefault="009A49CB" w:rsidP="00B114D1">
            <w:pPr>
              <w:spacing w:after="0" w:line="276" w:lineRule="auto"/>
              <w:ind w:left="169"/>
              <w:jc w:val="center"/>
              <w:rPr>
                <w:bCs/>
              </w:rPr>
            </w:pPr>
            <w:ins w:id="277" w:author="Catherine Foster" w:date="2020-04-29T17:12:00Z">
              <w:r>
                <w:rPr>
                  <w:bCs/>
                </w:rPr>
                <w:t>$</w:t>
              </w:r>
            </w:ins>
            <w:r w:rsidR="00F44D81">
              <w:rPr>
                <w:bCs/>
              </w:rPr>
              <w:t>0</w:t>
            </w:r>
          </w:p>
        </w:tc>
        <w:tc>
          <w:tcPr>
            <w:tcW w:w="1620" w:type="dxa"/>
            <w:vAlign w:val="center"/>
          </w:tcPr>
          <w:p w14:paraId="1B617F6D" w14:textId="70EEF9DF" w:rsidR="00214491" w:rsidRPr="008B43AF" w:rsidRDefault="009A49CB" w:rsidP="00B114D1">
            <w:pPr>
              <w:spacing w:after="0" w:line="276" w:lineRule="auto"/>
              <w:ind w:left="169"/>
              <w:jc w:val="center"/>
              <w:rPr>
                <w:bCs/>
              </w:rPr>
            </w:pPr>
            <w:ins w:id="278" w:author="Catherine Foster" w:date="2020-04-29T17:12:00Z">
              <w:r>
                <w:rPr>
                  <w:bCs/>
                </w:rPr>
                <w:t>$</w:t>
              </w:r>
            </w:ins>
            <w:r w:rsidR="00F44D81">
              <w:rPr>
                <w:bCs/>
              </w:rPr>
              <w:t>0</w:t>
            </w:r>
          </w:p>
        </w:tc>
      </w:tr>
      <w:tr w:rsidR="008B43AF" w14:paraId="41E81A75" w14:textId="77777777" w:rsidTr="00B114D1">
        <w:trPr>
          <w:jc w:val="center"/>
        </w:trPr>
        <w:tc>
          <w:tcPr>
            <w:tcW w:w="1868" w:type="dxa"/>
            <w:vAlign w:val="center"/>
          </w:tcPr>
          <w:p w14:paraId="015F4E78" w14:textId="2CA3A2FA" w:rsidR="008B43AF" w:rsidRDefault="00214491" w:rsidP="00B114D1">
            <w:pPr>
              <w:spacing w:after="0" w:line="276" w:lineRule="auto"/>
              <w:ind w:left="169"/>
              <w:jc w:val="center"/>
              <w:rPr>
                <w:bCs/>
              </w:rPr>
            </w:pPr>
            <w:r>
              <w:rPr>
                <w:bCs/>
              </w:rPr>
              <w:lastRenderedPageBreak/>
              <w:t>Roof life (years)</w:t>
            </w:r>
          </w:p>
        </w:tc>
        <w:tc>
          <w:tcPr>
            <w:tcW w:w="1408" w:type="dxa"/>
            <w:vAlign w:val="center"/>
          </w:tcPr>
          <w:p w14:paraId="4051FCAE" w14:textId="31626442" w:rsidR="008B43AF" w:rsidRPr="008B43AF" w:rsidRDefault="00F44D81" w:rsidP="00B114D1">
            <w:pPr>
              <w:spacing w:after="0" w:line="276" w:lineRule="auto"/>
              <w:ind w:left="169"/>
              <w:jc w:val="center"/>
              <w:rPr>
                <w:bCs/>
              </w:rPr>
            </w:pPr>
            <w:r>
              <w:rPr>
                <w:bCs/>
              </w:rPr>
              <w:t>40</w:t>
            </w:r>
          </w:p>
        </w:tc>
        <w:tc>
          <w:tcPr>
            <w:tcW w:w="1332" w:type="dxa"/>
            <w:vAlign w:val="center"/>
          </w:tcPr>
          <w:p w14:paraId="245763B3" w14:textId="26AD089A" w:rsidR="008B43AF" w:rsidRPr="008B43AF" w:rsidRDefault="00F44D81" w:rsidP="00B114D1">
            <w:pPr>
              <w:spacing w:after="0" w:line="276" w:lineRule="auto"/>
              <w:ind w:left="169"/>
              <w:jc w:val="center"/>
              <w:rPr>
                <w:bCs/>
              </w:rPr>
            </w:pPr>
            <w:r>
              <w:rPr>
                <w:bCs/>
              </w:rPr>
              <w:t>20</w:t>
            </w:r>
          </w:p>
        </w:tc>
        <w:tc>
          <w:tcPr>
            <w:tcW w:w="1620" w:type="dxa"/>
            <w:vAlign w:val="center"/>
          </w:tcPr>
          <w:p w14:paraId="479889B7" w14:textId="572FC081" w:rsidR="008B43AF" w:rsidRPr="008B43AF" w:rsidRDefault="00F44D81" w:rsidP="00B114D1">
            <w:pPr>
              <w:spacing w:after="0" w:line="276" w:lineRule="auto"/>
              <w:ind w:left="169"/>
              <w:jc w:val="center"/>
              <w:rPr>
                <w:bCs/>
              </w:rPr>
            </w:pPr>
            <w:r>
              <w:rPr>
                <w:bCs/>
              </w:rPr>
              <w:t>20</w:t>
            </w:r>
          </w:p>
        </w:tc>
      </w:tr>
      <w:tr w:rsidR="00DE483C" w14:paraId="54FCC5CF" w14:textId="77777777" w:rsidTr="00F44D81">
        <w:trPr>
          <w:jc w:val="center"/>
        </w:trPr>
        <w:tc>
          <w:tcPr>
            <w:tcW w:w="1868" w:type="dxa"/>
            <w:vAlign w:val="center"/>
          </w:tcPr>
          <w:p w14:paraId="3C1D1845" w14:textId="46689687" w:rsidR="00DE483C" w:rsidRDefault="00DE483C">
            <w:pPr>
              <w:spacing w:after="0" w:line="276" w:lineRule="auto"/>
              <w:ind w:left="169"/>
              <w:jc w:val="center"/>
              <w:rPr>
                <w:bCs/>
              </w:rPr>
            </w:pPr>
            <w:r>
              <w:rPr>
                <w:bCs/>
              </w:rPr>
              <w:t>Roof Additional Weight (kg/m</w:t>
            </w:r>
            <w:r w:rsidRPr="00B114D1">
              <w:rPr>
                <w:bCs/>
                <w:vertAlign w:val="superscript"/>
              </w:rPr>
              <w:t>2</w:t>
            </w:r>
            <w:r>
              <w:rPr>
                <w:bCs/>
              </w:rPr>
              <w:t>)</w:t>
            </w:r>
          </w:p>
        </w:tc>
        <w:tc>
          <w:tcPr>
            <w:tcW w:w="1408" w:type="dxa"/>
            <w:vAlign w:val="center"/>
          </w:tcPr>
          <w:p w14:paraId="525E8604" w14:textId="223DBC44" w:rsidR="00DE483C" w:rsidRDefault="00DE483C">
            <w:pPr>
              <w:spacing w:after="0" w:line="276" w:lineRule="auto"/>
              <w:ind w:left="169"/>
              <w:jc w:val="center"/>
              <w:rPr>
                <w:bCs/>
              </w:rPr>
            </w:pPr>
            <w:r>
              <w:rPr>
                <w:bCs/>
              </w:rPr>
              <w:t xml:space="preserve">Extensive:  </w:t>
            </w:r>
            <w:r w:rsidR="00175A2A">
              <w:rPr>
                <w:bCs/>
              </w:rPr>
              <w:t>50</w:t>
            </w:r>
            <w:r>
              <w:rPr>
                <w:bCs/>
              </w:rPr>
              <w:t xml:space="preserve"> to 150</w:t>
            </w:r>
          </w:p>
          <w:p w14:paraId="4338F3D8" w14:textId="24275D06" w:rsidR="00DE483C" w:rsidRDefault="00DE483C">
            <w:pPr>
              <w:spacing w:after="0" w:line="276" w:lineRule="auto"/>
              <w:ind w:left="169"/>
              <w:jc w:val="center"/>
              <w:rPr>
                <w:bCs/>
              </w:rPr>
            </w:pPr>
            <w:r>
              <w:rPr>
                <w:bCs/>
              </w:rPr>
              <w:t>Intensive:  150 to 200</w:t>
            </w:r>
            <w:r w:rsidR="00296A91">
              <w:rPr>
                <w:bCs/>
              </w:rPr>
              <w:t xml:space="preserve"> and higher</w:t>
            </w:r>
          </w:p>
        </w:tc>
        <w:tc>
          <w:tcPr>
            <w:tcW w:w="1332" w:type="dxa"/>
            <w:vAlign w:val="center"/>
          </w:tcPr>
          <w:p w14:paraId="7AEF8B11" w14:textId="3563A0D2" w:rsidR="00DE483C" w:rsidRDefault="00DE483C">
            <w:pPr>
              <w:spacing w:after="0" w:line="276" w:lineRule="auto"/>
              <w:ind w:left="169"/>
              <w:jc w:val="center"/>
              <w:rPr>
                <w:bCs/>
              </w:rPr>
            </w:pPr>
            <w:r>
              <w:rPr>
                <w:bCs/>
              </w:rPr>
              <w:t>N/A</w:t>
            </w:r>
          </w:p>
        </w:tc>
        <w:tc>
          <w:tcPr>
            <w:tcW w:w="1620" w:type="dxa"/>
            <w:vAlign w:val="center"/>
          </w:tcPr>
          <w:p w14:paraId="52B71711" w14:textId="4A1D61B8" w:rsidR="00DE483C" w:rsidRDefault="00DE483C">
            <w:pPr>
              <w:spacing w:after="0" w:line="276" w:lineRule="auto"/>
              <w:ind w:left="169"/>
              <w:jc w:val="center"/>
              <w:rPr>
                <w:bCs/>
              </w:rPr>
            </w:pPr>
            <w:r>
              <w:rPr>
                <w:bCs/>
              </w:rPr>
              <w:t>N/A</w:t>
            </w:r>
          </w:p>
        </w:tc>
      </w:tr>
    </w:tbl>
    <w:p w14:paraId="6EF828AB" w14:textId="063EF7D0" w:rsidR="002C04B5" w:rsidRPr="009A49CB" w:rsidRDefault="002C04B5">
      <w:pPr>
        <w:pStyle w:val="NoSpacing"/>
        <w:ind w:left="1416"/>
        <w:rPr>
          <w:rFonts w:ascii="Times New Roman" w:hAnsi="Times New Roman" w:cs="Times New Roman"/>
          <w:sz w:val="20"/>
          <w:szCs w:val="20"/>
          <w:rPrChange w:id="279" w:author="Catherine Foster" w:date="2020-04-29T17:13:00Z">
            <w:rPr/>
          </w:rPrChange>
        </w:rPr>
      </w:pPr>
      <w:r w:rsidRPr="009A49CB">
        <w:rPr>
          <w:rFonts w:ascii="Times New Roman" w:hAnsi="Times New Roman" w:cs="Times New Roman"/>
          <w:sz w:val="20"/>
          <w:szCs w:val="20"/>
          <w:rPrChange w:id="280" w:author="Catherine Foster" w:date="2020-04-29T17:13:00Z">
            <w:rPr/>
          </w:rPrChange>
        </w:rPr>
        <w:t xml:space="preserve">Source:  </w:t>
      </w:r>
      <w:r w:rsidR="00F44D81" w:rsidRPr="009A49CB">
        <w:rPr>
          <w:rFonts w:ascii="Times New Roman" w:hAnsi="Times New Roman" w:cs="Times New Roman"/>
          <w:sz w:val="20"/>
          <w:szCs w:val="20"/>
          <w:rPrChange w:id="281" w:author="Catherine Foster" w:date="2020-04-29T17:13:00Z">
            <w:rPr/>
          </w:rPrChange>
        </w:rPr>
        <w:t>Sproul et al 2014</w:t>
      </w:r>
      <w:r w:rsidR="00F42421" w:rsidRPr="009A49CB">
        <w:rPr>
          <w:rFonts w:ascii="Times New Roman" w:hAnsi="Times New Roman" w:cs="Times New Roman"/>
          <w:sz w:val="20"/>
          <w:szCs w:val="20"/>
          <w:rPrChange w:id="282" w:author="Catherine Foster" w:date="2020-04-29T17:13:00Z">
            <w:rPr/>
          </w:rPrChange>
        </w:rPr>
        <w:t>; Linda Velazquez greenroofs.com Interview 2019</w:t>
      </w:r>
      <w:r w:rsidR="00DE483C" w:rsidRPr="009A49CB">
        <w:rPr>
          <w:rFonts w:ascii="Times New Roman" w:hAnsi="Times New Roman" w:cs="Times New Roman"/>
          <w:sz w:val="20"/>
          <w:szCs w:val="20"/>
          <w:rPrChange w:id="283" w:author="Catherine Foster" w:date="2020-04-29T17:13:00Z">
            <w:rPr/>
          </w:rPrChange>
        </w:rPr>
        <w:t>; EFB</w:t>
      </w:r>
      <w:r w:rsidR="0021574E" w:rsidRPr="009A49CB">
        <w:rPr>
          <w:rFonts w:ascii="Times New Roman" w:hAnsi="Times New Roman" w:cs="Times New Roman"/>
          <w:sz w:val="20"/>
          <w:szCs w:val="20"/>
          <w:rPrChange w:id="284" w:author="Catherine Foster" w:date="2020-04-29T17:13:00Z">
            <w:rPr/>
          </w:rPrChange>
        </w:rPr>
        <w:t xml:space="preserve">; Berardi et al 2014; Moseley 2013; </w:t>
      </w:r>
      <w:r w:rsidR="00175A2A" w:rsidRPr="009A49CB">
        <w:rPr>
          <w:rFonts w:ascii="Times New Roman" w:hAnsi="Times New Roman" w:cs="Times New Roman"/>
          <w:sz w:val="20"/>
          <w:szCs w:val="20"/>
          <w:rPrChange w:id="285" w:author="Catherine Foster" w:date="2020-04-29T17:13:00Z">
            <w:rPr/>
          </w:rPrChange>
        </w:rPr>
        <w:t>Castleton 2010</w:t>
      </w:r>
    </w:p>
    <w:p w14:paraId="37208717" w14:textId="77777777" w:rsidR="002C04B5" w:rsidRDefault="002C04B5" w:rsidP="00B80BA6"/>
    <w:p w14:paraId="111F4010" w14:textId="38CF2387" w:rsidR="00434F61" w:rsidRDefault="551A77D0" w:rsidP="00EB247F">
      <w:pPr>
        <w:pStyle w:val="Heading2"/>
      </w:pPr>
      <w:bookmarkStart w:id="286" w:name="_Toc7445222"/>
      <w:bookmarkStart w:id="287" w:name="_Toc7445610"/>
      <w:bookmarkStart w:id="288" w:name="_Toc7445945"/>
      <w:bookmarkStart w:id="289" w:name="_Toc7447824"/>
      <w:bookmarkStart w:id="290" w:name="_Toc7445223"/>
      <w:bookmarkStart w:id="291" w:name="_Toc7445611"/>
      <w:bookmarkStart w:id="292" w:name="_Toc7445946"/>
      <w:bookmarkStart w:id="293" w:name="_Toc7447825"/>
      <w:bookmarkStart w:id="294" w:name="_Toc7445224"/>
      <w:bookmarkStart w:id="295" w:name="_Toc7445612"/>
      <w:bookmarkStart w:id="296" w:name="_Toc7445947"/>
      <w:bookmarkStart w:id="297" w:name="_Toc7447826"/>
      <w:bookmarkStart w:id="298" w:name="_Toc7445225"/>
      <w:bookmarkStart w:id="299" w:name="_Toc7445613"/>
      <w:bookmarkStart w:id="300" w:name="_Toc7445948"/>
      <w:bookmarkStart w:id="301" w:name="_Toc7447827"/>
      <w:bookmarkStart w:id="302" w:name="_Toc7445226"/>
      <w:bookmarkStart w:id="303" w:name="_Toc7445614"/>
      <w:bookmarkStart w:id="304" w:name="_Toc7445949"/>
      <w:bookmarkStart w:id="305" w:name="_Toc7447828"/>
      <w:bookmarkStart w:id="306" w:name="_Toc7445227"/>
      <w:bookmarkStart w:id="307" w:name="_Toc7445615"/>
      <w:bookmarkStart w:id="308" w:name="_Toc7445950"/>
      <w:bookmarkStart w:id="309" w:name="_Toc7447829"/>
      <w:bookmarkStart w:id="310" w:name="_Toc7445228"/>
      <w:bookmarkStart w:id="311" w:name="_Toc7445616"/>
      <w:bookmarkStart w:id="312" w:name="_Toc7445951"/>
      <w:bookmarkStart w:id="313" w:name="_Toc7447830"/>
      <w:bookmarkStart w:id="314" w:name="_Toc7445229"/>
      <w:bookmarkStart w:id="315" w:name="_Toc7445617"/>
      <w:bookmarkStart w:id="316" w:name="_Toc7445952"/>
      <w:bookmarkStart w:id="317" w:name="_Toc7447831"/>
      <w:bookmarkStart w:id="318" w:name="_Toc7445230"/>
      <w:bookmarkStart w:id="319" w:name="_Toc7445618"/>
      <w:bookmarkStart w:id="320" w:name="_Toc7445953"/>
      <w:bookmarkStart w:id="321" w:name="_Toc7447832"/>
      <w:bookmarkStart w:id="322" w:name="_Toc7445231"/>
      <w:bookmarkStart w:id="323" w:name="_Toc7445619"/>
      <w:bookmarkStart w:id="324" w:name="_Toc7445954"/>
      <w:bookmarkStart w:id="325" w:name="_Toc7447833"/>
      <w:bookmarkStart w:id="326" w:name="_Toc7445232"/>
      <w:bookmarkStart w:id="327" w:name="_Toc7445620"/>
      <w:bookmarkStart w:id="328" w:name="_Toc7445955"/>
      <w:bookmarkStart w:id="329" w:name="_Toc7447834"/>
      <w:bookmarkStart w:id="330" w:name="_Toc24639453"/>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r>
        <w:t>Adoption Path</w:t>
      </w:r>
      <w:bookmarkEnd w:id="330"/>
    </w:p>
    <w:p w14:paraId="2DE714B4" w14:textId="2CD777DF" w:rsidR="00112479" w:rsidRDefault="551A77D0" w:rsidP="00C07355">
      <w:pPr>
        <w:pStyle w:val="Heading3"/>
      </w:pPr>
      <w:bookmarkStart w:id="331" w:name="_Toc24639454"/>
      <w:r w:rsidRPr="00483FFA">
        <w:t>Current Adoption</w:t>
      </w:r>
      <w:bookmarkEnd w:id="331"/>
    </w:p>
    <w:p w14:paraId="19BE26FD" w14:textId="2EEA890F" w:rsidR="00331A85" w:rsidRDefault="00331A85" w:rsidP="00B114D1">
      <w:pPr>
        <w:pStyle w:val="Heading4"/>
      </w:pPr>
      <w:r>
        <w:t>Cool Roofs</w:t>
      </w:r>
    </w:p>
    <w:p w14:paraId="4BB0B3E3" w14:textId="70B124A6" w:rsidR="00DB3814" w:rsidRDefault="00DB3814" w:rsidP="00B114D1">
      <w:r>
        <w:t>Drawdown estimates the global 2014 current adoption of Cool Roofs as ~2.17 billion m</w:t>
      </w:r>
      <w:r w:rsidRPr="00B114D1">
        <w:rPr>
          <w:vertAlign w:val="superscript"/>
        </w:rPr>
        <w:t>2</w:t>
      </w:r>
      <w:r w:rsidR="00EC77A8">
        <w:t xml:space="preserve"> roof area</w:t>
      </w:r>
      <w:r w:rsidR="00C91831">
        <w:t xml:space="preserve">, and 5 billion </w:t>
      </w:r>
      <w:r w:rsidR="00ED4DCE">
        <w:t>in 2018</w:t>
      </w:r>
      <w:r>
        <w:t xml:space="preserve"> (</w:t>
      </w:r>
      <w:r w:rsidR="009074D5">
        <w:t xml:space="preserve">or </w:t>
      </w:r>
      <w:r w:rsidR="00ED4DCE">
        <w:t>5</w:t>
      </w:r>
      <w:r w:rsidR="009074D5">
        <w:t xml:space="preserve">% of Cool Roof TAM, </w:t>
      </w:r>
      <w:r w:rsidR="00EC77A8">
        <w:t xml:space="preserve">based on </w:t>
      </w:r>
      <w:r w:rsidR="002028B6">
        <w:t xml:space="preserve">Project Drawdown projections from </w:t>
      </w:r>
      <w:r>
        <w:t xml:space="preserve">US DOE 2016, </w:t>
      </w:r>
      <w:proofErr w:type="spellStart"/>
      <w:r>
        <w:t>Shickman</w:t>
      </w:r>
      <w:proofErr w:type="spellEnd"/>
      <w:r>
        <w:t xml:space="preserve"> 2019, EPA 2008, Transparency Market Research 2018</w:t>
      </w:r>
      <w:r w:rsidR="00ED4DCE">
        <w:t>, and Grand View Research, 2019</w:t>
      </w:r>
      <w:r>
        <w:t>)</w:t>
      </w:r>
      <w:ins w:id="332" w:author="Catherine Foster" w:date="2020-04-29T17:15:00Z">
        <w:r w:rsidR="00D84507">
          <w:t>.</w:t>
        </w:r>
      </w:ins>
      <w:r>
        <w:t xml:space="preserve">  </w:t>
      </w:r>
    </w:p>
    <w:p w14:paraId="7606FDCC" w14:textId="73C31298" w:rsidR="004A6DA7" w:rsidRPr="00AE534F" w:rsidRDefault="003F0BCF" w:rsidP="00B114D1">
      <w:r>
        <w:t>For cool roofs</w:t>
      </w:r>
      <w:ins w:id="333" w:author="Catherine Foster" w:date="2020-04-29T17:15:00Z">
        <w:r w:rsidR="00D84507">
          <w:t>,</w:t>
        </w:r>
      </w:ins>
      <w:r>
        <w:t xml:space="preserve"> the US market is considered “mature”, the European market “established”, and </w:t>
      </w:r>
      <w:r w:rsidR="00FF2227">
        <w:t>the rest of the world</w:t>
      </w:r>
      <w:r>
        <w:t xml:space="preserve"> </w:t>
      </w:r>
      <w:del w:id="334" w:author="Catherine Foster" w:date="2020-04-29T17:15:00Z">
        <w:r w:rsidDel="00D84507">
          <w:delText xml:space="preserve">is viewed </w:delText>
        </w:r>
      </w:del>
      <w:r>
        <w:t>as an “initial market”</w:t>
      </w:r>
      <w:del w:id="335" w:author="Catherine Foster" w:date="2020-04-29T17:15:00Z">
        <w:r w:rsidDel="00D84507">
          <w:delText>.</w:delText>
        </w:r>
      </w:del>
      <w:r>
        <w:t xml:space="preserve"> (IEA Technology Roadmap, 2013)</w:t>
      </w:r>
      <w:ins w:id="336" w:author="Catherine Foster" w:date="2020-04-29T17:15:00Z">
        <w:r w:rsidR="00D84507">
          <w:t>.</w:t>
        </w:r>
      </w:ins>
      <w:r>
        <w:t xml:space="preserve"> </w:t>
      </w:r>
      <w:del w:id="337" w:author="Catherine Foster" w:date="2020-04-29T17:15:00Z">
        <w:r w:rsidDel="00D84507">
          <w:delText xml:space="preserve"> </w:delText>
        </w:r>
      </w:del>
      <w:r w:rsidR="00A6766F">
        <w:t>Cool roofs are most prevalent in the USA</w:t>
      </w:r>
      <w:r>
        <w:t xml:space="preserve"> where they comprise ~25% of </w:t>
      </w:r>
      <w:r w:rsidR="00FF2227">
        <w:t xml:space="preserve">installed </w:t>
      </w:r>
      <w:r>
        <w:t>commercial roofs and ~5</w:t>
      </w:r>
      <w:r w:rsidR="00A6766F">
        <w:t xml:space="preserve">% of residential roofs, or </w:t>
      </w:r>
      <w:r w:rsidR="0054116F">
        <w:t>~</w:t>
      </w:r>
      <w:r w:rsidR="00A6766F">
        <w:t>10% of overall roof area</w:t>
      </w:r>
      <w:r w:rsidR="004A6DA7">
        <w:t xml:space="preserve">: </w:t>
      </w:r>
      <w:del w:id="338" w:author="Catherine Foster" w:date="2020-04-29T17:15:00Z">
        <w:r w:rsidR="004A6DA7" w:rsidDel="00D84507">
          <w:delText xml:space="preserve"> </w:delText>
        </w:r>
      </w:del>
      <w:r w:rsidR="004A6DA7">
        <w:t>A</w:t>
      </w:r>
      <w:r w:rsidR="0054116F">
        <w:t>s of 2006</w:t>
      </w:r>
      <w:ins w:id="339" w:author="Catherine Foster" w:date="2020-04-29T17:16:00Z">
        <w:r w:rsidR="00D84507">
          <w:t>,</w:t>
        </w:r>
      </w:ins>
      <w:r w:rsidR="0054116F">
        <w:t xml:space="preserve"> cool roofs represented</w:t>
      </w:r>
      <w:r w:rsidR="004A6DA7">
        <w:t xml:space="preserve"> 25% of ENERGY STAR</w:t>
      </w:r>
      <w:r w:rsidR="0054116F">
        <w:t xml:space="preserve"> manufacturer </w:t>
      </w:r>
      <w:r w:rsidR="0054116F" w:rsidRPr="00820A11">
        <w:t>commercial shipments and 10</w:t>
      </w:r>
      <w:r w:rsidR="0054116F" w:rsidRPr="006265C8">
        <w:t xml:space="preserve">% of their residential shipments; </w:t>
      </w:r>
      <w:r w:rsidR="004A6DA7" w:rsidRPr="00DA0103">
        <w:t xml:space="preserve">as </w:t>
      </w:r>
      <w:r w:rsidR="00E479A1" w:rsidRPr="007B5C73">
        <w:fldChar w:fldCharType="begin"/>
      </w:r>
      <w:r w:rsidR="00E479A1" w:rsidRPr="00302F6C">
        <w:instrText xml:space="preserve"> REF _Ref4423893 \h </w:instrText>
      </w:r>
      <w:r w:rsidR="00FF2227" w:rsidRPr="00B114D1">
        <w:instrText xml:space="preserve"> \* MERGEFORMAT </w:instrText>
      </w:r>
      <w:r w:rsidR="00E479A1" w:rsidRPr="007B5C73">
        <w:fldChar w:fldCharType="separate"/>
      </w:r>
      <w:r w:rsidR="007A5307">
        <w:t xml:space="preserve">Table </w:t>
      </w:r>
      <w:r w:rsidR="007A5307">
        <w:rPr>
          <w:noProof/>
        </w:rPr>
        <w:t>1.6</w:t>
      </w:r>
      <w:r w:rsidR="00E479A1" w:rsidRPr="007B5C73">
        <w:fldChar w:fldCharType="end"/>
      </w:r>
      <w:r w:rsidR="00E479A1" w:rsidRPr="007B5C73">
        <w:t xml:space="preserve"> </w:t>
      </w:r>
      <w:r w:rsidR="004A6DA7" w:rsidRPr="008E7EA7">
        <w:t>illustrates</w:t>
      </w:r>
      <w:ins w:id="340" w:author="Catherine Foster" w:date="2020-04-29T17:16:00Z">
        <w:r w:rsidR="00D84507">
          <w:t>,</w:t>
        </w:r>
      </w:ins>
      <w:r w:rsidR="004A6DA7" w:rsidRPr="008E7EA7">
        <w:t xml:space="preserve"> cool roofs represented 21% of </w:t>
      </w:r>
      <w:r w:rsidR="00FF2227" w:rsidRPr="008E7EA7">
        <w:t xml:space="preserve">installed </w:t>
      </w:r>
      <w:r w:rsidR="004A6DA7" w:rsidRPr="00B5733E">
        <w:t xml:space="preserve">US commercial roofs in 2012, and </w:t>
      </w:r>
      <w:r w:rsidR="0054116F" w:rsidRPr="00B5733E">
        <w:t>today cool ro</w:t>
      </w:r>
      <w:r w:rsidR="0054116F" w:rsidRPr="0086271A">
        <w:t xml:space="preserve">ofs represent ~60% of US commercial membrane roof </w:t>
      </w:r>
      <w:r w:rsidR="00FF2227" w:rsidRPr="0086271A">
        <w:t>installations</w:t>
      </w:r>
      <w:del w:id="341" w:author="Catherine Foster" w:date="2020-04-29T17:16:00Z">
        <w:r w:rsidR="0054116F" w:rsidRPr="0086271A" w:rsidDel="00D84507">
          <w:delText>.</w:delText>
        </w:r>
      </w:del>
      <w:r w:rsidR="0054116F" w:rsidRPr="0086271A">
        <w:t xml:space="preserve"> </w:t>
      </w:r>
      <w:del w:id="342" w:author="Catherine Foster" w:date="2020-04-29T17:16:00Z">
        <w:r w:rsidR="0054116F" w:rsidRPr="0086271A" w:rsidDel="00D84507">
          <w:delText xml:space="preserve"> </w:delText>
        </w:r>
      </w:del>
      <w:r w:rsidR="0054116F" w:rsidRPr="0086271A">
        <w:t xml:space="preserve">(EPA Cool Roofs 2008, </w:t>
      </w:r>
      <w:proofErr w:type="spellStart"/>
      <w:r w:rsidR="0054116F" w:rsidRPr="0086271A">
        <w:t>Shickman</w:t>
      </w:r>
      <w:proofErr w:type="spellEnd"/>
      <w:r w:rsidR="0054116F" w:rsidRPr="0086271A">
        <w:t xml:space="preserve"> Personal Correspondence 2019</w:t>
      </w:r>
      <w:r w:rsidR="0054116F" w:rsidRPr="009B0C30">
        <w:t>)</w:t>
      </w:r>
      <w:ins w:id="343" w:author="Catherine Foster" w:date="2020-04-29T17:16:00Z">
        <w:r w:rsidR="00D84507">
          <w:t>.</w:t>
        </w:r>
      </w:ins>
      <w:r w:rsidR="00A6766F" w:rsidRPr="009B0C30">
        <w:t xml:space="preserve">  </w:t>
      </w:r>
    </w:p>
    <w:p w14:paraId="084344CC" w14:textId="3B03744D" w:rsidR="004A6DA7" w:rsidRDefault="00291B01" w:rsidP="00B114D1">
      <w:pPr>
        <w:pStyle w:val="Caption"/>
        <w:jc w:val="center"/>
      </w:pPr>
      <w:bookmarkStart w:id="344" w:name="_Ref4423893"/>
      <w:bookmarkStart w:id="345" w:name="_Toc12546584"/>
      <w:r>
        <w:t>Table</w:t>
      </w:r>
      <w:r w:rsidR="00EC77A8">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1</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6</w:t>
      </w:r>
      <w:r w:rsidR="000940A1">
        <w:rPr>
          <w:noProof/>
        </w:rPr>
        <w:fldChar w:fldCharType="end"/>
      </w:r>
      <w:bookmarkEnd w:id="344"/>
      <w:r w:rsidR="00E03DDC">
        <w:t xml:space="preserve"> US C</w:t>
      </w:r>
      <w:r w:rsidR="004A6DA7">
        <w:t xml:space="preserve">ommercial </w:t>
      </w:r>
      <w:r w:rsidR="00E03DDC">
        <w:t>B</w:t>
      </w:r>
      <w:r w:rsidR="004A6DA7">
        <w:t xml:space="preserve">uilding </w:t>
      </w:r>
      <w:r w:rsidR="00E03DDC">
        <w:t>Cool Roof A</w:t>
      </w:r>
      <w:r w:rsidR="004A6DA7">
        <w:t>doption 2012</w:t>
      </w:r>
      <w:bookmarkEnd w:id="345"/>
    </w:p>
    <w:tbl>
      <w:tblPr>
        <w:tblStyle w:val="TableGrid"/>
        <w:tblW w:w="4904" w:type="dxa"/>
        <w:jc w:val="center"/>
        <w:tblLook w:val="04A0" w:firstRow="1" w:lastRow="0" w:firstColumn="1" w:lastColumn="0" w:noHBand="0" w:noVBand="1"/>
      </w:tblPr>
      <w:tblGrid>
        <w:gridCol w:w="3486"/>
        <w:gridCol w:w="1418"/>
      </w:tblGrid>
      <w:tr w:rsidR="004A6DA7" w:rsidRPr="00E479A1" w14:paraId="7A600C2B" w14:textId="77777777" w:rsidTr="00B114D1">
        <w:trPr>
          <w:cantSplit/>
          <w:tblHeader/>
          <w:jc w:val="center"/>
        </w:trPr>
        <w:tc>
          <w:tcPr>
            <w:tcW w:w="3486" w:type="dxa"/>
            <w:shd w:val="clear" w:color="auto" w:fill="4F81BD" w:themeFill="accent1"/>
            <w:vAlign w:val="center"/>
          </w:tcPr>
          <w:p w14:paraId="13A4A462" w14:textId="5BEF68A3" w:rsidR="004A6DA7" w:rsidRPr="00302F6C" w:rsidRDefault="004A6DA7" w:rsidP="00820A11">
            <w:pPr>
              <w:spacing w:after="0"/>
              <w:jc w:val="center"/>
              <w:rPr>
                <w:rFonts w:cs="Times New Roman"/>
                <w:b/>
                <w:bCs/>
                <w:color w:val="FFFFFF" w:themeColor="background1"/>
              </w:rPr>
            </w:pPr>
            <w:r w:rsidRPr="00302F6C">
              <w:rPr>
                <w:rFonts w:cs="Times New Roman"/>
                <w:b/>
                <w:bCs/>
                <w:color w:val="FFFFFF" w:themeColor="background1"/>
              </w:rPr>
              <w:t>Parameter</w:t>
            </w:r>
          </w:p>
        </w:tc>
        <w:tc>
          <w:tcPr>
            <w:tcW w:w="1418" w:type="dxa"/>
            <w:shd w:val="clear" w:color="auto" w:fill="4F81BD" w:themeFill="accent1"/>
            <w:vAlign w:val="center"/>
          </w:tcPr>
          <w:p w14:paraId="2E42FBF3" w14:textId="06D31E8A" w:rsidR="004A6DA7" w:rsidRPr="00302F6C" w:rsidRDefault="004A6DA7" w:rsidP="00820A11">
            <w:pPr>
              <w:spacing w:after="0"/>
              <w:jc w:val="center"/>
              <w:rPr>
                <w:rFonts w:cs="Times New Roman"/>
                <w:b/>
                <w:bCs/>
                <w:color w:val="FFFFFF" w:themeColor="background1"/>
              </w:rPr>
            </w:pPr>
            <w:r w:rsidRPr="00820A11">
              <w:rPr>
                <w:rFonts w:cs="Times New Roman"/>
                <w:b/>
                <w:bCs/>
                <w:color w:val="FFFFFF" w:themeColor="background1"/>
              </w:rPr>
              <w:t>Value</w:t>
            </w:r>
          </w:p>
        </w:tc>
      </w:tr>
      <w:tr w:rsidR="004A6DA7" w:rsidRPr="00E479A1" w14:paraId="082B60DD" w14:textId="77777777" w:rsidTr="00B114D1">
        <w:trPr>
          <w:jc w:val="center"/>
        </w:trPr>
        <w:tc>
          <w:tcPr>
            <w:tcW w:w="3486" w:type="dxa"/>
            <w:vAlign w:val="bottom"/>
          </w:tcPr>
          <w:p w14:paraId="51BFC103" w14:textId="6D329E47" w:rsidR="004A6DA7" w:rsidRPr="009B5788" w:rsidRDefault="004A6DA7" w:rsidP="00820A11">
            <w:pPr>
              <w:spacing w:after="0" w:line="276" w:lineRule="auto"/>
              <w:rPr>
                <w:rFonts w:cs="Times New Roman"/>
                <w:bCs/>
              </w:rPr>
            </w:pPr>
            <w:r w:rsidRPr="00B114D1">
              <w:rPr>
                <w:rFonts w:cs="Times New Roman"/>
                <w:color w:val="000000"/>
                <w:sz w:val="22"/>
                <w:szCs w:val="20"/>
              </w:rPr>
              <w:t>Roof area estimate (million m2)</w:t>
            </w:r>
          </w:p>
        </w:tc>
        <w:tc>
          <w:tcPr>
            <w:tcW w:w="1418" w:type="dxa"/>
            <w:vAlign w:val="bottom"/>
          </w:tcPr>
          <w:p w14:paraId="445C5F70" w14:textId="27EC84BA" w:rsidR="004A6DA7" w:rsidRPr="009B5788" w:rsidRDefault="00E479A1" w:rsidP="00820A11">
            <w:pPr>
              <w:spacing w:after="0" w:line="276" w:lineRule="auto"/>
              <w:jc w:val="center"/>
              <w:rPr>
                <w:rFonts w:cs="Times New Roman"/>
                <w:bCs/>
              </w:rPr>
            </w:pPr>
            <w:r>
              <w:rPr>
                <w:rFonts w:cs="Times New Roman"/>
                <w:color w:val="000000"/>
              </w:rPr>
              <w:t>5</w:t>
            </w:r>
            <w:r w:rsidR="00EC77A8">
              <w:rPr>
                <w:rFonts w:cs="Times New Roman"/>
                <w:color w:val="000000"/>
              </w:rPr>
              <w:t>,</w:t>
            </w:r>
            <w:r>
              <w:rPr>
                <w:rFonts w:cs="Times New Roman"/>
                <w:color w:val="000000"/>
              </w:rPr>
              <w:t>142</w:t>
            </w:r>
          </w:p>
        </w:tc>
      </w:tr>
      <w:tr w:rsidR="004A6DA7" w:rsidRPr="00E479A1" w14:paraId="3BECFFB5" w14:textId="77777777" w:rsidTr="00B114D1">
        <w:trPr>
          <w:jc w:val="center"/>
        </w:trPr>
        <w:tc>
          <w:tcPr>
            <w:tcW w:w="3486" w:type="dxa"/>
            <w:vAlign w:val="bottom"/>
          </w:tcPr>
          <w:p w14:paraId="032FC459" w14:textId="49EEF731" w:rsidR="004A6DA7" w:rsidRPr="009B5788" w:rsidRDefault="004A6DA7" w:rsidP="00820A11">
            <w:pPr>
              <w:spacing w:after="0" w:line="276" w:lineRule="auto"/>
              <w:rPr>
                <w:rFonts w:cs="Times New Roman"/>
                <w:bCs/>
              </w:rPr>
            </w:pPr>
            <w:r w:rsidRPr="00B114D1">
              <w:rPr>
                <w:rFonts w:cs="Times New Roman"/>
                <w:color w:val="000000"/>
                <w:sz w:val="22"/>
                <w:szCs w:val="20"/>
              </w:rPr>
              <w:t>Floor area / roof area</w:t>
            </w:r>
          </w:p>
        </w:tc>
        <w:tc>
          <w:tcPr>
            <w:tcW w:w="1418" w:type="dxa"/>
            <w:vAlign w:val="bottom"/>
          </w:tcPr>
          <w:p w14:paraId="5A8C3770" w14:textId="3C49331C" w:rsidR="004A6DA7" w:rsidRPr="009B5788" w:rsidRDefault="00E479A1" w:rsidP="00820A11">
            <w:pPr>
              <w:spacing w:after="0" w:line="276" w:lineRule="auto"/>
              <w:jc w:val="center"/>
              <w:rPr>
                <w:rFonts w:cs="Times New Roman"/>
                <w:bCs/>
              </w:rPr>
            </w:pPr>
            <w:r>
              <w:rPr>
                <w:rFonts w:cs="Times New Roman"/>
                <w:color w:val="000000"/>
              </w:rPr>
              <w:t>1.57</w:t>
            </w:r>
          </w:p>
        </w:tc>
      </w:tr>
      <w:tr w:rsidR="004A6DA7" w:rsidRPr="00E479A1" w14:paraId="39E99C76" w14:textId="77777777" w:rsidTr="00B114D1">
        <w:trPr>
          <w:jc w:val="center"/>
        </w:trPr>
        <w:tc>
          <w:tcPr>
            <w:tcW w:w="3486" w:type="dxa"/>
            <w:vAlign w:val="bottom"/>
          </w:tcPr>
          <w:p w14:paraId="0E1A87C5" w14:textId="2EAF2AB0" w:rsidR="004A6DA7" w:rsidRPr="009B5788" w:rsidRDefault="004A6DA7">
            <w:pPr>
              <w:spacing w:after="0" w:line="276" w:lineRule="auto"/>
              <w:rPr>
                <w:rFonts w:cs="Times New Roman"/>
                <w:bCs/>
              </w:rPr>
            </w:pPr>
            <w:r w:rsidRPr="00B114D1">
              <w:rPr>
                <w:rFonts w:cs="Times New Roman"/>
                <w:color w:val="000000"/>
                <w:sz w:val="22"/>
                <w:szCs w:val="20"/>
              </w:rPr>
              <w:t>Cool roof area (million m2)</w:t>
            </w:r>
          </w:p>
        </w:tc>
        <w:tc>
          <w:tcPr>
            <w:tcW w:w="1418" w:type="dxa"/>
            <w:vAlign w:val="bottom"/>
          </w:tcPr>
          <w:p w14:paraId="2AD73FD9" w14:textId="30618308" w:rsidR="004A6DA7" w:rsidRPr="009B5788" w:rsidRDefault="00E479A1" w:rsidP="00820A11">
            <w:pPr>
              <w:spacing w:after="0" w:line="276" w:lineRule="auto"/>
              <w:jc w:val="center"/>
              <w:rPr>
                <w:rFonts w:cs="Times New Roman"/>
                <w:bCs/>
              </w:rPr>
            </w:pPr>
            <w:r>
              <w:rPr>
                <w:rFonts w:cs="Times New Roman"/>
                <w:color w:val="000000"/>
              </w:rPr>
              <w:t>1</w:t>
            </w:r>
            <w:r w:rsidR="00EC77A8">
              <w:rPr>
                <w:rFonts w:cs="Times New Roman"/>
                <w:color w:val="000000"/>
              </w:rPr>
              <w:t>,</w:t>
            </w:r>
            <w:r>
              <w:rPr>
                <w:rFonts w:cs="Times New Roman"/>
                <w:color w:val="000000"/>
              </w:rPr>
              <w:t>085</w:t>
            </w:r>
          </w:p>
        </w:tc>
      </w:tr>
      <w:tr w:rsidR="004A6DA7" w:rsidRPr="00E479A1" w14:paraId="295692AA" w14:textId="77777777" w:rsidTr="00B114D1">
        <w:trPr>
          <w:jc w:val="center"/>
        </w:trPr>
        <w:tc>
          <w:tcPr>
            <w:tcW w:w="3486" w:type="dxa"/>
            <w:vAlign w:val="bottom"/>
          </w:tcPr>
          <w:p w14:paraId="52242C04" w14:textId="318B6EF6" w:rsidR="004A6DA7" w:rsidRPr="009B5788" w:rsidRDefault="004A6DA7" w:rsidP="00820A11">
            <w:pPr>
              <w:spacing w:after="0" w:line="276" w:lineRule="auto"/>
              <w:rPr>
                <w:rFonts w:cs="Times New Roman"/>
                <w:bCs/>
              </w:rPr>
            </w:pPr>
            <w:r w:rsidRPr="00B114D1">
              <w:rPr>
                <w:rFonts w:cs="Times New Roman"/>
                <w:color w:val="000000"/>
                <w:sz w:val="22"/>
                <w:szCs w:val="20"/>
              </w:rPr>
              <w:t>Cool roof percent of roof area</w:t>
            </w:r>
          </w:p>
        </w:tc>
        <w:tc>
          <w:tcPr>
            <w:tcW w:w="1418" w:type="dxa"/>
            <w:vAlign w:val="bottom"/>
          </w:tcPr>
          <w:p w14:paraId="50B9646D" w14:textId="2DEE84A9" w:rsidR="004A6DA7" w:rsidRPr="009B5788" w:rsidRDefault="00E479A1" w:rsidP="00820A11">
            <w:pPr>
              <w:spacing w:after="0" w:line="276" w:lineRule="auto"/>
              <w:jc w:val="center"/>
              <w:rPr>
                <w:rFonts w:cs="Times New Roman"/>
                <w:bCs/>
              </w:rPr>
            </w:pPr>
            <w:r>
              <w:rPr>
                <w:rFonts w:cs="Times New Roman"/>
                <w:color w:val="000000"/>
              </w:rPr>
              <w:t>21.1</w:t>
            </w:r>
            <w:r w:rsidR="004A6DA7" w:rsidRPr="00B114D1">
              <w:rPr>
                <w:rFonts w:cs="Times New Roman"/>
                <w:color w:val="000000"/>
              </w:rPr>
              <w:t>%</w:t>
            </w:r>
          </w:p>
        </w:tc>
      </w:tr>
    </w:tbl>
    <w:p w14:paraId="64277DB0" w14:textId="1B48B52C" w:rsidR="00FF2227" w:rsidRPr="00D84507" w:rsidRDefault="0086271A" w:rsidP="00B114D1">
      <w:pPr>
        <w:pStyle w:val="NoSpacing"/>
        <w:jc w:val="center"/>
        <w:rPr>
          <w:rFonts w:ascii="Times New Roman" w:hAnsi="Times New Roman" w:cs="Times New Roman"/>
          <w:sz w:val="20"/>
          <w:szCs w:val="20"/>
          <w:rPrChange w:id="346" w:author="Catherine Foster" w:date="2020-04-29T17:17:00Z">
            <w:rPr/>
          </w:rPrChange>
        </w:rPr>
      </w:pPr>
      <w:r w:rsidRPr="00D84507">
        <w:rPr>
          <w:rFonts w:ascii="Times New Roman" w:hAnsi="Times New Roman" w:cs="Times New Roman"/>
          <w:sz w:val="20"/>
          <w:szCs w:val="20"/>
          <w:rPrChange w:id="347" w:author="Catherine Foster" w:date="2020-04-29T17:17:00Z">
            <w:rPr/>
          </w:rPrChange>
        </w:rPr>
        <w:t>Source:  US DOE CBECS 2016; Drawdown calculation</w:t>
      </w:r>
    </w:p>
    <w:p w14:paraId="155C393C" w14:textId="77777777" w:rsidR="0086271A" w:rsidRDefault="0086271A" w:rsidP="00B114D1"/>
    <w:p w14:paraId="0357B1AA" w14:textId="1DAD4AE8" w:rsidR="00F44787" w:rsidRDefault="00F44787" w:rsidP="00B114D1">
      <w:r>
        <w:lastRenderedPageBreak/>
        <w:t xml:space="preserve">A major factor contributing to US cool roof leadership and market growth is that much of the original research and cool-roof materials development occurred in the US, especially at Lawrence Berkeley National Laboratory and its industrial partners. </w:t>
      </w:r>
      <w:del w:id="348" w:author="Catherine Foster" w:date="2020-04-29T17:18:00Z">
        <w:r w:rsidDel="00D84507">
          <w:delText xml:space="preserve"> </w:delText>
        </w:r>
      </w:del>
      <w:r>
        <w:t xml:space="preserve">The US-based Cool Roof Rating Council (CRRC) was created in 1998 to develop methods for evaluating and labeling the solar reflectance and thermal emittance of roofing products. </w:t>
      </w:r>
      <w:del w:id="349" w:author="Catherine Foster" w:date="2020-04-29T17:18:00Z">
        <w:r w:rsidDel="00D84507">
          <w:delText xml:space="preserve"> </w:delText>
        </w:r>
      </w:del>
      <w:r>
        <w:t>And several US states and many cities have had cool roof rebate or incentive programs</w:t>
      </w:r>
      <w:r w:rsidR="00AF2FA2">
        <w:t>, and cool roof building standards</w:t>
      </w:r>
      <w:ins w:id="350" w:author="Catherine Foster" w:date="2020-04-29T17:18:00Z">
        <w:r w:rsidR="00D84507">
          <w:t>,</w:t>
        </w:r>
      </w:ins>
      <w:r>
        <w:t xml:space="preserve"> for </w:t>
      </w:r>
      <w:r w:rsidR="00366452">
        <w:t>decades</w:t>
      </w:r>
      <w:r>
        <w:t xml:space="preserve">. </w:t>
      </w:r>
      <w:del w:id="351" w:author="Catherine Foster" w:date="2020-04-29T17:18:00Z">
        <w:r w:rsidDel="00D84507">
          <w:delText xml:space="preserve"> </w:delText>
        </w:r>
      </w:del>
      <w:r>
        <w:t xml:space="preserve">Key success factors are discussed in depth below under “Trends to Accelerate Adoption”.  </w:t>
      </w:r>
    </w:p>
    <w:p w14:paraId="28D39FF2" w14:textId="17222D7C" w:rsidR="001235EE" w:rsidRDefault="00A6766F" w:rsidP="00B114D1">
      <w:r>
        <w:t xml:space="preserve">European market </w:t>
      </w:r>
      <w:r w:rsidR="00BB35CD">
        <w:t xml:space="preserve">adoption </w:t>
      </w:r>
      <w:r w:rsidR="00A94C5B">
        <w:t xml:space="preserve">of cool roofs </w:t>
      </w:r>
      <w:r>
        <w:t xml:space="preserve">is </w:t>
      </w:r>
      <w:r w:rsidR="00885843">
        <w:t xml:space="preserve">“established” but </w:t>
      </w:r>
      <w:r w:rsidR="006265C8">
        <w:t>early stage</w:t>
      </w:r>
      <w:r w:rsidR="00BB35CD">
        <w:t>:</w:t>
      </w:r>
      <w:del w:id="352" w:author="Catherine Foster" w:date="2020-04-29T17:18:00Z">
        <w:r w:rsidR="00BB35CD" w:rsidDel="00D84507">
          <w:delText xml:space="preserve"> </w:delText>
        </w:r>
      </w:del>
      <w:r w:rsidR="00BB35CD">
        <w:t xml:space="preserve"> </w:t>
      </w:r>
      <w:r>
        <w:t xml:space="preserve">The energy-saving </w:t>
      </w:r>
      <w:r w:rsidR="00BB35CD">
        <w:t xml:space="preserve">potential </w:t>
      </w:r>
      <w:r w:rsidR="00885843">
        <w:t xml:space="preserve">of cool roofs </w:t>
      </w:r>
      <w:r w:rsidR="00BB35CD">
        <w:t xml:space="preserve">and </w:t>
      </w:r>
      <w:r w:rsidR="00885843">
        <w:t xml:space="preserve">the </w:t>
      </w:r>
      <w:r w:rsidR="00BB35CD">
        <w:t xml:space="preserve">role </w:t>
      </w:r>
      <w:r w:rsidR="00885843">
        <w:t>they</w:t>
      </w:r>
      <w:r w:rsidR="00BB35CD">
        <w:t xml:space="preserve"> can play in European energy policies are recognized</w:t>
      </w:r>
      <w:r w:rsidR="00885843">
        <w:t xml:space="preserve">. </w:t>
      </w:r>
      <w:del w:id="353" w:author="Catherine Foster" w:date="2020-04-29T17:19:00Z">
        <w:r w:rsidR="00885843" w:rsidDel="00D84507">
          <w:delText xml:space="preserve"> </w:delText>
        </w:r>
      </w:del>
      <w:r w:rsidR="00885843">
        <w:t xml:space="preserve">But </w:t>
      </w:r>
      <w:r w:rsidR="00BB35CD">
        <w:t xml:space="preserve">the European Cool Roof Council (ECRC) </w:t>
      </w:r>
      <w:r w:rsidR="001235EE">
        <w:t>(analogous to CRRC) was created only in 2011, as a result of an Intelligent Energy Europe (IEE) project, with the objective to “</w:t>
      </w:r>
      <w:r w:rsidR="001235EE" w:rsidRPr="00B114D1">
        <w:t xml:space="preserve">develop scientific knowledge and research in relation to </w:t>
      </w:r>
      <w:ins w:id="354" w:author="Catherine Foster" w:date="2020-04-29T17:19:00Z">
        <w:r w:rsidR="00D84507">
          <w:t>‘</w:t>
        </w:r>
      </w:ins>
      <w:del w:id="355" w:author="Catherine Foster" w:date="2020-04-29T17:19:00Z">
        <w:r w:rsidR="001235EE" w:rsidRPr="00B114D1" w:rsidDel="00D84507">
          <w:delText>“</w:delText>
        </w:r>
      </w:del>
      <w:r w:rsidR="001235EE" w:rsidRPr="00B114D1">
        <w:t>cool roof</w:t>
      </w:r>
      <w:ins w:id="356" w:author="Catherine Foster" w:date="2020-04-29T17:19:00Z">
        <w:r w:rsidR="00D84507">
          <w:t>’</w:t>
        </w:r>
      </w:ins>
      <w:del w:id="357" w:author="Catherine Foster" w:date="2020-04-29T17:19:00Z">
        <w:r w:rsidR="001235EE" w:rsidRPr="00B114D1" w:rsidDel="00D84507">
          <w:delText>"</w:delText>
        </w:r>
      </w:del>
      <w:r w:rsidR="001235EE" w:rsidRPr="00B114D1">
        <w:t xml:space="preserve"> technology and to promote the use of cool roof products and materials in Europe, including developing a product rating </w:t>
      </w:r>
      <w:proofErr w:type="spellStart"/>
      <w:r w:rsidR="001235EE" w:rsidRPr="00B114D1">
        <w:t>programme</w:t>
      </w:r>
      <w:proofErr w:type="spellEnd"/>
      <w:r w:rsidR="001235EE" w:rsidRPr="00B114D1">
        <w:t xml:space="preserve"> for such products and materials</w:t>
      </w:r>
      <w:del w:id="358" w:author="Catherine Foster" w:date="2020-04-29T17:19:00Z">
        <w:r w:rsidR="001235EE" w:rsidRPr="00B114D1" w:rsidDel="00D84507">
          <w:delText>.</w:delText>
        </w:r>
      </w:del>
      <w:r w:rsidR="001235EE" w:rsidRPr="00B114D1">
        <w:t>” (ECCR website)</w:t>
      </w:r>
      <w:ins w:id="359" w:author="Catherine Foster" w:date="2020-04-29T17:19:00Z">
        <w:r w:rsidR="00D84507">
          <w:t>.</w:t>
        </w:r>
      </w:ins>
      <w:r w:rsidR="001235EE">
        <w:t xml:space="preserve"> </w:t>
      </w:r>
      <w:del w:id="360" w:author="Catherine Foster" w:date="2020-04-29T17:19:00Z">
        <w:r w:rsidR="001235EE" w:rsidDel="00D84507">
          <w:delText xml:space="preserve"> </w:delText>
        </w:r>
      </w:del>
      <w:r w:rsidR="00AF2FA2">
        <w:t xml:space="preserve">But </w:t>
      </w:r>
      <w:r w:rsidR="001235EE">
        <w:t xml:space="preserve">ECRC’s </w:t>
      </w:r>
      <w:r w:rsidR="00BB35CD">
        <w:t>rating program was</w:t>
      </w:r>
      <w:r w:rsidR="001235EE">
        <w:t xml:space="preserve"> not</w:t>
      </w:r>
      <w:r w:rsidR="00BB35CD">
        <w:t xml:space="preserve"> launched </w:t>
      </w:r>
      <w:r w:rsidR="001235EE">
        <w:t>until</w:t>
      </w:r>
      <w:r w:rsidR="00BB35CD">
        <w:t xml:space="preserve"> 2015. </w:t>
      </w:r>
      <w:del w:id="361" w:author="Catherine Foster" w:date="2020-04-29T17:19:00Z">
        <w:r w:rsidR="00BB35CD" w:rsidDel="00D84507">
          <w:delText xml:space="preserve"> </w:delText>
        </w:r>
      </w:del>
      <w:r w:rsidR="001235EE">
        <w:t>And t</w:t>
      </w:r>
      <w:r w:rsidR="009740DB">
        <w:t xml:space="preserve">he strategic objectives of ECRC </w:t>
      </w:r>
      <w:r w:rsidR="001235EE">
        <w:t>(as of 2016)</w:t>
      </w:r>
      <w:r w:rsidR="009740DB">
        <w:t xml:space="preserve"> illustrate the early stage of </w:t>
      </w:r>
      <w:r w:rsidR="001235EE">
        <w:t>European cool roof</w:t>
      </w:r>
      <w:r w:rsidR="009740DB">
        <w:t xml:space="preserve"> efforts:</w:t>
      </w:r>
      <w:del w:id="362" w:author="Catherine Foster" w:date="2020-04-29T17:19:00Z">
        <w:r w:rsidR="009740DB" w:rsidDel="00D84507">
          <w:delText xml:space="preserve"> </w:delText>
        </w:r>
      </w:del>
      <w:r w:rsidR="009740DB">
        <w:t xml:space="preserve"> 1) Formulation of cool roof product rating program in Europe</w:t>
      </w:r>
      <w:del w:id="363" w:author="Catherine Foster" w:date="2020-04-29T17:20:00Z">
        <w:r w:rsidR="009740DB" w:rsidDel="00D84507">
          <w:delText xml:space="preserve"> </w:delText>
        </w:r>
      </w:del>
      <w:r w:rsidR="009740DB">
        <w:t xml:space="preserve"> 2) Inclusion of cool materials in European standards and energy assessment methods</w:t>
      </w:r>
      <w:del w:id="364" w:author="Catherine Foster" w:date="2020-04-29T17:21:00Z">
        <w:r w:rsidR="009740DB" w:rsidDel="00D84507">
          <w:delText xml:space="preserve"> </w:delText>
        </w:r>
      </w:del>
      <w:r w:rsidR="009740DB">
        <w:t xml:space="preserve"> 3) Promotion of the benefits of cool materials to engineers and other stakeholders</w:t>
      </w:r>
      <w:ins w:id="365" w:author="Catherine Foster" w:date="2020-04-29T17:21:00Z">
        <w:r w:rsidR="00D84507">
          <w:t xml:space="preserve"> </w:t>
        </w:r>
      </w:ins>
      <w:del w:id="366" w:author="Catherine Foster" w:date="2020-04-29T17:21:00Z">
        <w:r w:rsidR="009740DB" w:rsidDel="00D84507">
          <w:delText xml:space="preserve">. </w:delText>
        </w:r>
      </w:del>
      <w:r w:rsidR="00BB35CD">
        <w:t>(</w:t>
      </w:r>
      <w:proofErr w:type="spellStart"/>
      <w:r w:rsidR="00BB35CD">
        <w:t>Gobakis</w:t>
      </w:r>
      <w:proofErr w:type="spellEnd"/>
      <w:r w:rsidR="00BB35CD">
        <w:t xml:space="preserve"> 2016)</w:t>
      </w:r>
      <w:ins w:id="367" w:author="Catherine Foster" w:date="2020-04-29T17:21:00Z">
        <w:r w:rsidR="00D84507">
          <w:t>.</w:t>
        </w:r>
      </w:ins>
      <w:r w:rsidR="009740DB">
        <w:t xml:space="preserve"> </w:t>
      </w:r>
      <w:del w:id="368" w:author="Catherine Foster" w:date="2020-04-29T17:43:00Z">
        <w:r w:rsidR="009740DB" w:rsidDel="00D84507">
          <w:delText xml:space="preserve"> </w:delText>
        </w:r>
      </w:del>
      <w:r w:rsidR="00056A18">
        <w:t>Today the European market is growing but fragmented</w:t>
      </w:r>
      <w:del w:id="369" w:author="Catherine Foster" w:date="2020-04-29T17:21:00Z">
        <w:r w:rsidR="00056A18" w:rsidDel="00D84507">
          <w:delText>.</w:delText>
        </w:r>
      </w:del>
      <w:r w:rsidR="00056A18">
        <w:t xml:space="preserve"> </w:t>
      </w:r>
      <w:commentRangeStart w:id="370"/>
      <w:r w:rsidR="00056A18">
        <w:t>(Transparency Market Research</w:t>
      </w:r>
      <w:commentRangeEnd w:id="370"/>
      <w:r w:rsidR="00D84507">
        <w:rPr>
          <w:rStyle w:val="CommentReference"/>
        </w:rPr>
        <w:commentReference w:id="370"/>
      </w:r>
      <w:r w:rsidR="00056A18">
        <w:t>)</w:t>
      </w:r>
      <w:ins w:id="371" w:author="Catherine Foster" w:date="2020-04-29T17:21:00Z">
        <w:r w:rsidR="00D84507">
          <w:t>.</w:t>
        </w:r>
      </w:ins>
      <w:r w:rsidR="00056A18">
        <w:t xml:space="preserve">  </w:t>
      </w:r>
    </w:p>
    <w:p w14:paraId="2DA1B84F" w14:textId="69ECB16F" w:rsidR="00A6766F" w:rsidRDefault="00A6766F" w:rsidP="00B114D1">
      <w:r>
        <w:t>India</w:t>
      </w:r>
      <w:r w:rsidR="000C5209">
        <w:t>n market adoption of cool roofs is embryonic but has been gaining momentum over the last 10 years.  Though India lacks a cool roof rating council (as of 2018), efforts are underway to establish one.</w:t>
      </w:r>
      <w:del w:id="372" w:author="Catherine Foster" w:date="2020-05-04T20:10:00Z">
        <w:r w:rsidR="000C5209" w:rsidDel="00C52A9C">
          <w:delText xml:space="preserve"> </w:delText>
        </w:r>
      </w:del>
      <w:r w:rsidR="000C5209">
        <w:t xml:space="preserve"> And several building rating systems used</w:t>
      </w:r>
      <w:r w:rsidR="006265C8">
        <w:t xml:space="preserve"> for high-end commercial buildings</w:t>
      </w:r>
      <w:r w:rsidR="000C5209">
        <w:t xml:space="preserve"> in India, including LEED, GRIHA, and the Indian Green Buildings Council (IGBC)</w:t>
      </w:r>
      <w:ins w:id="373" w:author="Catherine Foster" w:date="2020-05-04T20:10:00Z">
        <w:r w:rsidR="00C52A9C">
          <w:t>,</w:t>
        </w:r>
      </w:ins>
      <w:r w:rsidR="000C5209">
        <w:t xml:space="preserve"> highlight cool roofs as a key strategy for reducing building energy consumption.</w:t>
      </w:r>
      <w:del w:id="374" w:author="Catherine Foster" w:date="2020-05-04T20:10:00Z">
        <w:r w:rsidR="000C5209" w:rsidDel="00C52A9C">
          <w:delText xml:space="preserve"> </w:delText>
        </w:r>
      </w:del>
      <w:r w:rsidR="000C5209">
        <w:t xml:space="preserve"> Importantly, the Energy Conservation Building Code</w:t>
      </w:r>
      <w:del w:id="375" w:author="Catherine Foster" w:date="2020-05-04T20:10:00Z">
        <w:r w:rsidR="000C5209" w:rsidDel="00C52A9C">
          <w:delText>,</w:delText>
        </w:r>
      </w:del>
      <w:r w:rsidR="000C5209">
        <w:t xml:space="preserve"> 2017 requires commercial building roofs to have a minimum solar reflectance of 0.6. </w:t>
      </w:r>
      <w:del w:id="376" w:author="Catherine Foster" w:date="2020-05-04T20:10:00Z">
        <w:r w:rsidR="000C5209" w:rsidDel="00C52A9C">
          <w:delText xml:space="preserve"> </w:delText>
        </w:r>
      </w:del>
      <w:r w:rsidR="000C5209">
        <w:t>And India has many city-level cool roof initiatives and pilot projects</w:t>
      </w:r>
      <w:del w:id="377" w:author="Catherine Foster" w:date="2020-05-04T20:10:00Z">
        <w:r w:rsidR="000C5209" w:rsidDel="00C52A9C">
          <w:delText>.</w:delText>
        </w:r>
      </w:del>
      <w:r w:rsidR="000C5209">
        <w:t xml:space="preserve"> </w:t>
      </w:r>
      <w:r w:rsidR="009442FE">
        <w:t>(</w:t>
      </w:r>
      <w:r w:rsidR="009442FE">
        <w:fldChar w:fldCharType="begin"/>
      </w:r>
      <w:r w:rsidR="009442FE">
        <w:instrText xml:space="preserve"> REF _Ref3995623 \h </w:instrText>
      </w:r>
      <w:r w:rsidR="009442FE">
        <w:fldChar w:fldCharType="separate"/>
      </w:r>
      <w:r w:rsidR="007A5307">
        <w:t xml:space="preserve">Table </w:t>
      </w:r>
      <w:r w:rsidR="007A5307">
        <w:rPr>
          <w:noProof/>
        </w:rPr>
        <w:t>1</w:t>
      </w:r>
      <w:r w:rsidR="007A5307">
        <w:t>.</w:t>
      </w:r>
      <w:r w:rsidR="007A5307">
        <w:rPr>
          <w:noProof/>
        </w:rPr>
        <w:t>2</w:t>
      </w:r>
      <w:r w:rsidR="009442FE">
        <w:fldChar w:fldCharType="end"/>
      </w:r>
      <w:r w:rsidR="009442FE">
        <w:t xml:space="preserve"> references one Hyderabad project)</w:t>
      </w:r>
      <w:ins w:id="378" w:author="Catherine Foster" w:date="2020-05-04T20:11:00Z">
        <w:r w:rsidR="00C52A9C">
          <w:t>.</w:t>
        </w:r>
      </w:ins>
      <w:del w:id="379" w:author="Catherine Foster" w:date="2020-05-04T20:11:00Z">
        <w:r w:rsidR="009442FE" w:rsidDel="00C52A9C">
          <w:delText xml:space="preserve"> </w:delText>
        </w:r>
      </w:del>
      <w:r w:rsidR="009442FE">
        <w:t xml:space="preserve"> The need is great: </w:t>
      </w:r>
      <w:del w:id="380" w:author="Catherine Foster" w:date="2020-05-04T20:11:00Z">
        <w:r w:rsidR="009442FE" w:rsidDel="00C52A9C">
          <w:delText xml:space="preserve"> </w:delText>
        </w:r>
      </w:del>
      <w:r w:rsidR="00F45992">
        <w:t xml:space="preserve">60% of roofs in urban </w:t>
      </w:r>
      <w:r w:rsidR="00EA4301">
        <w:t>India</w:t>
      </w:r>
      <w:r w:rsidR="00F45992">
        <w:t xml:space="preserve"> are galvanized metal, asbestos or concrete, exacerbating the UHI effect.  </w:t>
      </w:r>
      <w:r w:rsidR="009442FE">
        <w:t xml:space="preserve">Though only 5% of urban buildings have air conditioning today, 45% of all residential electricity is used for cooling homes (AC, fans, evaporative coolers, etc.). </w:t>
      </w:r>
      <w:del w:id="381" w:author="Catherine Foster" w:date="2020-05-04T20:11:00Z">
        <w:r w:rsidR="009442FE" w:rsidDel="00C52A9C">
          <w:delText xml:space="preserve"> </w:delText>
        </w:r>
      </w:del>
      <w:r w:rsidR="009442FE">
        <w:t xml:space="preserve">And the future need is likely to be far greater if, as expected, AC growth in India follows the pattern of China where </w:t>
      </w:r>
      <w:r w:rsidR="00A46F81">
        <w:t>urban room air conditioner</w:t>
      </w:r>
      <w:r w:rsidR="00F45992">
        <w:t xml:space="preserve"> penetration rose from </w:t>
      </w:r>
      <w:r w:rsidR="00654309">
        <w:t>0.0</w:t>
      </w:r>
      <w:r w:rsidR="00F45992">
        <w:t>5</w:t>
      </w:r>
      <w:r w:rsidR="00654309">
        <w:t xml:space="preserve"> per </w:t>
      </w:r>
      <w:r w:rsidR="00CA5830">
        <w:t>household</w:t>
      </w:r>
      <w:r w:rsidR="00F45992">
        <w:t xml:space="preserve"> in 1995 to over 1</w:t>
      </w:r>
      <w:r w:rsidR="00654309">
        <w:t>.</w:t>
      </w:r>
      <w:r w:rsidR="00F45992">
        <w:t>3</w:t>
      </w:r>
      <w:r w:rsidR="00654309">
        <w:t xml:space="preserve"> per </w:t>
      </w:r>
      <w:r w:rsidR="00CA5830">
        <w:t>household</w:t>
      </w:r>
      <w:r w:rsidR="00F45992">
        <w:t xml:space="preserve"> in 2012, as the country developed</w:t>
      </w:r>
      <w:ins w:id="382" w:author="Catherine Foster" w:date="2020-05-04T20:11:00Z">
        <w:r w:rsidR="00C52A9C">
          <w:t xml:space="preserve"> </w:t>
        </w:r>
      </w:ins>
      <w:del w:id="383" w:author="Catherine Foster" w:date="2020-05-04T20:11:00Z">
        <w:r w:rsidR="00F45992" w:rsidDel="00C52A9C">
          <w:delText xml:space="preserve">. </w:delText>
        </w:r>
      </w:del>
      <w:r w:rsidR="009442FE">
        <w:t>(NRDC 2018)</w:t>
      </w:r>
      <w:ins w:id="384" w:author="Catherine Foster" w:date="2020-05-04T20:11:00Z">
        <w:r w:rsidR="00C52A9C">
          <w:t>.</w:t>
        </w:r>
      </w:ins>
      <w:del w:id="385" w:author="Catherine Foster" w:date="2020-05-04T20:11:00Z">
        <w:r w:rsidR="00F45992" w:rsidDel="00C52A9C">
          <w:delText xml:space="preserve"> </w:delText>
        </w:r>
      </w:del>
      <w:r w:rsidR="00F45992">
        <w:t xml:space="preserve"> </w:t>
      </w:r>
      <w:r w:rsidR="00083C84">
        <w:t xml:space="preserve">Cool roofs can play an important part in this future, both to reduce energy consumption and GHG emissions and to foster comfort and health for occupants </w:t>
      </w:r>
      <w:r w:rsidR="008F0BD1">
        <w:t xml:space="preserve">in the vast majority </w:t>
      </w:r>
      <w:r w:rsidR="00083C84">
        <w:t>of buildings that lack space cooling</w:t>
      </w:r>
      <w:r w:rsidR="008F0BD1">
        <w:t xml:space="preserve"> altogether</w:t>
      </w:r>
      <w:r w:rsidR="00083C84">
        <w:t xml:space="preserve">.  </w:t>
      </w:r>
    </w:p>
    <w:p w14:paraId="706CB577" w14:textId="517256DD" w:rsidR="00AF2FA2" w:rsidRDefault="008F0BD1" w:rsidP="00B114D1">
      <w:r>
        <w:lastRenderedPageBreak/>
        <w:t xml:space="preserve">In </w:t>
      </w:r>
      <w:r w:rsidR="00A6766F">
        <w:t>China</w:t>
      </w:r>
      <w:r w:rsidR="00AF2FA2">
        <w:t xml:space="preserve">, </w:t>
      </w:r>
      <w:r w:rsidR="00663D75">
        <w:t>where the</w:t>
      </w:r>
      <w:r w:rsidR="00AF2FA2">
        <w:t xml:space="preserve"> market</w:t>
      </w:r>
      <w:r w:rsidR="00663D75">
        <w:t xml:space="preserve"> is embryonic</w:t>
      </w:r>
      <w:r w:rsidR="00AF2FA2">
        <w:t>,</w:t>
      </w:r>
      <w:r>
        <w:t xml:space="preserve"> (as of 2014) the value of cool roofing is </w:t>
      </w:r>
      <w:r w:rsidR="00D52549">
        <w:t>recognized,</w:t>
      </w:r>
      <w:r>
        <w:t xml:space="preserve"> and some national and local building energy efficiency standards recommend, but do not require, cool roofs. </w:t>
      </w:r>
      <w:del w:id="386" w:author="Catherine Foster" w:date="2020-05-04T20:11:00Z">
        <w:r w:rsidDel="00C52A9C">
          <w:delText xml:space="preserve"> </w:delText>
        </w:r>
      </w:del>
      <w:r w:rsidR="00663D75">
        <w:t>In the past,</w:t>
      </w:r>
      <w:r w:rsidR="0072727C">
        <w:t xml:space="preserve"> national standards </w:t>
      </w:r>
      <w:r w:rsidR="009C25ED">
        <w:t>required</w:t>
      </w:r>
      <w:r w:rsidR="0072727C">
        <w:t xml:space="preserve"> the use of cool roofs on residential buildings in hot summer/warm winter climates, </w:t>
      </w:r>
      <w:r w:rsidR="009C25ED">
        <w:t>but</w:t>
      </w:r>
      <w:r w:rsidR="0072727C">
        <w:t xml:space="preserve"> they</w:t>
      </w:r>
      <w:r w:rsidR="006265C8">
        <w:t xml:space="preserve"> only</w:t>
      </w:r>
      <w:r w:rsidR="0072727C">
        <w:t xml:space="preserve"> </w:t>
      </w:r>
      <w:r w:rsidR="006265C8">
        <w:t>“</w:t>
      </w:r>
      <w:r w:rsidR="0072727C">
        <w:t>recommend</w:t>
      </w:r>
      <w:r w:rsidR="00663D75">
        <w:t>ed</w:t>
      </w:r>
      <w:r w:rsidR="006265C8">
        <w:t>”</w:t>
      </w:r>
      <w:r w:rsidR="0072727C">
        <w:t xml:space="preserve"> the use of cool surfaces on some other buildings</w:t>
      </w:r>
      <w:del w:id="387" w:author="Catherine Foster" w:date="2020-05-04T20:12:00Z">
        <w:r w:rsidR="0072727C" w:rsidDel="00C52A9C">
          <w:delText>.</w:delText>
        </w:r>
      </w:del>
      <w:r w:rsidR="0072727C">
        <w:t xml:space="preserve"> </w:t>
      </w:r>
      <w:r>
        <w:t>(Gao 2014)</w:t>
      </w:r>
      <w:ins w:id="388" w:author="Catherine Foster" w:date="2020-05-04T20:12:00Z">
        <w:r w:rsidR="00C52A9C">
          <w:t>.</w:t>
        </w:r>
      </w:ins>
      <w:r>
        <w:t xml:space="preserve"> </w:t>
      </w:r>
      <w:r w:rsidR="0072727C">
        <w:t xml:space="preserve"> </w:t>
      </w:r>
      <w:r w:rsidR="00AF2FA2">
        <w:t xml:space="preserve">But since 2011, cool roof adoption has advanced as standards and green roof test protocols have been established. </w:t>
      </w:r>
      <w:del w:id="389" w:author="Catherine Foster" w:date="2020-05-04T20:12:00Z">
        <w:r w:rsidR="00AF2FA2" w:rsidDel="00C52A9C">
          <w:delText xml:space="preserve"> </w:delText>
        </w:r>
      </w:del>
      <w:r w:rsidR="00AF2FA2">
        <w:t>By 2015</w:t>
      </w:r>
      <w:r w:rsidR="002C7DD3">
        <w:t>,</w:t>
      </w:r>
      <w:r w:rsidR="00AF2FA2">
        <w:t xml:space="preserve"> eight provinces or municipalities in hot summer regions </w:t>
      </w:r>
      <w:r w:rsidR="002C7DD3">
        <w:t>had</w:t>
      </w:r>
      <w:r w:rsidR="00AF2FA2">
        <w:t xml:space="preserve"> added cool surfaces credits to their building design standards</w:t>
      </w:r>
      <w:r w:rsidR="00AF2FA2" w:rsidRPr="00C52A9C">
        <w:rPr>
          <w:i/>
          <w:iCs/>
          <w:rPrChange w:id="390" w:author="Catherine Foster" w:date="2020-05-04T20:12:00Z">
            <w:rPr/>
          </w:rPrChange>
        </w:rPr>
        <w:t xml:space="preserve">.  </w:t>
      </w:r>
      <w:r w:rsidR="002C7DD3" w:rsidRPr="00C52A9C">
        <w:rPr>
          <w:i/>
          <w:iCs/>
          <w:rPrChange w:id="391" w:author="Catherine Foster" w:date="2020-05-04T20:12:00Z">
            <w:rPr>
              <w:sz w:val="23"/>
              <w:szCs w:val="23"/>
            </w:rPr>
          </w:rPrChange>
        </w:rPr>
        <w:t>JGJ/T 359-2015: Technical Specification for Application of Architectural Reflective Thermal Insulation Coating</w:t>
      </w:r>
      <w:r w:rsidR="002C7DD3">
        <w:rPr>
          <w:sz w:val="23"/>
          <w:szCs w:val="23"/>
        </w:rPr>
        <w:t xml:space="preserve"> is the first standard that offers cool coating credits (insulation trade-offs) for both public and residential buildings in all hot-summer Chinese climates (Hot Summer/Cold Winter; Hot Summer/Warm Winter).</w:t>
      </w:r>
      <w:del w:id="392" w:author="Catherine Foster" w:date="2020-05-04T20:12:00Z">
        <w:r w:rsidR="002C7DD3" w:rsidDel="00C52A9C">
          <w:rPr>
            <w:sz w:val="23"/>
            <w:szCs w:val="23"/>
          </w:rPr>
          <w:delText xml:space="preserve"> </w:delText>
        </w:r>
      </w:del>
      <w:r w:rsidR="002C7DD3">
        <w:rPr>
          <w:sz w:val="23"/>
          <w:szCs w:val="23"/>
        </w:rPr>
        <w:t xml:space="preserve"> Potential future improvements to the current Chinese standard system include the development of a solar reflective material natural aging system and a revision of the laboratory aging process</w:t>
      </w:r>
      <w:del w:id="393" w:author="Catherine Foster" w:date="2020-05-04T20:12:00Z">
        <w:r w:rsidR="002C7DD3" w:rsidDel="00C52A9C">
          <w:rPr>
            <w:sz w:val="23"/>
            <w:szCs w:val="23"/>
          </w:rPr>
          <w:delText>.</w:delText>
        </w:r>
      </w:del>
      <w:r w:rsidR="002C7DD3">
        <w:rPr>
          <w:sz w:val="23"/>
          <w:szCs w:val="23"/>
        </w:rPr>
        <w:t xml:space="preserve"> (Ge and Levinson 2016)</w:t>
      </w:r>
      <w:ins w:id="394" w:author="Catherine Foster" w:date="2020-05-04T20:12:00Z">
        <w:r w:rsidR="00C52A9C">
          <w:rPr>
            <w:sz w:val="23"/>
            <w:szCs w:val="23"/>
          </w:rPr>
          <w:t>.</w:t>
        </w:r>
      </w:ins>
      <w:r w:rsidR="002C7DD3">
        <w:rPr>
          <w:sz w:val="23"/>
          <w:szCs w:val="23"/>
        </w:rPr>
        <w:t xml:space="preserve">  So</w:t>
      </w:r>
      <w:r w:rsidR="00663D75">
        <w:rPr>
          <w:sz w:val="23"/>
          <w:szCs w:val="23"/>
        </w:rPr>
        <w:t>,</w:t>
      </w:r>
      <w:r w:rsidR="002C7DD3">
        <w:rPr>
          <w:sz w:val="23"/>
          <w:szCs w:val="23"/>
        </w:rPr>
        <w:t xml:space="preserve"> the Chinese cool roof (and cool surface) market, though still </w:t>
      </w:r>
      <w:r w:rsidR="00663D75">
        <w:rPr>
          <w:sz w:val="23"/>
          <w:szCs w:val="23"/>
        </w:rPr>
        <w:t>young</w:t>
      </w:r>
      <w:r w:rsidR="002C7DD3">
        <w:rPr>
          <w:sz w:val="23"/>
          <w:szCs w:val="23"/>
        </w:rPr>
        <w:t xml:space="preserve">, is maturing and growing rapidly.  </w:t>
      </w:r>
    </w:p>
    <w:p w14:paraId="77B11ED3" w14:textId="55174CF1" w:rsidR="002C7DD3" w:rsidRDefault="002C7DD3" w:rsidP="00BB35CD">
      <w:r>
        <w:t xml:space="preserve">Summarizing current adoption: </w:t>
      </w:r>
      <w:del w:id="395" w:author="Catherine Foster" w:date="2020-05-04T20:13:00Z">
        <w:r w:rsidDel="00C52A9C">
          <w:delText xml:space="preserve"> </w:delText>
        </w:r>
      </w:del>
      <w:r>
        <w:t xml:space="preserve">Cool roofs are </w:t>
      </w:r>
      <w:r w:rsidR="00056A18">
        <w:t xml:space="preserve">established in the US, and </w:t>
      </w:r>
      <w:r>
        <w:t>growing in Europe, India, China and other countries, following to a large degree the roadmap developed in the US</w:t>
      </w:r>
      <w:del w:id="396" w:author="Catherine Foster" w:date="2020-05-04T20:13:00Z">
        <w:r w:rsidDel="00C52A9C">
          <w:delText xml:space="preserve"> starting</w:delText>
        </w:r>
      </w:del>
      <w:r>
        <w:t xml:space="preserve"> 20 years ago. </w:t>
      </w:r>
      <w:del w:id="397" w:author="Catherine Foster" w:date="2020-05-04T20:13:00Z">
        <w:r w:rsidDel="00C52A9C">
          <w:delText xml:space="preserve"> </w:delText>
        </w:r>
      </w:del>
      <w:r w:rsidR="00056A18">
        <w:t>Adoption has been propelled by favorable economics in low-slope roofs</w:t>
      </w:r>
      <w:r w:rsidR="00C77341">
        <w:t>, especially single-ply membranes,</w:t>
      </w:r>
      <w:r w:rsidR="00056A18">
        <w:t xml:space="preserve"> where installation cost and maintenance cost premiums are zero or small</w:t>
      </w:r>
      <w:r w:rsidR="006265C8">
        <w:t>; establishment of test protocols, rating systems, and standards; as well as development of products “tuned” for local needs</w:t>
      </w:r>
      <w:r w:rsidR="00056A18">
        <w:t xml:space="preserve">.  </w:t>
      </w:r>
    </w:p>
    <w:p w14:paraId="4E3D6713" w14:textId="77777777" w:rsidR="00331A85" w:rsidRDefault="00331A85" w:rsidP="00B114D1">
      <w:pPr>
        <w:pStyle w:val="Heading4"/>
      </w:pPr>
      <w:r>
        <w:t>Green Roofs</w:t>
      </w:r>
    </w:p>
    <w:p w14:paraId="4963F7A7" w14:textId="79EF95DC" w:rsidR="00C83585" w:rsidRDefault="00C83585" w:rsidP="00FF2227">
      <w:r>
        <w:t>Drawdown estimates the global 2014 current adoption of Green Roofs as ~150 million m</w:t>
      </w:r>
      <w:r w:rsidRPr="00EF7422">
        <w:rPr>
          <w:vertAlign w:val="superscript"/>
        </w:rPr>
        <w:t>2</w:t>
      </w:r>
      <w:r w:rsidR="009074D5">
        <w:t xml:space="preserve"> </w:t>
      </w:r>
      <w:r w:rsidR="002028B6">
        <w:t>and that for 2018 at 198 million m</w:t>
      </w:r>
      <w:r w:rsidR="002028B6" w:rsidRPr="002028B6">
        <w:rPr>
          <w:vertAlign w:val="superscript"/>
        </w:rPr>
        <w:t>2</w:t>
      </w:r>
      <w:del w:id="398" w:author="Catherine Foster" w:date="2020-05-04T20:14:00Z">
        <w:r w:rsidR="002028B6" w:rsidDel="00C52A9C">
          <w:delText>,</w:delText>
        </w:r>
      </w:del>
      <w:r w:rsidR="002028B6">
        <w:t xml:space="preserve"> </w:t>
      </w:r>
      <w:r w:rsidR="009074D5">
        <w:t xml:space="preserve">(or </w:t>
      </w:r>
      <w:r w:rsidR="002028B6">
        <w:t xml:space="preserve">over </w:t>
      </w:r>
      <w:r w:rsidR="009074D5">
        <w:t xml:space="preserve">1% of Green Roof TAM, </w:t>
      </w:r>
      <w:r w:rsidR="004A432E">
        <w:t xml:space="preserve">based on </w:t>
      </w:r>
      <w:r w:rsidR="002028B6">
        <w:t xml:space="preserve">Project Drawdown projections from </w:t>
      </w:r>
      <w:r>
        <w:t>EFB2015, greenroofs.com 2019, Velazquez 2019, Green Roofs for Healthy Cities 2017, US DOE 2012, Castleton et al 2010)</w:t>
      </w:r>
      <w:r w:rsidR="009074D5">
        <w:t>.</w:t>
      </w:r>
      <w:r>
        <w:t xml:space="preserve"> </w:t>
      </w:r>
      <w:del w:id="399" w:author="Catherine Foster" w:date="2020-05-04T20:14:00Z">
        <w:r w:rsidDel="00C52A9C">
          <w:delText xml:space="preserve"> </w:delText>
        </w:r>
      </w:del>
      <w:r>
        <w:t>The European Federation of Green Roofs and Walls (EFB) estimated the 2014 European Green Roof stock as 95.5 million m</w:t>
      </w:r>
      <w:r w:rsidRPr="00EF7422">
        <w:rPr>
          <w:vertAlign w:val="superscript"/>
        </w:rPr>
        <w:t>2</w:t>
      </w:r>
      <w:r>
        <w:t>, with 11.3 million m</w:t>
      </w:r>
      <w:r w:rsidRPr="00EF7422">
        <w:rPr>
          <w:vertAlign w:val="superscript"/>
        </w:rPr>
        <w:t>2</w:t>
      </w:r>
      <w:r>
        <w:t xml:space="preserve"> of new Green Roofs each year, an annual growth rate of about 12%</w:t>
      </w:r>
      <w:del w:id="400" w:author="Catherine Foster" w:date="2020-05-04T20:14:00Z">
        <w:r w:rsidDel="00C52A9C">
          <w:delText>.</w:delText>
        </w:r>
      </w:del>
      <w:r>
        <w:t xml:space="preserve"> (EFB 2015)</w:t>
      </w:r>
      <w:ins w:id="401" w:author="Catherine Foster" w:date="2020-05-04T20:14:00Z">
        <w:r w:rsidR="00C52A9C">
          <w:t>.</w:t>
        </w:r>
      </w:ins>
      <w:del w:id="402" w:author="Catherine Foster" w:date="2020-05-04T20:14:00Z">
        <w:r w:rsidDel="00C52A9C">
          <w:delText xml:space="preserve"> </w:delText>
        </w:r>
      </w:del>
      <w:r>
        <w:t xml:space="preserve"> With Europe ~2/3 of all Green Roofs, that would make </w:t>
      </w:r>
      <w:r w:rsidR="002028B6">
        <w:t xml:space="preserve">the 2014 </w:t>
      </w:r>
      <w:r>
        <w:t>global Green Roof stock ~150 million m</w:t>
      </w:r>
      <w:r w:rsidRPr="00EF7422">
        <w:rPr>
          <w:vertAlign w:val="superscript"/>
        </w:rPr>
        <w:t>2</w:t>
      </w:r>
      <w:r>
        <w:t>.</w:t>
      </w:r>
      <w:r w:rsidR="002028B6">
        <w:t xml:space="preserve"> </w:t>
      </w:r>
      <w:r>
        <w:t xml:space="preserve">  </w:t>
      </w:r>
    </w:p>
    <w:p w14:paraId="2846DBFA" w14:textId="57A793C7" w:rsidR="00E33EAB" w:rsidRDefault="00C83585" w:rsidP="00FF2227">
      <w:r>
        <w:t>Beyond EFB’s report, i</w:t>
      </w:r>
      <w:r w:rsidRPr="00EF7422">
        <w:t>t is difficult to estima</w:t>
      </w:r>
      <w:r>
        <w:t xml:space="preserve">te green roof market adoption, since most data is at best regional. </w:t>
      </w:r>
      <w:del w:id="403" w:author="Catherine Foster" w:date="2020-05-04T20:15:00Z">
        <w:r w:rsidDel="00C52A9C">
          <w:delText xml:space="preserve"> </w:delText>
        </w:r>
      </w:del>
      <w:r w:rsidR="001059E2">
        <w:t xml:space="preserve">The greenroofs.com </w:t>
      </w:r>
      <w:r w:rsidR="00277041">
        <w:t xml:space="preserve">project </w:t>
      </w:r>
      <w:r w:rsidR="001059E2">
        <w:t>database, perhaps the most comprehensive industry database – though with primarily a North American focus – now lists ~1700 projects totaling ~4 million m</w:t>
      </w:r>
      <w:r w:rsidR="001059E2" w:rsidRPr="00B114D1">
        <w:rPr>
          <w:vertAlign w:val="superscript"/>
        </w:rPr>
        <w:t>2</w:t>
      </w:r>
      <w:r w:rsidR="001059E2">
        <w:t xml:space="preserve"> of roof area.</w:t>
      </w:r>
      <w:del w:id="404" w:author="Catherine Foster" w:date="2020-05-04T20:15:00Z">
        <w:r w:rsidR="001059E2" w:rsidDel="00C52A9C">
          <w:delText xml:space="preserve"> </w:delText>
        </w:r>
      </w:del>
      <w:r w:rsidR="001059E2">
        <w:t xml:space="preserve"> But these </w:t>
      </w:r>
      <w:r w:rsidR="00277041">
        <w:t xml:space="preserve">projects </w:t>
      </w:r>
      <w:r w:rsidR="001059E2">
        <w:t>are estimated to represent only ~5% or less of worldwide green roof installation</w:t>
      </w:r>
      <w:del w:id="405" w:author="Catherine Foster" w:date="2020-05-04T20:15:00Z">
        <w:r w:rsidR="001059E2" w:rsidDel="00C52A9C">
          <w:delText>s</w:delText>
        </w:r>
      </w:del>
      <w:r w:rsidR="001059E2">
        <w:t xml:space="preserve">. </w:t>
      </w:r>
      <w:del w:id="406" w:author="Catherine Foster" w:date="2020-05-04T20:15:00Z">
        <w:r w:rsidR="001059E2" w:rsidDel="00C52A9C">
          <w:delText>(</w:delText>
        </w:r>
        <w:r w:rsidR="00277041" w:rsidDel="00C52A9C">
          <w:delText xml:space="preserve">greenroofs. com 2019; </w:delText>
        </w:r>
        <w:r w:rsidR="00811150" w:rsidDel="00C52A9C">
          <w:delText xml:space="preserve">Velazquez 2019), </w:delText>
        </w:r>
      </w:del>
      <w:r w:rsidR="00811150">
        <w:t>which would make total global adoption ~80 million m</w:t>
      </w:r>
      <w:r w:rsidR="00811150" w:rsidRPr="00B114D1">
        <w:rPr>
          <w:vertAlign w:val="superscript"/>
        </w:rPr>
        <w:t>2</w:t>
      </w:r>
      <w:ins w:id="407" w:author="Catherine Foster" w:date="2020-05-04T20:15:00Z">
        <w:r w:rsidR="00C52A9C">
          <w:t xml:space="preserve"> </w:t>
        </w:r>
      </w:ins>
      <w:del w:id="408" w:author="Catherine Foster" w:date="2020-05-04T20:15:00Z">
        <w:r w:rsidR="00811150" w:rsidDel="00C52A9C">
          <w:delText>.</w:delText>
        </w:r>
      </w:del>
      <w:ins w:id="409" w:author="Catherine Foster" w:date="2020-05-04T20:15:00Z">
        <w:r w:rsidR="00C52A9C">
          <w:t>(</w:t>
        </w:r>
        <w:proofErr w:type="spellStart"/>
        <w:r w:rsidR="00C52A9C">
          <w:t>greenroofs</w:t>
        </w:r>
        <w:proofErr w:type="spellEnd"/>
        <w:r w:rsidR="00C52A9C">
          <w:t xml:space="preserve">. com 2019; Velazquez 2019). </w:t>
        </w:r>
      </w:ins>
      <w:r w:rsidR="00811150">
        <w:t xml:space="preserve">  </w:t>
      </w:r>
    </w:p>
    <w:p w14:paraId="34EAA4DE" w14:textId="391B9D0A" w:rsidR="001059E2" w:rsidRDefault="001059E2" w:rsidP="00FF2227">
      <w:r>
        <w:lastRenderedPageBreak/>
        <w:t xml:space="preserve">Most reports on green roof market adoption are </w:t>
      </w:r>
      <w:r w:rsidR="001D3AD8">
        <w:t xml:space="preserve">localized and </w:t>
      </w:r>
      <w:r>
        <w:t xml:space="preserve">anecdotal: </w:t>
      </w:r>
      <w:del w:id="410" w:author="Catherine Foster" w:date="2020-05-04T20:16:00Z">
        <w:r w:rsidDel="00C52A9C">
          <w:delText xml:space="preserve"> </w:delText>
        </w:r>
      </w:del>
      <w:r>
        <w:t>Germany, the world leader</w:t>
      </w:r>
      <w:ins w:id="411" w:author="Catherine Foster" w:date="2020-05-04T20:16:00Z">
        <w:r w:rsidR="00C52A9C">
          <w:t xml:space="preserve"> in green roof adoption</w:t>
        </w:r>
      </w:ins>
      <w:r>
        <w:t>, is said to have 14% of all flat roofs “greened”</w:t>
      </w:r>
      <w:del w:id="412" w:author="Catherine Foster" w:date="2020-05-04T20:16:00Z">
        <w:r w:rsidR="00832738" w:rsidDel="00C52A9C">
          <w:delText>.</w:delText>
        </w:r>
      </w:del>
      <w:r w:rsidR="00832738">
        <w:t xml:space="preserve"> (</w:t>
      </w:r>
      <w:proofErr w:type="spellStart"/>
      <w:r w:rsidR="00832738">
        <w:t>Castelton</w:t>
      </w:r>
      <w:proofErr w:type="spellEnd"/>
      <w:r w:rsidR="00832738">
        <w:t xml:space="preserve"> 2010</w:t>
      </w:r>
      <w:r>
        <w:t>)</w:t>
      </w:r>
      <w:ins w:id="413" w:author="Catherine Foster" w:date="2020-05-04T20:16:00Z">
        <w:r w:rsidR="00C52A9C">
          <w:t>.</w:t>
        </w:r>
      </w:ins>
      <w:del w:id="414" w:author="Catherine Foster" w:date="2020-05-04T20:16:00Z">
        <w:r w:rsidR="00277041" w:rsidDel="00C52A9C">
          <w:delText xml:space="preserve"> </w:delText>
        </w:r>
      </w:del>
      <w:r w:rsidR="00277041">
        <w:t xml:space="preserve"> </w:t>
      </w:r>
      <w:r w:rsidR="001D3AD8">
        <w:t>The US DOE estimated ~300,000 to 400,000 m</w:t>
      </w:r>
      <w:r w:rsidR="001D3AD8" w:rsidRPr="002B45EE">
        <w:rPr>
          <w:vertAlign w:val="superscript"/>
        </w:rPr>
        <w:t>2</w:t>
      </w:r>
      <w:r w:rsidR="001D3AD8">
        <w:t xml:space="preserve"> of green roofs installed in North America (about 2/3 in the US) each year between 2004 and 2010</w:t>
      </w:r>
      <w:del w:id="415" w:author="Catherine Foster" w:date="2020-05-04T20:16:00Z">
        <w:r w:rsidR="001D3AD8" w:rsidDel="00C52A9C">
          <w:delText>.</w:delText>
        </w:r>
      </w:del>
      <w:r w:rsidR="001D3AD8">
        <w:t xml:space="preserve"> (US DOE 2012)</w:t>
      </w:r>
      <w:ins w:id="416" w:author="Catherine Foster" w:date="2020-05-04T20:16:00Z">
        <w:r w:rsidR="00C52A9C">
          <w:t>.</w:t>
        </w:r>
      </w:ins>
      <w:del w:id="417" w:author="Catherine Foster" w:date="2020-05-04T20:16:00Z">
        <w:r w:rsidR="001D3AD8" w:rsidDel="00C52A9C">
          <w:delText xml:space="preserve"> </w:delText>
        </w:r>
      </w:del>
      <w:r w:rsidR="001D3AD8">
        <w:t xml:space="preserve"> </w:t>
      </w:r>
      <w:r w:rsidR="007A6E09">
        <w:t>The North America-oriented Green Roofs for Healthy Cities 2016 industry survey found ~400,000 m</w:t>
      </w:r>
      <w:r w:rsidR="007A6E09" w:rsidRPr="00A348E7">
        <w:rPr>
          <w:vertAlign w:val="superscript"/>
        </w:rPr>
        <w:t>2</w:t>
      </w:r>
      <w:r w:rsidR="007A6E09">
        <w:t xml:space="preserve"> of green roofs installed in 2016, which it characterized as understating the market by 25% to 50%</w:t>
      </w:r>
      <w:del w:id="418" w:author="Catherine Foster" w:date="2020-05-04T20:16:00Z">
        <w:r w:rsidR="007A6E09" w:rsidDel="00C52A9C">
          <w:delText>.</w:delText>
        </w:r>
      </w:del>
      <w:r w:rsidR="007A6E09">
        <w:t xml:space="preserve"> (Green Roofs for Healthy Cities 2017)</w:t>
      </w:r>
      <w:ins w:id="419" w:author="Catherine Foster" w:date="2020-05-04T20:16:00Z">
        <w:r w:rsidR="00C52A9C">
          <w:t>.</w:t>
        </w:r>
      </w:ins>
      <w:del w:id="420" w:author="Catherine Foster" w:date="2020-05-04T20:16:00Z">
        <w:r w:rsidR="007A6E09" w:rsidDel="00C52A9C">
          <w:delText xml:space="preserve"> </w:delText>
        </w:r>
      </w:del>
      <w:r w:rsidR="007A6E09">
        <w:t xml:space="preserve"> </w:t>
      </w:r>
      <w:r w:rsidR="001D3AD8">
        <w:t>As of 2011, the US General Services Administration</w:t>
      </w:r>
      <w:r w:rsidR="00277041">
        <w:t xml:space="preserve"> managed ~80,000 m</w:t>
      </w:r>
      <w:r w:rsidR="00277041" w:rsidRPr="00B114D1">
        <w:rPr>
          <w:vertAlign w:val="superscript"/>
        </w:rPr>
        <w:t>2</w:t>
      </w:r>
      <w:r w:rsidR="00277041">
        <w:t xml:space="preserve"> of </w:t>
      </w:r>
      <w:r w:rsidR="001D3AD8">
        <w:t>US government building green roofs in the US</w:t>
      </w:r>
      <w:del w:id="421" w:author="Catherine Foster" w:date="2020-05-04T20:17:00Z">
        <w:r w:rsidR="001D3AD8" w:rsidDel="00C52A9C">
          <w:delText>.</w:delText>
        </w:r>
      </w:del>
      <w:r w:rsidR="00277041">
        <w:t xml:space="preserve"> (US GSA 2011)</w:t>
      </w:r>
      <w:ins w:id="422" w:author="Catherine Foster" w:date="2020-05-04T20:17:00Z">
        <w:r w:rsidR="00C52A9C">
          <w:t>.</w:t>
        </w:r>
      </w:ins>
      <w:r w:rsidR="00277041">
        <w:t xml:space="preserve">  </w:t>
      </w:r>
    </w:p>
    <w:p w14:paraId="6393E2EA" w14:textId="4640DFB7" w:rsidR="001D3AD8" w:rsidRDefault="005F47CE" w:rsidP="00FF2227">
      <w:r>
        <w:t>Based on the data that is available, t</w:t>
      </w:r>
      <w:r w:rsidR="001D3AD8">
        <w:t>op venues for green roofs include historical leaders, Germany, where the “green roofs movement” started</w:t>
      </w:r>
      <w:del w:id="423" w:author="Catherine Foster" w:date="2020-05-07T13:39:00Z">
        <w:r w:rsidR="001D3AD8" w:rsidDel="00A15AC5">
          <w:delText>,</w:delText>
        </w:r>
      </w:del>
      <w:r w:rsidR="001D3AD8">
        <w:t xml:space="preserve"> and</w:t>
      </w:r>
      <w:ins w:id="424" w:author="Catherine Foster" w:date="2020-05-07T13:39:00Z">
        <w:r w:rsidR="00A15AC5">
          <w:t>,</w:t>
        </w:r>
      </w:ins>
      <w:r w:rsidR="001D3AD8">
        <w:t xml:space="preserve"> more recently</w:t>
      </w:r>
      <w:ins w:id="425" w:author="Catherine Foster" w:date="2020-05-07T13:39:00Z">
        <w:r w:rsidR="00A15AC5">
          <w:t>,</w:t>
        </w:r>
      </w:ins>
      <w:r w:rsidR="001D3AD8">
        <w:t xml:space="preserve"> Den</w:t>
      </w:r>
      <w:r>
        <w:t>mark, followed by the whole of W</w:t>
      </w:r>
      <w:r w:rsidR="001D3AD8">
        <w:t>estern Europe, due to strong government policies and incentives (discussed in “Trends to Accelerate Adoption</w:t>
      </w:r>
      <w:r w:rsidR="00811150">
        <w:t>”</w:t>
      </w:r>
      <w:r w:rsidR="001D3AD8">
        <w:t xml:space="preserve">).  </w:t>
      </w:r>
    </w:p>
    <w:p w14:paraId="718EC7C2" w14:textId="41D33E75" w:rsidR="000B3AD8" w:rsidRDefault="001D3AD8" w:rsidP="00FF2227">
      <w:r>
        <w:t>North American top cities</w:t>
      </w:r>
      <w:r w:rsidR="00811150">
        <w:t>, as of 2016,</w:t>
      </w:r>
      <w:r>
        <w:t xml:space="preserve"> include</w:t>
      </w:r>
      <w:r w:rsidR="00811150">
        <w:t>d</w:t>
      </w:r>
      <w:r>
        <w:t xml:space="preserve"> </w:t>
      </w:r>
      <w:r w:rsidR="00811150">
        <w:t xml:space="preserve">Toronto, Chicago, </w:t>
      </w:r>
      <w:r>
        <w:t xml:space="preserve">Washington, DC, </w:t>
      </w:r>
      <w:r w:rsidR="00811150">
        <w:t>Philadelphia, Seattle and others</w:t>
      </w:r>
      <w:del w:id="426" w:author="Catherine Foster" w:date="2020-05-07T13:39:00Z">
        <w:r w:rsidR="00811150" w:rsidDel="00A15AC5">
          <w:delText>.</w:delText>
        </w:r>
      </w:del>
      <w:r w:rsidR="00811150">
        <w:t xml:space="preserve"> (Green Roofs for Healthy Cities 2017)</w:t>
      </w:r>
      <w:ins w:id="427" w:author="Catherine Foster" w:date="2020-05-07T13:39:00Z">
        <w:r w:rsidR="00A15AC5">
          <w:t>.</w:t>
        </w:r>
      </w:ins>
      <w:r w:rsidR="00811150">
        <w:t xml:space="preserve">  </w:t>
      </w:r>
    </w:p>
    <w:p w14:paraId="47C588A3" w14:textId="5A26AE1C" w:rsidR="001D3AD8" w:rsidRPr="00B114D1" w:rsidRDefault="00811150" w:rsidP="00FF2227">
      <w:r>
        <w:t>In Asia, Singapore is a strong supporter and implementer</w:t>
      </w:r>
      <w:del w:id="428" w:author="Catherine Foster" w:date="2020-05-07T13:39:00Z">
        <w:r w:rsidDel="00A15AC5">
          <w:delText>.</w:delText>
        </w:r>
      </w:del>
      <w:r>
        <w:t xml:space="preserve"> (see “Trends to Accelerate Adoption”)</w:t>
      </w:r>
      <w:ins w:id="429" w:author="Catherine Foster" w:date="2020-05-07T13:39:00Z">
        <w:r w:rsidR="00A15AC5">
          <w:t>.</w:t>
        </w:r>
      </w:ins>
      <w:del w:id="430" w:author="Catherine Foster" w:date="2020-05-07T13:39:00Z">
        <w:r w:rsidR="000B3AD8" w:rsidDel="00A15AC5">
          <w:delText xml:space="preserve"> </w:delText>
        </w:r>
      </w:del>
      <w:r w:rsidR="000B3AD8">
        <w:t xml:space="preserve"> Only a handful of the Greenroofs.com database projects are in Asia, primarily Singapore, China, and Japan</w:t>
      </w:r>
      <w:del w:id="431" w:author="Catherine Foster" w:date="2020-05-07T13:39:00Z">
        <w:r w:rsidR="000B3AD8" w:rsidDel="00A15AC5">
          <w:delText>.</w:delText>
        </w:r>
      </w:del>
      <w:r w:rsidR="000B3AD8">
        <w:t xml:space="preserve"> (greenroofs.com)</w:t>
      </w:r>
      <w:ins w:id="432" w:author="Catherine Foster" w:date="2020-05-07T13:39:00Z">
        <w:r w:rsidR="00A15AC5">
          <w:t>.</w:t>
        </w:r>
      </w:ins>
      <w:r w:rsidR="000B3AD8">
        <w:t xml:space="preserve">  </w:t>
      </w:r>
    </w:p>
    <w:p w14:paraId="295103B9" w14:textId="40303480" w:rsidR="00B61EE5" w:rsidRPr="00731AA7" w:rsidRDefault="00B61EE5" w:rsidP="00731AA7"/>
    <w:p w14:paraId="4B6E5C96" w14:textId="10DA7995" w:rsidR="00D1508C" w:rsidRDefault="551A77D0" w:rsidP="005D49A8">
      <w:pPr>
        <w:pStyle w:val="Heading3"/>
      </w:pPr>
      <w:bookmarkStart w:id="433" w:name="_Toc24639455"/>
      <w:r w:rsidRPr="0026327C">
        <w:t>Trends</w:t>
      </w:r>
      <w:r w:rsidR="000C3205" w:rsidRPr="0026327C">
        <w:t xml:space="preserve"> </w:t>
      </w:r>
      <w:r w:rsidR="00A53CDF" w:rsidRPr="0026327C">
        <w:t>to Accelerate Adoption</w:t>
      </w:r>
      <w:bookmarkEnd w:id="433"/>
    </w:p>
    <w:p w14:paraId="5A0DB85B" w14:textId="34A6E439" w:rsidR="00FF2227" w:rsidRDefault="00820A11" w:rsidP="00B114D1">
      <w:pPr>
        <w:pStyle w:val="Heading4"/>
      </w:pPr>
      <w:r>
        <w:t>Cool Roofs</w:t>
      </w:r>
      <w:r w:rsidR="003C2B55">
        <w:t xml:space="preserve"> – Trends to Accelerate Adoption</w:t>
      </w:r>
    </w:p>
    <w:p w14:paraId="6C6BE0F7" w14:textId="18F24CCE" w:rsidR="006265C8" w:rsidRDefault="00B17144" w:rsidP="006265C8">
      <w:r>
        <w:t>C</w:t>
      </w:r>
      <w:r w:rsidR="006265C8">
        <w:t>ool roofs are very attractive</w:t>
      </w:r>
      <w:r>
        <w:t xml:space="preserve"> economically</w:t>
      </w:r>
      <w:r w:rsidR="0034678C">
        <w:t xml:space="preserve"> in hot climates – ASHRAE climate zones 1-3 – </w:t>
      </w:r>
      <w:r w:rsidR="006265C8">
        <w:t xml:space="preserve">and </w:t>
      </w:r>
      <w:r>
        <w:t xml:space="preserve">are </w:t>
      </w:r>
      <w:r w:rsidR="006265C8">
        <w:t>usually economical (after subtracting the space heating penalty) in climate zone 4 and perhaps in zone 5 and beyond</w:t>
      </w:r>
      <w:del w:id="434" w:author="Catherine Foster" w:date="2020-05-07T13:40:00Z">
        <w:r w:rsidR="006265C8" w:rsidDel="00A15AC5">
          <w:delText>.</w:delText>
        </w:r>
      </w:del>
      <w:r w:rsidR="006265C8">
        <w:t xml:space="preserve"> (Pearson 2014)</w:t>
      </w:r>
      <w:ins w:id="435" w:author="Catherine Foster" w:date="2020-05-07T13:40:00Z">
        <w:r w:rsidR="00A15AC5">
          <w:t>.</w:t>
        </w:r>
      </w:ins>
      <w:del w:id="436" w:author="Catherine Foster" w:date="2020-05-07T13:40:00Z">
        <w:r w:rsidR="006265C8" w:rsidDel="00A15AC5">
          <w:delText xml:space="preserve"> </w:delText>
        </w:r>
      </w:del>
      <w:r w:rsidR="006265C8">
        <w:t xml:space="preserve"> So,</w:t>
      </w:r>
      <w:r>
        <w:t xml:space="preserve"> there certainly is potential for</w:t>
      </w:r>
      <w:r w:rsidR="006265C8">
        <w:t xml:space="preserve"> </w:t>
      </w:r>
      <w:r w:rsidR="00B61EE5">
        <w:t xml:space="preserve">continued </w:t>
      </w:r>
      <w:r w:rsidR="006265C8">
        <w:t>growth in warmer parts of the US and Europe</w:t>
      </w:r>
      <w:r w:rsidR="00521C71">
        <w:t xml:space="preserve">, and </w:t>
      </w:r>
      <w:r w:rsidR="00B61EE5">
        <w:t>for</w:t>
      </w:r>
      <w:r w:rsidR="00521C71">
        <w:t xml:space="preserve"> </w:t>
      </w:r>
      <w:r>
        <w:t>accelerate</w:t>
      </w:r>
      <w:r w:rsidR="00B61EE5">
        <w:t>d growth</w:t>
      </w:r>
      <w:r>
        <w:t xml:space="preserve"> in hot developing regions, including</w:t>
      </w:r>
      <w:r w:rsidR="00521C71">
        <w:t xml:space="preserve"> </w:t>
      </w:r>
      <w:r w:rsidR="006265C8">
        <w:t xml:space="preserve">India, China, </w:t>
      </w:r>
      <w:r w:rsidR="00521C71">
        <w:t xml:space="preserve">and </w:t>
      </w:r>
      <w:r w:rsidR="006265C8">
        <w:t xml:space="preserve">throughout the rest of </w:t>
      </w:r>
      <w:r>
        <w:t xml:space="preserve">South </w:t>
      </w:r>
      <w:r w:rsidR="006265C8">
        <w:t xml:space="preserve">Asia, </w:t>
      </w:r>
      <w:r w:rsidR="00521C71">
        <w:t xml:space="preserve">as well as in </w:t>
      </w:r>
      <w:r w:rsidR="006265C8">
        <w:t xml:space="preserve">Africa, and parts of South America.  </w:t>
      </w:r>
    </w:p>
    <w:p w14:paraId="3C9AC66D" w14:textId="77777777" w:rsidR="0034678C" w:rsidRDefault="00B17144">
      <w:r>
        <w:t xml:space="preserve">But what </w:t>
      </w:r>
      <w:r w:rsidRPr="00B379B3">
        <w:t xml:space="preserve">are the “key success factors” that have </w:t>
      </w:r>
      <w:r>
        <w:t xml:space="preserve">propelled cool roof adoption to date – especially in the US, the only mature market in the world today? </w:t>
      </w:r>
      <w:del w:id="437" w:author="Catherine Foster" w:date="2020-05-07T13:40:00Z">
        <w:r w:rsidDel="00A15AC5">
          <w:delText xml:space="preserve"> </w:delText>
        </w:r>
      </w:del>
      <w:r w:rsidR="00B61EE5">
        <w:t>H</w:t>
      </w:r>
      <w:r>
        <w:t xml:space="preserve">ow will these factors be tempered by local conditions and needs as cool roofs are adopted in other countries in the future? </w:t>
      </w:r>
      <w:del w:id="438" w:author="Catherine Foster" w:date="2020-05-07T13:40:00Z">
        <w:r w:rsidDel="00A15AC5">
          <w:delText xml:space="preserve"> </w:delText>
        </w:r>
      </w:del>
      <w:r w:rsidR="00B61EE5">
        <w:t>Especially, what must be done to achieve broad global adoption?</w:t>
      </w:r>
      <w:r w:rsidR="0034678C">
        <w:t xml:space="preserve">  </w:t>
      </w:r>
    </w:p>
    <w:p w14:paraId="4777646C" w14:textId="137737BE" w:rsidR="00820A11" w:rsidRDefault="00B61EE5">
      <w:r>
        <w:t xml:space="preserve">To shed light on what is needed </w:t>
      </w:r>
      <w:r w:rsidR="00820A11">
        <w:t>to accelerate adoption of cool roofs, it is valuable to examine the a</w:t>
      </w:r>
      <w:r>
        <w:t>doption of cool roofs to date.</w:t>
      </w:r>
      <w:del w:id="439" w:author="Catherine Foster" w:date="2020-05-07T13:40:00Z">
        <w:r w:rsidDel="00A15AC5">
          <w:delText xml:space="preserve"> </w:delText>
        </w:r>
      </w:del>
      <w:r>
        <w:t xml:space="preserve"> </w:t>
      </w:r>
      <w:r w:rsidR="00B867E4">
        <w:fldChar w:fldCharType="begin"/>
      </w:r>
      <w:r w:rsidR="00B867E4">
        <w:instrText xml:space="preserve"> REF _Ref4437096 \h </w:instrText>
      </w:r>
      <w:r w:rsidR="00B867E4">
        <w:fldChar w:fldCharType="separate"/>
      </w:r>
      <w:r w:rsidR="007A5307">
        <w:t xml:space="preserve">Table </w:t>
      </w:r>
      <w:r w:rsidR="007A5307">
        <w:rPr>
          <w:noProof/>
        </w:rPr>
        <w:t>1</w:t>
      </w:r>
      <w:r w:rsidR="007A5307">
        <w:t>.</w:t>
      </w:r>
      <w:r w:rsidR="007A5307">
        <w:rPr>
          <w:noProof/>
        </w:rPr>
        <w:t>7</w:t>
      </w:r>
      <w:r w:rsidR="00B867E4">
        <w:fldChar w:fldCharType="end"/>
      </w:r>
      <w:r w:rsidR="00B867E4">
        <w:t xml:space="preserve"> </w:t>
      </w:r>
      <w:r w:rsidR="00C7761B">
        <w:t>summarizes some of</w:t>
      </w:r>
      <w:r w:rsidR="00B867E4">
        <w:t xml:space="preserve"> the </w:t>
      </w:r>
      <w:r w:rsidR="00C7761B">
        <w:t xml:space="preserve">key </w:t>
      </w:r>
      <w:r w:rsidR="00B867E4">
        <w:t xml:space="preserve">success factors that have driven </w:t>
      </w:r>
      <w:r w:rsidR="00BA4C16">
        <w:t xml:space="preserve">US </w:t>
      </w:r>
      <w:r w:rsidR="00B867E4">
        <w:t>cool roof growth</w:t>
      </w:r>
      <w:r>
        <w:t xml:space="preserve">:  </w:t>
      </w:r>
    </w:p>
    <w:p w14:paraId="2F2E2213" w14:textId="2F90D50C" w:rsidR="00B867E4" w:rsidRDefault="00291B01">
      <w:pPr>
        <w:pStyle w:val="Caption"/>
        <w:jc w:val="center"/>
      </w:pPr>
      <w:bookmarkStart w:id="440" w:name="_Ref4437096"/>
      <w:bookmarkStart w:id="441" w:name="_Toc12546585"/>
      <w:r>
        <w:lastRenderedPageBreak/>
        <w:t>Table</w:t>
      </w:r>
      <w:r w:rsidR="002B43D3">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1</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7</w:t>
      </w:r>
      <w:r w:rsidR="000940A1">
        <w:rPr>
          <w:noProof/>
        </w:rPr>
        <w:fldChar w:fldCharType="end"/>
      </w:r>
      <w:bookmarkEnd w:id="440"/>
      <w:r w:rsidR="00B867E4">
        <w:t xml:space="preserve"> Cool Roof Key Success Factors for US Market Adopt</w:t>
      </w:r>
      <w:r w:rsidR="00B61EE5">
        <w:t>ion</w:t>
      </w:r>
      <w:bookmarkEnd w:id="441"/>
    </w:p>
    <w:tbl>
      <w:tblPr>
        <w:tblStyle w:val="TableGrid"/>
        <w:tblW w:w="8831" w:type="dxa"/>
        <w:jc w:val="center"/>
        <w:tblLook w:val="04A0" w:firstRow="1" w:lastRow="0" w:firstColumn="1" w:lastColumn="0" w:noHBand="0" w:noVBand="1"/>
      </w:tblPr>
      <w:tblGrid>
        <w:gridCol w:w="1991"/>
        <w:gridCol w:w="6840"/>
      </w:tblGrid>
      <w:tr w:rsidR="00B867E4" w:rsidRPr="00E479A1" w14:paraId="364AD1B7" w14:textId="77777777" w:rsidTr="00B114D1">
        <w:trPr>
          <w:cantSplit/>
          <w:tblHeader/>
          <w:jc w:val="center"/>
        </w:trPr>
        <w:tc>
          <w:tcPr>
            <w:tcW w:w="1991" w:type="dxa"/>
            <w:shd w:val="clear" w:color="auto" w:fill="4F81BD" w:themeFill="accent1"/>
            <w:vAlign w:val="center"/>
          </w:tcPr>
          <w:p w14:paraId="17DE1117" w14:textId="76D9255D" w:rsidR="00B867E4" w:rsidRPr="00BA4C08" w:rsidRDefault="00B867E4" w:rsidP="00EE22B2">
            <w:pPr>
              <w:spacing w:after="0"/>
              <w:jc w:val="center"/>
              <w:rPr>
                <w:rFonts w:cs="Times New Roman"/>
                <w:b/>
                <w:bCs/>
                <w:color w:val="FFFFFF" w:themeColor="background1"/>
              </w:rPr>
            </w:pPr>
            <w:r>
              <w:rPr>
                <w:rFonts w:cs="Times New Roman"/>
                <w:b/>
                <w:bCs/>
                <w:color w:val="FFFFFF" w:themeColor="background1"/>
              </w:rPr>
              <w:t>Cluster</w:t>
            </w:r>
          </w:p>
        </w:tc>
        <w:tc>
          <w:tcPr>
            <w:tcW w:w="6840" w:type="dxa"/>
            <w:shd w:val="clear" w:color="auto" w:fill="4F81BD" w:themeFill="accent1"/>
            <w:vAlign w:val="center"/>
          </w:tcPr>
          <w:p w14:paraId="3D425F32" w14:textId="1A12EF9C" w:rsidR="00B867E4" w:rsidRPr="00BA4C08" w:rsidRDefault="00B6610A" w:rsidP="00EE22B2">
            <w:pPr>
              <w:spacing w:after="0"/>
              <w:jc w:val="center"/>
              <w:rPr>
                <w:rFonts w:cs="Times New Roman"/>
                <w:b/>
                <w:bCs/>
                <w:color w:val="FFFFFF" w:themeColor="background1"/>
              </w:rPr>
            </w:pPr>
            <w:r>
              <w:rPr>
                <w:rFonts w:cs="Times New Roman"/>
                <w:b/>
                <w:bCs/>
                <w:color w:val="FFFFFF" w:themeColor="background1"/>
              </w:rPr>
              <w:t xml:space="preserve">Key Success </w:t>
            </w:r>
            <w:r w:rsidR="00B867E4">
              <w:rPr>
                <w:rFonts w:cs="Times New Roman"/>
                <w:b/>
                <w:bCs/>
                <w:color w:val="FFFFFF" w:themeColor="background1"/>
              </w:rPr>
              <w:t>Factors</w:t>
            </w:r>
          </w:p>
        </w:tc>
      </w:tr>
      <w:tr w:rsidR="00B867E4" w:rsidRPr="00E479A1" w14:paraId="5598718D" w14:textId="77777777" w:rsidTr="00B114D1">
        <w:trPr>
          <w:jc w:val="center"/>
        </w:trPr>
        <w:tc>
          <w:tcPr>
            <w:tcW w:w="1991" w:type="dxa"/>
            <w:vAlign w:val="center"/>
          </w:tcPr>
          <w:p w14:paraId="6F5C1712" w14:textId="6754D470" w:rsidR="00B867E4" w:rsidRPr="00BA4C08" w:rsidRDefault="00B867E4" w:rsidP="00B114D1">
            <w:pPr>
              <w:spacing w:after="0" w:line="276" w:lineRule="auto"/>
              <w:jc w:val="left"/>
              <w:rPr>
                <w:rFonts w:cs="Times New Roman"/>
                <w:bCs/>
              </w:rPr>
            </w:pPr>
            <w:r>
              <w:rPr>
                <w:rFonts w:cs="Times New Roman"/>
                <w:bCs/>
              </w:rPr>
              <w:t>Technical</w:t>
            </w:r>
            <w:r w:rsidR="00C50D32">
              <w:rPr>
                <w:rFonts w:cs="Times New Roman"/>
                <w:bCs/>
              </w:rPr>
              <w:t xml:space="preserve"> Functional Performance</w:t>
            </w:r>
          </w:p>
        </w:tc>
        <w:tc>
          <w:tcPr>
            <w:tcW w:w="6840" w:type="dxa"/>
            <w:vAlign w:val="center"/>
          </w:tcPr>
          <w:p w14:paraId="02251361" w14:textId="128A1B9C" w:rsidR="00B867E4" w:rsidRDefault="00B867E4" w:rsidP="00B114D1">
            <w:pPr>
              <w:pStyle w:val="ListParagraph"/>
              <w:numPr>
                <w:ilvl w:val="0"/>
                <w:numId w:val="58"/>
              </w:numPr>
              <w:spacing w:after="0" w:line="276" w:lineRule="auto"/>
              <w:jc w:val="left"/>
              <w:rPr>
                <w:rFonts w:cs="Times New Roman"/>
                <w:bCs/>
              </w:rPr>
            </w:pPr>
            <w:r>
              <w:rPr>
                <w:rFonts w:cs="Times New Roman"/>
                <w:bCs/>
              </w:rPr>
              <w:t>Establish the possibility / prove experimentally that reflective roofs result in reduced cooling loads</w:t>
            </w:r>
            <w:r w:rsidR="00B64DA1">
              <w:rPr>
                <w:rFonts w:cs="Times New Roman"/>
                <w:bCs/>
              </w:rPr>
              <w:t xml:space="preserve"> / demonstrate the basic parameters of benefit (solar reflectance and emissivity)</w:t>
            </w:r>
            <w:r>
              <w:rPr>
                <w:rFonts w:cs="Times New Roman"/>
                <w:bCs/>
              </w:rPr>
              <w:t xml:space="preserve"> (Akbari 1996)</w:t>
            </w:r>
          </w:p>
          <w:p w14:paraId="73E756D4" w14:textId="77777777" w:rsidR="00B867E4" w:rsidRDefault="00B64DA1" w:rsidP="00B114D1">
            <w:pPr>
              <w:pStyle w:val="ListParagraph"/>
              <w:numPr>
                <w:ilvl w:val="0"/>
                <w:numId w:val="58"/>
              </w:numPr>
              <w:spacing w:after="0" w:line="276" w:lineRule="auto"/>
              <w:jc w:val="left"/>
              <w:rPr>
                <w:rFonts w:cs="Times New Roman"/>
                <w:bCs/>
              </w:rPr>
            </w:pPr>
            <w:r>
              <w:rPr>
                <w:rFonts w:cs="Times New Roman"/>
                <w:bCs/>
              </w:rPr>
              <w:t>Quantify the benefits:  When and where</w:t>
            </w:r>
            <w:r w:rsidR="00B867E4">
              <w:rPr>
                <w:rFonts w:cs="Times New Roman"/>
                <w:bCs/>
              </w:rPr>
              <w:t xml:space="preserve"> do cool roofs make sense?  What is the payoff? (Levinson </w:t>
            </w:r>
            <w:r>
              <w:rPr>
                <w:rFonts w:cs="Times New Roman"/>
                <w:bCs/>
              </w:rPr>
              <w:t xml:space="preserve">&amp; Akbari </w:t>
            </w:r>
            <w:r w:rsidR="00B867E4">
              <w:rPr>
                <w:rFonts w:cs="Times New Roman"/>
                <w:bCs/>
              </w:rPr>
              <w:t>2010)</w:t>
            </w:r>
          </w:p>
          <w:p w14:paraId="5751ED1D" w14:textId="31C56AD2" w:rsidR="00B64DA1" w:rsidRDefault="00B64DA1" w:rsidP="00B114D1">
            <w:pPr>
              <w:pStyle w:val="ListParagraph"/>
              <w:numPr>
                <w:ilvl w:val="0"/>
                <w:numId w:val="58"/>
              </w:numPr>
              <w:spacing w:after="0" w:line="276" w:lineRule="auto"/>
              <w:jc w:val="left"/>
              <w:rPr>
                <w:rFonts w:cs="Times New Roman"/>
                <w:bCs/>
              </w:rPr>
            </w:pPr>
            <w:r>
              <w:rPr>
                <w:rFonts w:cs="Times New Roman"/>
                <w:bCs/>
              </w:rPr>
              <w:t xml:space="preserve">Develop commercial cool roof materials </w:t>
            </w:r>
            <w:r w:rsidR="00C7761B">
              <w:rPr>
                <w:rFonts w:cs="Times New Roman"/>
                <w:bCs/>
              </w:rPr>
              <w:t>via academic-</w:t>
            </w:r>
            <w:r>
              <w:rPr>
                <w:rFonts w:cs="Times New Roman"/>
                <w:bCs/>
              </w:rPr>
              <w:t xml:space="preserve">industry </w:t>
            </w:r>
            <w:r w:rsidR="00C7761B">
              <w:rPr>
                <w:rFonts w:cs="Times New Roman"/>
                <w:bCs/>
              </w:rPr>
              <w:t xml:space="preserve">collaboration </w:t>
            </w:r>
            <w:r>
              <w:rPr>
                <w:rFonts w:cs="Times New Roman"/>
                <w:bCs/>
              </w:rPr>
              <w:t>(Akbari 2006)</w:t>
            </w:r>
          </w:p>
          <w:p w14:paraId="7DEFE9BD" w14:textId="77777777" w:rsidR="00B64DA1" w:rsidRDefault="00B64DA1" w:rsidP="00B114D1">
            <w:pPr>
              <w:pStyle w:val="ListParagraph"/>
              <w:numPr>
                <w:ilvl w:val="0"/>
                <w:numId w:val="58"/>
              </w:numPr>
              <w:spacing w:after="0" w:line="276" w:lineRule="auto"/>
              <w:jc w:val="left"/>
              <w:rPr>
                <w:rFonts w:cs="Times New Roman"/>
                <w:bCs/>
              </w:rPr>
            </w:pPr>
            <w:r>
              <w:rPr>
                <w:rFonts w:cs="Times New Roman"/>
                <w:bCs/>
              </w:rPr>
              <w:t>Design effective implementation programs</w:t>
            </w:r>
          </w:p>
          <w:p w14:paraId="59155322" w14:textId="188A368E" w:rsidR="00B64DA1" w:rsidRDefault="00B64DA1" w:rsidP="00B114D1">
            <w:pPr>
              <w:pStyle w:val="ListParagraph"/>
              <w:numPr>
                <w:ilvl w:val="0"/>
                <w:numId w:val="58"/>
              </w:numPr>
              <w:spacing w:after="0" w:line="276" w:lineRule="auto"/>
              <w:jc w:val="left"/>
              <w:rPr>
                <w:rFonts w:cs="Times New Roman"/>
                <w:bCs/>
              </w:rPr>
            </w:pPr>
            <w:r>
              <w:rPr>
                <w:rFonts w:cs="Times New Roman"/>
                <w:bCs/>
              </w:rPr>
              <w:t>Establish test methods</w:t>
            </w:r>
            <w:r w:rsidR="00B6610A">
              <w:rPr>
                <w:rFonts w:cs="Times New Roman"/>
                <w:bCs/>
              </w:rPr>
              <w:t>, rating systems, and standards</w:t>
            </w:r>
            <w:r>
              <w:rPr>
                <w:rFonts w:cs="Times New Roman"/>
                <w:bCs/>
              </w:rPr>
              <w:t xml:space="preserve"> for evaluating practical cool roof materials</w:t>
            </w:r>
            <w:r w:rsidR="00A11A07">
              <w:rPr>
                <w:rFonts w:cs="Times New Roman"/>
                <w:bCs/>
              </w:rPr>
              <w:t xml:space="preserve"> so that customers can confidently evaluate cool roof products </w:t>
            </w:r>
            <w:r>
              <w:rPr>
                <w:rFonts w:cs="Times New Roman"/>
                <w:bCs/>
              </w:rPr>
              <w:t>(ENERGY STAR, Cool Roof Rating Council)</w:t>
            </w:r>
          </w:p>
          <w:p w14:paraId="3AEDF338" w14:textId="3F5234E0" w:rsidR="00B64DA1" w:rsidRPr="006265C8" w:rsidRDefault="00B64DA1" w:rsidP="00B114D1">
            <w:pPr>
              <w:pStyle w:val="ListParagraph"/>
              <w:numPr>
                <w:ilvl w:val="0"/>
                <w:numId w:val="58"/>
              </w:numPr>
              <w:spacing w:after="0" w:line="276" w:lineRule="auto"/>
              <w:jc w:val="left"/>
              <w:rPr>
                <w:rFonts w:cs="Times New Roman"/>
                <w:bCs/>
              </w:rPr>
            </w:pPr>
            <w:r>
              <w:rPr>
                <w:rFonts w:cs="Times New Roman"/>
                <w:bCs/>
              </w:rPr>
              <w:t>Run pilots to validate</w:t>
            </w:r>
            <w:r w:rsidR="00B6610A">
              <w:rPr>
                <w:rFonts w:cs="Times New Roman"/>
                <w:bCs/>
              </w:rPr>
              <w:t xml:space="preserve"> and demonstrate real-world installation feasibility and functional</w:t>
            </w:r>
            <w:r>
              <w:rPr>
                <w:rFonts w:cs="Times New Roman"/>
                <w:bCs/>
              </w:rPr>
              <w:t xml:space="preserve"> performance</w:t>
            </w:r>
          </w:p>
        </w:tc>
      </w:tr>
      <w:tr w:rsidR="00B867E4" w:rsidRPr="00E479A1" w14:paraId="43D77865" w14:textId="77777777" w:rsidTr="00B114D1">
        <w:trPr>
          <w:jc w:val="center"/>
        </w:trPr>
        <w:tc>
          <w:tcPr>
            <w:tcW w:w="1991" w:type="dxa"/>
            <w:vAlign w:val="center"/>
          </w:tcPr>
          <w:p w14:paraId="54490FA1" w14:textId="3C66C1F3" w:rsidR="00B867E4" w:rsidRPr="00BA4C08" w:rsidRDefault="00B867E4" w:rsidP="00B114D1">
            <w:pPr>
              <w:spacing w:after="0" w:line="276" w:lineRule="auto"/>
              <w:jc w:val="left"/>
              <w:rPr>
                <w:rFonts w:cs="Times New Roman"/>
                <w:bCs/>
              </w:rPr>
            </w:pPr>
            <w:r>
              <w:rPr>
                <w:rFonts w:cs="Times New Roman"/>
                <w:bCs/>
              </w:rPr>
              <w:t>Economic</w:t>
            </w:r>
            <w:r w:rsidR="00C50D32">
              <w:rPr>
                <w:rFonts w:cs="Times New Roman"/>
                <w:bCs/>
              </w:rPr>
              <w:t xml:space="preserve"> Value</w:t>
            </w:r>
          </w:p>
        </w:tc>
        <w:tc>
          <w:tcPr>
            <w:tcW w:w="6840" w:type="dxa"/>
            <w:vAlign w:val="center"/>
          </w:tcPr>
          <w:p w14:paraId="47C93638" w14:textId="77777777" w:rsidR="00B867E4" w:rsidRDefault="00B64DA1" w:rsidP="00B114D1">
            <w:pPr>
              <w:pStyle w:val="ListParagraph"/>
              <w:numPr>
                <w:ilvl w:val="0"/>
                <w:numId w:val="58"/>
              </w:numPr>
              <w:spacing w:after="0" w:line="276" w:lineRule="auto"/>
              <w:jc w:val="left"/>
              <w:rPr>
                <w:rFonts w:cs="Times New Roman"/>
                <w:bCs/>
              </w:rPr>
            </w:pPr>
            <w:r>
              <w:rPr>
                <w:rFonts w:cs="Times New Roman"/>
                <w:bCs/>
              </w:rPr>
              <w:t>Establish economics in real-world application</w:t>
            </w:r>
          </w:p>
          <w:p w14:paraId="4FD84637" w14:textId="77777777" w:rsidR="00B64DA1" w:rsidRDefault="00B64DA1" w:rsidP="00B114D1">
            <w:pPr>
              <w:pStyle w:val="ListParagraph"/>
              <w:numPr>
                <w:ilvl w:val="0"/>
                <w:numId w:val="58"/>
              </w:numPr>
              <w:spacing w:after="0" w:line="276" w:lineRule="auto"/>
              <w:jc w:val="left"/>
              <w:rPr>
                <w:rFonts w:cs="Times New Roman"/>
                <w:bCs/>
              </w:rPr>
            </w:pPr>
            <w:r>
              <w:rPr>
                <w:rFonts w:cs="Times New Roman"/>
                <w:bCs/>
              </w:rPr>
              <w:t>Provide incentives and rebates</w:t>
            </w:r>
          </w:p>
          <w:p w14:paraId="11E9726D" w14:textId="740B6B7A" w:rsidR="00B64DA1" w:rsidRPr="006265C8" w:rsidRDefault="008147A4" w:rsidP="00B114D1">
            <w:pPr>
              <w:pStyle w:val="ListParagraph"/>
              <w:numPr>
                <w:ilvl w:val="0"/>
                <w:numId w:val="58"/>
              </w:numPr>
              <w:spacing w:after="0" w:line="276" w:lineRule="auto"/>
              <w:jc w:val="left"/>
              <w:rPr>
                <w:rFonts w:cs="Times New Roman"/>
                <w:bCs/>
              </w:rPr>
            </w:pPr>
            <w:r>
              <w:rPr>
                <w:rFonts w:cs="Times New Roman"/>
                <w:bCs/>
              </w:rPr>
              <w:t>Voluntary “green”</w:t>
            </w:r>
            <w:r w:rsidR="00B64DA1">
              <w:rPr>
                <w:rFonts w:cs="Times New Roman"/>
                <w:bCs/>
              </w:rPr>
              <w:t xml:space="preserve"> standards </w:t>
            </w:r>
            <w:r w:rsidR="00C500B8">
              <w:rPr>
                <w:rFonts w:cs="Times New Roman"/>
                <w:bCs/>
              </w:rPr>
              <w:t>for</w:t>
            </w:r>
            <w:r w:rsidR="00C3065F">
              <w:rPr>
                <w:rFonts w:cs="Times New Roman"/>
                <w:bCs/>
              </w:rPr>
              <w:t xml:space="preserve"> awareness, education, and</w:t>
            </w:r>
            <w:r w:rsidR="00C500B8">
              <w:rPr>
                <w:rFonts w:cs="Times New Roman"/>
                <w:bCs/>
              </w:rPr>
              <w:t xml:space="preserve"> economic benefit </w:t>
            </w:r>
            <w:r w:rsidR="00B64DA1">
              <w:rPr>
                <w:rFonts w:cs="Times New Roman"/>
                <w:bCs/>
              </w:rPr>
              <w:t xml:space="preserve">(e.g., </w:t>
            </w:r>
            <w:r w:rsidR="00C7761B">
              <w:rPr>
                <w:rFonts w:cs="Times New Roman"/>
                <w:bCs/>
              </w:rPr>
              <w:t>LEED</w:t>
            </w:r>
            <w:r>
              <w:rPr>
                <w:rFonts w:cs="Times New Roman"/>
                <w:bCs/>
              </w:rPr>
              <w:t>, ENERGY STAR</w:t>
            </w:r>
            <w:r w:rsidR="00B64DA1">
              <w:rPr>
                <w:rFonts w:cs="Times New Roman"/>
                <w:bCs/>
              </w:rPr>
              <w:t>)</w:t>
            </w:r>
          </w:p>
        </w:tc>
      </w:tr>
      <w:tr w:rsidR="00B867E4" w:rsidRPr="00E479A1" w14:paraId="221C915F" w14:textId="77777777" w:rsidTr="00B114D1">
        <w:trPr>
          <w:jc w:val="center"/>
        </w:trPr>
        <w:tc>
          <w:tcPr>
            <w:tcW w:w="1991" w:type="dxa"/>
            <w:vAlign w:val="center"/>
          </w:tcPr>
          <w:p w14:paraId="3C328865" w14:textId="73767CF6" w:rsidR="00B867E4" w:rsidRPr="00BA4C08" w:rsidRDefault="00C50D32" w:rsidP="00B114D1">
            <w:pPr>
              <w:spacing w:after="0" w:line="276" w:lineRule="auto"/>
              <w:jc w:val="left"/>
              <w:rPr>
                <w:rFonts w:cs="Times New Roman"/>
                <w:bCs/>
              </w:rPr>
            </w:pPr>
            <w:r>
              <w:rPr>
                <w:rFonts w:cs="Times New Roman"/>
                <w:bCs/>
              </w:rPr>
              <w:t>Social and P</w:t>
            </w:r>
            <w:r w:rsidR="00B867E4">
              <w:rPr>
                <w:rFonts w:cs="Times New Roman"/>
                <w:bCs/>
              </w:rPr>
              <w:t>olitical</w:t>
            </w:r>
            <w:r>
              <w:rPr>
                <w:rFonts w:cs="Times New Roman"/>
                <w:bCs/>
              </w:rPr>
              <w:t xml:space="preserve"> Leadership</w:t>
            </w:r>
          </w:p>
        </w:tc>
        <w:tc>
          <w:tcPr>
            <w:tcW w:w="6840" w:type="dxa"/>
            <w:vAlign w:val="center"/>
          </w:tcPr>
          <w:p w14:paraId="17432CAD" w14:textId="50B826F2" w:rsidR="00B867E4" w:rsidRDefault="00C7761B" w:rsidP="00B114D1">
            <w:pPr>
              <w:pStyle w:val="ListParagraph"/>
              <w:numPr>
                <w:ilvl w:val="0"/>
                <w:numId w:val="58"/>
              </w:numPr>
              <w:spacing w:after="0" w:line="276" w:lineRule="auto"/>
              <w:jc w:val="left"/>
              <w:rPr>
                <w:rFonts w:cs="Times New Roman"/>
                <w:bCs/>
              </w:rPr>
            </w:pPr>
            <w:r>
              <w:rPr>
                <w:rFonts w:cs="Times New Roman"/>
                <w:bCs/>
              </w:rPr>
              <w:t>P</w:t>
            </w:r>
            <w:r w:rsidR="00B64DA1">
              <w:rPr>
                <w:rFonts w:cs="Times New Roman"/>
                <w:bCs/>
              </w:rPr>
              <w:t>olitical leadership that:</w:t>
            </w:r>
          </w:p>
          <w:p w14:paraId="63432C03" w14:textId="132F9C94" w:rsidR="00B64DA1" w:rsidRDefault="00B6610A" w:rsidP="00B114D1">
            <w:pPr>
              <w:pStyle w:val="ListParagraph"/>
              <w:numPr>
                <w:ilvl w:val="1"/>
                <w:numId w:val="58"/>
              </w:numPr>
              <w:spacing w:after="0" w:line="276" w:lineRule="auto"/>
              <w:ind w:left="1147"/>
              <w:jc w:val="left"/>
              <w:rPr>
                <w:rFonts w:cs="Times New Roman"/>
                <w:bCs/>
              </w:rPr>
            </w:pPr>
            <w:r>
              <w:rPr>
                <w:rFonts w:cs="Times New Roman"/>
                <w:bCs/>
              </w:rPr>
              <w:t>Provides</w:t>
            </w:r>
            <w:r w:rsidR="00B64DA1">
              <w:rPr>
                <w:rFonts w:cs="Times New Roman"/>
                <w:bCs/>
              </w:rPr>
              <w:t xml:space="preserve"> the will and vision to drive cool roofs</w:t>
            </w:r>
          </w:p>
          <w:p w14:paraId="4BB925E0" w14:textId="77777777" w:rsidR="00F54237" w:rsidRDefault="00B6610A" w:rsidP="00B114D1">
            <w:pPr>
              <w:pStyle w:val="ListParagraph"/>
              <w:numPr>
                <w:ilvl w:val="1"/>
                <w:numId w:val="58"/>
              </w:numPr>
              <w:spacing w:after="0" w:line="276" w:lineRule="auto"/>
              <w:ind w:left="1147"/>
              <w:jc w:val="left"/>
              <w:rPr>
                <w:rFonts w:cs="Times New Roman"/>
                <w:bCs/>
              </w:rPr>
            </w:pPr>
            <w:r>
              <w:rPr>
                <w:rFonts w:cs="Times New Roman"/>
                <w:bCs/>
              </w:rPr>
              <w:t>B</w:t>
            </w:r>
            <w:r w:rsidR="00B64DA1">
              <w:rPr>
                <w:rFonts w:cs="Times New Roman"/>
                <w:bCs/>
              </w:rPr>
              <w:t>ring</w:t>
            </w:r>
            <w:r>
              <w:rPr>
                <w:rFonts w:cs="Times New Roman"/>
                <w:bCs/>
              </w:rPr>
              <w:t>s</w:t>
            </w:r>
            <w:r w:rsidR="00B64DA1">
              <w:rPr>
                <w:rFonts w:cs="Times New Roman"/>
                <w:bCs/>
              </w:rPr>
              <w:t xml:space="preserve"> stakeholders together, build consensus and commitment</w:t>
            </w:r>
          </w:p>
          <w:p w14:paraId="31A41AF3" w14:textId="18EEEFEC" w:rsidR="00F54237" w:rsidRPr="00B5733E" w:rsidRDefault="00B64DA1" w:rsidP="00B114D1">
            <w:pPr>
              <w:pStyle w:val="ListParagraph"/>
              <w:numPr>
                <w:ilvl w:val="1"/>
                <w:numId w:val="58"/>
              </w:numPr>
              <w:spacing w:after="0" w:line="276" w:lineRule="auto"/>
              <w:ind w:left="1147"/>
              <w:jc w:val="left"/>
              <w:rPr>
                <w:rFonts w:cs="Times New Roman"/>
                <w:bCs/>
              </w:rPr>
            </w:pPr>
            <w:r w:rsidRPr="00DA0103">
              <w:rPr>
                <w:rFonts w:cs="Times New Roman"/>
                <w:bCs/>
              </w:rPr>
              <w:t>In some</w:t>
            </w:r>
            <w:r w:rsidR="00C7761B" w:rsidRPr="00DA0103">
              <w:rPr>
                <w:rFonts w:cs="Times New Roman"/>
                <w:bCs/>
              </w:rPr>
              <w:t xml:space="preserve"> cases,</w:t>
            </w:r>
            <w:r w:rsidRPr="007B5C73">
              <w:rPr>
                <w:rFonts w:cs="Times New Roman"/>
                <w:bCs/>
              </w:rPr>
              <w:t xml:space="preserve"> create</w:t>
            </w:r>
            <w:r w:rsidR="00B6610A" w:rsidRPr="007B5C73">
              <w:rPr>
                <w:rFonts w:cs="Times New Roman"/>
                <w:bCs/>
              </w:rPr>
              <w:t>s</w:t>
            </w:r>
            <w:r w:rsidRPr="008E7EA7">
              <w:rPr>
                <w:rFonts w:cs="Times New Roman"/>
                <w:bCs/>
              </w:rPr>
              <w:t xml:space="preserve"> building standards and requirements</w:t>
            </w:r>
            <w:r w:rsidR="00C7761B" w:rsidRPr="008E7EA7">
              <w:rPr>
                <w:rFonts w:cs="Times New Roman"/>
                <w:bCs/>
              </w:rPr>
              <w:t xml:space="preserve"> </w:t>
            </w:r>
          </w:p>
          <w:p w14:paraId="79A74C07" w14:textId="10A7E333" w:rsidR="008147A4" w:rsidRPr="00DA0103" w:rsidRDefault="008147A4" w:rsidP="00B114D1">
            <w:pPr>
              <w:pStyle w:val="ListParagraph"/>
              <w:numPr>
                <w:ilvl w:val="0"/>
                <w:numId w:val="58"/>
              </w:numPr>
              <w:spacing w:after="0" w:line="276" w:lineRule="auto"/>
              <w:jc w:val="left"/>
              <w:rPr>
                <w:rFonts w:cs="Times New Roman"/>
                <w:bCs/>
              </w:rPr>
            </w:pPr>
            <w:r w:rsidRPr="00B5733E">
              <w:rPr>
                <w:rFonts w:cs="Times New Roman"/>
                <w:bCs/>
              </w:rPr>
              <w:t xml:space="preserve">Government </w:t>
            </w:r>
            <w:r w:rsidR="00F54237" w:rsidRPr="0086271A">
              <w:rPr>
                <w:rFonts w:cs="Times New Roman"/>
                <w:bCs/>
              </w:rPr>
              <w:t>mandatory codes and standards</w:t>
            </w:r>
            <w:r w:rsidR="00F54237">
              <w:rPr>
                <w:rFonts w:cs="Times New Roman"/>
                <w:bCs/>
              </w:rPr>
              <w:t xml:space="preserve"> (e.g., California Title 24; local building codes)</w:t>
            </w:r>
          </w:p>
        </w:tc>
      </w:tr>
    </w:tbl>
    <w:p w14:paraId="5044C0B6" w14:textId="0C242418" w:rsidR="00B867E4" w:rsidRPr="00A15AC5" w:rsidRDefault="002E4602" w:rsidP="00B114D1">
      <w:pPr>
        <w:pStyle w:val="NoSpacing"/>
        <w:ind w:firstLine="708"/>
        <w:rPr>
          <w:rFonts w:ascii="Times New Roman" w:hAnsi="Times New Roman" w:cs="Times New Roman"/>
          <w:rPrChange w:id="442" w:author="Catherine Foster" w:date="2020-05-07T13:41:00Z">
            <w:rPr/>
          </w:rPrChange>
        </w:rPr>
      </w:pPr>
      <w:r w:rsidRPr="00A15AC5">
        <w:rPr>
          <w:rFonts w:ascii="Times New Roman" w:hAnsi="Times New Roman" w:cs="Times New Roman"/>
          <w:rPrChange w:id="443" w:author="Catherine Foster" w:date="2020-05-07T13:41:00Z">
            <w:rPr/>
          </w:rPrChange>
        </w:rPr>
        <w:t>Source:  Drawdown Analysis &amp; Sources as Noted.</w:t>
      </w:r>
      <w:r w:rsidRPr="00A15AC5">
        <w:rPr>
          <w:rFonts w:ascii="Times New Roman" w:hAnsi="Times New Roman" w:cs="Times New Roman"/>
          <w:rPrChange w:id="444" w:author="Catherine Foster" w:date="2020-05-07T13:41:00Z">
            <w:rPr/>
          </w:rPrChange>
        </w:rPr>
        <w:tab/>
      </w:r>
    </w:p>
    <w:p w14:paraId="4C7650BF" w14:textId="77777777" w:rsidR="002E4602" w:rsidRDefault="002E4602"/>
    <w:p w14:paraId="6A0583DF" w14:textId="68D8FC0D" w:rsidR="00C50D32" w:rsidRDefault="00C7761B">
      <w:r>
        <w:t xml:space="preserve">As </w:t>
      </w:r>
      <w:r>
        <w:fldChar w:fldCharType="begin"/>
      </w:r>
      <w:r>
        <w:instrText xml:space="preserve"> REF _Ref4437096 \h </w:instrText>
      </w:r>
      <w:r>
        <w:fldChar w:fldCharType="separate"/>
      </w:r>
      <w:r w:rsidR="007A5307">
        <w:t xml:space="preserve">Table </w:t>
      </w:r>
      <w:r w:rsidR="007A5307">
        <w:rPr>
          <w:noProof/>
        </w:rPr>
        <w:t>1</w:t>
      </w:r>
      <w:r w:rsidR="007A5307">
        <w:t>.</w:t>
      </w:r>
      <w:r w:rsidR="007A5307">
        <w:rPr>
          <w:noProof/>
        </w:rPr>
        <w:t>7</w:t>
      </w:r>
      <w:r>
        <w:fldChar w:fldCharType="end"/>
      </w:r>
      <w:r>
        <w:t xml:space="preserve"> illustrates,</w:t>
      </w:r>
      <w:r w:rsidR="00C50D32">
        <w:t xml:space="preserve"> three classes of factors have contributed to </w:t>
      </w:r>
      <w:r w:rsidR="00BA4C16">
        <w:t>US cool roof success</w:t>
      </w:r>
      <w:r w:rsidR="00C50D32">
        <w:t xml:space="preserve">:  </w:t>
      </w:r>
    </w:p>
    <w:p w14:paraId="7A92F5E5" w14:textId="22792C24" w:rsidR="008D2BD5" w:rsidRDefault="00C50D32" w:rsidP="00B114D1">
      <w:pPr>
        <w:pStyle w:val="ListParagraph"/>
        <w:numPr>
          <w:ilvl w:val="0"/>
          <w:numId w:val="61"/>
        </w:numPr>
      </w:pPr>
      <w:r w:rsidRPr="00B114D1">
        <w:rPr>
          <w:b/>
        </w:rPr>
        <w:t xml:space="preserve">Establishment, </w:t>
      </w:r>
      <w:r w:rsidRPr="00B114D1">
        <w:rPr>
          <w:b/>
          <w:i/>
        </w:rPr>
        <w:t>in some cases development</w:t>
      </w:r>
      <w:r w:rsidRPr="00B114D1">
        <w:rPr>
          <w:b/>
        </w:rPr>
        <w:t>, of technical functional performance and real-world feasibilit</w:t>
      </w:r>
      <w:r w:rsidR="008D2BD5">
        <w:rPr>
          <w:b/>
        </w:rPr>
        <w:t xml:space="preserve">y. </w:t>
      </w:r>
      <w:del w:id="445" w:author="Catherine Foster" w:date="2020-05-07T13:42:00Z">
        <w:r w:rsidR="008D2BD5" w:rsidDel="00A15AC5">
          <w:rPr>
            <w:b/>
          </w:rPr>
          <w:delText xml:space="preserve"> </w:delText>
        </w:r>
      </w:del>
      <w:r w:rsidR="008D2BD5">
        <w:t>Technical “proof of concept”, development of cool roof materials, and demonstration of economic benefit was originally spearheaded by Lawrence Berkeley Laboratory and Oak Ridge National Laboratory</w:t>
      </w:r>
      <w:del w:id="446" w:author="Catherine Foster" w:date="2020-05-07T13:42:00Z">
        <w:r w:rsidR="008D2BD5" w:rsidDel="00A15AC5">
          <w:delText>,</w:delText>
        </w:r>
      </w:del>
      <w:r w:rsidR="008D2BD5">
        <w:t xml:space="preserve"> and supported by the US Department of Energy.</w:t>
      </w:r>
      <w:del w:id="447" w:author="Catherine Foster" w:date="2020-05-07T13:42:00Z">
        <w:r w:rsidR="008D2BD5" w:rsidDel="00A15AC5">
          <w:delText xml:space="preserve"> </w:delText>
        </w:r>
      </w:del>
      <w:r w:rsidR="008D2BD5">
        <w:t xml:space="preserve"> This work has proven central to US commercialization of cool roofs over the last 20+ years. </w:t>
      </w:r>
      <w:del w:id="448" w:author="Catherine Foster" w:date="2020-05-07T13:42:00Z">
        <w:r w:rsidR="008D2BD5" w:rsidDel="00A15AC5">
          <w:delText xml:space="preserve"> </w:delText>
        </w:r>
      </w:del>
      <w:r w:rsidR="008D2BD5">
        <w:t>In addition to this research and development, the US government also played a key role through the ENERGY STAR program which provides clear, unbiased standards and visibility for commercial cool roof products, and by conducting cool roof pilots on government buildings</w:t>
      </w:r>
      <w:del w:id="449" w:author="Catherine Foster" w:date="2020-05-07T13:42:00Z">
        <w:r w:rsidR="008D2BD5" w:rsidDel="00A15AC5">
          <w:delText>.</w:delText>
        </w:r>
      </w:del>
      <w:r w:rsidR="008D2BD5">
        <w:t xml:space="preserve"> (see discussion below)</w:t>
      </w:r>
      <w:ins w:id="450" w:author="Catherine Foster" w:date="2020-05-07T13:42:00Z">
        <w:r w:rsidR="00A15AC5">
          <w:t>.</w:t>
        </w:r>
      </w:ins>
      <w:r w:rsidR="008D2BD5">
        <w:t xml:space="preserve">  </w:t>
      </w:r>
    </w:p>
    <w:p w14:paraId="6B12E59A" w14:textId="1D9F287D" w:rsidR="008D2BD5" w:rsidRDefault="00C50D32" w:rsidP="008D2BD5">
      <w:pPr>
        <w:pStyle w:val="ListParagraph"/>
        <w:numPr>
          <w:ilvl w:val="0"/>
          <w:numId w:val="61"/>
        </w:numPr>
      </w:pPr>
      <w:r w:rsidRPr="00B114D1">
        <w:rPr>
          <w:b/>
        </w:rPr>
        <w:t>Demonstration of economic value</w:t>
      </w:r>
      <w:r w:rsidR="008D2BD5">
        <w:t xml:space="preserve">. </w:t>
      </w:r>
      <w:del w:id="451" w:author="Catherine Foster" w:date="2020-05-07T13:42:00Z">
        <w:r w:rsidR="008D2BD5" w:rsidRPr="008D2BD5" w:rsidDel="00A15AC5">
          <w:delText xml:space="preserve"> </w:delText>
        </w:r>
      </w:del>
      <w:r w:rsidR="008D2BD5">
        <w:t xml:space="preserve">Likewise, a critical step toward growth of cool roof adoption in the US was establishment of </w:t>
      </w:r>
      <w:r w:rsidR="008D2BD5" w:rsidRPr="00C01CBA">
        <w:t>test methods, rating systems, and standards</w:t>
      </w:r>
      <w:r w:rsidR="008D2BD5">
        <w:t xml:space="preserve"> </w:t>
      </w:r>
      <w:r w:rsidR="008D2BD5" w:rsidRPr="00C01CBA">
        <w:t xml:space="preserve">so that customers can </w:t>
      </w:r>
      <w:r w:rsidR="008D2BD5" w:rsidRPr="00C01CBA">
        <w:lastRenderedPageBreak/>
        <w:t xml:space="preserve">confidently </w:t>
      </w:r>
      <w:r w:rsidR="008D2BD5">
        <w:t>assess the benefits and value of</w:t>
      </w:r>
      <w:r w:rsidR="008D2BD5" w:rsidRPr="00C01CBA">
        <w:t xml:space="preserve"> cool roof products</w:t>
      </w:r>
      <w:r w:rsidR="008D2BD5">
        <w:t xml:space="preserve">. </w:t>
      </w:r>
      <w:del w:id="452" w:author="Catherine Foster" w:date="2020-05-07T13:42:00Z">
        <w:r w:rsidR="008D2BD5" w:rsidDel="00A15AC5">
          <w:delText xml:space="preserve"> </w:delText>
        </w:r>
      </w:del>
      <w:r w:rsidR="008D2BD5">
        <w:t>The prime example of this is the Cool Roof Rating Council, “created in 1998 to develop accurate and credible methods for evaluating and labeling the solar reflectance and thermal emittance…of roofing products”</w:t>
      </w:r>
      <w:del w:id="453" w:author="Catherine Foster" w:date="2020-05-07T13:43:00Z">
        <w:r w:rsidR="008D2BD5" w:rsidDel="00A15AC5">
          <w:delText>.</w:delText>
        </w:r>
      </w:del>
      <w:r w:rsidR="008D2BD5">
        <w:t xml:space="preserve"> (CRRC website)</w:t>
      </w:r>
      <w:ins w:id="454" w:author="Catherine Foster" w:date="2020-05-07T13:43:00Z">
        <w:r w:rsidR="00A15AC5">
          <w:t>.</w:t>
        </w:r>
      </w:ins>
      <w:r w:rsidR="008D2BD5">
        <w:t xml:space="preserve">  </w:t>
      </w:r>
    </w:p>
    <w:p w14:paraId="583EAD39" w14:textId="38ACE863" w:rsidR="00852BA0" w:rsidRDefault="00C50D32">
      <w:pPr>
        <w:pStyle w:val="ListParagraph"/>
        <w:numPr>
          <w:ilvl w:val="0"/>
          <w:numId w:val="58"/>
        </w:numPr>
      </w:pPr>
      <w:r w:rsidRPr="00B114D1">
        <w:rPr>
          <w:b/>
        </w:rPr>
        <w:t>Social and political leadership</w:t>
      </w:r>
      <w:r w:rsidR="008D2BD5">
        <w:t>.  Beyond the role that the US government played in supporting initial cool roof R&amp;D, local-level government leadership</w:t>
      </w:r>
      <w:r w:rsidR="00852BA0">
        <w:t xml:space="preserve"> has played a key </w:t>
      </w:r>
      <w:r w:rsidR="008D2BD5">
        <w:t xml:space="preserve">role in US cool roof implementation: </w:t>
      </w:r>
      <w:del w:id="455" w:author="Catherine Foster" w:date="2020-05-07T13:43:00Z">
        <w:r w:rsidR="008D2BD5" w:rsidDel="00A15AC5">
          <w:delText xml:space="preserve"> </w:delText>
        </w:r>
      </w:del>
      <w:r w:rsidR="008D2BD5">
        <w:t>Most cool roof adoption in the US is urban and most programs in the US have operated at the city level</w:t>
      </w:r>
      <w:del w:id="456" w:author="Catherine Foster" w:date="2020-05-07T13:43:00Z">
        <w:r w:rsidR="008D2BD5" w:rsidDel="00A15AC5">
          <w:delText>.</w:delText>
        </w:r>
      </w:del>
      <w:r w:rsidR="00852BA0">
        <w:t xml:space="preserve"> (see examples below)</w:t>
      </w:r>
      <w:ins w:id="457" w:author="Catherine Foster" w:date="2020-05-07T13:43:00Z">
        <w:r w:rsidR="00A15AC5">
          <w:t>.</w:t>
        </w:r>
      </w:ins>
      <w:del w:id="458" w:author="Catherine Foster" w:date="2020-05-07T13:43:00Z">
        <w:r w:rsidR="008D2BD5" w:rsidDel="00A15AC5">
          <w:delText xml:space="preserve"> </w:delText>
        </w:r>
      </w:del>
      <w:r w:rsidR="008D2BD5">
        <w:t xml:space="preserve"> </w:t>
      </w:r>
      <w:r w:rsidR="00852BA0" w:rsidRPr="00C01CBA">
        <w:t>Urban leaders who have successfully advanced cool roofs</w:t>
      </w:r>
      <w:r w:rsidR="00852BA0">
        <w:t xml:space="preserve"> in their city have, first, established a strong vision of the need to address heat and energy efficiency. </w:t>
      </w:r>
      <w:del w:id="459" w:author="Catherine Foster" w:date="2020-05-07T13:43:00Z">
        <w:r w:rsidR="00852BA0" w:rsidDel="00A15AC5">
          <w:delText xml:space="preserve"> </w:delText>
        </w:r>
      </w:del>
      <w:r w:rsidR="00852BA0">
        <w:t xml:space="preserve">They have brought together </w:t>
      </w:r>
      <w:r w:rsidR="008D2BD5" w:rsidRPr="00B114D1">
        <w:t>stakeholders outside and inside government</w:t>
      </w:r>
      <w:r w:rsidR="00852BA0">
        <w:t xml:space="preserve"> to develop an integrated strategy and consensus for executing it</w:t>
      </w:r>
      <w:r w:rsidR="00B06B70">
        <w:t>,</w:t>
      </w:r>
      <w:r w:rsidR="008D2BD5" w:rsidRPr="00B114D1">
        <w:t xml:space="preserve"> and </w:t>
      </w:r>
      <w:r w:rsidR="00852BA0">
        <w:t>implemented</w:t>
      </w:r>
      <w:r w:rsidR="008D2BD5" w:rsidRPr="00B114D1">
        <w:t xml:space="preserve"> government programs, </w:t>
      </w:r>
      <w:r w:rsidR="00852BA0">
        <w:t>including</w:t>
      </w:r>
      <w:r w:rsidR="00B06B70">
        <w:t xml:space="preserve"> a benefits assessment (which buildings to target; which benefits, e.g., energy costs, peak electric loads, UHI effect), evaluation</w:t>
      </w:r>
      <w:del w:id="460" w:author="Catherine Foster" w:date="2020-05-07T13:43:00Z">
        <w:r w:rsidR="00B06B70" w:rsidDel="00A15AC5">
          <w:delText xml:space="preserve"> </w:delText>
        </w:r>
      </w:del>
      <w:r w:rsidR="00B06B70">
        <w:t>/</w:t>
      </w:r>
      <w:del w:id="461" w:author="Catherine Foster" w:date="2020-05-07T13:43:00Z">
        <w:r w:rsidR="00B06B70" w:rsidDel="00A15AC5">
          <w:delText xml:space="preserve"> </w:delText>
        </w:r>
      </w:del>
      <w:r w:rsidR="00B06B70">
        <w:t>establishment of alternative cool roof programs such as</w:t>
      </w:r>
      <w:r w:rsidR="00852BA0">
        <w:t xml:space="preserve"> voluntary rebates, </w:t>
      </w:r>
      <w:r w:rsidR="008D2BD5" w:rsidRPr="00B114D1">
        <w:t>incentives, and in some cases</w:t>
      </w:r>
      <w:r w:rsidR="00852BA0">
        <w:t>,</w:t>
      </w:r>
      <w:r w:rsidR="000E58A1">
        <w:t xml:space="preserve"> migration to</w:t>
      </w:r>
      <w:r w:rsidR="008D2BD5" w:rsidRPr="00B114D1">
        <w:t xml:space="preserve"> mandatory </w:t>
      </w:r>
      <w:r w:rsidR="00852BA0">
        <w:t>standards to foster cool roof implementation</w:t>
      </w:r>
      <w:ins w:id="462" w:author="Catherine Foster" w:date="2020-05-07T13:44:00Z">
        <w:r w:rsidR="00A15AC5">
          <w:t xml:space="preserve">. </w:t>
        </w:r>
      </w:ins>
      <w:del w:id="463" w:author="Catherine Foster" w:date="2020-05-07T13:44:00Z">
        <w:r w:rsidR="00B06B70" w:rsidDel="00A15AC5">
          <w:delText xml:space="preserve">; </w:delText>
        </w:r>
        <w:r w:rsidR="008D2BD5" w:rsidRPr="00B114D1" w:rsidDel="00A15AC5">
          <w:delText>.</w:delText>
        </w:r>
      </w:del>
      <w:del w:id="464" w:author="Catherine Foster" w:date="2020-05-07T13:43:00Z">
        <w:r w:rsidR="008D2BD5" w:rsidRPr="008D2BD5" w:rsidDel="00A15AC5">
          <w:delText xml:space="preserve"> </w:delText>
        </w:r>
        <w:r w:rsidR="00211BC5" w:rsidDel="00A15AC5">
          <w:delText xml:space="preserve"> </w:delText>
        </w:r>
      </w:del>
      <w:r w:rsidR="000E58A1">
        <w:t>Key stakeholder partners</w:t>
      </w:r>
      <w:r w:rsidR="00211BC5">
        <w:t xml:space="preserve"> include: </w:t>
      </w:r>
      <w:r w:rsidR="00852BA0">
        <w:t xml:space="preserve">(Kurt </w:t>
      </w:r>
      <w:proofErr w:type="spellStart"/>
      <w:r w:rsidR="00852BA0">
        <w:t>Shickman</w:t>
      </w:r>
      <w:proofErr w:type="spellEnd"/>
      <w:r w:rsidR="00852BA0">
        <w:t xml:space="preserve"> personal </w:t>
      </w:r>
      <w:r w:rsidR="008E7EA7">
        <w:t>communication</w:t>
      </w:r>
      <w:r w:rsidR="00852BA0">
        <w:t xml:space="preserve"> 2019)  </w:t>
      </w:r>
    </w:p>
    <w:p w14:paraId="34C404E4" w14:textId="72A9F39E" w:rsidR="008D2BD5" w:rsidRDefault="008D2BD5" w:rsidP="00B114D1">
      <w:pPr>
        <w:pStyle w:val="ListParagraph"/>
        <w:numPr>
          <w:ilvl w:val="1"/>
          <w:numId w:val="58"/>
        </w:numPr>
      </w:pPr>
      <w:r>
        <w:t>City departments impacted (Finance, Health, Emergency Response, Public Works and other)</w:t>
      </w:r>
      <w:r w:rsidR="000E58A1">
        <w:t xml:space="preserve">.  Linkages to other government programs, such as health and emergency response are key.  </w:t>
      </w:r>
    </w:p>
    <w:p w14:paraId="5EFC63E9" w14:textId="5C5BE0A6" w:rsidR="008D2BD5" w:rsidRDefault="008D2BD5" w:rsidP="00B114D1">
      <w:pPr>
        <w:pStyle w:val="ListParagraph"/>
        <w:numPr>
          <w:ilvl w:val="1"/>
          <w:numId w:val="58"/>
        </w:numPr>
      </w:pPr>
      <w:r>
        <w:t>Academic institutions who can perform unbiased analyses</w:t>
      </w:r>
      <w:ins w:id="465" w:author="Catherine Foster" w:date="2020-05-07T13:44:00Z">
        <w:r w:rsidR="00A15AC5">
          <w:t>.</w:t>
        </w:r>
      </w:ins>
    </w:p>
    <w:p w14:paraId="1391CD9F" w14:textId="4BC63378" w:rsidR="008D2BD5" w:rsidRDefault="008D2BD5" w:rsidP="00B114D1">
      <w:pPr>
        <w:pStyle w:val="ListParagraph"/>
        <w:numPr>
          <w:ilvl w:val="1"/>
          <w:numId w:val="58"/>
        </w:numPr>
      </w:pPr>
      <w:r>
        <w:t>Developers</w:t>
      </w:r>
      <w:ins w:id="466" w:author="Catherine Foster" w:date="2020-05-07T13:44:00Z">
        <w:r w:rsidR="00A15AC5">
          <w:t>.</w:t>
        </w:r>
      </w:ins>
    </w:p>
    <w:p w14:paraId="249950DB" w14:textId="693F33F7" w:rsidR="00C50D32" w:rsidRDefault="000E58A1" w:rsidP="00B114D1">
      <w:pPr>
        <w:pStyle w:val="ListParagraph"/>
        <w:numPr>
          <w:ilvl w:val="1"/>
          <w:numId w:val="58"/>
        </w:numPr>
      </w:pPr>
      <w:r>
        <w:t>Business, civic</w:t>
      </w:r>
      <w:ins w:id="467" w:author="Catherine Foster" w:date="2020-05-07T13:44:00Z">
        <w:r w:rsidR="00A15AC5">
          <w:t>,</w:t>
        </w:r>
      </w:ins>
      <w:r>
        <w:t xml:space="preserve"> and other c</w:t>
      </w:r>
      <w:r w:rsidR="008D2BD5">
        <w:t>ommunity organizations</w:t>
      </w:r>
      <w:ins w:id="468" w:author="Catherine Foster" w:date="2020-05-07T13:44:00Z">
        <w:r w:rsidR="00A15AC5">
          <w:t>.</w:t>
        </w:r>
      </w:ins>
    </w:p>
    <w:p w14:paraId="5ED578B1" w14:textId="1F2998E9" w:rsidR="00C50D32" w:rsidRDefault="00211BC5">
      <w:r>
        <w:t>What social</w:t>
      </w:r>
      <w:del w:id="469" w:author="Catherine Foster" w:date="2020-05-07T13:44:00Z">
        <w:r w:rsidDel="00A15AC5">
          <w:delText xml:space="preserve"> </w:delText>
        </w:r>
      </w:del>
      <w:r>
        <w:t>/</w:t>
      </w:r>
      <w:del w:id="470" w:author="Catherine Foster" w:date="2020-05-07T13:44:00Z">
        <w:r w:rsidDel="00A15AC5">
          <w:delText xml:space="preserve"> </w:delText>
        </w:r>
      </w:del>
      <w:r>
        <w:t>political initiatives have worked?</w:t>
      </w:r>
      <w:del w:id="471" w:author="Catherine Foster" w:date="2020-05-07T13:44:00Z">
        <w:r w:rsidDel="00A15AC5">
          <w:delText xml:space="preserve"> </w:delText>
        </w:r>
      </w:del>
      <w:r>
        <w:t xml:space="preserve"> </w:t>
      </w:r>
      <w:r w:rsidR="00B17144">
        <w:fldChar w:fldCharType="begin"/>
      </w:r>
      <w:r w:rsidR="00B17144">
        <w:instrText xml:space="preserve"> REF _Ref4490343 \h </w:instrText>
      </w:r>
      <w:r w:rsidR="00B17144">
        <w:fldChar w:fldCharType="separate"/>
      </w:r>
      <w:r w:rsidR="007A5307">
        <w:t xml:space="preserve">Table </w:t>
      </w:r>
      <w:r w:rsidR="007A5307">
        <w:rPr>
          <w:noProof/>
        </w:rPr>
        <w:t>1</w:t>
      </w:r>
      <w:r w:rsidR="007A5307">
        <w:t>.</w:t>
      </w:r>
      <w:r w:rsidR="007A5307">
        <w:rPr>
          <w:noProof/>
        </w:rPr>
        <w:t>8</w:t>
      </w:r>
      <w:r w:rsidR="00B17144">
        <w:fldChar w:fldCharType="end"/>
      </w:r>
      <w:r w:rsidR="00B17144">
        <w:t xml:space="preserve"> illustrates</w:t>
      </w:r>
      <w:r w:rsidR="00C500B8">
        <w:t xml:space="preserve"> </w:t>
      </w:r>
      <w:r>
        <w:t xml:space="preserve">the approaches and specific programs employed by </w:t>
      </w:r>
      <w:r w:rsidR="00B0093B">
        <w:t>many</w:t>
      </w:r>
      <w:r w:rsidR="00C500B8">
        <w:t xml:space="preserve"> </w:t>
      </w:r>
      <w:r>
        <w:t xml:space="preserve">US </w:t>
      </w:r>
      <w:r w:rsidR="00C500B8">
        <w:t>states and numerous citie</w:t>
      </w:r>
      <w:r w:rsidR="00B17144">
        <w:t>s</w:t>
      </w:r>
      <w:r>
        <w:t xml:space="preserve">. </w:t>
      </w:r>
      <w:del w:id="472" w:author="Catherine Foster" w:date="2020-05-07T13:44:00Z">
        <w:r w:rsidDel="00A15AC5">
          <w:delText xml:space="preserve"> </w:delText>
        </w:r>
      </w:del>
      <w:r>
        <w:t xml:space="preserve">These can be organized into </w:t>
      </w:r>
      <w:r w:rsidR="00B17144">
        <w:t xml:space="preserve">three main approaches </w:t>
      </w:r>
      <w:r w:rsidR="00BD3708">
        <w:t>(t</w:t>
      </w:r>
      <w:r w:rsidR="00B17144">
        <w:t xml:space="preserve">hat are </w:t>
      </w:r>
      <w:r w:rsidR="0034678C">
        <w:t xml:space="preserve">now </w:t>
      </w:r>
      <w:r w:rsidR="00B17144">
        <w:t>being emulated in other countries around the world today</w:t>
      </w:r>
      <w:r w:rsidR="00BD3708">
        <w:t>):</w:t>
      </w:r>
      <w:r w:rsidR="00B17144">
        <w:t xml:space="preserve">  </w:t>
      </w:r>
    </w:p>
    <w:p w14:paraId="43F6D9D0" w14:textId="2F3ED534" w:rsidR="00B17144" w:rsidRDefault="00B17144" w:rsidP="00B114D1">
      <w:pPr>
        <w:pStyle w:val="ListParagraph"/>
        <w:numPr>
          <w:ilvl w:val="0"/>
          <w:numId w:val="60"/>
        </w:numPr>
      </w:pPr>
      <w:r>
        <w:t>Rebates and financial incentives</w:t>
      </w:r>
    </w:p>
    <w:p w14:paraId="49FA298C" w14:textId="5F11A5CC" w:rsidR="00B17144" w:rsidRDefault="00B17144" w:rsidP="00B114D1">
      <w:pPr>
        <w:pStyle w:val="ListParagraph"/>
        <w:numPr>
          <w:ilvl w:val="0"/>
          <w:numId w:val="60"/>
        </w:numPr>
      </w:pPr>
      <w:r>
        <w:t>Voluntary standards</w:t>
      </w:r>
    </w:p>
    <w:p w14:paraId="04522993" w14:textId="7592D9E9" w:rsidR="00B17144" w:rsidRDefault="00B17144" w:rsidP="00B114D1">
      <w:pPr>
        <w:pStyle w:val="ListParagraph"/>
        <w:numPr>
          <w:ilvl w:val="0"/>
          <w:numId w:val="60"/>
        </w:numPr>
      </w:pPr>
      <w:r>
        <w:t>Mandatory codes and standards</w:t>
      </w:r>
    </w:p>
    <w:p w14:paraId="09709599" w14:textId="3DA67786" w:rsidR="00EE22B2" w:rsidRDefault="00291B01" w:rsidP="002B43D3">
      <w:pPr>
        <w:pStyle w:val="Caption"/>
        <w:jc w:val="center"/>
      </w:pPr>
      <w:bookmarkStart w:id="473" w:name="_Ref4490343"/>
      <w:bookmarkStart w:id="474" w:name="_Toc12546586"/>
      <w:r>
        <w:t>Table</w:t>
      </w:r>
      <w:r w:rsidR="002B43D3">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1</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8</w:t>
      </w:r>
      <w:r w:rsidR="000940A1">
        <w:rPr>
          <w:noProof/>
        </w:rPr>
        <w:fldChar w:fldCharType="end"/>
      </w:r>
      <w:bookmarkEnd w:id="473"/>
      <w:r w:rsidR="00EE22B2">
        <w:t xml:space="preserve"> Examples of US Cool Roof Programs</w:t>
      </w:r>
      <w:bookmarkEnd w:id="474"/>
    </w:p>
    <w:tbl>
      <w:tblPr>
        <w:tblStyle w:val="TableGrid"/>
        <w:tblW w:w="8831" w:type="dxa"/>
        <w:jc w:val="center"/>
        <w:tblLook w:val="04A0" w:firstRow="1" w:lastRow="0" w:firstColumn="1" w:lastColumn="0" w:noHBand="0" w:noVBand="1"/>
      </w:tblPr>
      <w:tblGrid>
        <w:gridCol w:w="1991"/>
        <w:gridCol w:w="6840"/>
      </w:tblGrid>
      <w:tr w:rsidR="00EE22B2" w:rsidRPr="00E479A1" w14:paraId="2F15E9DC" w14:textId="77777777" w:rsidTr="00EE22B2">
        <w:trPr>
          <w:cantSplit/>
          <w:tblHeader/>
          <w:jc w:val="center"/>
        </w:trPr>
        <w:tc>
          <w:tcPr>
            <w:tcW w:w="1991" w:type="dxa"/>
            <w:shd w:val="clear" w:color="auto" w:fill="4F81BD" w:themeFill="accent1"/>
            <w:vAlign w:val="center"/>
          </w:tcPr>
          <w:p w14:paraId="3F27C608" w14:textId="62C7C8C7" w:rsidR="00EE22B2" w:rsidRPr="00BA4C08" w:rsidRDefault="00211BC5" w:rsidP="00EE22B2">
            <w:pPr>
              <w:spacing w:after="0"/>
              <w:jc w:val="center"/>
              <w:rPr>
                <w:rFonts w:cs="Times New Roman"/>
                <w:b/>
                <w:bCs/>
                <w:color w:val="FFFFFF" w:themeColor="background1"/>
              </w:rPr>
            </w:pPr>
            <w:r>
              <w:rPr>
                <w:rFonts w:cs="Times New Roman"/>
                <w:b/>
                <w:bCs/>
                <w:color w:val="FFFFFF" w:themeColor="background1"/>
              </w:rPr>
              <w:t>Approach</w:t>
            </w:r>
          </w:p>
        </w:tc>
        <w:tc>
          <w:tcPr>
            <w:tcW w:w="6840" w:type="dxa"/>
            <w:shd w:val="clear" w:color="auto" w:fill="4F81BD" w:themeFill="accent1"/>
            <w:vAlign w:val="center"/>
          </w:tcPr>
          <w:p w14:paraId="73E4E444" w14:textId="19167A8E" w:rsidR="00EE22B2" w:rsidRPr="00BA4C08" w:rsidRDefault="00211BC5" w:rsidP="00EE22B2">
            <w:pPr>
              <w:spacing w:after="0"/>
              <w:jc w:val="center"/>
              <w:rPr>
                <w:rFonts w:cs="Times New Roman"/>
                <w:b/>
                <w:bCs/>
                <w:color w:val="FFFFFF" w:themeColor="background1"/>
              </w:rPr>
            </w:pPr>
            <w:r>
              <w:rPr>
                <w:rFonts w:cs="Times New Roman"/>
                <w:b/>
                <w:bCs/>
                <w:color w:val="FFFFFF" w:themeColor="background1"/>
              </w:rPr>
              <w:t>Program Examples</w:t>
            </w:r>
          </w:p>
        </w:tc>
      </w:tr>
      <w:tr w:rsidR="00EE22B2" w:rsidRPr="00E479A1" w14:paraId="10AF8D51" w14:textId="77777777" w:rsidTr="00EE22B2">
        <w:trPr>
          <w:jc w:val="center"/>
        </w:trPr>
        <w:tc>
          <w:tcPr>
            <w:tcW w:w="1991" w:type="dxa"/>
            <w:vAlign w:val="center"/>
          </w:tcPr>
          <w:p w14:paraId="76B958A3" w14:textId="7B98620B" w:rsidR="00EE22B2" w:rsidRPr="00BA4C08" w:rsidRDefault="00B17144" w:rsidP="00EE22B2">
            <w:pPr>
              <w:spacing w:after="0" w:line="276" w:lineRule="auto"/>
              <w:jc w:val="left"/>
              <w:rPr>
                <w:rFonts w:cs="Times New Roman"/>
                <w:bCs/>
              </w:rPr>
            </w:pPr>
            <w:r>
              <w:rPr>
                <w:rFonts w:cs="Times New Roman"/>
                <w:bCs/>
              </w:rPr>
              <w:t>Rebates and Financial Incentives</w:t>
            </w:r>
          </w:p>
        </w:tc>
        <w:tc>
          <w:tcPr>
            <w:tcW w:w="6840" w:type="dxa"/>
            <w:vAlign w:val="center"/>
          </w:tcPr>
          <w:p w14:paraId="4AD56D2C" w14:textId="77777777" w:rsidR="00EE22B2" w:rsidRDefault="00AD2B3C">
            <w:pPr>
              <w:pStyle w:val="ListParagraph"/>
              <w:numPr>
                <w:ilvl w:val="0"/>
                <w:numId w:val="58"/>
              </w:numPr>
              <w:spacing w:after="0" w:line="276" w:lineRule="auto"/>
              <w:jc w:val="left"/>
              <w:rPr>
                <w:rFonts w:cs="Times New Roman"/>
                <w:bCs/>
              </w:rPr>
            </w:pPr>
            <w:r>
              <w:rPr>
                <w:rFonts w:cs="Times New Roman"/>
                <w:bCs/>
              </w:rPr>
              <w:t>California:</w:t>
            </w:r>
            <w:del w:id="475" w:author="Catherine Foster" w:date="2020-05-07T13:45:00Z">
              <w:r w:rsidDel="00A15AC5">
                <w:rPr>
                  <w:rFonts w:cs="Times New Roman"/>
                  <w:bCs/>
                </w:rPr>
                <w:delText xml:space="preserve"> </w:delText>
              </w:r>
            </w:del>
            <w:r>
              <w:rPr>
                <w:rFonts w:cs="Times New Roman"/>
                <w:bCs/>
              </w:rPr>
              <w:t xml:space="preserve"> Several cities and electric utilities</w:t>
            </w:r>
          </w:p>
          <w:p w14:paraId="7AE2C8C0" w14:textId="77777777" w:rsidR="00AD2B3C" w:rsidRDefault="00AD2B3C">
            <w:pPr>
              <w:pStyle w:val="ListParagraph"/>
              <w:numPr>
                <w:ilvl w:val="0"/>
                <w:numId w:val="58"/>
              </w:numPr>
              <w:spacing w:after="0" w:line="276" w:lineRule="auto"/>
              <w:jc w:val="left"/>
              <w:rPr>
                <w:rFonts w:cs="Times New Roman"/>
                <w:bCs/>
              </w:rPr>
            </w:pPr>
            <w:r>
              <w:rPr>
                <w:rFonts w:cs="Times New Roman"/>
                <w:bCs/>
              </w:rPr>
              <w:t>Colorado:</w:t>
            </w:r>
            <w:del w:id="476" w:author="Catherine Foster" w:date="2020-05-07T13:45:00Z">
              <w:r w:rsidDel="00A15AC5">
                <w:rPr>
                  <w:rFonts w:cs="Times New Roman"/>
                  <w:bCs/>
                </w:rPr>
                <w:delText xml:space="preserve"> </w:delText>
              </w:r>
            </w:del>
            <w:r>
              <w:rPr>
                <w:rFonts w:cs="Times New Roman"/>
                <w:bCs/>
              </w:rPr>
              <w:t xml:space="preserve"> Fort Collins</w:t>
            </w:r>
          </w:p>
          <w:p w14:paraId="7E032B22" w14:textId="77777777" w:rsidR="00AD2B3C" w:rsidRDefault="00AD2B3C">
            <w:pPr>
              <w:pStyle w:val="ListParagraph"/>
              <w:numPr>
                <w:ilvl w:val="0"/>
                <w:numId w:val="58"/>
              </w:numPr>
              <w:spacing w:after="0" w:line="276" w:lineRule="auto"/>
              <w:jc w:val="left"/>
              <w:rPr>
                <w:rFonts w:cs="Times New Roman"/>
                <w:bCs/>
              </w:rPr>
            </w:pPr>
            <w:r>
              <w:rPr>
                <w:rFonts w:cs="Times New Roman"/>
                <w:bCs/>
              </w:rPr>
              <w:t xml:space="preserve">Florida: </w:t>
            </w:r>
            <w:del w:id="477" w:author="Catherine Foster" w:date="2020-05-07T13:45:00Z">
              <w:r w:rsidDel="00A15AC5">
                <w:rPr>
                  <w:rFonts w:cs="Times New Roman"/>
                  <w:bCs/>
                </w:rPr>
                <w:delText xml:space="preserve"> </w:delText>
              </w:r>
            </w:del>
            <w:r>
              <w:rPr>
                <w:rFonts w:cs="Times New Roman"/>
                <w:bCs/>
              </w:rPr>
              <w:t>Orlando</w:t>
            </w:r>
          </w:p>
          <w:p w14:paraId="7B44628E" w14:textId="77777777" w:rsidR="00AD2B3C" w:rsidRDefault="00AD2B3C">
            <w:pPr>
              <w:pStyle w:val="ListParagraph"/>
              <w:numPr>
                <w:ilvl w:val="0"/>
                <w:numId w:val="58"/>
              </w:numPr>
              <w:spacing w:after="0" w:line="276" w:lineRule="auto"/>
              <w:jc w:val="left"/>
              <w:rPr>
                <w:rFonts w:cs="Times New Roman"/>
                <w:bCs/>
              </w:rPr>
            </w:pPr>
            <w:r>
              <w:rPr>
                <w:rFonts w:cs="Times New Roman"/>
                <w:bCs/>
              </w:rPr>
              <w:lastRenderedPageBreak/>
              <w:t xml:space="preserve">Idaho: </w:t>
            </w:r>
            <w:del w:id="478" w:author="Catherine Foster" w:date="2020-05-07T13:45:00Z">
              <w:r w:rsidDel="00A15AC5">
                <w:rPr>
                  <w:rFonts w:cs="Times New Roman"/>
                  <w:bCs/>
                </w:rPr>
                <w:delText xml:space="preserve"> </w:delText>
              </w:r>
            </w:del>
            <w:r>
              <w:rPr>
                <w:rFonts w:cs="Times New Roman"/>
                <w:bCs/>
              </w:rPr>
              <w:t>Electric utility</w:t>
            </w:r>
          </w:p>
          <w:p w14:paraId="0B6E113F" w14:textId="77777777" w:rsidR="00AD2B3C" w:rsidRDefault="00AD2B3C">
            <w:pPr>
              <w:pStyle w:val="ListParagraph"/>
              <w:numPr>
                <w:ilvl w:val="0"/>
                <w:numId w:val="58"/>
              </w:numPr>
              <w:spacing w:after="0" w:line="276" w:lineRule="auto"/>
              <w:jc w:val="left"/>
              <w:rPr>
                <w:rFonts w:cs="Times New Roman"/>
                <w:bCs/>
              </w:rPr>
            </w:pPr>
            <w:r>
              <w:rPr>
                <w:rFonts w:cs="Times New Roman"/>
                <w:bCs/>
              </w:rPr>
              <w:t xml:space="preserve">Illinois: </w:t>
            </w:r>
            <w:del w:id="479" w:author="Catherine Foster" w:date="2020-05-07T13:45:00Z">
              <w:r w:rsidDel="00A15AC5">
                <w:rPr>
                  <w:rFonts w:cs="Times New Roman"/>
                  <w:bCs/>
                </w:rPr>
                <w:delText xml:space="preserve"> </w:delText>
              </w:r>
            </w:del>
            <w:r>
              <w:rPr>
                <w:rFonts w:cs="Times New Roman"/>
                <w:bCs/>
              </w:rPr>
              <w:t>Chicago</w:t>
            </w:r>
          </w:p>
          <w:p w14:paraId="469E80AB" w14:textId="77777777" w:rsidR="00AD2B3C" w:rsidRDefault="00AD2B3C">
            <w:pPr>
              <w:pStyle w:val="ListParagraph"/>
              <w:numPr>
                <w:ilvl w:val="0"/>
                <w:numId w:val="58"/>
              </w:numPr>
              <w:spacing w:after="0" w:line="276" w:lineRule="auto"/>
              <w:jc w:val="left"/>
              <w:rPr>
                <w:rFonts w:cs="Times New Roman"/>
                <w:bCs/>
              </w:rPr>
            </w:pPr>
            <w:r>
              <w:rPr>
                <w:rFonts w:cs="Times New Roman"/>
                <w:bCs/>
              </w:rPr>
              <w:t xml:space="preserve">New Jersey: </w:t>
            </w:r>
            <w:del w:id="480" w:author="Catherine Foster" w:date="2020-05-07T13:45:00Z">
              <w:r w:rsidDel="00A15AC5">
                <w:rPr>
                  <w:rFonts w:cs="Times New Roman"/>
                  <w:bCs/>
                </w:rPr>
                <w:delText xml:space="preserve"> </w:delText>
              </w:r>
            </w:del>
            <w:r>
              <w:rPr>
                <w:rFonts w:cs="Times New Roman"/>
                <w:bCs/>
              </w:rPr>
              <w:t>Electric utility</w:t>
            </w:r>
          </w:p>
          <w:p w14:paraId="49BAF3E4" w14:textId="77777777" w:rsidR="00AD2B3C" w:rsidRDefault="00AD2B3C">
            <w:pPr>
              <w:pStyle w:val="ListParagraph"/>
              <w:numPr>
                <w:ilvl w:val="0"/>
                <w:numId w:val="58"/>
              </w:numPr>
              <w:spacing w:after="0" w:line="276" w:lineRule="auto"/>
              <w:jc w:val="left"/>
              <w:rPr>
                <w:rFonts w:cs="Times New Roman"/>
                <w:bCs/>
              </w:rPr>
            </w:pPr>
            <w:r>
              <w:rPr>
                <w:rFonts w:cs="Times New Roman"/>
                <w:bCs/>
              </w:rPr>
              <w:t xml:space="preserve">New York: </w:t>
            </w:r>
            <w:del w:id="481" w:author="Catherine Foster" w:date="2020-05-07T13:45:00Z">
              <w:r w:rsidDel="00A15AC5">
                <w:rPr>
                  <w:rFonts w:cs="Times New Roman"/>
                  <w:bCs/>
                </w:rPr>
                <w:delText xml:space="preserve"> </w:delText>
              </w:r>
            </w:del>
            <w:r>
              <w:rPr>
                <w:rFonts w:cs="Times New Roman"/>
                <w:bCs/>
              </w:rPr>
              <w:t>Electric Utility</w:t>
            </w:r>
          </w:p>
          <w:p w14:paraId="2C6FEBE1" w14:textId="77777777" w:rsidR="00AD2B3C" w:rsidRDefault="00AD2B3C">
            <w:pPr>
              <w:pStyle w:val="ListParagraph"/>
              <w:numPr>
                <w:ilvl w:val="0"/>
                <w:numId w:val="58"/>
              </w:numPr>
              <w:spacing w:after="0" w:line="276" w:lineRule="auto"/>
              <w:jc w:val="left"/>
              <w:rPr>
                <w:rFonts w:cs="Times New Roman"/>
                <w:bCs/>
              </w:rPr>
            </w:pPr>
            <w:r>
              <w:rPr>
                <w:rFonts w:cs="Times New Roman"/>
                <w:bCs/>
              </w:rPr>
              <w:t xml:space="preserve">Oregon: </w:t>
            </w:r>
            <w:del w:id="482" w:author="Catherine Foster" w:date="2020-05-07T13:45:00Z">
              <w:r w:rsidDel="00A15AC5">
                <w:rPr>
                  <w:rFonts w:cs="Times New Roman"/>
                  <w:bCs/>
                </w:rPr>
                <w:delText xml:space="preserve"> </w:delText>
              </w:r>
            </w:del>
            <w:r>
              <w:rPr>
                <w:rFonts w:cs="Times New Roman"/>
                <w:bCs/>
              </w:rPr>
              <w:t>Electric utility</w:t>
            </w:r>
          </w:p>
          <w:p w14:paraId="3A73E1D1" w14:textId="7269293C" w:rsidR="00AD2B3C" w:rsidRDefault="00AD2B3C">
            <w:pPr>
              <w:pStyle w:val="ListParagraph"/>
              <w:numPr>
                <w:ilvl w:val="0"/>
                <w:numId w:val="58"/>
              </w:numPr>
              <w:spacing w:after="0" w:line="276" w:lineRule="auto"/>
              <w:jc w:val="left"/>
              <w:rPr>
                <w:rFonts w:cs="Times New Roman"/>
                <w:bCs/>
              </w:rPr>
            </w:pPr>
            <w:r>
              <w:rPr>
                <w:rFonts w:cs="Times New Roman"/>
                <w:bCs/>
              </w:rPr>
              <w:t xml:space="preserve">Texas: </w:t>
            </w:r>
            <w:del w:id="483" w:author="Catherine Foster" w:date="2020-05-07T13:45:00Z">
              <w:r w:rsidDel="00A15AC5">
                <w:rPr>
                  <w:rFonts w:cs="Times New Roman"/>
                  <w:bCs/>
                </w:rPr>
                <w:delText xml:space="preserve"> </w:delText>
              </w:r>
            </w:del>
            <w:r>
              <w:rPr>
                <w:rFonts w:cs="Times New Roman"/>
                <w:bCs/>
              </w:rPr>
              <w:t>Two cities and electric utility</w:t>
            </w:r>
          </w:p>
          <w:p w14:paraId="45275332" w14:textId="475FDB35" w:rsidR="00AD2B3C" w:rsidRPr="006265C8" w:rsidRDefault="00AD2B3C">
            <w:pPr>
              <w:pStyle w:val="ListParagraph"/>
              <w:numPr>
                <w:ilvl w:val="0"/>
                <w:numId w:val="58"/>
              </w:numPr>
              <w:spacing w:after="0" w:line="276" w:lineRule="auto"/>
              <w:jc w:val="left"/>
              <w:rPr>
                <w:rFonts w:cs="Times New Roman"/>
                <w:bCs/>
              </w:rPr>
            </w:pPr>
            <w:r>
              <w:rPr>
                <w:rFonts w:cs="Times New Roman"/>
                <w:bCs/>
              </w:rPr>
              <w:t xml:space="preserve">Others: </w:t>
            </w:r>
            <w:del w:id="484" w:author="Catherine Foster" w:date="2020-05-07T13:45:00Z">
              <w:r w:rsidDel="00A15AC5">
                <w:rPr>
                  <w:rFonts w:cs="Times New Roman"/>
                  <w:bCs/>
                </w:rPr>
                <w:delText xml:space="preserve"> </w:delText>
              </w:r>
            </w:del>
            <w:r>
              <w:rPr>
                <w:rFonts w:cs="Times New Roman"/>
                <w:bCs/>
              </w:rPr>
              <w:t>Utah, Wyoming</w:t>
            </w:r>
          </w:p>
        </w:tc>
      </w:tr>
      <w:tr w:rsidR="00EE22B2" w:rsidRPr="00E479A1" w14:paraId="4913300F" w14:textId="77777777" w:rsidTr="00EE22B2">
        <w:trPr>
          <w:jc w:val="center"/>
        </w:trPr>
        <w:tc>
          <w:tcPr>
            <w:tcW w:w="1991" w:type="dxa"/>
            <w:vAlign w:val="center"/>
          </w:tcPr>
          <w:p w14:paraId="39CD2256" w14:textId="0AAAD284" w:rsidR="00EE22B2" w:rsidRPr="00BA4C08" w:rsidRDefault="00B17144" w:rsidP="00EE22B2">
            <w:pPr>
              <w:spacing w:after="0" w:line="276" w:lineRule="auto"/>
              <w:jc w:val="left"/>
              <w:rPr>
                <w:rFonts w:cs="Times New Roman"/>
                <w:bCs/>
              </w:rPr>
            </w:pPr>
            <w:r>
              <w:rPr>
                <w:rFonts w:cs="Times New Roman"/>
                <w:bCs/>
              </w:rPr>
              <w:lastRenderedPageBreak/>
              <w:t>Voluntary Standards</w:t>
            </w:r>
          </w:p>
        </w:tc>
        <w:tc>
          <w:tcPr>
            <w:tcW w:w="6840" w:type="dxa"/>
            <w:vAlign w:val="center"/>
          </w:tcPr>
          <w:p w14:paraId="43695632" w14:textId="77777777" w:rsidR="00EE22B2" w:rsidRDefault="00AD2B3C" w:rsidP="00EE22B2">
            <w:pPr>
              <w:pStyle w:val="ListParagraph"/>
              <w:numPr>
                <w:ilvl w:val="0"/>
                <w:numId w:val="58"/>
              </w:numPr>
              <w:spacing w:after="0" w:line="276" w:lineRule="auto"/>
              <w:jc w:val="left"/>
              <w:rPr>
                <w:rFonts w:cs="Times New Roman"/>
                <w:bCs/>
              </w:rPr>
            </w:pPr>
            <w:r>
              <w:rPr>
                <w:rFonts w:cs="Times New Roman"/>
                <w:bCs/>
              </w:rPr>
              <w:t>ENERGY STAR</w:t>
            </w:r>
          </w:p>
          <w:p w14:paraId="54AA7F67" w14:textId="77777777" w:rsidR="00AD2B3C" w:rsidRDefault="00AD2B3C" w:rsidP="00EE22B2">
            <w:pPr>
              <w:pStyle w:val="ListParagraph"/>
              <w:numPr>
                <w:ilvl w:val="0"/>
                <w:numId w:val="58"/>
              </w:numPr>
              <w:spacing w:after="0" w:line="276" w:lineRule="auto"/>
              <w:jc w:val="left"/>
              <w:rPr>
                <w:rFonts w:cs="Times New Roman"/>
                <w:bCs/>
              </w:rPr>
            </w:pPr>
            <w:r>
              <w:rPr>
                <w:rFonts w:cs="Times New Roman"/>
                <w:bCs/>
              </w:rPr>
              <w:t>LEED Rating Systems</w:t>
            </w:r>
          </w:p>
          <w:p w14:paraId="465514FE" w14:textId="42EAC51B" w:rsidR="00AD2B3C" w:rsidRPr="006265C8" w:rsidRDefault="00AD2B3C" w:rsidP="00EE22B2">
            <w:pPr>
              <w:pStyle w:val="ListParagraph"/>
              <w:numPr>
                <w:ilvl w:val="0"/>
                <w:numId w:val="58"/>
              </w:numPr>
              <w:spacing w:after="0" w:line="276" w:lineRule="auto"/>
              <w:jc w:val="left"/>
              <w:rPr>
                <w:rFonts w:cs="Times New Roman"/>
                <w:bCs/>
              </w:rPr>
            </w:pPr>
            <w:r>
              <w:rPr>
                <w:rFonts w:cs="Times New Roman"/>
                <w:bCs/>
              </w:rPr>
              <w:t>Green Globes</w:t>
            </w:r>
          </w:p>
        </w:tc>
      </w:tr>
      <w:tr w:rsidR="00EE22B2" w:rsidRPr="00E479A1" w14:paraId="1C5F06C9" w14:textId="77777777" w:rsidTr="00EE22B2">
        <w:trPr>
          <w:jc w:val="center"/>
        </w:trPr>
        <w:tc>
          <w:tcPr>
            <w:tcW w:w="1991" w:type="dxa"/>
            <w:vAlign w:val="center"/>
          </w:tcPr>
          <w:p w14:paraId="00279CD9" w14:textId="2BE67387" w:rsidR="00EE22B2" w:rsidRPr="00BA4C08" w:rsidRDefault="00B17144" w:rsidP="00EE22B2">
            <w:pPr>
              <w:spacing w:after="0" w:line="276" w:lineRule="auto"/>
              <w:jc w:val="left"/>
              <w:rPr>
                <w:rFonts w:cs="Times New Roman"/>
                <w:bCs/>
              </w:rPr>
            </w:pPr>
            <w:r>
              <w:rPr>
                <w:rFonts w:cs="Times New Roman"/>
                <w:bCs/>
              </w:rPr>
              <w:t>Mandatory Codes and Standards</w:t>
            </w:r>
          </w:p>
        </w:tc>
        <w:tc>
          <w:tcPr>
            <w:tcW w:w="6840" w:type="dxa"/>
            <w:vAlign w:val="center"/>
          </w:tcPr>
          <w:p w14:paraId="16BB4499" w14:textId="77777777" w:rsidR="00EE22B2" w:rsidRDefault="00AD2B3C" w:rsidP="00B114D1">
            <w:pPr>
              <w:pStyle w:val="ListParagraph"/>
              <w:numPr>
                <w:ilvl w:val="0"/>
                <w:numId w:val="58"/>
              </w:numPr>
              <w:spacing w:after="0" w:line="276" w:lineRule="auto"/>
              <w:jc w:val="left"/>
              <w:rPr>
                <w:rFonts w:cs="Times New Roman"/>
                <w:bCs/>
              </w:rPr>
            </w:pPr>
            <w:r>
              <w:rPr>
                <w:rFonts w:cs="Times New Roman"/>
                <w:bCs/>
              </w:rPr>
              <w:t xml:space="preserve">Arizona: </w:t>
            </w:r>
            <w:del w:id="485" w:author="Catherine Foster" w:date="2020-05-07T13:45:00Z">
              <w:r w:rsidDel="00A15AC5">
                <w:rPr>
                  <w:rFonts w:cs="Times New Roman"/>
                  <w:bCs/>
                </w:rPr>
                <w:delText xml:space="preserve"> </w:delText>
              </w:r>
            </w:del>
            <w:r w:rsidR="001854E5">
              <w:rPr>
                <w:rFonts w:cs="Times New Roman"/>
                <w:bCs/>
              </w:rPr>
              <w:t>LEED silver for state buildings</w:t>
            </w:r>
          </w:p>
          <w:p w14:paraId="5B3F08B5" w14:textId="77777777" w:rsidR="001854E5" w:rsidRDefault="001854E5" w:rsidP="00B114D1">
            <w:pPr>
              <w:pStyle w:val="ListParagraph"/>
              <w:numPr>
                <w:ilvl w:val="0"/>
                <w:numId w:val="58"/>
              </w:numPr>
              <w:spacing w:after="0" w:line="276" w:lineRule="auto"/>
              <w:jc w:val="left"/>
              <w:rPr>
                <w:rFonts w:cs="Times New Roman"/>
                <w:bCs/>
              </w:rPr>
            </w:pPr>
            <w:r>
              <w:rPr>
                <w:rFonts w:cs="Times New Roman"/>
                <w:bCs/>
              </w:rPr>
              <w:t xml:space="preserve">Arkansas: </w:t>
            </w:r>
            <w:del w:id="486" w:author="Catherine Foster" w:date="2020-05-07T13:45:00Z">
              <w:r w:rsidDel="00A15AC5">
                <w:rPr>
                  <w:rFonts w:cs="Times New Roman"/>
                  <w:bCs/>
                </w:rPr>
                <w:delText xml:space="preserve"> </w:delText>
              </w:r>
            </w:del>
            <w:r>
              <w:rPr>
                <w:rFonts w:cs="Times New Roman"/>
                <w:bCs/>
              </w:rPr>
              <w:t>2003 IECC for residential; ASHRAE 90.1 for commercial buildings</w:t>
            </w:r>
          </w:p>
          <w:p w14:paraId="789C102B" w14:textId="77777777" w:rsidR="001854E5" w:rsidRDefault="001854E5" w:rsidP="00B114D1">
            <w:pPr>
              <w:pStyle w:val="ListParagraph"/>
              <w:numPr>
                <w:ilvl w:val="0"/>
                <w:numId w:val="58"/>
              </w:numPr>
              <w:spacing w:after="0" w:line="276" w:lineRule="auto"/>
              <w:jc w:val="left"/>
              <w:rPr>
                <w:rFonts w:cs="Times New Roman"/>
                <w:bCs/>
              </w:rPr>
            </w:pPr>
            <w:r>
              <w:rPr>
                <w:rFonts w:cs="Times New Roman"/>
                <w:bCs/>
              </w:rPr>
              <w:t xml:space="preserve">California: </w:t>
            </w:r>
            <w:del w:id="487" w:author="Catherine Foster" w:date="2020-05-07T13:45:00Z">
              <w:r w:rsidDel="00A15AC5">
                <w:rPr>
                  <w:rFonts w:cs="Times New Roman"/>
                  <w:bCs/>
                </w:rPr>
                <w:delText xml:space="preserve"> </w:delText>
              </w:r>
            </w:del>
            <w:r>
              <w:rPr>
                <w:rFonts w:cs="Times New Roman"/>
                <w:bCs/>
              </w:rPr>
              <w:t>Title 24 2016</w:t>
            </w:r>
          </w:p>
          <w:p w14:paraId="16253A69" w14:textId="1B346D33" w:rsidR="00D55B4E" w:rsidRDefault="00D55B4E" w:rsidP="00B114D1">
            <w:pPr>
              <w:pStyle w:val="ListParagraph"/>
              <w:numPr>
                <w:ilvl w:val="0"/>
                <w:numId w:val="58"/>
              </w:numPr>
              <w:spacing w:after="0" w:line="276" w:lineRule="auto"/>
              <w:jc w:val="left"/>
              <w:rPr>
                <w:rFonts w:cs="Times New Roman"/>
                <w:bCs/>
              </w:rPr>
            </w:pPr>
            <w:r>
              <w:rPr>
                <w:rFonts w:cs="Times New Roman"/>
                <w:bCs/>
              </w:rPr>
              <w:t xml:space="preserve">Illinois: </w:t>
            </w:r>
            <w:del w:id="488" w:author="Catherine Foster" w:date="2020-05-07T13:45:00Z">
              <w:r w:rsidDel="00A15AC5">
                <w:rPr>
                  <w:rFonts w:cs="Times New Roman"/>
                  <w:bCs/>
                </w:rPr>
                <w:delText xml:space="preserve"> </w:delText>
              </w:r>
            </w:del>
            <w:r>
              <w:rPr>
                <w:rFonts w:cs="Times New Roman"/>
                <w:bCs/>
              </w:rPr>
              <w:t>Chicago Energy Conservation Code</w:t>
            </w:r>
          </w:p>
          <w:p w14:paraId="50E00F5E" w14:textId="0B0EF99C" w:rsidR="00D55B4E" w:rsidRDefault="00D55B4E" w:rsidP="00B114D1">
            <w:pPr>
              <w:pStyle w:val="ListParagraph"/>
              <w:numPr>
                <w:ilvl w:val="0"/>
                <w:numId w:val="58"/>
              </w:numPr>
              <w:spacing w:after="0" w:line="276" w:lineRule="auto"/>
              <w:jc w:val="left"/>
              <w:rPr>
                <w:rFonts w:cs="Times New Roman"/>
                <w:bCs/>
              </w:rPr>
            </w:pPr>
            <w:r>
              <w:rPr>
                <w:rFonts w:cs="Times New Roman"/>
                <w:bCs/>
              </w:rPr>
              <w:t xml:space="preserve">Florida: </w:t>
            </w:r>
            <w:del w:id="489" w:author="Catherine Foster" w:date="2020-05-07T13:45:00Z">
              <w:r w:rsidDel="00A15AC5">
                <w:rPr>
                  <w:rFonts w:cs="Times New Roman"/>
                  <w:bCs/>
                </w:rPr>
                <w:delText xml:space="preserve"> </w:delText>
              </w:r>
            </w:del>
            <w:r>
              <w:rPr>
                <w:rFonts w:cs="Times New Roman"/>
                <w:bCs/>
              </w:rPr>
              <w:t>Florida Building Energy Code mandatory statewide for residential buildings</w:t>
            </w:r>
          </w:p>
          <w:p w14:paraId="57BED153" w14:textId="13FD050B" w:rsidR="00D55B4E" w:rsidRDefault="00D55B4E" w:rsidP="00B114D1">
            <w:pPr>
              <w:pStyle w:val="ListParagraph"/>
              <w:numPr>
                <w:ilvl w:val="0"/>
                <w:numId w:val="58"/>
              </w:numPr>
              <w:spacing w:after="0" w:line="276" w:lineRule="auto"/>
              <w:jc w:val="left"/>
              <w:rPr>
                <w:rFonts w:cs="Times New Roman"/>
                <w:bCs/>
              </w:rPr>
            </w:pPr>
            <w:r>
              <w:rPr>
                <w:rFonts w:cs="Times New Roman"/>
                <w:bCs/>
              </w:rPr>
              <w:t xml:space="preserve">Georgia: </w:t>
            </w:r>
            <w:del w:id="490" w:author="Catherine Foster" w:date="2020-05-07T13:45:00Z">
              <w:r w:rsidDel="00A15AC5">
                <w:rPr>
                  <w:rFonts w:cs="Times New Roman"/>
                  <w:bCs/>
                </w:rPr>
                <w:delText xml:space="preserve"> </w:delText>
              </w:r>
            </w:del>
            <w:r>
              <w:rPr>
                <w:rFonts w:cs="Times New Roman"/>
                <w:bCs/>
              </w:rPr>
              <w:t>Georgia C</w:t>
            </w:r>
            <w:r w:rsidR="00211BC5">
              <w:rPr>
                <w:rFonts w:cs="Times New Roman"/>
                <w:bCs/>
              </w:rPr>
              <w:t>onstruction Code (IECC 2009; ASH</w:t>
            </w:r>
            <w:r>
              <w:rPr>
                <w:rFonts w:cs="Times New Roman"/>
                <w:bCs/>
              </w:rPr>
              <w:t>RAE 90.1) mandatory statewide for commercial buildings</w:t>
            </w:r>
          </w:p>
          <w:p w14:paraId="5D3A0178" w14:textId="7D00D8B2" w:rsidR="00D55B4E" w:rsidRDefault="00D55B4E" w:rsidP="00B114D1">
            <w:pPr>
              <w:pStyle w:val="ListParagraph"/>
              <w:numPr>
                <w:ilvl w:val="0"/>
                <w:numId w:val="58"/>
              </w:numPr>
              <w:spacing w:after="0" w:line="276" w:lineRule="auto"/>
              <w:jc w:val="left"/>
              <w:rPr>
                <w:rFonts w:cs="Times New Roman"/>
                <w:bCs/>
              </w:rPr>
            </w:pPr>
            <w:r>
              <w:rPr>
                <w:rFonts w:cs="Times New Roman"/>
                <w:bCs/>
              </w:rPr>
              <w:t xml:space="preserve">New York: </w:t>
            </w:r>
            <w:del w:id="491" w:author="Catherine Foster" w:date="2020-05-07T13:45:00Z">
              <w:r w:rsidDel="00A15AC5">
                <w:rPr>
                  <w:rFonts w:cs="Times New Roman"/>
                  <w:bCs/>
                </w:rPr>
                <w:delText xml:space="preserve"> </w:delText>
              </w:r>
            </w:del>
            <w:r>
              <w:rPr>
                <w:rFonts w:cs="Times New Roman"/>
                <w:bCs/>
              </w:rPr>
              <w:t>New Yor</w:t>
            </w:r>
            <w:r w:rsidR="00C64074">
              <w:rPr>
                <w:rFonts w:cs="Times New Roman"/>
                <w:bCs/>
              </w:rPr>
              <w:t>k</w:t>
            </w:r>
            <w:r>
              <w:rPr>
                <w:rFonts w:cs="Times New Roman"/>
                <w:bCs/>
              </w:rPr>
              <w:t xml:space="preserve"> City Energy Conservation Code (ASRHAE 90.1) mandatory for all new buildings and alterations</w:t>
            </w:r>
          </w:p>
          <w:p w14:paraId="15574398" w14:textId="77777777" w:rsidR="00D55B4E" w:rsidRDefault="00D55B4E" w:rsidP="00B114D1">
            <w:pPr>
              <w:pStyle w:val="ListParagraph"/>
              <w:numPr>
                <w:ilvl w:val="0"/>
                <w:numId w:val="58"/>
              </w:numPr>
              <w:spacing w:after="0" w:line="276" w:lineRule="auto"/>
              <w:jc w:val="left"/>
              <w:rPr>
                <w:rFonts w:cs="Times New Roman"/>
                <w:bCs/>
              </w:rPr>
            </w:pPr>
            <w:r>
              <w:rPr>
                <w:rFonts w:cs="Times New Roman"/>
                <w:bCs/>
              </w:rPr>
              <w:t xml:space="preserve">Texas: </w:t>
            </w:r>
            <w:del w:id="492" w:author="Catherine Foster" w:date="2020-05-07T13:45:00Z">
              <w:r w:rsidDel="00A15AC5">
                <w:rPr>
                  <w:rFonts w:cs="Times New Roman"/>
                  <w:bCs/>
                </w:rPr>
                <w:delText xml:space="preserve"> </w:delText>
              </w:r>
            </w:del>
            <w:r>
              <w:rPr>
                <w:rFonts w:cs="Times New Roman"/>
                <w:bCs/>
              </w:rPr>
              <w:t>State Energy Conservation Office (IECC and ASHRAE 90.1) mandatory for commercial and state buildings</w:t>
            </w:r>
          </w:p>
          <w:p w14:paraId="2B3B48A7" w14:textId="44BDCD24" w:rsidR="00D55B4E" w:rsidRPr="006265C8" w:rsidRDefault="00D55B4E" w:rsidP="00B114D1">
            <w:pPr>
              <w:pStyle w:val="ListParagraph"/>
              <w:numPr>
                <w:ilvl w:val="0"/>
                <w:numId w:val="58"/>
              </w:numPr>
              <w:spacing w:after="0" w:line="276" w:lineRule="auto"/>
              <w:jc w:val="left"/>
              <w:rPr>
                <w:rFonts w:cs="Times New Roman"/>
                <w:bCs/>
              </w:rPr>
            </w:pPr>
            <w:r>
              <w:rPr>
                <w:rFonts w:cs="Times New Roman"/>
                <w:bCs/>
              </w:rPr>
              <w:t xml:space="preserve">United States: </w:t>
            </w:r>
            <w:del w:id="493" w:author="Catherine Foster" w:date="2020-05-07T13:45:00Z">
              <w:r w:rsidDel="00A15AC5">
                <w:rPr>
                  <w:rFonts w:cs="Times New Roman"/>
                  <w:bCs/>
                </w:rPr>
                <w:delText xml:space="preserve"> </w:delText>
              </w:r>
            </w:del>
            <w:r>
              <w:rPr>
                <w:rFonts w:cs="Times New Roman"/>
                <w:bCs/>
              </w:rPr>
              <w:t>Commercial buildings cool roof required in climate zones 1, 2, 3 (some exceptions).</w:t>
            </w:r>
            <w:del w:id="494" w:author="Catherine Foster" w:date="2020-05-07T13:45:00Z">
              <w:r w:rsidDel="00A15AC5">
                <w:rPr>
                  <w:rFonts w:cs="Times New Roman"/>
                  <w:bCs/>
                </w:rPr>
                <w:delText xml:space="preserve"> </w:delText>
              </w:r>
            </w:del>
            <w:r>
              <w:rPr>
                <w:rFonts w:cs="Times New Roman"/>
                <w:bCs/>
              </w:rPr>
              <w:t xml:space="preserve"> 24 states have mandatory codes of varied scope, based on IECC and ASHRAE 90.1.  </w:t>
            </w:r>
          </w:p>
        </w:tc>
      </w:tr>
    </w:tbl>
    <w:p w14:paraId="049417E0" w14:textId="092C26CA" w:rsidR="00EE22B2" w:rsidRPr="00A15AC5" w:rsidRDefault="002E4602" w:rsidP="00B114D1">
      <w:pPr>
        <w:pStyle w:val="NoSpacing"/>
        <w:rPr>
          <w:rFonts w:ascii="Times New Roman" w:hAnsi="Times New Roman" w:cs="Times New Roman"/>
          <w:sz w:val="20"/>
          <w:szCs w:val="20"/>
          <w:rPrChange w:id="495" w:author="Catherine Foster" w:date="2020-05-07T13:46:00Z">
            <w:rPr/>
          </w:rPrChange>
        </w:rPr>
      </w:pPr>
      <w:r>
        <w:tab/>
      </w:r>
      <w:r w:rsidRPr="00A15AC5">
        <w:rPr>
          <w:rFonts w:ascii="Times New Roman" w:hAnsi="Times New Roman" w:cs="Times New Roman"/>
          <w:sz w:val="20"/>
          <w:szCs w:val="20"/>
          <w:rPrChange w:id="496" w:author="Catherine Foster" w:date="2020-05-07T13:46:00Z">
            <w:rPr/>
          </w:rPrChange>
        </w:rPr>
        <w:t>Source:  CRRC 2017</w:t>
      </w:r>
    </w:p>
    <w:p w14:paraId="3B3147DD" w14:textId="77777777" w:rsidR="002E4602" w:rsidRDefault="002E4602" w:rsidP="00EE22B2"/>
    <w:p w14:paraId="07F4C6AF" w14:textId="028AAD86" w:rsidR="000F1D6E" w:rsidRDefault="00D55B4E">
      <w:r w:rsidRPr="00B114D1">
        <w:t xml:space="preserve">As </w:t>
      </w:r>
      <w:r>
        <w:fldChar w:fldCharType="begin"/>
      </w:r>
      <w:r>
        <w:instrText xml:space="preserve"> REF _Ref4490343 \h </w:instrText>
      </w:r>
      <w:r>
        <w:fldChar w:fldCharType="separate"/>
      </w:r>
      <w:r w:rsidR="007A5307">
        <w:t xml:space="preserve">Table </w:t>
      </w:r>
      <w:r w:rsidR="007A5307">
        <w:rPr>
          <w:noProof/>
        </w:rPr>
        <w:t>1</w:t>
      </w:r>
      <w:r w:rsidR="007A5307">
        <w:t>.</w:t>
      </w:r>
      <w:r w:rsidR="007A5307">
        <w:rPr>
          <w:noProof/>
        </w:rPr>
        <w:t>8</w:t>
      </w:r>
      <w:r>
        <w:fldChar w:fldCharType="end"/>
      </w:r>
      <w:r w:rsidR="00BD3708">
        <w:t xml:space="preserve"> illustrates, rebates and incentives are common, if not </w:t>
      </w:r>
      <w:r w:rsidR="00331687">
        <w:t>universal</w:t>
      </w:r>
      <w:r w:rsidR="00BD3708">
        <w:t>.</w:t>
      </w:r>
      <w:del w:id="497" w:author="Catherine Foster" w:date="2020-05-07T13:46:00Z">
        <w:r w:rsidR="00BD3708" w:rsidDel="00A15AC5">
          <w:delText xml:space="preserve"> </w:delText>
        </w:r>
      </w:del>
      <w:r w:rsidR="00BD3708">
        <w:t xml:space="preserve"> </w:t>
      </w:r>
      <w:r w:rsidR="000F1D6E">
        <w:t>These have ranged from $3 to $5/m</w:t>
      </w:r>
      <w:r w:rsidR="000F1D6E" w:rsidRPr="00B114D1">
        <w:rPr>
          <w:vertAlign w:val="superscript"/>
        </w:rPr>
        <w:t>2</w:t>
      </w:r>
      <w:r w:rsidR="000F1D6E">
        <w:t xml:space="preserve"> for utility programs, which are often are narrowly focused on reducing peak electricity loads</w:t>
      </w:r>
      <w:del w:id="498" w:author="Catherine Foster" w:date="2020-05-07T13:47:00Z">
        <w:r w:rsidR="000F1D6E" w:rsidDel="00A15AC5">
          <w:delText>,</w:delText>
        </w:r>
      </w:del>
      <w:r w:rsidR="000F1D6E">
        <w:t xml:space="preserve"> </w:t>
      </w:r>
      <w:del w:id="499" w:author="Catherine Foster" w:date="2020-05-07T13:47:00Z">
        <w:r w:rsidR="000F1D6E" w:rsidDel="00A15AC5">
          <w:delText xml:space="preserve">have </w:delText>
        </w:r>
      </w:del>
      <w:ins w:id="500" w:author="Catherine Foster" w:date="2020-05-07T13:47:00Z">
        <w:r w:rsidR="00A15AC5">
          <w:t xml:space="preserve">and </w:t>
        </w:r>
      </w:ins>
      <w:r w:rsidR="000F1D6E">
        <w:t>not been too impactful, to $10 to $50/m</w:t>
      </w:r>
      <w:r w:rsidR="000F1D6E" w:rsidRPr="00B114D1">
        <w:rPr>
          <w:vertAlign w:val="superscript"/>
        </w:rPr>
        <w:t>2</w:t>
      </w:r>
      <w:r w:rsidR="000F1D6E">
        <w:t xml:space="preserve"> for more holistically focused city-run programs, which </w:t>
      </w:r>
      <w:r w:rsidR="002B43D3">
        <w:t>have been</w:t>
      </w:r>
      <w:del w:id="501" w:author="Catherine Foster" w:date="2020-05-07T13:47:00Z">
        <w:r w:rsidR="000F1D6E" w:rsidDel="00A15AC5">
          <w:delText>.</w:delText>
        </w:r>
      </w:del>
      <w:r w:rsidR="00EB33E6">
        <w:t xml:space="preserve"> (</w:t>
      </w:r>
      <w:proofErr w:type="spellStart"/>
      <w:r w:rsidR="00EB33E6">
        <w:t>Shickman</w:t>
      </w:r>
      <w:proofErr w:type="spellEnd"/>
      <w:r w:rsidR="00EB33E6">
        <w:t xml:space="preserve"> personal communication 2019)</w:t>
      </w:r>
      <w:ins w:id="502" w:author="Catherine Foster" w:date="2020-05-07T13:47:00Z">
        <w:r w:rsidR="00A15AC5">
          <w:t>.</w:t>
        </w:r>
      </w:ins>
    </w:p>
    <w:p w14:paraId="661BE8AF" w14:textId="4B5CF068" w:rsidR="00211BC5" w:rsidRDefault="00211BC5">
      <w:r>
        <w:t>Voluntary standards, especially ENERGY STAR</w:t>
      </w:r>
      <w:ins w:id="503" w:author="Catherine Foster" w:date="2020-05-07T13:48:00Z">
        <w:r w:rsidR="00A15AC5">
          <w:t xml:space="preserve"> and</w:t>
        </w:r>
      </w:ins>
      <w:del w:id="504" w:author="Catherine Foster" w:date="2020-05-07T13:48:00Z">
        <w:r w:rsidDel="00A15AC5">
          <w:delText xml:space="preserve"> had</w:delText>
        </w:r>
      </w:del>
      <w:r>
        <w:t xml:space="preserve"> LEED have been key:  </w:t>
      </w:r>
    </w:p>
    <w:p w14:paraId="6B9794E4" w14:textId="06CDA06B" w:rsidR="00496AF7" w:rsidRPr="00B114D1" w:rsidRDefault="00496AF7" w:rsidP="00B114D1">
      <w:pPr>
        <w:pStyle w:val="ListParagraph"/>
        <w:numPr>
          <w:ilvl w:val="0"/>
          <w:numId w:val="62"/>
        </w:numPr>
      </w:pPr>
      <w:r>
        <w:rPr>
          <w:b/>
        </w:rPr>
        <w:t xml:space="preserve">ENERGY STAR, </w:t>
      </w:r>
      <w:r w:rsidRPr="00B114D1">
        <w:t>operated by the US EPA and US Department of energy</w:t>
      </w:r>
      <w:r>
        <w:t>, sets</w:t>
      </w:r>
      <w:r w:rsidR="004E7617">
        <w:t xml:space="preserve"> product criteria and</w:t>
      </w:r>
      <w:r>
        <w:t xml:space="preserve"> qualification standards for steep-slope and low-slope cool roof surface solar reflectance</w:t>
      </w:r>
      <w:r w:rsidR="004E7617">
        <w:t xml:space="preserve">.  </w:t>
      </w:r>
      <w:r w:rsidR="004E7617" w:rsidRPr="00B114D1">
        <w:t xml:space="preserve">Only those roof products that meet the specifications listed may qualify as </w:t>
      </w:r>
      <w:r w:rsidR="004E7617">
        <w:t>“</w:t>
      </w:r>
      <w:r w:rsidR="004E7617" w:rsidRPr="00B114D1">
        <w:t>ENERGY STAR qualified</w:t>
      </w:r>
      <w:r w:rsidR="004E7617">
        <w:t>”</w:t>
      </w:r>
      <w:del w:id="505" w:author="Catherine Foster" w:date="2020-05-07T13:48:00Z">
        <w:r w:rsidR="004E7617" w:rsidRPr="00B114D1" w:rsidDel="00A15AC5">
          <w:delText>.</w:delText>
        </w:r>
      </w:del>
      <w:r w:rsidR="004E7617" w:rsidRPr="00B114D1">
        <w:t xml:space="preserve"> </w:t>
      </w:r>
      <w:del w:id="506" w:author="Catherine Foster" w:date="2020-05-07T13:48:00Z">
        <w:r w:rsidR="004E7617" w:rsidRPr="00B114D1" w:rsidDel="00A15AC5">
          <w:delText xml:space="preserve"> </w:delText>
        </w:r>
      </w:del>
      <w:r w:rsidR="004E7617" w:rsidRPr="00B114D1">
        <w:t>(ENERGY STAR)</w:t>
      </w:r>
      <w:ins w:id="507" w:author="Catherine Foster" w:date="2020-05-07T13:48:00Z">
        <w:r w:rsidR="00A15AC5">
          <w:t>.</w:t>
        </w:r>
      </w:ins>
      <w:del w:id="508" w:author="Catherine Foster" w:date="2020-05-07T13:48:00Z">
        <w:r w:rsidR="004E7617" w:rsidDel="00A15AC5">
          <w:delText xml:space="preserve"> </w:delText>
        </w:r>
      </w:del>
      <w:r w:rsidR="004E7617">
        <w:t xml:space="preserve"> Despite its success, the US government </w:t>
      </w:r>
      <w:r w:rsidR="00CC1DBC">
        <w:t xml:space="preserve">under the current </w:t>
      </w:r>
      <w:r w:rsidR="002B43D3">
        <w:t xml:space="preserve">(2019) </w:t>
      </w:r>
      <w:r w:rsidR="00CC1DBC">
        <w:t xml:space="preserve">administration </w:t>
      </w:r>
      <w:r w:rsidR="004E7617">
        <w:t xml:space="preserve">has recently proposed “sunsetting” the ENERGY STAR roof products </w:t>
      </w:r>
      <w:r w:rsidR="004E7617">
        <w:lastRenderedPageBreak/>
        <w:t>specification in three years because “a recent review performed by EPA indicates that it has been surpassed, in many instances, by commercial building codes and that the range of considerations relevant to the residential purchase decision mean homeowners would be better served by a different kind of resource</w:t>
      </w:r>
      <w:del w:id="509" w:author="Catherine Foster" w:date="2020-05-07T13:48:00Z">
        <w:r w:rsidR="004E7617" w:rsidDel="00A15AC5">
          <w:delText>.</w:delText>
        </w:r>
      </w:del>
      <w:r w:rsidR="004E7617">
        <w:t>” (ENERGY STAR 2018)</w:t>
      </w:r>
      <w:ins w:id="510" w:author="Catherine Foster" w:date="2020-05-07T13:48:00Z">
        <w:r w:rsidR="00A15AC5">
          <w:t>.</w:t>
        </w:r>
      </w:ins>
      <w:r w:rsidR="004E7617">
        <w:t xml:space="preserve">  </w:t>
      </w:r>
    </w:p>
    <w:p w14:paraId="24E43113" w14:textId="614DA050" w:rsidR="00211BC5" w:rsidRDefault="00496AF7" w:rsidP="00B114D1">
      <w:pPr>
        <w:pStyle w:val="ListParagraph"/>
        <w:numPr>
          <w:ilvl w:val="0"/>
          <w:numId w:val="62"/>
        </w:numPr>
      </w:pPr>
      <w:r w:rsidRPr="00B114D1">
        <w:rPr>
          <w:b/>
        </w:rPr>
        <w:t xml:space="preserve">Leadership in Energy and Environmental Design (LEED) </w:t>
      </w:r>
      <w:r>
        <w:rPr>
          <w:b/>
        </w:rPr>
        <w:t>“</w:t>
      </w:r>
      <w:r w:rsidRPr="00B114D1">
        <w:t>is the U.S. Green Building Council's voluntary green building certification system. Under LEED Version 4, the following rating systems award up to 2 points for heat island reduction under the Sustainable Sites Credit: Building Design and Construction (BD+C), Building Operations and Maintenance (O+M), Neighborhood Development (ND), and Homes. LEED Interior Design and Construction (ID+C) awards up to 1 point under Innovation: Heat island reduction. When cool roofs are used for the heat island reduction credit, the CRRC </w:t>
      </w:r>
      <w:hyperlink r:id="rId19" w:tgtFrame="_blank" w:history="1">
        <w:r w:rsidRPr="00B114D1">
          <w:t>Rated Products Directory</w:t>
        </w:r>
      </w:hyperlink>
      <w:r w:rsidRPr="00B114D1">
        <w:t> can be used to find products that meet the requirements</w:t>
      </w:r>
      <w:del w:id="511" w:author="Catherine Foster" w:date="2020-05-07T13:49:00Z">
        <w:r w:rsidRPr="00B114D1" w:rsidDel="00930267">
          <w:delText>.</w:delText>
        </w:r>
      </w:del>
      <w:r>
        <w:t>” (CRRC 2016)</w:t>
      </w:r>
      <w:ins w:id="512" w:author="Catherine Foster" w:date="2020-05-07T13:49:00Z">
        <w:r w:rsidR="00930267">
          <w:t>.</w:t>
        </w:r>
      </w:ins>
      <w:r>
        <w:t xml:space="preserve">  </w:t>
      </w:r>
    </w:p>
    <w:p w14:paraId="33828076" w14:textId="5C09B123" w:rsidR="009670F6" w:rsidRDefault="00BD3708" w:rsidP="00B114D1">
      <w:r>
        <w:t>Mandatory codes of varying scope are es</w:t>
      </w:r>
      <w:r w:rsidR="00982A7A">
        <w:t>tablished in at least 24 states</w:t>
      </w:r>
      <w:r>
        <w:t xml:space="preserve">. </w:t>
      </w:r>
      <w:del w:id="513" w:author="Catherine Foster" w:date="2020-05-07T13:49:00Z">
        <w:r w:rsidDel="00930267">
          <w:delText xml:space="preserve"> </w:delText>
        </w:r>
      </w:del>
      <w:r w:rsidR="00211BC5">
        <w:t>Many of these are based on IECC and ASHRAE 90.1 standards.</w:t>
      </w:r>
      <w:del w:id="514" w:author="Catherine Foster" w:date="2020-05-07T13:49:00Z">
        <w:r w:rsidR="00211BC5" w:rsidDel="00930267">
          <w:delText xml:space="preserve"> </w:delText>
        </w:r>
      </w:del>
      <w:r w:rsidR="00211BC5">
        <w:t xml:space="preserve"> </w:t>
      </w:r>
      <w:r w:rsidR="0090349F">
        <w:t xml:space="preserve">Probably the first, </w:t>
      </w:r>
      <w:r w:rsidR="00496AF7">
        <w:t>most important</w:t>
      </w:r>
      <w:r w:rsidR="0090349F">
        <w:t xml:space="preserve"> and most impactful</w:t>
      </w:r>
      <w:r w:rsidR="00496AF7">
        <w:t xml:space="preserve"> mandatory st</w:t>
      </w:r>
      <w:r w:rsidR="009670F6">
        <w:t>andard is California’s Title 24</w:t>
      </w:r>
      <w:r w:rsidR="004136A8">
        <w:t xml:space="preserve">:  </w:t>
      </w:r>
    </w:p>
    <w:p w14:paraId="6951718D" w14:textId="37E68646" w:rsidR="009670F6" w:rsidRPr="00B114D1" w:rsidRDefault="009670F6" w:rsidP="00B114D1">
      <w:pPr>
        <w:pStyle w:val="ListParagraph"/>
        <w:numPr>
          <w:ilvl w:val="0"/>
          <w:numId w:val="65"/>
        </w:numPr>
      </w:pPr>
      <w:r w:rsidRPr="00B114D1">
        <w:rPr>
          <w:b/>
        </w:rPr>
        <w:t>Title 24</w:t>
      </w:r>
      <w:r w:rsidRPr="00DA0103">
        <w:t xml:space="preserve"> </w:t>
      </w:r>
      <w:r>
        <w:t>(</w:t>
      </w:r>
      <w:r w:rsidRPr="00B114D1">
        <w:t>“California’s Building Energy Efficiency Standards for Residential and Nonresidential Buildings: (Title 24, Part 6)</w:t>
      </w:r>
      <w:r>
        <w:t>”)</w:t>
      </w:r>
      <w:r w:rsidRPr="00B114D1">
        <w:t xml:space="preserve"> </w:t>
      </w:r>
      <w:r w:rsidRPr="00DA0103">
        <w:t xml:space="preserve">“contains requirements for the thermal emittance, three-year aged reflectance, and Solar </w:t>
      </w:r>
      <w:r w:rsidRPr="007B5C73">
        <w:t xml:space="preserve">Reflectance Index (SRI) of roofing materials used in new construction and re-roofing projects.  </w:t>
      </w:r>
      <w:r w:rsidRPr="008E7EA7">
        <w:t>The requirements apply to new construction and to retrofits or additions that replace or re-coat at least 2,000 ft2 of roof space for nonresidential buildings and 1,000 ft2 of roof space for residential buildings,</w:t>
      </w:r>
      <w:ins w:id="515" w:author="Catherine Foster" w:date="2020-05-07T13:50:00Z">
        <w:r w:rsidR="00930267">
          <w:t xml:space="preserve"> </w:t>
        </w:r>
      </w:ins>
      <w:del w:id="516" w:author="Catherine Foster" w:date="2020-05-07T13:50:00Z">
        <w:r w:rsidRPr="008E7EA7" w:rsidDel="00930267">
          <w:delText xml:space="preserve"> </w:delText>
        </w:r>
      </w:del>
      <w:r w:rsidRPr="008E7EA7">
        <w:t>or 50 percent or more of the roof surface (whichever is larger). These requirements apply to nonresidential, high-rise residential, and low-rise residential buildings across California’s 16 climate zones. Additionally, r</w:t>
      </w:r>
      <w:r w:rsidRPr="00B5733E">
        <w:t>oofing products used for meeting the Title 24, Part 6 requirements must be rated and labeled by the CRRC (see section 10-113 of Title 24, Part 6)</w:t>
      </w:r>
      <w:del w:id="517" w:author="Catherine Foster" w:date="2020-05-07T13:50:00Z">
        <w:r w:rsidRPr="00B5733E" w:rsidDel="00930267">
          <w:delText>.</w:delText>
        </w:r>
      </w:del>
      <w:r w:rsidRPr="0086271A">
        <w:t>”</w:t>
      </w:r>
      <w:r>
        <w:t xml:space="preserve"> </w:t>
      </w:r>
      <w:r w:rsidR="004136A8">
        <w:t>(CRRC)</w:t>
      </w:r>
      <w:ins w:id="518" w:author="Catherine Foster" w:date="2020-05-07T13:50:00Z">
        <w:r w:rsidR="00930267">
          <w:t>.</w:t>
        </w:r>
      </w:ins>
      <w:del w:id="519" w:author="Catherine Foster" w:date="2020-05-07T13:50:00Z">
        <w:r w:rsidR="004136A8" w:rsidDel="00930267">
          <w:delText xml:space="preserve"> </w:delText>
        </w:r>
      </w:del>
      <w:r w:rsidR="004136A8">
        <w:t xml:space="preserve"> </w:t>
      </w:r>
      <w:r w:rsidR="004136A8" w:rsidRPr="00DA0103">
        <w:rPr>
          <w:rFonts w:cs="Times New Roman"/>
        </w:rPr>
        <w:t>Title 24’s origin dates to California’s first building energy efficiency standards in 1978, California Energy Commission Building Energy Efficiency Standards, Title 24 of the California Code of Regulations (kno</w:t>
      </w:r>
      <w:r w:rsidR="00982A7A">
        <w:rPr>
          <w:rFonts w:cs="Times New Roman"/>
        </w:rPr>
        <w:t>wn colloquially as “Title 24”).</w:t>
      </w:r>
      <w:del w:id="520" w:author="Catherine Foster" w:date="2020-05-07T13:51:00Z">
        <w:r w:rsidR="00982A7A" w:rsidDel="00930267">
          <w:rPr>
            <w:rFonts w:cs="Times New Roman"/>
          </w:rPr>
          <w:delText xml:space="preserve"> </w:delText>
        </w:r>
      </w:del>
      <w:r w:rsidR="00982A7A">
        <w:rPr>
          <w:rFonts w:cs="Times New Roman"/>
        </w:rPr>
        <w:t xml:space="preserve"> It </w:t>
      </w:r>
      <w:r w:rsidR="004136A8" w:rsidRPr="00DA0103">
        <w:rPr>
          <w:rFonts w:cs="Times New Roman"/>
        </w:rPr>
        <w:t xml:space="preserve">was implemented to govern the new construction of buildings within the state. </w:t>
      </w:r>
      <w:del w:id="521" w:author="Catherine Foster" w:date="2020-05-07T13:51:00Z">
        <w:r w:rsidR="004136A8" w:rsidRPr="00DA0103" w:rsidDel="00930267">
          <w:rPr>
            <w:rFonts w:cs="Times New Roman"/>
          </w:rPr>
          <w:delText xml:space="preserve"> </w:delText>
        </w:r>
      </w:del>
      <w:r w:rsidR="004136A8" w:rsidRPr="00DA0103">
        <w:rPr>
          <w:rFonts w:cs="Times New Roman"/>
        </w:rPr>
        <w:t>In October 200</w:t>
      </w:r>
      <w:r w:rsidR="004136A8" w:rsidRPr="007B5C73">
        <w:rPr>
          <w:rFonts w:cs="Times New Roman"/>
        </w:rPr>
        <w:t>5, cool roofs became a permanent</w:t>
      </w:r>
      <w:r w:rsidR="004136A8" w:rsidRPr="008E7EA7">
        <w:rPr>
          <w:rFonts w:cs="Times New Roman"/>
        </w:rPr>
        <w:t xml:space="preserve"> requirement within California’s energy code.  </w:t>
      </w:r>
    </w:p>
    <w:p w14:paraId="0FAA2EAB" w14:textId="21BA0AF7" w:rsidR="00B92CB4" w:rsidRDefault="00FF2227">
      <w:r w:rsidRPr="00B114D1">
        <w:t xml:space="preserve">While California </w:t>
      </w:r>
      <w:r w:rsidR="00C64074" w:rsidRPr="00B114D1">
        <w:t>is</w:t>
      </w:r>
      <w:r w:rsidRPr="00B114D1">
        <w:t xml:space="preserve"> the adoption leader in the United States, implementation </w:t>
      </w:r>
      <w:r w:rsidR="00B92CB4">
        <w:t xml:space="preserve">is now </w:t>
      </w:r>
      <w:r w:rsidR="00982A7A">
        <w:t>common</w:t>
      </w:r>
      <w:r w:rsidR="00B92CB4">
        <w:t xml:space="preserve"> throughout</w:t>
      </w:r>
      <w:r w:rsidRPr="00B114D1">
        <w:t xml:space="preserve"> the US</w:t>
      </w:r>
      <w:r w:rsidR="00C64074">
        <w:t xml:space="preserve">, especially in the south. </w:t>
      </w:r>
      <w:del w:id="522" w:author="Catherine Foster" w:date="2020-05-07T13:51:00Z">
        <w:r w:rsidR="00C64074" w:rsidDel="00930267">
          <w:delText xml:space="preserve"> </w:delText>
        </w:r>
      </w:del>
      <w:r w:rsidR="00C64074">
        <w:t>Cool roof incentives and standards are also prominent in</w:t>
      </w:r>
      <w:r w:rsidR="00B92CB4">
        <w:t xml:space="preserve"> major cities, such as</w:t>
      </w:r>
      <w:r w:rsidR="00C64074">
        <w:t xml:space="preserve"> </w:t>
      </w:r>
      <w:r w:rsidR="00B92CB4">
        <w:t xml:space="preserve">New </w:t>
      </w:r>
      <w:r w:rsidR="00B92CB4" w:rsidRPr="00B92CB4">
        <w:t>York City</w:t>
      </w:r>
      <w:r w:rsidR="004136A8" w:rsidRPr="00B92CB4">
        <w:t xml:space="preserve">, </w:t>
      </w:r>
      <w:r w:rsidR="00B92CB4">
        <w:t xml:space="preserve">Los Angeles, </w:t>
      </w:r>
      <w:r w:rsidR="004136A8" w:rsidRPr="00B92CB4">
        <w:t xml:space="preserve">Chicago and </w:t>
      </w:r>
      <w:r w:rsidR="00B92CB4">
        <w:t>many others</w:t>
      </w:r>
      <w:del w:id="523" w:author="Catherine Foster" w:date="2020-05-07T13:51:00Z">
        <w:r w:rsidR="004136A8" w:rsidRPr="00B92CB4" w:rsidDel="00930267">
          <w:delText>.</w:delText>
        </w:r>
      </w:del>
      <w:r w:rsidR="004136A8" w:rsidRPr="00B92CB4">
        <w:t xml:space="preserve"> </w:t>
      </w:r>
      <w:r w:rsidR="00B92CB4">
        <w:t>(CRRC)</w:t>
      </w:r>
      <w:ins w:id="524" w:author="Catherine Foster" w:date="2020-05-07T13:51:00Z">
        <w:r w:rsidR="00930267">
          <w:t>.</w:t>
        </w:r>
      </w:ins>
      <w:del w:id="525" w:author="Catherine Foster" w:date="2020-05-07T13:51:00Z">
        <w:r w:rsidR="00B92CB4" w:rsidDel="00930267">
          <w:delText xml:space="preserve"> </w:delText>
        </w:r>
      </w:del>
      <w:r w:rsidR="004136A8" w:rsidRPr="00B92CB4">
        <w:t xml:space="preserve"> </w:t>
      </w:r>
      <w:r w:rsidR="00B92CB4" w:rsidRPr="00B92CB4">
        <w:t xml:space="preserve">Interest and standards </w:t>
      </w:r>
      <w:r w:rsidR="00B92CB4" w:rsidRPr="00B92CB4">
        <w:lastRenderedPageBreak/>
        <w:t xml:space="preserve">establishment is on the rise in Europe </w:t>
      </w:r>
      <w:r w:rsidR="00B92CB4" w:rsidRPr="00B114D1">
        <w:fldChar w:fldCharType="begin"/>
      </w:r>
      <w:r w:rsidR="00B92CB4" w:rsidRPr="00B114D1">
        <w:instrText xml:space="preserve"> ADDIN ZOTERO_ITEM CSL_CITATION {"citationID":"2djaa2v2nb","properties":{"formattedCitation":"(Zinzi and Romeo, 2010)","plainCitation":"(Zinzi and Romeo, 2010)"},"citationItems":[{"id":2892,"uris":["http://zotero.org/groups/277937/items/K2B86KW2"],"uri":["http://zotero.org/groups/277937/items/K2B86KW2"],"itemData":{"id":2892,"type":"report","title":"Cool Roofs Case Studies in EU Level","publisher":"European Cool Roofs Council","page":"74","author":[{"family":"Zinzi","given":"Michele"},{"family":"Romeo","given":"Carlo"}],"issued":{"date-parts":[["2010",2,24]]}}}],"schema":"https://github.com/citation-style-language/schema/raw/master/csl-citation.json"} </w:instrText>
      </w:r>
      <w:r w:rsidR="00B92CB4" w:rsidRPr="00B114D1">
        <w:fldChar w:fldCharType="separate"/>
      </w:r>
      <w:r w:rsidR="00B92CB4" w:rsidRPr="00B114D1">
        <w:rPr>
          <w:noProof/>
        </w:rPr>
        <w:t>(Zinzi and Romeo  2010)</w:t>
      </w:r>
      <w:r w:rsidR="00B92CB4" w:rsidRPr="00B114D1">
        <w:fldChar w:fldCharType="end"/>
      </w:r>
      <w:r w:rsidR="00B92CB4" w:rsidRPr="00B92CB4">
        <w:t>, India</w:t>
      </w:r>
      <w:r w:rsidR="00B92CB4">
        <w:t xml:space="preserve"> (NRDC 2018), and China (Gao 2014).  </w:t>
      </w:r>
    </w:p>
    <w:p w14:paraId="6B5C4AE3" w14:textId="5B9A1921" w:rsidR="000B442E" w:rsidRDefault="006610E3">
      <w:r>
        <w:t>Going forward, similar technical, economic and social</w:t>
      </w:r>
      <w:del w:id="526" w:author="Catherine Foster" w:date="2020-05-07T13:51:00Z">
        <w:r w:rsidDel="00930267">
          <w:delText xml:space="preserve"> </w:delText>
        </w:r>
      </w:del>
      <w:r>
        <w:t>/</w:t>
      </w:r>
      <w:del w:id="527" w:author="Catherine Foster" w:date="2020-05-07T13:51:00Z">
        <w:r w:rsidDel="00930267">
          <w:delText xml:space="preserve"> </w:delText>
        </w:r>
      </w:del>
      <w:r>
        <w:t xml:space="preserve">political success factors will likely drive </w:t>
      </w:r>
      <w:r w:rsidR="00B92CB4">
        <w:t xml:space="preserve">cool roof adoption – in fact, as illustrated above, this is already happening in Europe, India and China. </w:t>
      </w:r>
      <w:del w:id="528" w:author="Catherine Foster" w:date="2020-05-07T13:52:00Z">
        <w:r w:rsidR="00B92CB4" w:rsidDel="00930267">
          <w:delText xml:space="preserve"> </w:delText>
        </w:r>
      </w:del>
      <w:r w:rsidR="00B92CB4">
        <w:t xml:space="preserve">What is different today is that the core technical and economic work has been done. </w:t>
      </w:r>
      <w:del w:id="529" w:author="Catherine Foster" w:date="2020-05-07T13:52:00Z">
        <w:r w:rsidR="00B92CB4" w:rsidDel="00930267">
          <w:delText xml:space="preserve"> </w:delText>
        </w:r>
      </w:del>
      <w:r w:rsidR="00B92CB4">
        <w:t>Future success will increasingly</w:t>
      </w:r>
      <w:r>
        <w:t xml:space="preserve"> hinge</w:t>
      </w:r>
      <w:r w:rsidR="00B92CB4">
        <w:t xml:space="preserve"> on the ability of countries to develop and implement at mass scale cool roof</w:t>
      </w:r>
      <w:r>
        <w:t>ing</w:t>
      </w:r>
      <w:r w:rsidR="00B92CB4">
        <w:t xml:space="preserve"> materials suited to local </w:t>
      </w:r>
      <w:r>
        <w:t>needs</w:t>
      </w:r>
      <w:r w:rsidR="00B92CB4">
        <w:t xml:space="preserve">. </w:t>
      </w:r>
      <w:del w:id="530" w:author="Catherine Foster" w:date="2020-05-07T13:52:00Z">
        <w:r w:rsidR="00B92CB4" w:rsidDel="00930267">
          <w:delText xml:space="preserve"> </w:delText>
        </w:r>
      </w:del>
      <w:r w:rsidR="00B92CB4">
        <w:t xml:space="preserve">The </w:t>
      </w:r>
      <w:r w:rsidR="00E972ED">
        <w:t xml:space="preserve">evolution in Europe and other developed countries, where buildings and economic conditions are similar to the US, will likely </w:t>
      </w:r>
      <w:r w:rsidR="000B442E">
        <w:t>follow a trajectory</w:t>
      </w:r>
      <w:r w:rsidR="00E972ED">
        <w:t xml:space="preserve"> similar to US development.  </w:t>
      </w:r>
    </w:p>
    <w:p w14:paraId="7D4A6E41" w14:textId="58E6DC98" w:rsidR="009C04B5" w:rsidRDefault="000B442E">
      <w:r>
        <w:t xml:space="preserve">Cool roof implementation in the developing world is likely to have some parallels – drawing on proven technical success and economic models – but the details will likely be quite different: </w:t>
      </w:r>
      <w:del w:id="531" w:author="Catherine Foster" w:date="2020-05-07T13:52:00Z">
        <w:r w:rsidDel="00930267">
          <w:delText xml:space="preserve"> </w:delText>
        </w:r>
      </w:del>
      <w:r>
        <w:t>China has conducted the tech</w:t>
      </w:r>
      <w:r w:rsidR="006610E3">
        <w:t>n</w:t>
      </w:r>
      <w:r>
        <w:t xml:space="preserve">o-economic research (Gao 2014) and has begun developing standards (Ge &amp; Levinson 2016), in fact working with some of the LBNL researchers who have driven the US cool roofs effort. </w:t>
      </w:r>
      <w:del w:id="532" w:author="Catherine Foster" w:date="2020-05-07T13:53:00Z">
        <w:r w:rsidDel="00930267">
          <w:delText xml:space="preserve"> </w:delText>
        </w:r>
      </w:del>
      <w:r w:rsidR="00712614">
        <w:t>But, given the approa</w:t>
      </w:r>
      <w:r w:rsidR="00982A7A">
        <w:t>ch China has taken in heat pump</w:t>
      </w:r>
      <w:r w:rsidR="00712614">
        <w:t xml:space="preserve">, air conditioning, and district heating, incentives and standards are likely to be more uniform than in the US, at least on a climate zone basis.  </w:t>
      </w:r>
    </w:p>
    <w:p w14:paraId="0AC54A35" w14:textId="41C2EF83" w:rsidR="00712614" w:rsidRDefault="00712614">
      <w:r>
        <w:t>India and other developing countries, likewise, have done the spade work but face two new challenges that will drive</w:t>
      </w:r>
      <w:r w:rsidR="006610E3">
        <w:t xml:space="preserve"> the nature of cool roof</w:t>
      </w:r>
      <w:r>
        <w:t xml:space="preserve"> implementation:  </w:t>
      </w:r>
    </w:p>
    <w:p w14:paraId="07DAA9D4" w14:textId="2B2910BE" w:rsidR="004920FC" w:rsidRDefault="00712614" w:rsidP="00B114D1">
      <w:pPr>
        <w:pStyle w:val="ListParagraph"/>
        <w:numPr>
          <w:ilvl w:val="0"/>
          <w:numId w:val="65"/>
        </w:numPr>
      </w:pPr>
      <w:r w:rsidRPr="00B114D1">
        <w:rPr>
          <w:b/>
        </w:rPr>
        <w:t>Implementing cool roofs for low-income communities:</w:t>
      </w:r>
      <w:del w:id="533" w:author="Catherine Foster" w:date="2020-05-07T13:53:00Z">
        <w:r w:rsidDel="00930267">
          <w:delText xml:space="preserve"> </w:delText>
        </w:r>
      </w:del>
      <w:r>
        <w:t xml:space="preserve"> “An estimated 65 million Indians live in urban, low income communities with little or no access to adequate housing, electricity or other urban services.”</w:t>
      </w:r>
      <w:del w:id="534" w:author="Catherine Foster" w:date="2020-05-07T13:53:00Z">
        <w:r w:rsidR="009C04B5" w:rsidDel="00930267">
          <w:delText xml:space="preserve"> </w:delText>
        </w:r>
      </w:del>
      <w:r w:rsidR="009C04B5">
        <w:t xml:space="preserve"> At the building level, b</w:t>
      </w:r>
      <w:r>
        <w:t>y lowering fact</w:t>
      </w:r>
      <w:r w:rsidR="009C04B5">
        <w:t xml:space="preserve">ory and workplace temperatures, </w:t>
      </w:r>
      <w:r>
        <w:t>cool roofs can significantly improve health by reducing heat-related illness, increase economic output</w:t>
      </w:r>
      <w:ins w:id="535" w:author="Catherine Foster" w:date="2020-05-07T13:53:00Z">
        <w:r w:rsidR="00930267">
          <w:t>,</w:t>
        </w:r>
      </w:ins>
      <w:r>
        <w:t xml:space="preserve"> and increase comfort. </w:t>
      </w:r>
      <w:del w:id="536" w:author="Catherine Foster" w:date="2020-05-07T13:53:00Z">
        <w:r w:rsidR="009C04B5" w:rsidDel="00930267">
          <w:delText xml:space="preserve"> </w:delText>
        </w:r>
      </w:del>
      <w:r w:rsidR="004920FC">
        <w:t xml:space="preserve">And cool roofs </w:t>
      </w:r>
      <w:r w:rsidR="009C04B5">
        <w:t>help reduce the UHI effect city-</w:t>
      </w:r>
      <w:r w:rsidR="004920FC">
        <w:t xml:space="preserve">wide. </w:t>
      </w:r>
      <w:del w:id="537" w:author="Catherine Foster" w:date="2020-05-07T13:54:00Z">
        <w:r w:rsidR="004920FC" w:rsidDel="00930267">
          <w:delText xml:space="preserve"> </w:delText>
        </w:r>
      </w:del>
      <w:r w:rsidR="006610E3">
        <w:t xml:space="preserve">But first cost is a </w:t>
      </w:r>
      <w:r w:rsidR="00D93EEE">
        <w:t>huge</w:t>
      </w:r>
      <w:r w:rsidR="006610E3">
        <w:t xml:space="preserve"> barrier for low-income people.</w:t>
      </w:r>
      <w:del w:id="538" w:author="Catherine Foster" w:date="2020-05-07T13:54:00Z">
        <w:r w:rsidR="006610E3" w:rsidDel="00930267">
          <w:delText xml:space="preserve"> </w:delText>
        </w:r>
      </w:del>
      <w:r w:rsidR="006610E3">
        <w:t xml:space="preserve"> </w:t>
      </w:r>
      <w:r w:rsidR="004920FC">
        <w:t>So, finding low-first-cost solutions suited for buildings in low-income communities (corrugated met</w:t>
      </w:r>
      <w:r w:rsidR="00F53D8B">
        <w:t xml:space="preserve">al, concrete, or asbestos roofs) and that use </w:t>
      </w:r>
      <w:proofErr w:type="gramStart"/>
      <w:r w:rsidR="00F53D8B">
        <w:t>locally-available</w:t>
      </w:r>
      <w:proofErr w:type="gramEnd"/>
      <w:r w:rsidR="00F53D8B">
        <w:t xml:space="preserve"> materials </w:t>
      </w:r>
      <w:r w:rsidR="004920FC">
        <w:t>will be critical for addressing these needs.</w:t>
      </w:r>
      <w:r w:rsidR="009C04B5">
        <w:t xml:space="preserve"> </w:t>
      </w:r>
      <w:del w:id="539" w:author="Catherine Foster" w:date="2020-05-07T13:54:00Z">
        <w:r w:rsidR="009C04B5" w:rsidDel="00930267">
          <w:delText xml:space="preserve"> </w:delText>
        </w:r>
      </w:del>
      <w:r w:rsidR="009C04B5">
        <w:t>These may be as simple as white paint or lime wash (at a cost of only $0.7/m</w:t>
      </w:r>
      <w:r w:rsidR="009C04B5" w:rsidRPr="00B114D1">
        <w:rPr>
          <w:vertAlign w:val="superscript"/>
        </w:rPr>
        <w:t>2</w:t>
      </w:r>
      <w:r w:rsidR="009C04B5">
        <w:t xml:space="preserve"> though it must be repainted frequently)</w:t>
      </w:r>
      <w:del w:id="540" w:author="Catherine Foster" w:date="2020-05-07T13:54:00Z">
        <w:r w:rsidR="009C04B5" w:rsidDel="00930267">
          <w:delText>.</w:delText>
        </w:r>
      </w:del>
      <w:r w:rsidR="009C04B5">
        <w:t xml:space="preserve"> (NRDC 2018)</w:t>
      </w:r>
      <w:ins w:id="541" w:author="Catherine Foster" w:date="2020-05-07T13:54:00Z">
        <w:r w:rsidR="00930267">
          <w:t>.</w:t>
        </w:r>
      </w:ins>
    </w:p>
    <w:p w14:paraId="4338DA9C" w14:textId="23D6AECD" w:rsidR="004920FC" w:rsidRPr="004920FC" w:rsidRDefault="00712614" w:rsidP="00B114D1">
      <w:pPr>
        <w:pStyle w:val="ListParagraph"/>
        <w:numPr>
          <w:ilvl w:val="0"/>
          <w:numId w:val="65"/>
        </w:numPr>
      </w:pPr>
      <w:r w:rsidRPr="00B114D1">
        <w:rPr>
          <w:b/>
        </w:rPr>
        <w:t>Addressing rapidly growing demand for space cooling comfort</w:t>
      </w:r>
      <w:r w:rsidR="004920FC">
        <w:rPr>
          <w:b/>
        </w:rPr>
        <w:t>:</w:t>
      </w:r>
      <w:del w:id="542" w:author="Catherine Foster" w:date="2020-05-07T13:54:00Z">
        <w:r w:rsidR="004920FC" w:rsidDel="00930267">
          <w:rPr>
            <w:b/>
          </w:rPr>
          <w:delText xml:space="preserve"> </w:delText>
        </w:r>
      </w:del>
      <w:r w:rsidR="004920FC">
        <w:rPr>
          <w:b/>
        </w:rPr>
        <w:t xml:space="preserve"> </w:t>
      </w:r>
      <w:r w:rsidR="004920FC" w:rsidRPr="00B114D1">
        <w:t xml:space="preserve">As discussed above, </w:t>
      </w:r>
      <w:r w:rsidR="004920FC">
        <w:t>air conditioning implementation</w:t>
      </w:r>
      <w:r w:rsidR="004920FC" w:rsidRPr="00B114D1">
        <w:t xml:space="preserve"> in India and other developing</w:t>
      </w:r>
      <w:r w:rsidR="004920FC">
        <w:t xml:space="preserve"> countries is expected to follow a </w:t>
      </w:r>
      <w:r w:rsidR="009C04B5">
        <w:t xml:space="preserve">very </w:t>
      </w:r>
      <w:r w:rsidR="004920FC">
        <w:t xml:space="preserve">rapid growth path much more similar to </w:t>
      </w:r>
      <w:r w:rsidR="009C04B5">
        <w:t xml:space="preserve">that of </w:t>
      </w:r>
      <w:r w:rsidR="004920FC">
        <w:t>China than to</w:t>
      </w:r>
      <w:r w:rsidR="009C04B5">
        <w:t xml:space="preserve"> that of</w:t>
      </w:r>
      <w:r w:rsidR="004920FC">
        <w:t xml:space="preserve"> the US. </w:t>
      </w:r>
      <w:del w:id="543" w:author="Catherine Foster" w:date="2020-05-07T13:54:00Z">
        <w:r w:rsidR="004920FC" w:rsidDel="00930267">
          <w:delText xml:space="preserve"> </w:delText>
        </w:r>
      </w:del>
      <w:r w:rsidR="009C04B5">
        <w:t>Such growth will rapidly increase electricity consumption and stretch peak</w:t>
      </w:r>
      <w:r w:rsidR="006610E3">
        <w:t xml:space="preserve"> generating capacity.</w:t>
      </w:r>
      <w:del w:id="544" w:author="Catherine Foster" w:date="2020-05-07T13:54:00Z">
        <w:r w:rsidR="006610E3" w:rsidDel="00930267">
          <w:delText xml:space="preserve"> </w:delText>
        </w:r>
      </w:del>
      <w:r w:rsidR="006610E3">
        <w:t xml:space="preserve"> If the first cost barrier can be overcome, c</w:t>
      </w:r>
      <w:r w:rsidR="009C04B5">
        <w:t>ool roof implementation has the potential to reduce</w:t>
      </w:r>
      <w:r w:rsidR="00982A7A">
        <w:t xml:space="preserve"> or delay</w:t>
      </w:r>
      <w:r w:rsidR="009C04B5">
        <w:t xml:space="preserve"> the need for additional generation</w:t>
      </w:r>
      <w:r w:rsidR="00982A7A">
        <w:t xml:space="preserve"> capacity</w:t>
      </w:r>
      <w:r w:rsidR="009C04B5">
        <w:t xml:space="preserve">.  </w:t>
      </w:r>
    </w:p>
    <w:p w14:paraId="3D2A5E65" w14:textId="77777777" w:rsidR="004920FC" w:rsidRDefault="004920FC">
      <w:pPr>
        <w:rPr>
          <w:rFonts w:cs="Arial"/>
          <w:highlight w:val="yellow"/>
        </w:rPr>
      </w:pPr>
    </w:p>
    <w:p w14:paraId="2274E8B7" w14:textId="7F36DA7F" w:rsidR="00820A11" w:rsidRDefault="00820A11" w:rsidP="00B114D1">
      <w:pPr>
        <w:pStyle w:val="Heading4"/>
      </w:pPr>
      <w:r>
        <w:t>Green Roofs</w:t>
      </w:r>
      <w:r w:rsidR="003C2B55">
        <w:t xml:space="preserve"> – Trends to Accelerate Adoption</w:t>
      </w:r>
    </w:p>
    <w:p w14:paraId="6012C056" w14:textId="306671B5" w:rsidR="00B77E67" w:rsidRDefault="00017EE5">
      <w:r>
        <w:t xml:space="preserve">With a high first cost and a broad palette of benefits – not all of which can be captured by the building owner – green roof adoption depends on </w:t>
      </w:r>
      <w:r w:rsidR="00575A2F">
        <w:t xml:space="preserve">communities recognizing, and rewarding or mandating, their use. </w:t>
      </w:r>
      <w:r>
        <w:t xml:space="preserve"> </w:t>
      </w:r>
      <w:r w:rsidR="00575A2F">
        <w:t>Key</w:t>
      </w:r>
      <w:r w:rsidR="00B77E67">
        <w:t xml:space="preserve"> trends </w:t>
      </w:r>
      <w:r w:rsidR="0085531C">
        <w:t xml:space="preserve">and key success factors </w:t>
      </w:r>
      <w:r w:rsidR="00B77E67">
        <w:t xml:space="preserve">needed to accelerate adoption of green roofs include:  </w:t>
      </w:r>
    </w:p>
    <w:p w14:paraId="24B2E4ED" w14:textId="4CE32C9B" w:rsidR="0085531C" w:rsidRPr="00B114D1" w:rsidRDefault="00BF0AF8" w:rsidP="00B114D1">
      <w:pPr>
        <w:pStyle w:val="ListParagraph"/>
        <w:numPr>
          <w:ilvl w:val="0"/>
          <w:numId w:val="89"/>
        </w:numPr>
        <w:rPr>
          <w:rFonts w:cs="Arial"/>
        </w:rPr>
      </w:pPr>
      <w:r>
        <w:rPr>
          <w:b/>
        </w:rPr>
        <w:t xml:space="preserve">Supportive government policies, regulations and </w:t>
      </w:r>
      <w:r w:rsidR="00B77E67" w:rsidRPr="00B114D1">
        <w:rPr>
          <w:b/>
        </w:rPr>
        <w:t>incentives.</w:t>
      </w:r>
      <w:del w:id="545" w:author="Catherine Foster" w:date="2020-05-07T13:55:00Z">
        <w:r w:rsidR="00B77E67" w:rsidDel="00930267">
          <w:delText xml:space="preserve"> </w:delText>
        </w:r>
      </w:del>
      <w:r w:rsidR="00B77E67">
        <w:t xml:space="preserve"> Because of their high cost and maintenance expense in comparison with other roofs, </w:t>
      </w:r>
      <w:r w:rsidR="002342F3">
        <w:t xml:space="preserve">supportive government policies, regulations and incentives have been essential for </w:t>
      </w:r>
      <w:r w:rsidR="00B77E67">
        <w:t>green roof growth</w:t>
      </w:r>
      <w:r>
        <w:t xml:space="preserve">: </w:t>
      </w:r>
      <w:del w:id="546" w:author="Catherine Foster" w:date="2020-05-07T13:55:00Z">
        <w:r w:rsidDel="00930267">
          <w:delText xml:space="preserve"> </w:delText>
        </w:r>
      </w:del>
      <w:r>
        <w:t>T</w:t>
      </w:r>
      <w:r w:rsidR="00B77E67" w:rsidRPr="00B114D1">
        <w:rPr>
          <w:rFonts w:cs="Arial"/>
        </w:rPr>
        <w:t xml:space="preserve">he cities and countries with widespread implementation have provided financial incentives and building mandates.  </w:t>
      </w:r>
      <w:r w:rsidR="000E4E4C">
        <w:rPr>
          <w:rFonts w:cs="Arial"/>
        </w:rPr>
        <w:t xml:space="preserve">Copenhagen, Denmark is a leading example: </w:t>
      </w:r>
      <w:del w:id="547" w:author="Catherine Foster" w:date="2020-05-07T13:55:00Z">
        <w:r w:rsidR="000E4E4C" w:rsidDel="00930267">
          <w:rPr>
            <w:rFonts w:cs="Arial"/>
          </w:rPr>
          <w:delText xml:space="preserve"> </w:delText>
        </w:r>
      </w:del>
      <w:r w:rsidR="000E4E4C">
        <w:rPr>
          <w:rFonts w:cs="Arial"/>
        </w:rPr>
        <w:t>D</w:t>
      </w:r>
      <w:r w:rsidR="001D6512" w:rsidRPr="008134AE">
        <w:rPr>
          <w:rFonts w:cs="Arial"/>
        </w:rPr>
        <w:t xml:space="preserve">riven originally by a </w:t>
      </w:r>
      <w:r w:rsidR="001D6512">
        <w:rPr>
          <w:rFonts w:cs="Arial"/>
        </w:rPr>
        <w:t xml:space="preserve">2008 </w:t>
      </w:r>
      <w:r w:rsidR="001D6512" w:rsidRPr="008134AE">
        <w:rPr>
          <w:rFonts w:cs="Arial"/>
        </w:rPr>
        <w:t>search for alternative</w:t>
      </w:r>
      <w:r w:rsidR="00575A2F">
        <w:rPr>
          <w:rFonts w:cs="Arial"/>
        </w:rPr>
        <w:t>s</w:t>
      </w:r>
      <w:r w:rsidR="001D6512" w:rsidRPr="008134AE">
        <w:rPr>
          <w:rFonts w:cs="Arial"/>
        </w:rPr>
        <w:t xml:space="preserve"> to handle rainwater and wastewater, </w:t>
      </w:r>
      <w:r w:rsidR="000E4E4C">
        <w:rPr>
          <w:rFonts w:cs="Arial"/>
        </w:rPr>
        <w:t xml:space="preserve">Copenhagen </w:t>
      </w:r>
      <w:r w:rsidR="00575A2F">
        <w:rPr>
          <w:rFonts w:cs="Arial"/>
        </w:rPr>
        <w:t>in</w:t>
      </w:r>
      <w:r w:rsidR="00546135" w:rsidRPr="00B114D1">
        <w:rPr>
          <w:rFonts w:cs="Arial"/>
        </w:rPr>
        <w:t xml:space="preserve"> 2010 made it</w:t>
      </w:r>
      <w:r w:rsidR="00B77E67" w:rsidRPr="00B114D1">
        <w:rPr>
          <w:rFonts w:cs="Arial"/>
        </w:rPr>
        <w:t xml:space="preserve"> mandatory for all new flat roofs to have a green roof installed as part of </w:t>
      </w:r>
      <w:r w:rsidR="001D6512">
        <w:rPr>
          <w:rFonts w:cs="Arial"/>
        </w:rPr>
        <w:t>the building’s</w:t>
      </w:r>
      <w:r w:rsidR="00B77E67" w:rsidRPr="00B114D1">
        <w:rPr>
          <w:rFonts w:cs="Arial"/>
        </w:rPr>
        <w:t xml:space="preserve"> climate-change preparedness strategy</w:t>
      </w:r>
      <w:r w:rsidR="00546135" w:rsidRPr="007C32EE">
        <w:rPr>
          <w:rFonts w:cs="Arial"/>
        </w:rPr>
        <w:t>.</w:t>
      </w:r>
      <w:del w:id="548" w:author="Catherine Foster" w:date="2020-05-07T13:55:00Z">
        <w:r w:rsidR="00B77E67" w:rsidRPr="00B114D1" w:rsidDel="00930267">
          <w:rPr>
            <w:rFonts w:cs="Arial"/>
          </w:rPr>
          <w:delText xml:space="preserve"> </w:delText>
        </w:r>
      </w:del>
      <w:r w:rsidR="001D6512">
        <w:rPr>
          <w:rFonts w:cs="Arial"/>
        </w:rPr>
        <w:t xml:space="preserve"> As of 2016, </w:t>
      </w:r>
      <w:r w:rsidR="00C94EF4" w:rsidRPr="007C32EE">
        <w:rPr>
          <w:rFonts w:cs="Arial"/>
        </w:rPr>
        <w:t xml:space="preserve">this regulation </w:t>
      </w:r>
      <w:r w:rsidR="001D6512">
        <w:rPr>
          <w:rFonts w:cs="Arial"/>
        </w:rPr>
        <w:t xml:space="preserve">had </w:t>
      </w:r>
      <w:r w:rsidR="00C94EF4" w:rsidRPr="007C32EE">
        <w:rPr>
          <w:rFonts w:cs="Arial"/>
        </w:rPr>
        <w:t>resulted in over 40 green roofs totaling 200,000 m</w:t>
      </w:r>
      <w:r w:rsidR="00C94EF4" w:rsidRPr="00B114D1">
        <w:rPr>
          <w:rFonts w:cs="Arial"/>
          <w:vertAlign w:val="superscript"/>
        </w:rPr>
        <w:t>2</w:t>
      </w:r>
      <w:del w:id="549" w:author="Catherine Foster" w:date="2020-05-07T13:55:00Z">
        <w:r w:rsidR="001D6512" w:rsidDel="00930267">
          <w:rPr>
            <w:rFonts w:cs="Arial"/>
          </w:rPr>
          <w:delText>.</w:delText>
        </w:r>
      </w:del>
      <w:r w:rsidR="001D6512">
        <w:rPr>
          <w:rFonts w:cs="Arial"/>
        </w:rPr>
        <w:t xml:space="preserve"> (</w:t>
      </w:r>
      <w:r w:rsidR="001D6512" w:rsidRPr="008134AE">
        <w:rPr>
          <w:rFonts w:cs="Arial"/>
        </w:rPr>
        <w:t>Copenhagen 2016)</w:t>
      </w:r>
      <w:ins w:id="550" w:author="Catherine Foster" w:date="2020-05-07T13:55:00Z">
        <w:r w:rsidR="00930267">
          <w:rPr>
            <w:rFonts w:cs="Arial"/>
          </w:rPr>
          <w:t>.</w:t>
        </w:r>
      </w:ins>
      <w:del w:id="551" w:author="Catherine Foster" w:date="2020-05-07T13:55:00Z">
        <w:r w:rsidR="001D6512" w:rsidRPr="008134AE" w:rsidDel="00930267">
          <w:rPr>
            <w:rFonts w:cs="Arial"/>
          </w:rPr>
          <w:delText xml:space="preserve"> </w:delText>
        </w:r>
      </w:del>
      <w:r w:rsidR="001D6512" w:rsidRPr="001D6512">
        <w:rPr>
          <w:rFonts w:cs="Arial"/>
        </w:rPr>
        <w:t xml:space="preserve"> </w:t>
      </w:r>
      <w:r w:rsidR="00C855DB">
        <w:rPr>
          <w:rFonts w:cs="Arial"/>
        </w:rPr>
        <w:t>In Germany</w:t>
      </w:r>
      <w:ins w:id="552" w:author="Catherine Foster" w:date="2020-05-07T13:55:00Z">
        <w:r w:rsidR="00930267">
          <w:rPr>
            <w:rFonts w:cs="Arial"/>
          </w:rPr>
          <w:t>,</w:t>
        </w:r>
      </w:ins>
      <w:r w:rsidR="003C2B55">
        <w:rPr>
          <w:rFonts w:cs="Arial"/>
        </w:rPr>
        <w:t xml:space="preserve"> over 90 cities require green roofs in certain building and</w:t>
      </w:r>
      <w:r w:rsidR="00C855DB">
        <w:rPr>
          <w:rFonts w:cs="Arial"/>
        </w:rPr>
        <w:t xml:space="preserve"> </w:t>
      </w:r>
      <w:r w:rsidR="001D6512" w:rsidRPr="008134AE">
        <w:rPr>
          <w:rFonts w:cs="Arial"/>
        </w:rPr>
        <w:t>at least 48 cities provide financial support</w:t>
      </w:r>
      <w:r w:rsidR="00C855DB">
        <w:rPr>
          <w:rFonts w:cs="Arial"/>
        </w:rPr>
        <w:t xml:space="preserve"> for green roofs; as of 2016</w:t>
      </w:r>
      <w:ins w:id="553" w:author="Catherine Foster" w:date="2020-05-07T13:55:00Z">
        <w:r w:rsidR="00930267">
          <w:rPr>
            <w:rFonts w:cs="Arial"/>
          </w:rPr>
          <w:t>,</w:t>
        </w:r>
      </w:ins>
      <w:r w:rsidR="00C855DB">
        <w:rPr>
          <w:rFonts w:cs="Arial"/>
        </w:rPr>
        <w:t xml:space="preserve"> Germany had installed 86 million m</w:t>
      </w:r>
      <w:r w:rsidR="00C855DB" w:rsidRPr="00B114D1">
        <w:rPr>
          <w:rFonts w:cs="Arial"/>
          <w:vertAlign w:val="superscript"/>
        </w:rPr>
        <w:t>2</w:t>
      </w:r>
      <w:r w:rsidR="00C855DB">
        <w:rPr>
          <w:rFonts w:cs="Arial"/>
        </w:rPr>
        <w:t xml:space="preserve"> of green roofs, </w:t>
      </w:r>
      <w:del w:id="554" w:author="Catherine Foster" w:date="2020-05-07T13:56:00Z">
        <w:r w:rsidR="00C855DB" w:rsidDel="00930267">
          <w:rPr>
            <w:rFonts w:cs="Arial"/>
          </w:rPr>
          <w:delText xml:space="preserve">accosting </w:delText>
        </w:r>
      </w:del>
      <w:ins w:id="555" w:author="Catherine Foster" w:date="2020-05-07T13:56:00Z">
        <w:r w:rsidR="00930267">
          <w:rPr>
            <w:rFonts w:cs="Arial"/>
          </w:rPr>
          <w:t xml:space="preserve">accounting </w:t>
        </w:r>
      </w:ins>
      <w:r w:rsidR="00C855DB">
        <w:rPr>
          <w:rFonts w:cs="Arial"/>
        </w:rPr>
        <w:t>for 14% of Germany’s roof area</w:t>
      </w:r>
      <w:del w:id="556" w:author="Catherine Foster" w:date="2020-05-07T13:56:00Z">
        <w:r w:rsidR="00C855DB" w:rsidDel="00930267">
          <w:rPr>
            <w:rFonts w:cs="Arial"/>
          </w:rPr>
          <w:delText>.</w:delText>
        </w:r>
      </w:del>
      <w:r w:rsidR="00C855DB">
        <w:rPr>
          <w:rFonts w:cs="Arial"/>
        </w:rPr>
        <w:t xml:space="preserve"> (</w:t>
      </w:r>
      <w:r w:rsidR="00C855DB" w:rsidRPr="008134AE">
        <w:rPr>
          <w:rFonts w:cs="Arial"/>
        </w:rPr>
        <w:t>Copenhagen 2016</w:t>
      </w:r>
      <w:r w:rsidR="003C2B55">
        <w:rPr>
          <w:rFonts w:cs="Arial"/>
        </w:rPr>
        <w:t xml:space="preserve">; </w:t>
      </w:r>
      <w:r w:rsidR="003C2B55">
        <w:t>Linda Velazquez greenroofs.com Interview 2019</w:t>
      </w:r>
      <w:r w:rsidR="00C855DB" w:rsidRPr="008134AE">
        <w:rPr>
          <w:rFonts w:cs="Arial"/>
        </w:rPr>
        <w:t>)</w:t>
      </w:r>
      <w:ins w:id="557" w:author="Catherine Foster" w:date="2020-05-07T13:56:00Z">
        <w:r w:rsidR="00930267">
          <w:rPr>
            <w:rFonts w:cs="Arial"/>
          </w:rPr>
          <w:t>.</w:t>
        </w:r>
      </w:ins>
      <w:del w:id="558" w:author="Catherine Foster" w:date="2020-05-07T13:56:00Z">
        <w:r w:rsidR="00C855DB" w:rsidDel="00930267">
          <w:rPr>
            <w:rFonts w:cs="Arial"/>
          </w:rPr>
          <w:delText xml:space="preserve"> </w:delText>
        </w:r>
      </w:del>
      <w:r w:rsidR="00C855DB">
        <w:rPr>
          <w:rFonts w:cs="Arial"/>
        </w:rPr>
        <w:t xml:space="preserve"> In North America, a 2009 Toronto regulation required green roofs on new residential, commercial, or institutional buildings with over 2,000 m</w:t>
      </w:r>
      <w:r w:rsidR="00C855DB" w:rsidRPr="00B114D1">
        <w:rPr>
          <w:rFonts w:cs="Arial"/>
          <w:vertAlign w:val="superscript"/>
        </w:rPr>
        <w:t>2</w:t>
      </w:r>
      <w:r w:rsidR="00C855DB">
        <w:rPr>
          <w:rFonts w:cs="Arial"/>
        </w:rPr>
        <w:t xml:space="preserve"> roof area</w:t>
      </w:r>
      <w:r w:rsidR="00AF654F">
        <w:rPr>
          <w:rFonts w:cs="Arial"/>
        </w:rPr>
        <w:t xml:space="preserve"> (industrial buildings have a different requirement)</w:t>
      </w:r>
      <w:r w:rsidR="00C855DB">
        <w:rPr>
          <w:rFonts w:cs="Arial"/>
        </w:rPr>
        <w:t>.</w:t>
      </w:r>
      <w:del w:id="559" w:author="Catherine Foster" w:date="2020-05-07T13:56:00Z">
        <w:r w:rsidR="00C855DB" w:rsidDel="00930267">
          <w:rPr>
            <w:rFonts w:cs="Arial"/>
          </w:rPr>
          <w:delText xml:space="preserve"> </w:delText>
        </w:r>
      </w:del>
      <w:r w:rsidR="00C855DB">
        <w:rPr>
          <w:rFonts w:cs="Arial"/>
        </w:rPr>
        <w:t xml:space="preserve"> Toronto also provides financial incentives up to $50/m</w:t>
      </w:r>
      <w:r w:rsidR="00C855DB" w:rsidRPr="00B114D1">
        <w:rPr>
          <w:rFonts w:cs="Arial"/>
          <w:vertAlign w:val="superscript"/>
        </w:rPr>
        <w:t>2</w:t>
      </w:r>
      <w:r w:rsidR="00C855DB">
        <w:rPr>
          <w:rFonts w:cs="Arial"/>
        </w:rPr>
        <w:t xml:space="preserve">, subject to certain limits. </w:t>
      </w:r>
      <w:del w:id="560" w:author="Catherine Foster" w:date="2020-05-07T13:56:00Z">
        <w:r w:rsidR="00C855DB" w:rsidDel="00930267">
          <w:rPr>
            <w:rFonts w:cs="Arial"/>
          </w:rPr>
          <w:delText xml:space="preserve"> </w:delText>
        </w:r>
      </w:del>
      <w:r w:rsidR="00C855DB">
        <w:rPr>
          <w:rFonts w:cs="Arial"/>
        </w:rPr>
        <w:t xml:space="preserve">As a result, in a marked departure from previous years, </w:t>
      </w:r>
      <w:r w:rsidR="00AF654F">
        <w:rPr>
          <w:rFonts w:cs="Arial"/>
        </w:rPr>
        <w:t>in a 2016 survey of green roof installers</w:t>
      </w:r>
      <w:ins w:id="561" w:author="Catherine Foster" w:date="2020-05-07T13:56:00Z">
        <w:r w:rsidR="00930267">
          <w:rPr>
            <w:rFonts w:cs="Arial"/>
          </w:rPr>
          <w:t>,</w:t>
        </w:r>
      </w:ins>
      <w:r w:rsidR="00AF654F">
        <w:rPr>
          <w:rFonts w:cs="Arial"/>
        </w:rPr>
        <w:t xml:space="preserve"> </w:t>
      </w:r>
      <w:r w:rsidR="00C855DB">
        <w:rPr>
          <w:rFonts w:cs="Arial"/>
        </w:rPr>
        <w:t>Toronto beat Chicago, Washington DC, Seattle and other</w:t>
      </w:r>
      <w:r w:rsidR="00575A2F">
        <w:rPr>
          <w:rFonts w:cs="Arial"/>
        </w:rPr>
        <w:t xml:space="preserve"> North American</w:t>
      </w:r>
      <w:r w:rsidR="00C855DB">
        <w:rPr>
          <w:rFonts w:cs="Arial"/>
        </w:rPr>
        <w:t xml:space="preserve"> cities to </w:t>
      </w:r>
      <w:r w:rsidR="00AF654F">
        <w:rPr>
          <w:rFonts w:cs="Arial"/>
        </w:rPr>
        <w:t>beco</w:t>
      </w:r>
      <w:r w:rsidR="00C855DB">
        <w:rPr>
          <w:rFonts w:cs="Arial"/>
        </w:rPr>
        <w:t xml:space="preserve">me the number one </w:t>
      </w:r>
      <w:r w:rsidR="00575A2F">
        <w:rPr>
          <w:rFonts w:cs="Arial"/>
        </w:rPr>
        <w:t>in</w:t>
      </w:r>
      <w:r w:rsidR="00C855DB">
        <w:rPr>
          <w:rFonts w:cs="Arial"/>
        </w:rPr>
        <w:t xml:space="preserve"> green roof installations, with over 60,000 m</w:t>
      </w:r>
      <w:r w:rsidR="00C855DB" w:rsidRPr="00B114D1">
        <w:rPr>
          <w:rFonts w:cs="Arial"/>
          <w:vertAlign w:val="superscript"/>
        </w:rPr>
        <w:t>2</w:t>
      </w:r>
      <w:r w:rsidR="00C855DB">
        <w:rPr>
          <w:rFonts w:cs="Arial"/>
        </w:rPr>
        <w:t xml:space="preserve"> installed </w:t>
      </w:r>
      <w:r w:rsidR="00AF654F">
        <w:rPr>
          <w:rFonts w:cs="Arial"/>
        </w:rPr>
        <w:t>that year</w:t>
      </w:r>
      <w:del w:id="562" w:author="Catherine Foster" w:date="2020-05-07T13:56:00Z">
        <w:r w:rsidR="00C855DB" w:rsidDel="00930267">
          <w:rPr>
            <w:rFonts w:cs="Arial"/>
          </w:rPr>
          <w:delText>.</w:delText>
        </w:r>
      </w:del>
      <w:r w:rsidR="00C855DB">
        <w:rPr>
          <w:rFonts w:cs="Arial"/>
        </w:rPr>
        <w:t xml:space="preserve"> (Green Roofs for Healthy Cities 2017)</w:t>
      </w:r>
      <w:ins w:id="563" w:author="Catherine Foster" w:date="2020-05-07T13:56:00Z">
        <w:r w:rsidR="00930267">
          <w:rPr>
            <w:rFonts w:cs="Arial"/>
          </w:rPr>
          <w:t>.</w:t>
        </w:r>
      </w:ins>
      <w:del w:id="564" w:author="Catherine Foster" w:date="2020-05-07T13:56:00Z">
        <w:r w:rsidR="00C855DB" w:rsidDel="00930267">
          <w:rPr>
            <w:rFonts w:cs="Arial"/>
          </w:rPr>
          <w:delText xml:space="preserve"> </w:delText>
        </w:r>
      </w:del>
      <w:r w:rsidR="00AF654F">
        <w:rPr>
          <w:rFonts w:cs="Arial"/>
        </w:rPr>
        <w:t xml:space="preserve"> </w:t>
      </w:r>
      <w:r w:rsidR="00735FD5">
        <w:rPr>
          <w:rFonts w:cs="Arial"/>
        </w:rPr>
        <w:t xml:space="preserve">Several major US cities incent green roofs: </w:t>
      </w:r>
      <w:del w:id="565" w:author="Catherine Foster" w:date="2020-05-07T13:57:00Z">
        <w:r w:rsidR="00735FD5" w:rsidDel="00930267">
          <w:rPr>
            <w:rFonts w:cs="Arial"/>
          </w:rPr>
          <w:delText xml:space="preserve"> </w:delText>
        </w:r>
      </w:del>
      <w:r w:rsidR="00735FD5">
        <w:rPr>
          <w:rFonts w:cs="Arial"/>
        </w:rPr>
        <w:t>Chicago</w:t>
      </w:r>
      <w:r w:rsidR="003C2B55">
        <w:rPr>
          <w:rFonts w:cs="Arial"/>
        </w:rPr>
        <w:t>, with over 500,000 m</w:t>
      </w:r>
      <w:r w:rsidR="003C2B55" w:rsidRPr="00B114D1">
        <w:rPr>
          <w:rFonts w:cs="Arial"/>
          <w:vertAlign w:val="superscript"/>
        </w:rPr>
        <w:t>2</w:t>
      </w:r>
      <w:r w:rsidR="003C2B55">
        <w:rPr>
          <w:rFonts w:cs="Arial"/>
        </w:rPr>
        <w:t xml:space="preserve"> of green roofs</w:t>
      </w:r>
      <w:r w:rsidR="00735FD5">
        <w:rPr>
          <w:rFonts w:cs="Arial"/>
        </w:rPr>
        <w:t xml:space="preserve"> accepts green roofs as meeting its solar reflectance </w:t>
      </w:r>
      <w:r w:rsidR="00575A2F">
        <w:rPr>
          <w:rFonts w:cs="Arial"/>
        </w:rPr>
        <w:t>requirement</w:t>
      </w:r>
      <w:r w:rsidR="00735FD5">
        <w:rPr>
          <w:rFonts w:cs="Arial"/>
        </w:rPr>
        <w:t xml:space="preserve">.  </w:t>
      </w:r>
      <w:r w:rsidR="00E50C32">
        <w:rPr>
          <w:rFonts w:cs="Arial"/>
        </w:rPr>
        <w:t xml:space="preserve">New </w:t>
      </w:r>
      <w:r>
        <w:rPr>
          <w:rFonts w:cs="Arial"/>
        </w:rPr>
        <w:t>York City offers a 1-year property tax reduction of ~$48/m</w:t>
      </w:r>
      <w:r w:rsidRPr="00B114D1">
        <w:rPr>
          <w:rFonts w:cs="Arial"/>
          <w:vertAlign w:val="superscript"/>
        </w:rPr>
        <w:t>2</w:t>
      </w:r>
      <w:r>
        <w:rPr>
          <w:rFonts w:cs="Arial"/>
        </w:rPr>
        <w:t xml:space="preserve">. </w:t>
      </w:r>
      <w:del w:id="566" w:author="Catherine Foster" w:date="2020-05-07T13:57:00Z">
        <w:r w:rsidDel="00930267">
          <w:rPr>
            <w:rFonts w:cs="Arial"/>
          </w:rPr>
          <w:delText xml:space="preserve"> </w:delText>
        </w:r>
      </w:del>
      <w:r>
        <w:rPr>
          <w:rFonts w:cs="Arial"/>
        </w:rPr>
        <w:t>And Washington DC’s “20-20-20” plan seeks to create 20 million ft</w:t>
      </w:r>
      <w:r w:rsidRPr="00B114D1">
        <w:rPr>
          <w:rFonts w:cs="Arial"/>
          <w:vertAlign w:val="superscript"/>
        </w:rPr>
        <w:t>2</w:t>
      </w:r>
      <w:r w:rsidR="00575A2F">
        <w:rPr>
          <w:rFonts w:cs="Arial"/>
        </w:rPr>
        <w:t xml:space="preserve"> (2 million m</w:t>
      </w:r>
      <w:r w:rsidR="00575A2F" w:rsidRPr="00B114D1">
        <w:rPr>
          <w:rFonts w:cs="Arial"/>
          <w:vertAlign w:val="superscript"/>
        </w:rPr>
        <w:t>2</w:t>
      </w:r>
      <w:r w:rsidR="00575A2F">
        <w:rPr>
          <w:rFonts w:cs="Arial"/>
        </w:rPr>
        <w:t>)</w:t>
      </w:r>
      <w:r>
        <w:rPr>
          <w:rFonts w:cs="Arial"/>
        </w:rPr>
        <w:t xml:space="preserve"> of green roofs, representing 20% of city building roof area over the next 20 years. </w:t>
      </w:r>
      <w:del w:id="567" w:author="Catherine Foster" w:date="2020-05-07T13:57:00Z">
        <w:r w:rsidDel="00930267">
          <w:rPr>
            <w:rFonts w:cs="Arial"/>
          </w:rPr>
          <w:delText xml:space="preserve"> </w:delText>
        </w:r>
      </w:del>
      <w:r w:rsidR="00AF654F">
        <w:rPr>
          <w:rFonts w:cs="Arial"/>
        </w:rPr>
        <w:t>In China, Shanghai has run a campaign fostering green roofs since 2003, resulting</w:t>
      </w:r>
      <w:r w:rsidR="00575A2F">
        <w:rPr>
          <w:rFonts w:cs="Arial"/>
        </w:rPr>
        <w:t xml:space="preserve"> in</w:t>
      </w:r>
      <w:r w:rsidR="00AF654F">
        <w:rPr>
          <w:rFonts w:cs="Arial"/>
        </w:rPr>
        <w:t xml:space="preserve"> 50,000 m</w:t>
      </w:r>
      <w:r w:rsidR="00AF654F" w:rsidRPr="00B114D1">
        <w:rPr>
          <w:rFonts w:cs="Arial"/>
          <w:vertAlign w:val="superscript"/>
        </w:rPr>
        <w:t>2</w:t>
      </w:r>
      <w:r w:rsidR="00AF654F">
        <w:rPr>
          <w:rFonts w:cs="Arial"/>
        </w:rPr>
        <w:t xml:space="preserve"> by 2008; Beijing, with various policies and programs promoting green roofs, as of 2008 had 1 million m</w:t>
      </w:r>
      <w:r w:rsidR="00AF654F" w:rsidRPr="00B114D1">
        <w:rPr>
          <w:rFonts w:cs="Arial"/>
          <w:vertAlign w:val="superscript"/>
        </w:rPr>
        <w:t>2</w:t>
      </w:r>
      <w:r w:rsidR="00AF654F">
        <w:rPr>
          <w:rFonts w:cs="Arial"/>
        </w:rPr>
        <w:t xml:space="preserve"> installed, with 100,000 m</w:t>
      </w:r>
      <w:r w:rsidR="00AF654F" w:rsidRPr="00B114D1">
        <w:rPr>
          <w:rFonts w:cs="Arial"/>
          <w:vertAlign w:val="superscript"/>
        </w:rPr>
        <w:t>2</w:t>
      </w:r>
      <w:r w:rsidR="00AF654F">
        <w:rPr>
          <w:rFonts w:cs="Arial"/>
        </w:rPr>
        <w:t xml:space="preserve"> </w:t>
      </w:r>
      <w:r w:rsidR="00575A2F">
        <w:rPr>
          <w:rFonts w:cs="Arial"/>
        </w:rPr>
        <w:t xml:space="preserve">being </w:t>
      </w:r>
      <w:r w:rsidR="00AF654F">
        <w:rPr>
          <w:rFonts w:cs="Arial"/>
        </w:rPr>
        <w:t>added annually</w:t>
      </w:r>
      <w:del w:id="568" w:author="Catherine Foster" w:date="2020-05-07T13:57:00Z">
        <w:r w:rsidR="00AF654F" w:rsidDel="00930267">
          <w:rPr>
            <w:rFonts w:cs="Arial"/>
          </w:rPr>
          <w:delText>.</w:delText>
        </w:r>
      </w:del>
      <w:r w:rsidR="00AF654F">
        <w:rPr>
          <w:rFonts w:cs="Arial"/>
        </w:rPr>
        <w:t xml:space="preserve"> </w:t>
      </w:r>
      <w:r w:rsidR="00735FD5">
        <w:rPr>
          <w:rFonts w:cs="Arial"/>
        </w:rPr>
        <w:t>(</w:t>
      </w:r>
      <w:r w:rsidR="00735FD5" w:rsidRPr="008134AE">
        <w:rPr>
          <w:rFonts w:cs="Arial"/>
        </w:rPr>
        <w:t>Copenhagen 2016)</w:t>
      </w:r>
      <w:ins w:id="569" w:author="Catherine Foster" w:date="2020-05-07T13:57:00Z">
        <w:r w:rsidR="00930267">
          <w:rPr>
            <w:rFonts w:cs="Arial"/>
          </w:rPr>
          <w:t>.</w:t>
        </w:r>
      </w:ins>
      <w:del w:id="570" w:author="Catherine Foster" w:date="2020-05-07T13:57:00Z">
        <w:r w:rsidR="00AF654F" w:rsidDel="00930267">
          <w:rPr>
            <w:rFonts w:cs="Arial"/>
          </w:rPr>
          <w:delText xml:space="preserve"> </w:delText>
        </w:r>
      </w:del>
      <w:r w:rsidR="00175A2A">
        <w:rPr>
          <w:rFonts w:cs="Arial"/>
        </w:rPr>
        <w:t xml:space="preserve"> Berardi has summarized examples of urban policies promoting green roofs</w:t>
      </w:r>
      <w:del w:id="571" w:author="Catherine Foster" w:date="2020-05-07T13:57:00Z">
        <w:r w:rsidR="00175A2A" w:rsidDel="00930267">
          <w:rPr>
            <w:rFonts w:cs="Arial"/>
          </w:rPr>
          <w:delText>.</w:delText>
        </w:r>
      </w:del>
      <w:r w:rsidR="00175A2A">
        <w:rPr>
          <w:rFonts w:cs="Arial"/>
        </w:rPr>
        <w:t xml:space="preserve"> (Berardi 2014)</w:t>
      </w:r>
      <w:ins w:id="572" w:author="Catherine Foster" w:date="2020-05-07T13:57:00Z">
        <w:r w:rsidR="00930267">
          <w:rPr>
            <w:rFonts w:cs="Arial"/>
          </w:rPr>
          <w:t>.</w:t>
        </w:r>
      </w:ins>
      <w:r w:rsidR="00175A2A">
        <w:rPr>
          <w:rFonts w:cs="Arial"/>
        </w:rPr>
        <w:t xml:space="preserve">  </w:t>
      </w:r>
    </w:p>
    <w:p w14:paraId="7E052A11" w14:textId="6CD7ACCC" w:rsidR="0085531C" w:rsidRDefault="0085531C" w:rsidP="00B114D1">
      <w:pPr>
        <w:pStyle w:val="ListParagraph"/>
        <w:numPr>
          <w:ilvl w:val="0"/>
          <w:numId w:val="89"/>
        </w:numPr>
      </w:pPr>
      <w:r w:rsidRPr="00F713D5">
        <w:rPr>
          <w:b/>
        </w:rPr>
        <w:t>Uniform design</w:t>
      </w:r>
      <w:r>
        <w:rPr>
          <w:b/>
        </w:rPr>
        <w:t xml:space="preserve">, construction and maintenance </w:t>
      </w:r>
      <w:r w:rsidRPr="00F713D5">
        <w:rPr>
          <w:b/>
        </w:rPr>
        <w:t>standards and guidelines.</w:t>
      </w:r>
      <w:r>
        <w:t xml:space="preserve"> </w:t>
      </w:r>
      <w:del w:id="573" w:author="Catherine Foster" w:date="2020-05-07T13:57:00Z">
        <w:r w:rsidDel="00930267">
          <w:delText xml:space="preserve"> </w:delText>
        </w:r>
      </w:del>
      <w:r w:rsidRPr="00F713D5">
        <w:t>The German Landscape Research, Development, and Construction Society</w:t>
      </w:r>
      <w:r>
        <w:t xml:space="preserve"> (FLL), established in 1975,</w:t>
      </w:r>
      <w:r w:rsidRPr="00F713D5">
        <w:t xml:space="preserve"> </w:t>
      </w:r>
      <w:r>
        <w:t xml:space="preserve">is an </w:t>
      </w:r>
      <w:r>
        <w:lastRenderedPageBreak/>
        <w:t xml:space="preserve">independent non-profit organization that has been working on green roof standards for more than 30 years. </w:t>
      </w:r>
      <w:del w:id="574" w:author="Catherine Foster" w:date="2020-05-07T13:57:00Z">
        <w:r w:rsidDel="00930267">
          <w:delText xml:space="preserve"> </w:delText>
        </w:r>
      </w:del>
      <w:r>
        <w:t>The FLL’s “Guideline for the Planning, Execution and Upkeep of Green-Roof Sites” (FLL Guideline) reflects the latest developments in German acknowledged state-of-the-art technology, and</w:t>
      </w:r>
      <w:ins w:id="575" w:author="Catherine Foster" w:date="2020-05-07T13:58:00Z">
        <w:r w:rsidR="00930267">
          <w:t>,</w:t>
        </w:r>
      </w:ins>
      <w:r>
        <w:t xml:space="preserve"> thus</w:t>
      </w:r>
      <w:ins w:id="576" w:author="Catherine Foster" w:date="2020-05-07T13:58:00Z">
        <w:r w:rsidR="00930267">
          <w:t>,</w:t>
        </w:r>
      </w:ins>
      <w:r>
        <w:t xml:space="preserve"> is a valuable tool for the construction of reliable, high-quality green roofs worldwide</w:t>
      </w:r>
      <w:del w:id="577" w:author="Catherine Foster" w:date="2020-05-07T13:58:00Z">
        <w:r w:rsidDel="00930267">
          <w:delText>.</w:delText>
        </w:r>
      </w:del>
      <w:r>
        <w:t xml:space="preserve"> (</w:t>
      </w:r>
      <w:proofErr w:type="spellStart"/>
      <w:r>
        <w:t>Breuning</w:t>
      </w:r>
      <w:proofErr w:type="spellEnd"/>
      <w:r>
        <w:t xml:space="preserve"> 2019)</w:t>
      </w:r>
      <w:ins w:id="578" w:author="Catherine Foster" w:date="2020-05-07T13:58:00Z">
        <w:r w:rsidR="00930267">
          <w:t>.</w:t>
        </w:r>
      </w:ins>
      <w:del w:id="579" w:author="Catherine Foster" w:date="2020-05-07T13:58:00Z">
        <w:r w:rsidDel="00930267">
          <w:delText xml:space="preserve"> </w:delText>
        </w:r>
      </w:del>
      <w:r>
        <w:t xml:space="preserve"> The FLL Guidelines </w:t>
      </w:r>
      <w:r w:rsidRPr="00F713D5">
        <w:t xml:space="preserve">provide </w:t>
      </w:r>
      <w:r>
        <w:t xml:space="preserve">widely-used, </w:t>
      </w:r>
      <w:r w:rsidRPr="00F713D5">
        <w:rPr>
          <w:i/>
        </w:rPr>
        <w:t>but far from universally-applied</w:t>
      </w:r>
      <w:r>
        <w:t>, standards and guidelines addressing</w:t>
      </w:r>
      <w:r w:rsidRPr="00F713D5">
        <w:t xml:space="preserve"> all aspects of green roof</w:t>
      </w:r>
      <w:r>
        <w:t>s, including: (</w:t>
      </w:r>
      <w:proofErr w:type="spellStart"/>
      <w:r>
        <w:t>Breuning</w:t>
      </w:r>
      <w:proofErr w:type="spellEnd"/>
      <w:r>
        <w:t xml:space="preserve"> and </w:t>
      </w:r>
      <w:proofErr w:type="spellStart"/>
      <w:r>
        <w:t>Yanders</w:t>
      </w:r>
      <w:proofErr w:type="spellEnd"/>
      <w:r>
        <w:t xml:space="preserve"> 2008)</w:t>
      </w:r>
    </w:p>
    <w:p w14:paraId="272BCEF1" w14:textId="290D0D57" w:rsidR="0085531C" w:rsidRDefault="0085531C" w:rsidP="00B114D1">
      <w:pPr>
        <w:pStyle w:val="ListParagraph"/>
        <w:numPr>
          <w:ilvl w:val="1"/>
          <w:numId w:val="89"/>
        </w:numPr>
      </w:pPr>
      <w:r>
        <w:t xml:space="preserve">Planning: </w:t>
      </w:r>
      <w:del w:id="580" w:author="Catherine Foster" w:date="2020-05-07T13:58:00Z">
        <w:r w:rsidDel="00930267">
          <w:delText xml:space="preserve"> </w:delText>
        </w:r>
      </w:del>
      <w:r>
        <w:t>Standards, types of systems, green roof functions, and especially construction and technical requirements, such as roof slopes, design loads, drainage and watering, accessibility, root resistance, protection from mechanical impact</w:t>
      </w:r>
      <w:r w:rsidRPr="00F713D5">
        <w:t xml:space="preserve">, </w:t>
      </w:r>
      <w:r>
        <w:t>construction of roof outlets, waterproof membranes, fire resistance</w:t>
      </w:r>
      <w:ins w:id="581" w:author="Catherine Foster" w:date="2020-05-07T13:58:00Z">
        <w:r w:rsidR="00930267">
          <w:t>.</w:t>
        </w:r>
      </w:ins>
    </w:p>
    <w:p w14:paraId="56AEBFE7" w14:textId="74C58690" w:rsidR="0085531C" w:rsidRDefault="0085531C" w:rsidP="00B114D1">
      <w:pPr>
        <w:pStyle w:val="ListParagraph"/>
        <w:numPr>
          <w:ilvl w:val="1"/>
          <w:numId w:val="89"/>
        </w:numPr>
      </w:pPr>
      <w:r>
        <w:t xml:space="preserve">Execution: </w:t>
      </w:r>
      <w:del w:id="582" w:author="Catherine Foster" w:date="2020-05-07T13:58:00Z">
        <w:r w:rsidDel="00930267">
          <w:delText xml:space="preserve"> </w:delText>
        </w:r>
      </w:del>
      <w:r>
        <w:t>Vegetation area drainage and support; storm water retention, storage and discharge; seeds, plants and vegetation; stability and erosion protection</w:t>
      </w:r>
      <w:ins w:id="583" w:author="Catherine Foster" w:date="2020-05-07T13:58:00Z">
        <w:r w:rsidR="00930267">
          <w:t>.</w:t>
        </w:r>
      </w:ins>
    </w:p>
    <w:p w14:paraId="1AD03013" w14:textId="44C1CA31" w:rsidR="0085531C" w:rsidRDefault="0085531C" w:rsidP="00B114D1">
      <w:pPr>
        <w:pStyle w:val="ListParagraph"/>
        <w:numPr>
          <w:ilvl w:val="1"/>
          <w:numId w:val="89"/>
        </w:numPr>
      </w:pPr>
      <w:r>
        <w:t xml:space="preserve">Maintenance:  Tasks that need to be performed, consistent with the greening method, establishment of the maintenance plan and contract, and warranties.  </w:t>
      </w:r>
    </w:p>
    <w:p w14:paraId="51B8BCB4" w14:textId="232FF34A" w:rsidR="0085531C" w:rsidRPr="00B80D13" w:rsidRDefault="00127CB9" w:rsidP="00B114D1">
      <w:pPr>
        <w:pStyle w:val="ListParagraph"/>
        <w:numPr>
          <w:ilvl w:val="0"/>
          <w:numId w:val="89"/>
        </w:numPr>
      </w:pPr>
      <w:r>
        <w:rPr>
          <w:rFonts w:cs="Arial"/>
          <w:b/>
        </w:rPr>
        <w:t xml:space="preserve">Recognition of green roof </w:t>
      </w:r>
      <w:r w:rsidR="003751E3">
        <w:rPr>
          <w:rFonts w:cs="Arial"/>
          <w:b/>
        </w:rPr>
        <w:t>non-energy</w:t>
      </w:r>
      <w:r>
        <w:rPr>
          <w:rFonts w:cs="Arial"/>
          <w:b/>
        </w:rPr>
        <w:t xml:space="preserve"> benefits, such as </w:t>
      </w:r>
      <w:r w:rsidR="000E4E4C">
        <w:rPr>
          <w:rFonts w:cs="Arial"/>
          <w:b/>
        </w:rPr>
        <w:t>storm</w:t>
      </w:r>
      <w:r>
        <w:rPr>
          <w:rFonts w:cs="Arial"/>
          <w:b/>
        </w:rPr>
        <w:t>w</w:t>
      </w:r>
      <w:r w:rsidR="00BF0AF8" w:rsidRPr="00B114D1">
        <w:rPr>
          <w:rFonts w:cs="Arial"/>
          <w:b/>
        </w:rPr>
        <w:t xml:space="preserve">ater management. </w:t>
      </w:r>
      <w:del w:id="584" w:author="Catherine Foster" w:date="2020-05-07T13:59:00Z">
        <w:r w:rsidR="00BF0AF8" w:rsidRPr="00B114D1" w:rsidDel="00930267">
          <w:rPr>
            <w:rFonts w:cs="Arial"/>
            <w:b/>
          </w:rPr>
          <w:delText xml:space="preserve"> </w:delText>
        </w:r>
      </w:del>
      <w:r w:rsidRPr="00B114D1">
        <w:rPr>
          <w:rFonts w:cs="Arial"/>
        </w:rPr>
        <w:t xml:space="preserve">Many of the </w:t>
      </w:r>
      <w:r>
        <w:rPr>
          <w:rFonts w:cs="Arial"/>
        </w:rPr>
        <w:t xml:space="preserve">regulations and incentives described above were </w:t>
      </w:r>
      <w:r w:rsidR="000E4E4C">
        <w:rPr>
          <w:rFonts w:cs="Arial"/>
        </w:rPr>
        <w:t>implemented to help manage</w:t>
      </w:r>
      <w:r>
        <w:rPr>
          <w:rFonts w:cs="Arial"/>
        </w:rPr>
        <w:t xml:space="preserve"> </w:t>
      </w:r>
      <w:r w:rsidR="000E4E4C">
        <w:rPr>
          <w:rFonts w:cs="Arial"/>
        </w:rPr>
        <w:t>storm</w:t>
      </w:r>
      <w:r>
        <w:rPr>
          <w:rFonts w:cs="Arial"/>
        </w:rPr>
        <w:t xml:space="preserve">water.  </w:t>
      </w:r>
      <w:r w:rsidR="00BF0AF8" w:rsidRPr="00B114D1">
        <w:rPr>
          <w:rFonts w:cs="Arial"/>
        </w:rPr>
        <w:t xml:space="preserve">Green roofs can absorb 50% to 80% of </w:t>
      </w:r>
      <w:r w:rsidRPr="00127CB9">
        <w:rPr>
          <w:rFonts w:cs="Arial"/>
        </w:rPr>
        <w:t xml:space="preserve">annual </w:t>
      </w:r>
      <w:r w:rsidR="00BF0AF8" w:rsidRPr="00B114D1">
        <w:rPr>
          <w:rFonts w:cs="Arial"/>
        </w:rPr>
        <w:t>rainwater</w:t>
      </w:r>
      <w:r w:rsidRPr="00127CB9">
        <w:rPr>
          <w:rFonts w:cs="Arial"/>
        </w:rPr>
        <w:t>, delaying flow to storm drains</w:t>
      </w:r>
      <w:r w:rsidR="00575A2F">
        <w:rPr>
          <w:rFonts w:cs="Arial"/>
        </w:rPr>
        <w:t xml:space="preserve">, </w:t>
      </w:r>
      <w:r>
        <w:rPr>
          <w:rFonts w:cs="Arial"/>
        </w:rPr>
        <w:t>and avoiding overflowing sewer systems</w:t>
      </w:r>
      <w:r w:rsidR="00BF0AF8" w:rsidRPr="00B114D1">
        <w:rPr>
          <w:rFonts w:cs="Arial"/>
        </w:rPr>
        <w:t xml:space="preserve">. </w:t>
      </w:r>
      <w:del w:id="585" w:author="Catherine Foster" w:date="2020-05-07T13:59:00Z">
        <w:r w:rsidR="00BF0AF8" w:rsidRPr="00B114D1" w:rsidDel="00E61164">
          <w:rPr>
            <w:rFonts w:cs="Arial"/>
          </w:rPr>
          <w:delText xml:space="preserve"> </w:delText>
        </w:r>
      </w:del>
      <w:r>
        <w:rPr>
          <w:rFonts w:cs="Arial"/>
        </w:rPr>
        <w:t xml:space="preserve">Rainwater is also often harvested for irrigation. </w:t>
      </w:r>
      <w:del w:id="586" w:author="Catherine Foster" w:date="2020-05-07T13:59:00Z">
        <w:r w:rsidDel="00E61164">
          <w:rPr>
            <w:rFonts w:cs="Arial"/>
          </w:rPr>
          <w:delText xml:space="preserve"> </w:delText>
        </w:r>
      </w:del>
      <w:r w:rsidR="00BF0AF8" w:rsidRPr="00B114D1">
        <w:rPr>
          <w:rFonts w:cs="Arial"/>
        </w:rPr>
        <w:t xml:space="preserve">Water management has been a major driver in green roof programs in Copenhagen, </w:t>
      </w:r>
      <w:r>
        <w:rPr>
          <w:rFonts w:cs="Arial"/>
        </w:rPr>
        <w:t>Toronto, Düsseldorf and other German cities, Chicago, Portland</w:t>
      </w:r>
      <w:r w:rsidR="00575A2F">
        <w:rPr>
          <w:rFonts w:cs="Arial"/>
        </w:rPr>
        <w:t>, Phila</w:t>
      </w:r>
      <w:r>
        <w:rPr>
          <w:rFonts w:cs="Arial"/>
        </w:rPr>
        <w:t xml:space="preserve">delphia, Washington, DC, and many others.  </w:t>
      </w:r>
    </w:p>
    <w:p w14:paraId="0EF7E3F4" w14:textId="6A53704F" w:rsidR="007D4CD9" w:rsidRDefault="00C61ED5" w:rsidP="00B114D1">
      <w:pPr>
        <w:pStyle w:val="ListParagraph"/>
        <w:numPr>
          <w:ilvl w:val="0"/>
          <w:numId w:val="89"/>
        </w:numPr>
      </w:pPr>
      <w:r w:rsidRPr="00B114D1">
        <w:rPr>
          <w:rFonts w:cs="Arial"/>
          <w:b/>
        </w:rPr>
        <w:t>Active promotion and visibility.</w:t>
      </w:r>
      <w:r w:rsidRPr="00B114D1">
        <w:rPr>
          <w:rFonts w:cs="Arial"/>
        </w:rPr>
        <w:t xml:space="preserve">  Promotion by and visibility by voluntary organizations such as LEED, </w:t>
      </w:r>
      <w:r w:rsidRPr="00855C7D">
        <w:rPr>
          <w:rFonts w:cs="Arial"/>
        </w:rPr>
        <w:t xml:space="preserve">as well as promotion by business leaders and government organizations, have been essential. </w:t>
      </w:r>
      <w:del w:id="587" w:author="Catherine Foster" w:date="2020-05-07T13:59:00Z">
        <w:r w:rsidRPr="00855C7D" w:rsidDel="00E61164">
          <w:rPr>
            <w:rFonts w:cs="Arial"/>
          </w:rPr>
          <w:delText xml:space="preserve"> </w:delText>
        </w:r>
      </w:del>
      <w:r w:rsidRPr="00855C7D">
        <w:rPr>
          <w:rFonts w:cs="Arial"/>
        </w:rPr>
        <w:t xml:space="preserve">The </w:t>
      </w:r>
      <w:r w:rsidR="00C84F74" w:rsidRPr="0035340C">
        <w:rPr>
          <w:rFonts w:cs="Arial"/>
        </w:rPr>
        <w:t>US General Services Administration (GSA)</w:t>
      </w:r>
      <w:r w:rsidRPr="0035340C">
        <w:rPr>
          <w:rFonts w:cs="Arial"/>
        </w:rPr>
        <w:t>, for example, as of 2011 maintained 24 green roofs and routinely installs green roofs on new and existing buil</w:t>
      </w:r>
      <w:r w:rsidRPr="00AF1E4E">
        <w:rPr>
          <w:rFonts w:cs="Arial"/>
        </w:rPr>
        <w:t xml:space="preserve">dings. </w:t>
      </w:r>
      <w:del w:id="588" w:author="Catherine Foster" w:date="2020-05-07T14:00:00Z">
        <w:r w:rsidRPr="00AF1E4E" w:rsidDel="00E61164">
          <w:rPr>
            <w:rFonts w:cs="Arial"/>
          </w:rPr>
          <w:delText xml:space="preserve"> </w:delText>
        </w:r>
      </w:del>
      <w:r w:rsidR="00C84F74" w:rsidRPr="00AF1E4E">
        <w:rPr>
          <w:rFonts w:cs="Arial"/>
        </w:rPr>
        <w:t xml:space="preserve">As part of its responsibility for managing US government facilities, </w:t>
      </w:r>
      <w:r w:rsidRPr="00DE483C">
        <w:rPr>
          <w:rFonts w:cs="Arial"/>
        </w:rPr>
        <w:t>GSA</w:t>
      </w:r>
      <w:r w:rsidRPr="00E33EAB">
        <w:rPr>
          <w:rFonts w:cs="Arial"/>
        </w:rPr>
        <w:t xml:space="preserve"> has conducted in-depth analyses of green roof costs, benefits and challenges</w:t>
      </w:r>
      <w:del w:id="589" w:author="Catherine Foster" w:date="2020-05-07T14:00:00Z">
        <w:r w:rsidRPr="00E33EAB" w:rsidDel="00E61164">
          <w:rPr>
            <w:rFonts w:cs="Arial"/>
          </w:rPr>
          <w:delText>.</w:delText>
        </w:r>
      </w:del>
      <w:r w:rsidRPr="00E33EAB">
        <w:rPr>
          <w:rFonts w:cs="Arial"/>
        </w:rPr>
        <w:t xml:space="preserve"> (GSA 2011)</w:t>
      </w:r>
      <w:ins w:id="590" w:author="Catherine Foster" w:date="2020-05-07T14:00:00Z">
        <w:r w:rsidR="00E61164">
          <w:rPr>
            <w:rFonts w:cs="Arial"/>
          </w:rPr>
          <w:t>.</w:t>
        </w:r>
      </w:ins>
      <w:del w:id="591" w:author="Catherine Foster" w:date="2020-05-07T14:00:00Z">
        <w:r w:rsidRPr="00E33EAB" w:rsidDel="00E61164">
          <w:rPr>
            <w:rFonts w:cs="Arial"/>
          </w:rPr>
          <w:delText xml:space="preserve"> </w:delText>
        </w:r>
      </w:del>
      <w:r w:rsidRPr="00E33EAB">
        <w:rPr>
          <w:rFonts w:cs="Arial"/>
        </w:rPr>
        <w:t xml:space="preserve"> </w:t>
      </w:r>
      <w:r w:rsidR="00855C7D">
        <w:rPr>
          <w:rFonts w:cs="Arial"/>
        </w:rPr>
        <w:t xml:space="preserve">GSA analysis has enlightened many private projects. </w:t>
      </w:r>
      <w:del w:id="592" w:author="Catherine Foster" w:date="2020-05-07T14:00:00Z">
        <w:r w:rsidR="00855C7D" w:rsidDel="00E61164">
          <w:rPr>
            <w:rFonts w:cs="Arial"/>
          </w:rPr>
          <w:delText xml:space="preserve"> </w:delText>
        </w:r>
      </w:del>
      <w:r w:rsidR="00855C7D">
        <w:t xml:space="preserve">A high-visibility </w:t>
      </w:r>
      <w:r w:rsidR="00C84F74">
        <w:t>private sector</w:t>
      </w:r>
      <w:r>
        <w:t xml:space="preserve"> </w:t>
      </w:r>
      <w:r w:rsidR="00855C7D">
        <w:t>green roof example is t</w:t>
      </w:r>
      <w:r>
        <w:t xml:space="preserve">he </w:t>
      </w:r>
      <w:r w:rsidR="00D52549">
        <w:t>9-acre</w:t>
      </w:r>
      <w:r>
        <w:t xml:space="preserve"> green roof atop Faceboo</w:t>
      </w:r>
      <w:r w:rsidR="00855C7D">
        <w:t xml:space="preserve">k Building 20 in Menlo Park, CA, which </w:t>
      </w:r>
      <w:r>
        <w:t>contains 400 trees and a half mile walking loop</w:t>
      </w:r>
      <w:del w:id="593" w:author="Catherine Foster" w:date="2020-05-07T14:00:00Z">
        <w:r w:rsidDel="00E61164">
          <w:delText>.</w:delText>
        </w:r>
      </w:del>
      <w:r>
        <w:t xml:space="preserve"> (Facebook 2019).  </w:t>
      </w:r>
    </w:p>
    <w:p w14:paraId="10827ED5" w14:textId="1E088987" w:rsidR="0035340C" w:rsidRDefault="001D6512" w:rsidP="00A37F04">
      <w:pPr>
        <w:pStyle w:val="ListParagraph"/>
        <w:numPr>
          <w:ilvl w:val="0"/>
          <w:numId w:val="89"/>
        </w:numPr>
      </w:pPr>
      <w:r w:rsidRPr="00AF1E4E">
        <w:rPr>
          <w:b/>
        </w:rPr>
        <w:t>A</w:t>
      </w:r>
      <w:r w:rsidRPr="00B114D1">
        <w:rPr>
          <w:b/>
        </w:rPr>
        <w:t>ppreciation of green roof aesthetics.</w:t>
      </w:r>
      <w:r w:rsidRPr="0035340C">
        <w:t xml:space="preserve">  </w:t>
      </w:r>
      <w:r w:rsidR="002B4B0B" w:rsidRPr="0035340C">
        <w:t xml:space="preserve">Green roof adoption </w:t>
      </w:r>
      <w:r w:rsidR="002B4B0B" w:rsidRPr="00AF1E4E">
        <w:t xml:space="preserve">has grown in cities that appreciate the green roof aesthetic. </w:t>
      </w:r>
      <w:del w:id="594" w:author="Catherine Foster" w:date="2020-05-07T14:00:00Z">
        <w:r w:rsidR="002B4B0B" w:rsidRPr="00AF1E4E" w:rsidDel="00E61164">
          <w:delText xml:space="preserve"> </w:delText>
        </w:r>
      </w:del>
      <w:r w:rsidR="002B4B0B" w:rsidRPr="00AF1E4E">
        <w:t xml:space="preserve">Singapore, for example, bills itself as </w:t>
      </w:r>
      <w:r w:rsidR="002B4B0B" w:rsidRPr="0035340C">
        <w:t>“A City in a Garden</w:t>
      </w:r>
      <w:r w:rsidR="00C61ED5" w:rsidRPr="0035340C">
        <w:t>”</w:t>
      </w:r>
      <w:del w:id="595" w:author="Catherine Foster" w:date="2020-05-07T14:00:00Z">
        <w:r w:rsidR="00CF440C" w:rsidRPr="00B114D1" w:rsidDel="00E61164">
          <w:delText>.</w:delText>
        </w:r>
      </w:del>
      <w:r w:rsidR="00C61ED5" w:rsidRPr="0035340C">
        <w:t xml:space="preserve"> (Singapore 2014)</w:t>
      </w:r>
      <w:ins w:id="596" w:author="Catherine Foster" w:date="2020-05-07T14:00:00Z">
        <w:r w:rsidR="00E61164">
          <w:t>.</w:t>
        </w:r>
      </w:ins>
      <w:r w:rsidR="00B77E67" w:rsidRPr="00B114D1">
        <w:t xml:space="preserve">  </w:t>
      </w:r>
    </w:p>
    <w:p w14:paraId="33EA3319" w14:textId="4890B910" w:rsidR="0085531C" w:rsidRPr="0035340C" w:rsidRDefault="001D6512" w:rsidP="00A37F04">
      <w:pPr>
        <w:pStyle w:val="ListParagraph"/>
        <w:numPr>
          <w:ilvl w:val="0"/>
          <w:numId w:val="89"/>
        </w:numPr>
      </w:pPr>
      <w:r w:rsidRPr="00B114D1">
        <w:rPr>
          <w:b/>
        </w:rPr>
        <w:lastRenderedPageBreak/>
        <w:t>Appreciation of the value of biodiversity.</w:t>
      </w:r>
      <w:r w:rsidRPr="0035340C">
        <w:t xml:space="preserve">  </w:t>
      </w:r>
      <w:r w:rsidRPr="00AF1E4E">
        <w:t>Green roofs support bio</w:t>
      </w:r>
      <w:r w:rsidRPr="0035340C">
        <w:t>diversity by creating habitats for animals and plant</w:t>
      </w:r>
      <w:r w:rsidR="00127CB9" w:rsidRPr="0035340C">
        <w:t xml:space="preserve">s. </w:t>
      </w:r>
      <w:del w:id="597" w:author="Catherine Foster" w:date="2020-05-07T14:00:00Z">
        <w:r w:rsidR="00127CB9" w:rsidRPr="0035340C" w:rsidDel="00E61164">
          <w:delText xml:space="preserve"> </w:delText>
        </w:r>
      </w:del>
      <w:r w:rsidR="00127CB9" w:rsidRPr="0035340C">
        <w:t xml:space="preserve">Many cities, including </w:t>
      </w:r>
      <w:r w:rsidRPr="0035340C">
        <w:t xml:space="preserve">Copenhagen, </w:t>
      </w:r>
      <w:r w:rsidR="00127CB9" w:rsidRPr="0035340C">
        <w:t xml:space="preserve">Sydney, Australia, </w:t>
      </w:r>
      <w:r w:rsidR="008C4371" w:rsidRPr="0035340C">
        <w:t xml:space="preserve">and </w:t>
      </w:r>
      <w:r w:rsidR="00127CB9" w:rsidRPr="0035340C">
        <w:t>Basel</w:t>
      </w:r>
      <w:r w:rsidR="008C4371" w:rsidRPr="0035340C">
        <w:t>,</w:t>
      </w:r>
      <w:r w:rsidR="00127CB9" w:rsidRPr="0035340C">
        <w:t xml:space="preserve"> Switzerland</w:t>
      </w:r>
      <w:r w:rsidR="0085531C" w:rsidRPr="0035340C">
        <w:t xml:space="preserve"> </w:t>
      </w:r>
      <w:r w:rsidR="008C4371" w:rsidRPr="0035340C">
        <w:t>have</w:t>
      </w:r>
      <w:r w:rsidRPr="0035340C">
        <w:t xml:space="preserve"> integrated green roofs into </w:t>
      </w:r>
      <w:r w:rsidR="008C4371" w:rsidRPr="0035340C">
        <w:t>their strategies</w:t>
      </w:r>
      <w:r w:rsidRPr="0035340C">
        <w:t xml:space="preserve"> for biodiversity</w:t>
      </w:r>
      <w:del w:id="598" w:author="Catherine Foster" w:date="2020-05-07T14:00:00Z">
        <w:r w:rsidRPr="0035340C" w:rsidDel="00E61164">
          <w:delText>.</w:delText>
        </w:r>
      </w:del>
      <w:r w:rsidRPr="0035340C">
        <w:t xml:space="preserve"> </w:t>
      </w:r>
      <w:r w:rsidR="008C4371" w:rsidRPr="0035340C">
        <w:t>(Copenhagen 2016)</w:t>
      </w:r>
      <w:ins w:id="599" w:author="Catherine Foster" w:date="2020-05-07T14:00:00Z">
        <w:r w:rsidR="00E61164">
          <w:t>.</w:t>
        </w:r>
      </w:ins>
      <w:r w:rsidR="00D96791" w:rsidRPr="0035340C">
        <w:t xml:space="preserve">  </w:t>
      </w:r>
    </w:p>
    <w:p w14:paraId="4782FF41" w14:textId="0D904D36" w:rsidR="00C84F74" w:rsidRPr="00B114D1" w:rsidRDefault="00C84F74" w:rsidP="00B114D1">
      <w:pPr>
        <w:pStyle w:val="ListParagraph"/>
        <w:numPr>
          <w:ilvl w:val="0"/>
          <w:numId w:val="89"/>
        </w:numPr>
      </w:pPr>
      <w:r>
        <w:rPr>
          <w:b/>
        </w:rPr>
        <w:t xml:space="preserve">Consideration of lifecycle cost. </w:t>
      </w:r>
      <w:del w:id="600" w:author="Catherine Foster" w:date="2020-05-07T14:00:00Z">
        <w:r w:rsidDel="00E61164">
          <w:rPr>
            <w:b/>
          </w:rPr>
          <w:delText xml:space="preserve"> </w:delText>
        </w:r>
      </w:del>
      <w:r w:rsidRPr="00B114D1">
        <w:t xml:space="preserve">Green roofs have </w:t>
      </w:r>
      <w:ins w:id="601" w:author="Catherine Foster" w:date="2020-05-07T14:01:00Z">
        <w:r w:rsidR="00E61164">
          <w:t xml:space="preserve">a </w:t>
        </w:r>
      </w:ins>
      <w:r w:rsidRPr="00B114D1">
        <w:t>high first cost but can be economically attract</w:t>
      </w:r>
      <w:r w:rsidR="002342F3" w:rsidRPr="00CA54A6">
        <w:t>ive on a lifecycle cost basis</w:t>
      </w:r>
      <w:r w:rsidR="002342F3">
        <w:t xml:space="preserve">, especially if non-energy impacts are valued.  </w:t>
      </w:r>
    </w:p>
    <w:p w14:paraId="146662DB" w14:textId="73EED446" w:rsidR="00B77E67" w:rsidRDefault="00D96791" w:rsidP="00B114D1">
      <w:pPr>
        <w:pStyle w:val="ListParagraph"/>
        <w:numPr>
          <w:ilvl w:val="0"/>
          <w:numId w:val="89"/>
        </w:numPr>
      </w:pPr>
      <w:r w:rsidRPr="00D96791">
        <w:rPr>
          <w:b/>
        </w:rPr>
        <w:t>Establishment</w:t>
      </w:r>
      <w:r w:rsidR="00B222A7" w:rsidRPr="00B114D1">
        <w:rPr>
          <w:b/>
        </w:rPr>
        <w:t xml:space="preserve"> of a</w:t>
      </w:r>
      <w:r w:rsidRPr="00D96791">
        <w:rPr>
          <w:b/>
        </w:rPr>
        <w:t xml:space="preserve"> base of</w:t>
      </w:r>
      <w:r w:rsidR="00B222A7" w:rsidRPr="00B114D1">
        <w:rPr>
          <w:b/>
        </w:rPr>
        <w:t xml:space="preserve"> skilled installation and maintenance </w:t>
      </w:r>
      <w:r w:rsidRPr="00D96791">
        <w:rPr>
          <w:b/>
        </w:rPr>
        <w:t>professionals</w:t>
      </w:r>
      <w:r w:rsidR="00B222A7" w:rsidRPr="00B114D1">
        <w:rPr>
          <w:b/>
        </w:rPr>
        <w:t>.</w:t>
      </w:r>
      <w:r w:rsidR="00B222A7">
        <w:t xml:space="preserve"> </w:t>
      </w:r>
      <w:del w:id="602" w:author="Catherine Foster" w:date="2020-05-07T14:01:00Z">
        <w:r w:rsidR="00B222A7" w:rsidDel="00E61164">
          <w:delText xml:space="preserve"> </w:delText>
        </w:r>
      </w:del>
      <w:r w:rsidR="00B222A7">
        <w:t>As a living system with a unique aesthetic, a green roof faces unique design, implementation</w:t>
      </w:r>
      <w:ins w:id="603" w:author="Catherine Foster" w:date="2020-05-07T14:01:00Z">
        <w:r w:rsidR="00E61164">
          <w:t>,</w:t>
        </w:r>
      </w:ins>
      <w:r w:rsidR="00B222A7">
        <w:t xml:space="preserve"> and maintenance challenges: </w:t>
      </w:r>
      <w:del w:id="604" w:author="Catherine Foster" w:date="2020-05-07T14:01:00Z">
        <w:r w:rsidR="00B222A7" w:rsidDel="00E61164">
          <w:delText xml:space="preserve"> </w:delText>
        </w:r>
      </w:del>
      <w:r w:rsidR="00B222A7">
        <w:t xml:space="preserve">Compared with conventional roofs, green roofs are much heavier, including dynamic loads from water and people, </w:t>
      </w:r>
      <w:r w:rsidR="00FC33EF">
        <w:t>are structurally</w:t>
      </w:r>
      <w:r w:rsidR="00B222A7">
        <w:t xml:space="preserve"> more complex, </w:t>
      </w:r>
      <w:r w:rsidR="00FC33EF">
        <w:t>and require more sophisticated</w:t>
      </w:r>
      <w:r w:rsidR="00B222A7">
        <w:t xml:space="preserve"> waterproofing </w:t>
      </w:r>
      <w:r w:rsidR="00FC33EF">
        <w:t xml:space="preserve">solutions. </w:t>
      </w:r>
      <w:del w:id="605" w:author="Catherine Foster" w:date="2020-05-07T14:01:00Z">
        <w:r w:rsidR="00FC33EF" w:rsidDel="00E61164">
          <w:delText xml:space="preserve"> </w:delText>
        </w:r>
      </w:del>
      <w:r>
        <w:t xml:space="preserve">Addressing these requirements requires </w:t>
      </w:r>
      <w:r w:rsidR="00B222A7">
        <w:t>a strong base of designers and architects, engineers, installers</w:t>
      </w:r>
      <w:r w:rsidR="00FC33EF">
        <w:t>,</w:t>
      </w:r>
      <w:r w:rsidR="00B222A7">
        <w:t xml:space="preserve"> and maintenance professionals</w:t>
      </w:r>
      <w:r w:rsidR="00FC33EF">
        <w:t xml:space="preserve"> skilled in green roof technology.  </w:t>
      </w:r>
    </w:p>
    <w:p w14:paraId="011E53B8" w14:textId="77777777" w:rsidR="00557E06" w:rsidRPr="00C5438F" w:rsidRDefault="00557E06" w:rsidP="00B114D1">
      <w:pPr>
        <w:rPr>
          <w:bCs/>
        </w:rPr>
      </w:pPr>
    </w:p>
    <w:p w14:paraId="0B8C3EFB" w14:textId="67AD54EF" w:rsidR="00D1508C" w:rsidRDefault="551A77D0" w:rsidP="005D49A8">
      <w:pPr>
        <w:pStyle w:val="Heading3"/>
      </w:pPr>
      <w:bookmarkStart w:id="606" w:name="_Toc7445236"/>
      <w:bookmarkStart w:id="607" w:name="_Toc7445624"/>
      <w:bookmarkStart w:id="608" w:name="_Toc7445959"/>
      <w:bookmarkStart w:id="609" w:name="_Toc7447838"/>
      <w:bookmarkStart w:id="610" w:name="_Toc24639456"/>
      <w:bookmarkEnd w:id="606"/>
      <w:bookmarkEnd w:id="607"/>
      <w:bookmarkEnd w:id="608"/>
      <w:bookmarkEnd w:id="609"/>
      <w:r w:rsidRPr="551A77D0">
        <w:t>Barriers to Adoption</w:t>
      </w:r>
      <w:bookmarkEnd w:id="610"/>
    </w:p>
    <w:p w14:paraId="1C482E5A" w14:textId="77777777" w:rsidR="006610E3" w:rsidRDefault="006610E3" w:rsidP="006D0CE1">
      <w:pPr>
        <w:pStyle w:val="Heading4"/>
      </w:pPr>
      <w:r>
        <w:t>Cool Roofs</w:t>
      </w:r>
    </w:p>
    <w:p w14:paraId="08D64804" w14:textId="1D7E240E" w:rsidR="0054060E" w:rsidRDefault="00EB631C" w:rsidP="00B114D1">
      <w:r>
        <w:t xml:space="preserve">With technical feasibility and economic viability proven (at least for developed countries), </w:t>
      </w:r>
      <w:r w:rsidR="009B6906">
        <w:t>the key</w:t>
      </w:r>
      <w:r w:rsidR="0054060E">
        <w:t xml:space="preserve"> barriers to future cool roof adoption</w:t>
      </w:r>
      <w:r w:rsidR="009B6906">
        <w:t xml:space="preserve"> include</w:t>
      </w:r>
      <w:r w:rsidR="0054060E">
        <w:t>:</w:t>
      </w:r>
    </w:p>
    <w:p w14:paraId="1F95711C" w14:textId="2C528275" w:rsidR="0054060E" w:rsidRDefault="0054060E" w:rsidP="00B114D1">
      <w:pPr>
        <w:pStyle w:val="ListParagraph"/>
        <w:numPr>
          <w:ilvl w:val="0"/>
          <w:numId w:val="66"/>
        </w:numPr>
      </w:pPr>
      <w:r w:rsidRPr="00B114D1">
        <w:rPr>
          <w:b/>
        </w:rPr>
        <w:t>First cost</w:t>
      </w:r>
      <w:r w:rsidR="006B5FD5">
        <w:rPr>
          <w:b/>
        </w:rPr>
        <w:t xml:space="preserve"> vs low energy prices</w:t>
      </w:r>
      <w:r w:rsidRPr="00B114D1">
        <w:rPr>
          <w:b/>
        </w:rPr>
        <w:t>.</w:t>
      </w:r>
      <w:del w:id="611" w:author="Catherine Foster" w:date="2020-05-07T14:01:00Z">
        <w:r w:rsidDel="00E61164">
          <w:delText xml:space="preserve"> </w:delText>
        </w:r>
      </w:del>
      <w:r>
        <w:t xml:space="preserve"> As discussed above, first cost can be an insurmountable barrier for low-income communities in developing countries. </w:t>
      </w:r>
      <w:del w:id="612" w:author="Catherine Foster" w:date="2020-05-07T14:01:00Z">
        <w:r w:rsidDel="00E61164">
          <w:delText xml:space="preserve"> </w:delText>
        </w:r>
      </w:del>
      <w:r>
        <w:t xml:space="preserve">But </w:t>
      </w:r>
      <w:r w:rsidR="009B6906">
        <w:t xml:space="preserve">even </w:t>
      </w:r>
      <w:r>
        <w:t>in affluent developed countries</w:t>
      </w:r>
      <w:r w:rsidR="00431E9F">
        <w:t xml:space="preserve">, </w:t>
      </w:r>
      <w:r w:rsidR="009B6906">
        <w:t xml:space="preserve">despite the proven economic viability of cool roofs, a first cost increment of only a few percent can be a significant barrier, </w:t>
      </w:r>
      <w:r w:rsidR="00431E9F">
        <w:t>absent</w:t>
      </w:r>
      <w:r>
        <w:t xml:space="preserve"> a mandatory code</w:t>
      </w:r>
      <w:r w:rsidR="00EB33E6">
        <w:t xml:space="preserve"> or financial incentive</w:t>
      </w:r>
      <w:r w:rsidR="009B6906">
        <w:t xml:space="preserve">. </w:t>
      </w:r>
      <w:del w:id="613" w:author="Catherine Foster" w:date="2020-05-07T14:02:00Z">
        <w:r w:rsidR="009B6906" w:rsidDel="00E61164">
          <w:delText xml:space="preserve"> </w:delText>
        </w:r>
      </w:del>
      <w:r w:rsidR="009B6906">
        <w:t>This barrier is s</w:t>
      </w:r>
      <w:r w:rsidR="00431E9F">
        <w:t xml:space="preserve">imilar to </w:t>
      </w:r>
      <w:r w:rsidR="009B6906">
        <w:t>that faced by other</w:t>
      </w:r>
      <w:r w:rsidR="00431E9F">
        <w:t xml:space="preserve"> energy efficiency measures</w:t>
      </w:r>
      <w:r w:rsidR="009B6906">
        <w:t>,</w:t>
      </w:r>
      <w:r w:rsidR="00431E9F">
        <w:t xml:space="preserve"> such as thermal insulation</w:t>
      </w:r>
      <w:r w:rsidR="009B6906">
        <w:t>, in affluent countries with low energy prices</w:t>
      </w:r>
      <w:r w:rsidR="00431E9F">
        <w:t xml:space="preserve">. </w:t>
      </w:r>
      <w:del w:id="614" w:author="Catherine Foster" w:date="2020-05-07T14:02:00Z">
        <w:r w:rsidR="00431E9F" w:rsidDel="00E61164">
          <w:delText xml:space="preserve"> </w:delText>
        </w:r>
      </w:del>
      <w:r w:rsidR="00431E9F">
        <w:t xml:space="preserve">First cost is </w:t>
      </w:r>
      <w:r>
        <w:t xml:space="preserve">especially </w:t>
      </w:r>
      <w:r w:rsidR="00431E9F">
        <w:t xml:space="preserve">a barrier </w:t>
      </w:r>
      <w:r>
        <w:t>in residential buildings where “spec” construction</w:t>
      </w:r>
      <w:r w:rsidR="00431E9F">
        <w:t>, driven by first cost,</w:t>
      </w:r>
      <w:r>
        <w:t xml:space="preserve"> is common</w:t>
      </w:r>
      <w:r w:rsidR="00431E9F">
        <w:t xml:space="preserve">, </w:t>
      </w:r>
      <w:r w:rsidR="00EB33E6">
        <w:t xml:space="preserve">and lifecycle cost analysis is </w:t>
      </w:r>
      <w:r w:rsidR="00431E9F">
        <w:t>rare</w:t>
      </w:r>
      <w:del w:id="615" w:author="Catherine Foster" w:date="2020-05-07T14:02:00Z">
        <w:r w:rsidDel="00E61164">
          <w:delText>.</w:delText>
        </w:r>
      </w:del>
      <w:r>
        <w:t xml:space="preserve"> (</w:t>
      </w:r>
      <w:proofErr w:type="spellStart"/>
      <w:r>
        <w:t>Shickman</w:t>
      </w:r>
      <w:proofErr w:type="spellEnd"/>
      <w:r>
        <w:t xml:space="preserve"> personal conversation 2019)</w:t>
      </w:r>
      <w:ins w:id="616" w:author="Catherine Foster" w:date="2020-05-07T14:02:00Z">
        <w:r w:rsidR="00E61164">
          <w:t>.</w:t>
        </w:r>
      </w:ins>
      <w:r w:rsidR="00EB33E6">
        <w:t xml:space="preserve">  </w:t>
      </w:r>
    </w:p>
    <w:p w14:paraId="0DDABD86" w14:textId="390D24D0" w:rsidR="00EB33E6" w:rsidRDefault="00431E9F" w:rsidP="00B114D1">
      <w:pPr>
        <w:pStyle w:val="ListParagraph"/>
        <w:numPr>
          <w:ilvl w:val="0"/>
          <w:numId w:val="66"/>
        </w:numPr>
      </w:pPr>
      <w:r>
        <w:rPr>
          <w:b/>
        </w:rPr>
        <w:t>Customer e</w:t>
      </w:r>
      <w:r w:rsidR="00EB33E6">
        <w:rPr>
          <w:b/>
        </w:rPr>
        <w:t>ducation and awareness.</w:t>
      </w:r>
      <w:r w:rsidR="00EB33E6">
        <w:t xml:space="preserve">  </w:t>
      </w:r>
      <w:r w:rsidR="006B5FD5">
        <w:t>For</w:t>
      </w:r>
      <w:r w:rsidR="00EB33E6">
        <w:t xml:space="preserve"> high-end commercial buildings</w:t>
      </w:r>
      <w:r w:rsidR="006B5FD5">
        <w:t xml:space="preserve"> cool roof awareness – and market adoption – are high. </w:t>
      </w:r>
      <w:del w:id="617" w:author="Catherine Foster" w:date="2020-05-07T14:03:00Z">
        <w:r w:rsidR="006B5FD5" w:rsidDel="00E61164">
          <w:delText xml:space="preserve"> </w:delText>
        </w:r>
      </w:del>
      <w:r w:rsidR="006B5FD5">
        <w:t>In such buildings, designed by top architects and managed professionally</w:t>
      </w:r>
      <w:r w:rsidR="00EB33E6">
        <w:t xml:space="preserve">, </w:t>
      </w:r>
      <w:r w:rsidR="006B5FD5">
        <w:t xml:space="preserve">life cycle </w:t>
      </w:r>
      <w:r>
        <w:t xml:space="preserve">financial </w:t>
      </w:r>
      <w:r w:rsidR="006B5FD5">
        <w:t xml:space="preserve">analysis is common and </w:t>
      </w:r>
      <w:r w:rsidR="007F4A9D">
        <w:t xml:space="preserve">the </w:t>
      </w:r>
      <w:r w:rsidR="006B5FD5">
        <w:t xml:space="preserve">visibility </w:t>
      </w:r>
      <w:r w:rsidR="007F4A9D">
        <w:t>of a</w:t>
      </w:r>
      <w:r w:rsidR="006B5FD5">
        <w:t xml:space="preserve"> pro</w:t>
      </w:r>
      <w:r w:rsidR="007F4A9D">
        <w:t>gram</w:t>
      </w:r>
      <w:r w:rsidR="006B5FD5">
        <w:t xml:space="preserve"> such as LEED can command a premium from tenants. </w:t>
      </w:r>
      <w:del w:id="618" w:author="Catherine Foster" w:date="2020-05-07T14:03:00Z">
        <w:r w:rsidR="006B5FD5" w:rsidDel="00E61164">
          <w:delText xml:space="preserve"> </w:delText>
        </w:r>
      </w:del>
      <w:r w:rsidR="006B5FD5">
        <w:t xml:space="preserve">But in lower-tier commercial and residential buildings, and more so in low-income communities, </w:t>
      </w:r>
      <w:r w:rsidR="00EB33E6">
        <w:t xml:space="preserve">the economic, ecological, and comfort benefits of cool roofs </w:t>
      </w:r>
      <w:r>
        <w:t>are poorly appreciated</w:t>
      </w:r>
      <w:r w:rsidR="00EB33E6">
        <w:t xml:space="preserve">; </w:t>
      </w:r>
      <w:r>
        <w:t>much less</w:t>
      </w:r>
      <w:r w:rsidR="00EB33E6">
        <w:t xml:space="preserve"> “co-benefits” such as reducing the UHI effect.  </w:t>
      </w:r>
    </w:p>
    <w:p w14:paraId="0BF9453E" w14:textId="1407CFE3" w:rsidR="00431E9F" w:rsidRDefault="00431E9F" w:rsidP="00B114D1">
      <w:pPr>
        <w:pStyle w:val="ListParagraph"/>
        <w:numPr>
          <w:ilvl w:val="0"/>
          <w:numId w:val="66"/>
        </w:numPr>
      </w:pPr>
      <w:r>
        <w:rPr>
          <w:b/>
        </w:rPr>
        <w:lastRenderedPageBreak/>
        <w:t xml:space="preserve">Lack of </w:t>
      </w:r>
      <w:r w:rsidR="006368D6">
        <w:rPr>
          <w:b/>
        </w:rPr>
        <w:t>professional</w:t>
      </w:r>
      <w:r>
        <w:rPr>
          <w:b/>
        </w:rPr>
        <w:t xml:space="preserve"> experience.</w:t>
      </w:r>
      <w:del w:id="619" w:author="Catherine Foster" w:date="2020-05-07T14:03:00Z">
        <w:r w:rsidDel="00E61164">
          <w:delText xml:space="preserve"> </w:delText>
        </w:r>
      </w:del>
      <w:r>
        <w:t xml:space="preserve"> US experience over the last 20+ years and the slow ramp of cool roofs in Europe and China illustrate the time it takes to </w:t>
      </w:r>
      <w:r w:rsidR="00BD1F8A">
        <w:t xml:space="preserve">establish </w:t>
      </w:r>
      <w:r w:rsidR="006368D6">
        <w:t>test methods, rating systems and standards;</w:t>
      </w:r>
      <w:r w:rsidR="00BD1F8A">
        <w:t xml:space="preserve"> get products</w:t>
      </w:r>
      <w:r w:rsidR="006368D6">
        <w:t xml:space="preserve"> to market;</w:t>
      </w:r>
      <w:r w:rsidR="00BD1F8A">
        <w:t xml:space="preserve"> </w:t>
      </w:r>
      <w:r w:rsidR="006368D6">
        <w:t xml:space="preserve">gain performance credibility; </w:t>
      </w:r>
      <w:r w:rsidR="00BD1F8A">
        <w:t xml:space="preserve">and </w:t>
      </w:r>
      <w:r>
        <w:t xml:space="preserve">get designers, roofers, and others in the construction trades to employ cool roofs.  </w:t>
      </w:r>
    </w:p>
    <w:p w14:paraId="5CD707C3" w14:textId="0ABF0206" w:rsidR="00BD1F8A" w:rsidRDefault="006B5FD5" w:rsidP="00B114D1">
      <w:pPr>
        <w:pStyle w:val="ListParagraph"/>
        <w:numPr>
          <w:ilvl w:val="0"/>
          <w:numId w:val="66"/>
        </w:numPr>
      </w:pPr>
      <w:r>
        <w:rPr>
          <w:b/>
        </w:rPr>
        <w:t>Political commitment.</w:t>
      </w:r>
      <w:del w:id="620" w:author="Catherine Foster" w:date="2020-05-07T14:04:00Z">
        <w:r w:rsidDel="00E61164">
          <w:delText xml:space="preserve"> </w:delText>
        </w:r>
      </w:del>
      <w:r>
        <w:t xml:space="preserve"> </w:t>
      </w:r>
      <w:r w:rsidR="00BD1F8A">
        <w:t xml:space="preserve">As the national examples discussed above illustrate, it can be difficult – and take many years – to establish a national policy pathway for cool roofs. </w:t>
      </w:r>
      <w:del w:id="621" w:author="Catherine Foster" w:date="2020-05-07T14:04:00Z">
        <w:r w:rsidR="00BD1F8A" w:rsidDel="00E61164">
          <w:delText xml:space="preserve"> </w:delText>
        </w:r>
      </w:del>
      <w:r w:rsidR="00BD1F8A">
        <w:t>The EU is moving forward, albeit at a deliberate pace</w:t>
      </w:r>
      <w:r w:rsidR="006368D6">
        <w:t xml:space="preserve"> (considering how long cool roof knowledge has been available)</w:t>
      </w:r>
      <w:r w:rsidR="00BD1F8A">
        <w:t xml:space="preserve">. </w:t>
      </w:r>
      <w:del w:id="622" w:author="Catherine Foster" w:date="2020-05-07T14:04:00Z">
        <w:r w:rsidR="00BD1F8A" w:rsidDel="00E61164">
          <w:delText xml:space="preserve"> </w:delText>
        </w:r>
      </w:del>
      <w:r w:rsidR="00BD1F8A">
        <w:t xml:space="preserve">Both China and India are advancing, but still represent very low adoption. </w:t>
      </w:r>
      <w:del w:id="623" w:author="Catherine Foster" w:date="2020-05-07T14:04:00Z">
        <w:r w:rsidR="00BD1F8A" w:rsidDel="00E61164">
          <w:delText xml:space="preserve"> </w:delText>
        </w:r>
      </w:del>
      <w:r w:rsidR="00BD1F8A">
        <w:t>And in the US, which pioneered cool roofs and where many state and local incentive</w:t>
      </w:r>
      <w:del w:id="624" w:author="Catherine Foster" w:date="2020-05-07T14:04:00Z">
        <w:r w:rsidR="00BD1F8A" w:rsidDel="00E61164">
          <w:delText xml:space="preserve"> </w:delText>
        </w:r>
      </w:del>
      <w:r w:rsidR="00BD1F8A">
        <w:t>/</w:t>
      </w:r>
      <w:del w:id="625" w:author="Catherine Foster" w:date="2020-05-07T14:04:00Z">
        <w:r w:rsidR="00BD1F8A" w:rsidDel="00E61164">
          <w:delText xml:space="preserve"> </w:delText>
        </w:r>
      </w:del>
      <w:r w:rsidR="00BD1F8A">
        <w:t xml:space="preserve">standards programs are in place, the federal government under the current administration is backtracking on cool roofs and other energy efficiency initiatives.  </w:t>
      </w:r>
    </w:p>
    <w:p w14:paraId="16B9AA09" w14:textId="1826ED24" w:rsidR="006D0CE1" w:rsidRDefault="006D0CE1" w:rsidP="006D0CE1">
      <w:pPr>
        <w:pStyle w:val="Heading4"/>
      </w:pPr>
      <w:r>
        <w:t>Green Roofs</w:t>
      </w:r>
    </w:p>
    <w:p w14:paraId="4D3882D3" w14:textId="6A4FEA60" w:rsidR="003751E3" w:rsidRDefault="003751E3" w:rsidP="00731AA7">
      <w:pPr>
        <w:rPr>
          <w:rFonts w:cs="Arial"/>
        </w:rPr>
      </w:pPr>
      <w:r>
        <w:rPr>
          <w:rFonts w:cs="Arial"/>
        </w:rPr>
        <w:t>Key barriers to green roof adoption include:</w:t>
      </w:r>
    </w:p>
    <w:p w14:paraId="0AB1BF5A" w14:textId="790CC4C7" w:rsidR="003751E3" w:rsidRPr="007C32EE" w:rsidRDefault="003751E3" w:rsidP="00B114D1">
      <w:pPr>
        <w:pStyle w:val="ListParagraph"/>
        <w:numPr>
          <w:ilvl w:val="0"/>
          <w:numId w:val="82"/>
        </w:numPr>
      </w:pPr>
      <w:r w:rsidRPr="00B114D1">
        <w:rPr>
          <w:rFonts w:cs="Arial"/>
          <w:b/>
        </w:rPr>
        <w:t>High installation and maintenance costs</w:t>
      </w:r>
      <w:r w:rsidR="004D1FE2" w:rsidRPr="00B114D1">
        <w:rPr>
          <w:rFonts w:cs="Arial"/>
          <w:b/>
        </w:rPr>
        <w:t>.</w:t>
      </w:r>
      <w:r w:rsidR="004D1FE2">
        <w:rPr>
          <w:rFonts w:cs="Arial"/>
        </w:rPr>
        <w:t xml:space="preserve"> </w:t>
      </w:r>
      <w:del w:id="626" w:author="Catherine Foster" w:date="2020-05-07T14:04:00Z">
        <w:r w:rsidR="004D1FE2" w:rsidDel="00E61164">
          <w:rPr>
            <w:rFonts w:cs="Arial"/>
          </w:rPr>
          <w:delText xml:space="preserve"> </w:delText>
        </w:r>
      </w:del>
      <w:r w:rsidR="004D1FE2" w:rsidRPr="003751E3">
        <w:rPr>
          <w:rFonts w:cs="Arial"/>
        </w:rPr>
        <w:t xml:space="preserve">As </w:t>
      </w:r>
      <w:r w:rsidR="004D1FE2">
        <w:fldChar w:fldCharType="begin"/>
      </w:r>
      <w:r w:rsidR="004D1FE2">
        <w:instrText xml:space="preserve"> REF _Ref5099365 \h </w:instrText>
      </w:r>
      <w:r w:rsidR="004D1FE2">
        <w:fldChar w:fldCharType="separate"/>
      </w:r>
      <w:r w:rsidR="007A5307">
        <w:t xml:space="preserve">Table </w:t>
      </w:r>
      <w:r w:rsidR="007A5307">
        <w:rPr>
          <w:noProof/>
        </w:rPr>
        <w:t>1</w:t>
      </w:r>
      <w:r w:rsidR="007A5307">
        <w:t>.</w:t>
      </w:r>
      <w:r w:rsidR="007A5307">
        <w:rPr>
          <w:noProof/>
        </w:rPr>
        <w:t>5</w:t>
      </w:r>
      <w:r w:rsidR="004D1FE2">
        <w:fldChar w:fldCharType="end"/>
      </w:r>
      <w:r w:rsidR="004D1FE2">
        <w:t xml:space="preserve"> illustrates, green roofs can last much longer than cool roofs or conventional roofs, but building owners face an incremental first cost of $35 to $150/m</w:t>
      </w:r>
      <w:r w:rsidR="004D1FE2" w:rsidRPr="003751E3">
        <w:rPr>
          <w:vertAlign w:val="superscript"/>
        </w:rPr>
        <w:t>2</w:t>
      </w:r>
      <w:r w:rsidR="004D1FE2">
        <w:t xml:space="preserve"> or more, and increased annual maintenance cost of $2.70/m</w:t>
      </w:r>
      <w:r w:rsidR="004D1FE2" w:rsidRPr="003751E3">
        <w:rPr>
          <w:vertAlign w:val="superscript"/>
        </w:rPr>
        <w:t>2</w:t>
      </w:r>
      <w:r w:rsidR="004D1FE2">
        <w:t xml:space="preserve">. </w:t>
      </w:r>
      <w:del w:id="627" w:author="Catherine Foster" w:date="2020-05-07T14:05:00Z">
        <w:r w:rsidR="004D1FE2" w:rsidDel="00E61164">
          <w:delText xml:space="preserve"> </w:delText>
        </w:r>
      </w:del>
      <w:r w:rsidR="00606411">
        <w:t xml:space="preserve">Green roof installations have a significant economy of scale. </w:t>
      </w:r>
      <w:del w:id="628" w:author="Catherine Foster" w:date="2020-05-07T14:05:00Z">
        <w:r w:rsidR="00606411" w:rsidDel="00E61164">
          <w:delText xml:space="preserve"> </w:delText>
        </w:r>
      </w:del>
      <w:r w:rsidR="00606411">
        <w:t>But overall,</w:t>
      </w:r>
      <w:r w:rsidR="004D1FE2">
        <w:t xml:space="preserve"> in addition to the first-cost barrier that confront most energy efficiency measures, such as cool roofs, green roofs face an additional financial hurdle that cannot be addressed by lifecycle </w:t>
      </w:r>
      <w:r w:rsidR="00E90E49">
        <w:t>assessment</w:t>
      </w:r>
      <w:r w:rsidR="004D1FE2">
        <w:t xml:space="preserve"> of energy benefits alone. </w:t>
      </w:r>
      <w:del w:id="629" w:author="Catherine Foster" w:date="2020-05-07T14:06:00Z">
        <w:r w:rsidR="004D1FE2" w:rsidDel="00E61164">
          <w:delText xml:space="preserve"> </w:delText>
        </w:r>
      </w:del>
      <w:r w:rsidR="004D1FE2">
        <w:t>Green roofs, thus, require</w:t>
      </w:r>
      <w:del w:id="630" w:author="Catherine Foster" w:date="2020-05-07T14:06:00Z">
        <w:r w:rsidR="004D1FE2" w:rsidDel="00E61164">
          <w:delText>s</w:delText>
        </w:r>
      </w:del>
      <w:r w:rsidR="004D1FE2">
        <w:t xml:space="preserve"> either government incentives and mandates, or valuation of non-financial benefits</w:t>
      </w:r>
      <w:r w:rsidR="00E90E49">
        <w:t>,</w:t>
      </w:r>
      <w:r w:rsidR="004D1FE2">
        <w:t xml:space="preserve"> to overcome</w:t>
      </w:r>
      <w:r w:rsidR="00E90E49">
        <w:t xml:space="preserve"> this barrier</w:t>
      </w:r>
      <w:r w:rsidR="004D1FE2">
        <w:t xml:space="preserve">.  </w:t>
      </w:r>
    </w:p>
    <w:p w14:paraId="792BBAED" w14:textId="7463943F" w:rsidR="003751E3" w:rsidRDefault="003751E3" w:rsidP="00B114D1">
      <w:pPr>
        <w:pStyle w:val="ListParagraph"/>
        <w:numPr>
          <w:ilvl w:val="0"/>
          <w:numId w:val="82"/>
        </w:numPr>
      </w:pPr>
      <w:r w:rsidRPr="00CA54A6">
        <w:rPr>
          <w:b/>
        </w:rPr>
        <w:t>Lack of supportive government policies, regulations</w:t>
      </w:r>
      <w:ins w:id="631" w:author="Catherine Foster" w:date="2020-05-07T14:07:00Z">
        <w:r w:rsidR="00E61164">
          <w:rPr>
            <w:b/>
          </w:rPr>
          <w:t>,</w:t>
        </w:r>
      </w:ins>
      <w:r w:rsidRPr="00CA54A6">
        <w:rPr>
          <w:b/>
        </w:rPr>
        <w:t xml:space="preserve"> and incentives.</w:t>
      </w:r>
      <w:r w:rsidRPr="00B114D1">
        <w:t xml:space="preserve">  </w:t>
      </w:r>
      <w:r w:rsidR="004D1FE2">
        <w:t>As illustrated above, many cities and countries have supported green roofs with mandates and incentives</w:t>
      </w:r>
      <w:r w:rsidR="00052EFC">
        <w:t xml:space="preserve"> that have been</w:t>
      </w:r>
      <w:r w:rsidR="004D1FE2">
        <w:t xml:space="preserve"> essential to success. </w:t>
      </w:r>
      <w:del w:id="632" w:author="Catherine Foster" w:date="2020-05-07T14:08:00Z">
        <w:r w:rsidR="004D1FE2" w:rsidDel="00E61164">
          <w:delText xml:space="preserve"> </w:delText>
        </w:r>
      </w:del>
      <w:r w:rsidR="004D1FE2">
        <w:t xml:space="preserve">But </w:t>
      </w:r>
      <w:r w:rsidR="00052EFC">
        <w:t>such policies</w:t>
      </w:r>
      <w:r w:rsidR="004D1FE2">
        <w:t xml:space="preserve"> are far from universal</w:t>
      </w:r>
      <w:r w:rsidR="00E90E49">
        <w:t>, especially in less-wealthy developing countries,</w:t>
      </w:r>
      <w:r w:rsidR="004D1FE2">
        <w:t xml:space="preserve"> and their absence is a huge</w:t>
      </w:r>
      <w:r w:rsidR="00E90E49">
        <w:t xml:space="preserve"> barrier to green roof adoption globally.  </w:t>
      </w:r>
    </w:p>
    <w:p w14:paraId="7F166586" w14:textId="069FF32A" w:rsidR="00410566" w:rsidRDefault="00410566" w:rsidP="00B114D1">
      <w:pPr>
        <w:pStyle w:val="ListParagraph"/>
        <w:numPr>
          <w:ilvl w:val="0"/>
          <w:numId w:val="82"/>
        </w:numPr>
      </w:pPr>
      <w:r w:rsidRPr="00F713D5">
        <w:rPr>
          <w:b/>
        </w:rPr>
        <w:t>Lack of uniform design</w:t>
      </w:r>
      <w:r>
        <w:rPr>
          <w:b/>
        </w:rPr>
        <w:t xml:space="preserve">, construction and maintenance </w:t>
      </w:r>
      <w:r w:rsidRPr="00F713D5">
        <w:rPr>
          <w:b/>
        </w:rPr>
        <w:t>standards</w:t>
      </w:r>
      <w:r>
        <w:rPr>
          <w:b/>
        </w:rPr>
        <w:t xml:space="preserve"> and guidelines</w:t>
      </w:r>
      <w:r w:rsidRPr="00F713D5">
        <w:rPr>
          <w:b/>
        </w:rPr>
        <w:t>.</w:t>
      </w:r>
      <w:r w:rsidRPr="00F713D5">
        <w:t xml:space="preserve"> </w:t>
      </w:r>
      <w:del w:id="633" w:author="Catherine Foster" w:date="2020-05-07T14:09:00Z">
        <w:r w:rsidRPr="00F713D5" w:rsidDel="00E61164">
          <w:delText xml:space="preserve"> </w:delText>
        </w:r>
      </w:del>
      <w:r>
        <w:t xml:space="preserve">Detailed industry standards and guidelines have been central to green roof success (see key success factors discussion of the German FLL Guideline). </w:t>
      </w:r>
      <w:del w:id="634" w:author="Catherine Foster" w:date="2020-05-07T14:09:00Z">
        <w:r w:rsidDel="00E61164">
          <w:delText xml:space="preserve"> </w:delText>
        </w:r>
      </w:del>
      <w:r>
        <w:t xml:space="preserve">And conversely, </w:t>
      </w:r>
      <w:r w:rsidRPr="00F713D5">
        <w:rPr>
          <w:i/>
        </w:rPr>
        <w:t>lack of standards</w:t>
      </w:r>
      <w:r w:rsidRPr="00F713D5">
        <w:t xml:space="preserve"> is a </w:t>
      </w:r>
      <w:r>
        <w:t xml:space="preserve">top </w:t>
      </w:r>
      <w:r w:rsidRPr="00F713D5">
        <w:t xml:space="preserve">barrier to wide-scale implementation </w:t>
      </w:r>
      <w:r>
        <w:t xml:space="preserve">and cost reduction </w:t>
      </w:r>
      <w:r w:rsidRPr="00F713D5">
        <w:t>of green roofs</w:t>
      </w:r>
      <w:r>
        <w:t xml:space="preserve"> in many countries, including the USA, where even though the FLL Guideline is widely accepted, most projects are custom made solutions – unlike Germany where green roofs are highly standardized</w:t>
      </w:r>
      <w:del w:id="635" w:author="Catherine Foster" w:date="2020-05-07T14:09:00Z">
        <w:r w:rsidRPr="00F713D5" w:rsidDel="00E61164">
          <w:delText>.</w:delText>
        </w:r>
      </w:del>
      <w:r w:rsidRPr="00F713D5">
        <w:t xml:space="preserve"> </w:t>
      </w:r>
      <w:r>
        <w:t xml:space="preserve">(Philippi 2016; </w:t>
      </w:r>
      <w:proofErr w:type="spellStart"/>
      <w:r>
        <w:t>Greuning</w:t>
      </w:r>
      <w:proofErr w:type="spellEnd"/>
      <w:r>
        <w:t xml:space="preserve"> 2019)</w:t>
      </w:r>
      <w:ins w:id="636" w:author="Catherine Foster" w:date="2020-05-07T14:09:00Z">
        <w:r w:rsidR="00E61164">
          <w:t>.</w:t>
        </w:r>
      </w:ins>
      <w:del w:id="637" w:author="Catherine Foster" w:date="2020-05-07T14:09:00Z">
        <w:r w:rsidRPr="00F713D5" w:rsidDel="00E61164">
          <w:delText xml:space="preserve"> </w:delText>
        </w:r>
      </w:del>
      <w:r>
        <w:t xml:space="preserve"> Additionally</w:t>
      </w:r>
      <w:ins w:id="638" w:author="Catherine Foster" w:date="2020-05-07T14:09:00Z">
        <w:r w:rsidR="00E61164">
          <w:t>,</w:t>
        </w:r>
      </w:ins>
      <w:r>
        <w:t xml:space="preserve"> ASTM standards for commonly-accepted definitions, requirements, and test </w:t>
      </w:r>
      <w:r>
        <w:lastRenderedPageBreak/>
        <w:t>methods for materials and practices are missing</w:t>
      </w:r>
      <w:del w:id="639" w:author="Catherine Foster" w:date="2020-05-07T14:09:00Z">
        <w:r w:rsidDel="00E61164">
          <w:delText>.</w:delText>
        </w:r>
      </w:del>
      <w:r>
        <w:t xml:space="preserve"> (Philippi 2016)</w:t>
      </w:r>
      <w:ins w:id="640" w:author="Catherine Foster" w:date="2020-05-07T14:09:00Z">
        <w:r w:rsidR="00E61164">
          <w:t>.</w:t>
        </w:r>
      </w:ins>
      <w:del w:id="641" w:author="Catherine Foster" w:date="2020-05-07T14:09:00Z">
        <w:r w:rsidDel="00E61164">
          <w:delText xml:space="preserve"> </w:delText>
        </w:r>
      </w:del>
      <w:r>
        <w:t xml:space="preserve"> So, lack of uniform standards and guidelines is a major barrier for green roofs in most countries.  </w:t>
      </w:r>
    </w:p>
    <w:p w14:paraId="1DAF140E" w14:textId="66BC68F8" w:rsidR="003751E3" w:rsidRPr="00B114D1" w:rsidRDefault="003751E3" w:rsidP="00B114D1">
      <w:pPr>
        <w:pStyle w:val="ListParagraph"/>
        <w:numPr>
          <w:ilvl w:val="0"/>
          <w:numId w:val="82"/>
        </w:numPr>
      </w:pPr>
      <w:r w:rsidRPr="00CA54A6">
        <w:rPr>
          <w:b/>
        </w:rPr>
        <w:t xml:space="preserve">Lack </w:t>
      </w:r>
      <w:r w:rsidR="00410566">
        <w:rPr>
          <w:b/>
        </w:rPr>
        <w:t xml:space="preserve">of </w:t>
      </w:r>
      <w:r w:rsidR="00E95F64">
        <w:rPr>
          <w:b/>
        </w:rPr>
        <w:t>experienced and educated</w:t>
      </w:r>
      <w:r w:rsidRPr="00CA54A6">
        <w:rPr>
          <w:b/>
        </w:rPr>
        <w:t xml:space="preserve"> design, engineering, installation, </w:t>
      </w:r>
      <w:r w:rsidRPr="00E90E49">
        <w:rPr>
          <w:b/>
        </w:rPr>
        <w:t xml:space="preserve">and maintenance </w:t>
      </w:r>
      <w:r w:rsidR="00D96791" w:rsidRPr="00B114D1">
        <w:rPr>
          <w:b/>
        </w:rPr>
        <w:t>professionals</w:t>
      </w:r>
      <w:r w:rsidR="00E90E49" w:rsidRPr="00B114D1">
        <w:rPr>
          <w:b/>
        </w:rPr>
        <w:t>.</w:t>
      </w:r>
      <w:r w:rsidR="00E90E49">
        <w:t xml:space="preserve"> </w:t>
      </w:r>
      <w:del w:id="642" w:author="Catherine Foster" w:date="2020-05-07T14:09:00Z">
        <w:r w:rsidR="00E90E49" w:rsidDel="00E61164">
          <w:delText xml:space="preserve"> </w:delText>
        </w:r>
      </w:del>
      <w:r w:rsidR="00E90E49">
        <w:t>As living systems, green roofs require unique design, installation</w:t>
      </w:r>
      <w:ins w:id="643" w:author="Catherine Foster" w:date="2020-05-07T14:10:00Z">
        <w:r w:rsidR="00902932">
          <w:t>,</w:t>
        </w:r>
      </w:ins>
      <w:r w:rsidR="00E90E49">
        <w:t xml:space="preserve"> and maintenance skills.  There is a gap between traditional roofing industry </w:t>
      </w:r>
      <w:r w:rsidR="00E63973">
        <w:t xml:space="preserve">contractors – who typically are not skilled at installing green roofs – </w:t>
      </w:r>
      <w:r w:rsidR="00E90E49">
        <w:t xml:space="preserve">and green roof designers and </w:t>
      </w:r>
      <w:proofErr w:type="gramStart"/>
      <w:r w:rsidR="00E90E49">
        <w:t>contractors, and</w:t>
      </w:r>
      <w:proofErr w:type="gramEnd"/>
      <w:r w:rsidR="00E90E49">
        <w:t xml:space="preserve"> need for</w:t>
      </w:r>
      <w:r w:rsidR="00E95F64">
        <w:t xml:space="preserve"> greater experience and education among </w:t>
      </w:r>
      <w:r w:rsidR="00E90E49">
        <w:t xml:space="preserve">green roof contractors and maintenance </w:t>
      </w:r>
      <w:proofErr w:type="spellStart"/>
      <w:r w:rsidR="00E90E49">
        <w:t>peopl</w:t>
      </w:r>
      <w:proofErr w:type="spellEnd"/>
      <w:del w:id="644" w:author="Catherine Foster" w:date="2020-05-07T14:10:00Z">
        <w:r w:rsidR="00E90E49" w:rsidDel="00902932">
          <w:delText>e</w:delText>
        </w:r>
      </w:del>
      <w:r w:rsidR="00E90E49">
        <w:t>. (</w:t>
      </w:r>
      <w:r w:rsidR="00E63973">
        <w:t>Velazquez greenroofs.com Interview 2019</w:t>
      </w:r>
      <w:r w:rsidR="00E90E49">
        <w:t>)</w:t>
      </w:r>
      <w:ins w:id="645" w:author="Catherine Foster" w:date="2020-05-07T14:10:00Z">
        <w:r w:rsidR="00902932">
          <w:t>.</w:t>
        </w:r>
      </w:ins>
      <w:r w:rsidR="00E63973">
        <w:t xml:space="preserve">  </w:t>
      </w:r>
    </w:p>
    <w:p w14:paraId="28075EE0" w14:textId="677FF48A" w:rsidR="003751E3" w:rsidRDefault="00054F8B" w:rsidP="00B114D1">
      <w:pPr>
        <w:pStyle w:val="ListParagraph"/>
        <w:numPr>
          <w:ilvl w:val="0"/>
          <w:numId w:val="82"/>
        </w:numPr>
      </w:pPr>
      <w:r w:rsidRPr="00B114D1">
        <w:rPr>
          <w:b/>
        </w:rPr>
        <w:t>Lack of c</w:t>
      </w:r>
      <w:r w:rsidR="00E63973" w:rsidRPr="00B114D1">
        <w:rPr>
          <w:b/>
        </w:rPr>
        <w:t xml:space="preserve">ustomer </w:t>
      </w:r>
      <w:r w:rsidR="00CA54A6">
        <w:rPr>
          <w:b/>
        </w:rPr>
        <w:t xml:space="preserve">awareness, </w:t>
      </w:r>
      <w:r w:rsidR="00E63973" w:rsidRPr="00B114D1">
        <w:rPr>
          <w:b/>
        </w:rPr>
        <w:t xml:space="preserve">education, and </w:t>
      </w:r>
      <w:r w:rsidR="003751E3" w:rsidRPr="00CA54A6">
        <w:rPr>
          <w:b/>
        </w:rPr>
        <w:t xml:space="preserve">appreciation of the </w:t>
      </w:r>
      <w:r w:rsidR="00E63973" w:rsidRPr="00B114D1">
        <w:rPr>
          <w:b/>
        </w:rPr>
        <w:t>non-energy benefits of green roofs.</w:t>
      </w:r>
      <w:del w:id="646" w:author="Catherine Foster" w:date="2020-05-07T14:10:00Z">
        <w:r w:rsidR="00E63973" w:rsidDel="00902932">
          <w:delText xml:space="preserve"> </w:delText>
        </w:r>
      </w:del>
      <w:r w:rsidR="00E63973">
        <w:t xml:space="preserve"> </w:t>
      </w:r>
      <w:r w:rsidR="00F139B2">
        <w:t xml:space="preserve">With much of green roof </w:t>
      </w:r>
      <w:r w:rsidR="003751E3" w:rsidRPr="00B114D1">
        <w:t xml:space="preserve">value </w:t>
      </w:r>
      <w:r w:rsidR="00F139B2">
        <w:t xml:space="preserve">associated with attributes that don’t contribute directly to building </w:t>
      </w:r>
      <w:r w:rsidR="00AF7B33">
        <w:t>cost reduction</w:t>
      </w:r>
      <w:r w:rsidR="00F139B2">
        <w:t xml:space="preserve">, education and appreciation of green roof benefits, such as </w:t>
      </w:r>
      <w:r w:rsidR="00AF7B33">
        <w:t xml:space="preserve">storm water retention, aesthetics, and biodiversity, are critical. </w:t>
      </w:r>
      <w:del w:id="647" w:author="Catherine Foster" w:date="2020-05-07T14:10:00Z">
        <w:r w:rsidR="00AF7B33" w:rsidDel="00902932">
          <w:delText xml:space="preserve"> </w:delText>
        </w:r>
      </w:del>
      <w:r w:rsidR="00CA54A6">
        <w:t xml:space="preserve">This barrier highlights the value of high-visibility public and private projects for customer awareness and education.  </w:t>
      </w:r>
    </w:p>
    <w:p w14:paraId="7228B6A3" w14:textId="15A55DC4" w:rsidR="00AF7B33" w:rsidRPr="0035340C" w:rsidRDefault="00AF7B33" w:rsidP="00B114D1">
      <w:pPr>
        <w:pStyle w:val="ListParagraph"/>
        <w:numPr>
          <w:ilvl w:val="0"/>
          <w:numId w:val="82"/>
        </w:numPr>
      </w:pPr>
      <w:r>
        <w:rPr>
          <w:b/>
        </w:rPr>
        <w:t>Unsuitability of the</w:t>
      </w:r>
      <w:r w:rsidRPr="00CA54A6">
        <w:rPr>
          <w:b/>
        </w:rPr>
        <w:t xml:space="preserve"> existing building</w:t>
      </w:r>
      <w:r>
        <w:rPr>
          <w:b/>
        </w:rPr>
        <w:t xml:space="preserve"> stock</w:t>
      </w:r>
      <w:r w:rsidRPr="00B114D1">
        <w:rPr>
          <w:b/>
        </w:rPr>
        <w:t>.</w:t>
      </w:r>
      <w:r>
        <w:t xml:space="preserve"> </w:t>
      </w:r>
      <w:del w:id="648" w:author="Catherine Foster" w:date="2020-05-07T14:10:00Z">
        <w:r w:rsidDel="00902932">
          <w:delText xml:space="preserve"> </w:delText>
        </w:r>
      </w:del>
      <w:r>
        <w:t xml:space="preserve">Many existing buildings cannot bear the additional weight of a green roof, especially an intensive design. </w:t>
      </w:r>
      <w:del w:id="649" w:author="Catherine Foster" w:date="2020-05-07T14:10:00Z">
        <w:r w:rsidDel="00902932">
          <w:delText xml:space="preserve"> </w:delText>
        </w:r>
      </w:del>
      <w:r>
        <w:t xml:space="preserve">And, though green roofs can be installed on steep pitched roofs, </w:t>
      </w:r>
      <w:r w:rsidR="00052EFC">
        <w:t>doing so</w:t>
      </w:r>
      <w:r>
        <w:t xml:space="preserve"> is difficult and costly. </w:t>
      </w:r>
      <w:del w:id="650" w:author="Catherine Foster" w:date="2020-05-07T14:10:00Z">
        <w:r w:rsidDel="00902932">
          <w:delText xml:space="preserve"> </w:delText>
        </w:r>
      </w:del>
      <w:r>
        <w:t xml:space="preserve">So green roofs </w:t>
      </w:r>
      <w:r w:rsidR="00052EFC">
        <w:t>are</w:t>
      </w:r>
      <w:r>
        <w:t xml:space="preserve"> most easily installed on new low-sloped roofs</w:t>
      </w:r>
      <w:r w:rsidR="00E95F64">
        <w:t xml:space="preserve">. </w:t>
      </w:r>
      <w:del w:id="651" w:author="Catherine Foster" w:date="2020-05-07T14:10:00Z">
        <w:r w:rsidR="00E95F64" w:rsidDel="00902932">
          <w:delText xml:space="preserve"> </w:delText>
        </w:r>
      </w:del>
      <w:r w:rsidR="00E95F64">
        <w:t>This highlights the importance of green roof building standards and codes to ensure th</w:t>
      </w:r>
      <w:r w:rsidR="00052EFC">
        <w:t>at future buildings are suited for green roof installation</w:t>
      </w:r>
      <w:r w:rsidR="00E95F64">
        <w:t xml:space="preserve">.  </w:t>
      </w:r>
    </w:p>
    <w:p w14:paraId="1B9BC06D" w14:textId="3C9EC903" w:rsidR="004D1FE2" w:rsidRPr="007C32EE" w:rsidRDefault="004D1FE2" w:rsidP="00B114D1">
      <w:pPr>
        <w:pStyle w:val="ListParagraph"/>
        <w:numPr>
          <w:ilvl w:val="0"/>
          <w:numId w:val="82"/>
        </w:numPr>
      </w:pPr>
      <w:r w:rsidRPr="000A2C25">
        <w:rPr>
          <w:b/>
        </w:rPr>
        <w:t>Climate</w:t>
      </w:r>
      <w:r w:rsidR="00E95F64">
        <w:t xml:space="preserve">. </w:t>
      </w:r>
      <w:del w:id="652" w:author="Catherine Foster" w:date="2020-05-07T14:10:00Z">
        <w:r w:rsidR="00E95F64" w:rsidDel="00902932">
          <w:delText xml:space="preserve"> </w:delText>
        </w:r>
      </w:del>
      <w:r w:rsidR="00E95F64">
        <w:t xml:space="preserve">Green roofs are difficult to apply in very cold climates.  And desert applications require irrigation, reducing the climate </w:t>
      </w:r>
      <w:r w:rsidR="00AD51DA">
        <w:t>impact</w:t>
      </w:r>
      <w:r w:rsidR="00E95F64">
        <w:t xml:space="preserve">.  </w:t>
      </w:r>
    </w:p>
    <w:p w14:paraId="6C547450" w14:textId="6C34082A" w:rsidR="00D311F7" w:rsidRPr="00B114D1" w:rsidRDefault="00D311F7" w:rsidP="00492E92">
      <w:pPr>
        <w:rPr>
          <w:highlight w:val="yellow"/>
        </w:rPr>
      </w:pPr>
    </w:p>
    <w:p w14:paraId="34222FBE" w14:textId="4EEBECBF" w:rsidR="00D1508C" w:rsidRDefault="551A77D0" w:rsidP="005D49A8">
      <w:pPr>
        <w:pStyle w:val="Heading3"/>
      </w:pPr>
      <w:bookmarkStart w:id="653" w:name="_Toc7445238"/>
      <w:bookmarkStart w:id="654" w:name="_Toc7445626"/>
      <w:bookmarkStart w:id="655" w:name="_Toc7445961"/>
      <w:bookmarkStart w:id="656" w:name="_Toc7447840"/>
      <w:bookmarkStart w:id="657" w:name="_Toc7445239"/>
      <w:bookmarkStart w:id="658" w:name="_Toc7445627"/>
      <w:bookmarkStart w:id="659" w:name="_Toc7445962"/>
      <w:bookmarkStart w:id="660" w:name="_Toc7447841"/>
      <w:bookmarkStart w:id="661" w:name="_Toc7445240"/>
      <w:bookmarkStart w:id="662" w:name="_Toc7445628"/>
      <w:bookmarkStart w:id="663" w:name="_Toc7445963"/>
      <w:bookmarkStart w:id="664" w:name="_Toc7447842"/>
      <w:bookmarkStart w:id="665" w:name="_Toc7445241"/>
      <w:bookmarkStart w:id="666" w:name="_Toc7445629"/>
      <w:bookmarkStart w:id="667" w:name="_Toc7445964"/>
      <w:bookmarkStart w:id="668" w:name="_Toc7447843"/>
      <w:bookmarkStart w:id="669" w:name="_Toc24639457"/>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r w:rsidRPr="005D49A8">
        <w:t>Adoption</w:t>
      </w:r>
      <w:r w:rsidR="006E6C65" w:rsidRPr="005D49A8">
        <w:t xml:space="preserve"> </w:t>
      </w:r>
      <w:r w:rsidRPr="005D49A8">
        <w:t>Potential</w:t>
      </w:r>
      <w:bookmarkEnd w:id="669"/>
    </w:p>
    <w:p w14:paraId="48EFD5F4" w14:textId="77777777" w:rsidR="00B62BCA" w:rsidRDefault="00B62BCA" w:rsidP="00B62BCA">
      <w:pPr>
        <w:pStyle w:val="Heading4"/>
      </w:pPr>
      <w:r>
        <w:t>Cool Roofs</w:t>
      </w:r>
    </w:p>
    <w:p w14:paraId="2743CE2C" w14:textId="4588CA38" w:rsidR="000E4E4C" w:rsidRDefault="00B62BCA" w:rsidP="00B62BCA">
      <w:r>
        <w:t>Cool roofs make economic sense on every building for which the cooling energy savings and comfort benefit outweighs the heating energy penalty</w:t>
      </w:r>
      <w:r w:rsidR="007B5C73">
        <w:t xml:space="preserve"> plus any incremental cost associated with the cool roof</w:t>
      </w:r>
      <w:r>
        <w:t xml:space="preserve">.  </w:t>
      </w:r>
      <w:r w:rsidR="00F42841">
        <w:t>Roughly speaking</w:t>
      </w:r>
      <w:ins w:id="670" w:author="Catherine Foster" w:date="2020-05-07T14:11:00Z">
        <w:r w:rsidR="00902932">
          <w:t>,</w:t>
        </w:r>
      </w:ins>
      <w:r w:rsidR="00F42841">
        <w:t xml:space="preserve"> this equates to ASHRAE climate zones 1 to 5 (Pearson 2014), </w:t>
      </w:r>
      <w:r w:rsidR="00F42841" w:rsidRPr="00F42841">
        <w:t>making</w:t>
      </w:r>
      <w:r w:rsidRPr="00F42841">
        <w:t xml:space="preserve"> the</w:t>
      </w:r>
      <w:r w:rsidR="006556E1">
        <w:t xml:space="preserve"> 2014</w:t>
      </w:r>
      <w:r w:rsidRPr="00F42841">
        <w:t xml:space="preserve"> </w:t>
      </w:r>
      <w:r w:rsidR="006556E1">
        <w:t xml:space="preserve">total </w:t>
      </w:r>
      <w:r w:rsidRPr="00F42841">
        <w:t xml:space="preserve">addressable market </w:t>
      </w:r>
      <w:r w:rsidR="006556E1">
        <w:t xml:space="preserve">(TAM) </w:t>
      </w:r>
      <w:r w:rsidRPr="00F42841">
        <w:t xml:space="preserve">for cool roofs </w:t>
      </w:r>
      <w:r w:rsidR="00F42841" w:rsidRPr="00B114D1">
        <w:t>an</w:t>
      </w:r>
      <w:r w:rsidRPr="00F42841">
        <w:t xml:space="preserve"> estimated </w:t>
      </w:r>
      <w:r w:rsidR="000E4E4C">
        <w:t xml:space="preserve">100 </w:t>
      </w:r>
      <w:r w:rsidR="006556E1">
        <w:t>billion</w:t>
      </w:r>
      <w:r w:rsidR="000E4E4C">
        <w:t xml:space="preserve"> m</w:t>
      </w:r>
      <w:r w:rsidR="000E4E4C" w:rsidRPr="00B114D1">
        <w:rPr>
          <w:vertAlign w:val="superscript"/>
        </w:rPr>
        <w:t>2</w:t>
      </w:r>
      <w:del w:id="671" w:author="Catherine Foster" w:date="2020-05-07T14:11:00Z">
        <w:r w:rsidR="000E4E4C" w:rsidDel="00902932">
          <w:delText>.</w:delText>
        </w:r>
      </w:del>
      <w:r w:rsidR="000E4E4C">
        <w:t xml:space="preserve"> (See Total Addressable Market below)</w:t>
      </w:r>
      <w:ins w:id="672" w:author="Catherine Foster" w:date="2020-05-07T14:11:00Z">
        <w:r w:rsidR="00902932">
          <w:t>.</w:t>
        </w:r>
      </w:ins>
      <w:r w:rsidR="000E4E4C">
        <w:t xml:space="preserve">  </w:t>
      </w:r>
    </w:p>
    <w:p w14:paraId="4A307C11" w14:textId="77777777" w:rsidR="00D53108" w:rsidRDefault="00D53108" w:rsidP="00D53108">
      <w:pPr>
        <w:pStyle w:val="Heading4"/>
      </w:pPr>
      <w:r>
        <w:t xml:space="preserve">Green Roofs </w:t>
      </w:r>
    </w:p>
    <w:p w14:paraId="0FA9F765" w14:textId="628853C4" w:rsidR="00175A2A" w:rsidRDefault="00175A2A" w:rsidP="00492E92">
      <w:r>
        <w:t xml:space="preserve">Published insights into green roof adoption potential are scarce. </w:t>
      </w:r>
      <w:del w:id="673" w:author="Catherine Foster" w:date="2020-05-07T14:11:00Z">
        <w:r w:rsidDel="00902932">
          <w:delText xml:space="preserve"> </w:delText>
        </w:r>
      </w:del>
      <w:r w:rsidR="000E4E4C">
        <w:t xml:space="preserve">The main constraints are building structural integrity to support the additional weight and Green Roof first cost. </w:t>
      </w:r>
      <w:del w:id="674" w:author="Catherine Foster" w:date="2020-05-07T14:11:00Z">
        <w:r w:rsidR="000E4E4C" w:rsidDel="00902932">
          <w:delText xml:space="preserve"> </w:delText>
        </w:r>
      </w:del>
      <w:r w:rsidR="000E4E4C">
        <w:t xml:space="preserve">For example, </w:t>
      </w:r>
      <w:r>
        <w:t xml:space="preserve">Castleton has concluded that ~15% of </w:t>
      </w:r>
      <w:r w:rsidR="000E4E4C">
        <w:t xml:space="preserve">existing </w:t>
      </w:r>
      <w:r>
        <w:t>UK service-sector buildings could be retrofitted</w:t>
      </w:r>
      <w:del w:id="675" w:author="Catherine Foster" w:date="2020-05-07T14:11:00Z">
        <w:r w:rsidDel="00902932">
          <w:delText>.</w:delText>
        </w:r>
      </w:del>
      <w:r>
        <w:t xml:space="preserve"> (Castleton 2010)</w:t>
      </w:r>
      <w:ins w:id="676" w:author="Catherine Foster" w:date="2020-05-07T14:11:00Z">
        <w:r w:rsidR="00902932">
          <w:t>.</w:t>
        </w:r>
      </w:ins>
      <w:del w:id="677" w:author="Catherine Foster" w:date="2020-05-07T14:11:00Z">
        <w:r w:rsidDel="00902932">
          <w:delText xml:space="preserve"> </w:delText>
        </w:r>
      </w:del>
      <w:r>
        <w:t xml:space="preserve"> </w:t>
      </w:r>
      <w:r w:rsidR="006556E1">
        <w:t xml:space="preserve">This </w:t>
      </w:r>
      <w:r w:rsidR="006556E1">
        <w:lastRenderedPageBreak/>
        <w:t>report estimates the 2014 Green Roof TAM as approximately 15 billion m</w:t>
      </w:r>
      <w:r w:rsidR="006556E1" w:rsidRPr="00B114D1">
        <w:rPr>
          <w:vertAlign w:val="superscript"/>
        </w:rPr>
        <w:t>2</w:t>
      </w:r>
      <w:del w:id="678" w:author="Catherine Foster" w:date="2020-05-07T14:11:00Z">
        <w:r w:rsidR="006556E1" w:rsidDel="00902932">
          <w:delText>.</w:delText>
        </w:r>
      </w:del>
      <w:r w:rsidR="006556E1">
        <w:t xml:space="preserve"> (See Total Addressable Market below)</w:t>
      </w:r>
      <w:ins w:id="679" w:author="Catherine Foster" w:date="2020-05-07T14:11:00Z">
        <w:r w:rsidR="00902932">
          <w:t>.</w:t>
        </w:r>
      </w:ins>
      <w:r w:rsidR="006556E1">
        <w:t xml:space="preserve">  </w:t>
      </w:r>
    </w:p>
    <w:p w14:paraId="6CEFC9F8" w14:textId="2302643D" w:rsidR="00D53108" w:rsidRDefault="00D53108" w:rsidP="00492E92">
      <w:r w:rsidRPr="00175A2A">
        <w:t xml:space="preserve">Current adoption </w:t>
      </w:r>
      <w:r w:rsidR="00175A2A">
        <w:t>has been</w:t>
      </w:r>
      <w:r w:rsidRPr="00175A2A">
        <w:t xml:space="preserve"> driven largely by stormwater retention benefits</w:t>
      </w:r>
      <w:r w:rsidR="00175A2A">
        <w:t xml:space="preserve">, </w:t>
      </w:r>
      <w:r w:rsidRPr="00175A2A">
        <w:t>due to the municipal costs of maintaining storm</w:t>
      </w:r>
      <w:r w:rsidR="00175A2A">
        <w:t xml:space="preserve"> </w:t>
      </w:r>
      <w:r w:rsidRPr="00175A2A">
        <w:t>water management infrastructure</w:t>
      </w:r>
      <w:r w:rsidR="00175A2A">
        <w:t>; increasingly</w:t>
      </w:r>
      <w:ins w:id="680" w:author="Catherine Foster" w:date="2020-05-07T14:12:00Z">
        <w:r w:rsidR="00902932">
          <w:t>,</w:t>
        </w:r>
      </w:ins>
      <w:r w:rsidR="00175A2A">
        <w:t xml:space="preserve"> climate change is becoming a driver.</w:t>
      </w:r>
      <w:r w:rsidRPr="00175A2A">
        <w:t xml:space="preserve">  </w:t>
      </w:r>
      <w:r w:rsidR="00875FE6">
        <w:t>So, it is reasonable to anticipate that g</w:t>
      </w:r>
      <w:r w:rsidRPr="00175A2A">
        <w:t>reen roof</w:t>
      </w:r>
      <w:r w:rsidR="00875FE6">
        <w:t xml:space="preserve"> installations </w:t>
      </w:r>
      <w:r w:rsidRPr="00175A2A">
        <w:t xml:space="preserve">will continue at current rates, adding at least </w:t>
      </w:r>
      <w:r w:rsidR="00875FE6">
        <w:t xml:space="preserve">5 to </w:t>
      </w:r>
      <w:r w:rsidRPr="00175A2A">
        <w:t xml:space="preserve">10 million </w:t>
      </w:r>
      <w:r w:rsidR="00875FE6">
        <w:t>m</w:t>
      </w:r>
      <w:r w:rsidR="00875FE6" w:rsidRPr="00B114D1">
        <w:rPr>
          <w:vertAlign w:val="superscript"/>
        </w:rPr>
        <w:t>2</w:t>
      </w:r>
      <w:r w:rsidRPr="00175A2A">
        <w:t xml:space="preserve"> </w:t>
      </w:r>
      <w:r w:rsidR="00875FE6">
        <w:t>annually</w:t>
      </w:r>
      <w:r w:rsidRPr="00175A2A">
        <w:t xml:space="preserve"> in places like Germany</w:t>
      </w:r>
      <w:r w:rsidR="00875FE6">
        <w:t>, North America, and increasingly in Asia, especially China and Singapore</w:t>
      </w:r>
      <w:r w:rsidRPr="00175A2A">
        <w:t>. It is p</w:t>
      </w:r>
      <w:r w:rsidR="000E4E4C">
        <w:t xml:space="preserve">ossible to envision </w:t>
      </w:r>
      <w:r w:rsidRPr="00175A2A">
        <w:t xml:space="preserve">more aggressive adoption </w:t>
      </w:r>
      <w:r w:rsidR="00875FE6">
        <w:t>if</w:t>
      </w:r>
      <w:r w:rsidRPr="00175A2A">
        <w:t xml:space="preserve"> policies </w:t>
      </w:r>
      <w:r w:rsidR="00875FE6">
        <w:t xml:space="preserve">are implemented that </w:t>
      </w:r>
      <w:r w:rsidRPr="00175A2A">
        <w:t>requir</w:t>
      </w:r>
      <w:r w:rsidR="00875FE6">
        <w:t xml:space="preserve">e </w:t>
      </w:r>
      <w:r w:rsidRPr="00175A2A">
        <w:t>new buildings to engineer their roofs with live load allowances capable of holding soil and living plants.</w:t>
      </w:r>
      <w:r>
        <w:t xml:space="preserve">  </w:t>
      </w:r>
    </w:p>
    <w:p w14:paraId="12A2F24A" w14:textId="2FD32292" w:rsidR="001C49CB" w:rsidRPr="00492E92" w:rsidRDefault="551A77D0" w:rsidP="00492E92">
      <w:pPr>
        <w:pStyle w:val="Heading2"/>
      </w:pPr>
      <w:bookmarkStart w:id="681" w:name="_Toc24639458"/>
      <w:r w:rsidRPr="00492E92">
        <w:t xml:space="preserve">Advantages  and </w:t>
      </w:r>
      <w:r w:rsidR="00065CD1" w:rsidRPr="00492E92">
        <w:t xml:space="preserve">Disadvantages </w:t>
      </w:r>
      <w:r w:rsidRPr="00492E92">
        <w:t xml:space="preserve">of </w:t>
      </w:r>
      <w:r w:rsidR="007B34F4" w:rsidRPr="00492E92">
        <w:t>Energy Efficient Roofs</w:t>
      </w:r>
      <w:bookmarkEnd w:id="681"/>
    </w:p>
    <w:p w14:paraId="473285D3" w14:textId="733E07B7" w:rsidR="00202788" w:rsidRDefault="551A77D0" w:rsidP="005D49A8">
      <w:pPr>
        <w:pStyle w:val="Heading3"/>
      </w:pPr>
      <w:bookmarkStart w:id="682" w:name="_Toc24639459"/>
      <w:r w:rsidRPr="00483FFA">
        <w:t>Similar Solutions</w:t>
      </w:r>
      <w:bookmarkEnd w:id="682"/>
    </w:p>
    <w:p w14:paraId="09F81FDC" w14:textId="0B0CE215" w:rsidR="00BC4EBE" w:rsidRDefault="00BC4EBE">
      <w:r w:rsidRPr="00B114D1">
        <w:t>For cool roofs</w:t>
      </w:r>
      <w:r w:rsidR="00982A7A">
        <w:t xml:space="preserve"> and green roofs</w:t>
      </w:r>
      <w:r w:rsidRPr="00B114D1">
        <w:t>, major competing solutions include:</w:t>
      </w:r>
    </w:p>
    <w:p w14:paraId="4B6ECE78" w14:textId="787F5ECB" w:rsidR="00BC4EBE" w:rsidRDefault="00BC4EBE" w:rsidP="00B114D1">
      <w:pPr>
        <w:pStyle w:val="ListParagraph"/>
        <w:numPr>
          <w:ilvl w:val="0"/>
          <w:numId w:val="67"/>
        </w:numPr>
      </w:pPr>
      <w:r>
        <w:t>Added roof insulation</w:t>
      </w:r>
    </w:p>
    <w:p w14:paraId="650B74EE" w14:textId="0391B09F" w:rsidR="007F46E8" w:rsidRDefault="007F46E8" w:rsidP="00B114D1">
      <w:pPr>
        <w:pStyle w:val="ListParagraph"/>
        <w:numPr>
          <w:ilvl w:val="0"/>
          <w:numId w:val="67"/>
        </w:numPr>
      </w:pPr>
      <w:r>
        <w:t>Ballasted roofs</w:t>
      </w:r>
    </w:p>
    <w:p w14:paraId="4119091C" w14:textId="7A960D7D" w:rsidR="00BC4EBE" w:rsidRDefault="00BC4EBE" w:rsidP="00B114D1">
      <w:pPr>
        <w:pStyle w:val="ListParagraph"/>
        <w:numPr>
          <w:ilvl w:val="0"/>
          <w:numId w:val="67"/>
        </w:numPr>
      </w:pPr>
      <w:r>
        <w:t>Cool walls</w:t>
      </w:r>
      <w:r w:rsidR="00C271CD">
        <w:t xml:space="preserve"> and green walls</w:t>
      </w:r>
    </w:p>
    <w:p w14:paraId="496499F7" w14:textId="6758730A" w:rsidR="00BC4EBE" w:rsidRDefault="00BC4EBE" w:rsidP="00B114D1">
      <w:pPr>
        <w:pStyle w:val="ListParagraph"/>
        <w:numPr>
          <w:ilvl w:val="0"/>
          <w:numId w:val="67"/>
        </w:numPr>
      </w:pPr>
      <w:r>
        <w:t>Rooftop solar photovoltaics</w:t>
      </w:r>
    </w:p>
    <w:p w14:paraId="7046CDF7" w14:textId="53905DD4" w:rsidR="00BC4EBE" w:rsidRDefault="00BC4EBE" w:rsidP="00B114D1">
      <w:pPr>
        <w:pStyle w:val="ListParagraph"/>
        <w:numPr>
          <w:ilvl w:val="0"/>
          <w:numId w:val="67"/>
        </w:numPr>
      </w:pPr>
      <w:r>
        <w:t>Rooftop solar thermal for hot water or space heating</w:t>
      </w:r>
    </w:p>
    <w:p w14:paraId="47423FA4" w14:textId="257E9836" w:rsidR="00BC4EBE" w:rsidRDefault="00D37030">
      <w:r>
        <w:t xml:space="preserve">Cool roofs represent a “no regret” improvement over conventional roofs: </w:t>
      </w:r>
      <w:del w:id="683" w:author="Catherine Foster" w:date="2020-05-07T14:12:00Z">
        <w:r w:rsidDel="00902932">
          <w:delText xml:space="preserve"> </w:delText>
        </w:r>
      </w:del>
      <w:r>
        <w:t>As detailed above, costs are equal or slightly higher and energy saving</w:t>
      </w:r>
      <w:del w:id="684" w:author="Catherine Foster" w:date="2020-05-07T14:12:00Z">
        <w:r w:rsidDel="00902932">
          <w:delText xml:space="preserve"> </w:delText>
        </w:r>
      </w:del>
      <w:r>
        <w:t>/</w:t>
      </w:r>
      <w:del w:id="685" w:author="Catherine Foster" w:date="2020-05-07T14:12:00Z">
        <w:r w:rsidDel="00902932">
          <w:delText xml:space="preserve"> </w:delText>
        </w:r>
      </w:del>
      <w:r>
        <w:t xml:space="preserve">GHG emissions reduction benefits are significant. </w:t>
      </w:r>
      <w:del w:id="686" w:author="Catherine Foster" w:date="2020-05-07T14:12:00Z">
        <w:r w:rsidDel="00902932">
          <w:delText xml:space="preserve"> </w:delText>
        </w:r>
      </w:del>
      <w:r w:rsidR="00BC4EBE">
        <w:t xml:space="preserve">In comparison with </w:t>
      </w:r>
      <w:r>
        <w:t>other competing solutions</w:t>
      </w:r>
      <w:r w:rsidR="00BC4EBE">
        <w:t xml:space="preserve">, cool roofs </w:t>
      </w:r>
      <w:r>
        <w:t>have important advantages</w:t>
      </w:r>
      <w:r w:rsidR="00BC4EBE">
        <w:t xml:space="preserve">:   </w:t>
      </w:r>
    </w:p>
    <w:p w14:paraId="7692D586" w14:textId="2DCC506D" w:rsidR="00BC4EBE" w:rsidRDefault="00BC4EBE" w:rsidP="00BC4EBE">
      <w:pPr>
        <w:pStyle w:val="ListParagraph"/>
        <w:numPr>
          <w:ilvl w:val="0"/>
          <w:numId w:val="68"/>
        </w:numPr>
      </w:pPr>
      <w:r>
        <w:t>Applicability to every building type and size in ASHRAE climate zones 1-4; perhaps 1-5</w:t>
      </w:r>
      <w:ins w:id="687" w:author="Catherine Foster" w:date="2020-05-07T14:12:00Z">
        <w:r w:rsidR="00902932">
          <w:t>.</w:t>
        </w:r>
      </w:ins>
    </w:p>
    <w:p w14:paraId="49E63A29" w14:textId="14D1DED7" w:rsidR="00BC4EBE" w:rsidRDefault="00BC4EBE" w:rsidP="00BC4EBE">
      <w:pPr>
        <w:pStyle w:val="ListParagraph"/>
        <w:numPr>
          <w:ilvl w:val="0"/>
          <w:numId w:val="68"/>
        </w:numPr>
      </w:pPr>
      <w:r>
        <w:t xml:space="preserve">Excellent life cycle economics, </w:t>
      </w:r>
      <w:del w:id="688" w:author="Catherine Foster" w:date="2020-05-07T14:13:00Z">
        <w:r w:rsidR="00D43E17" w:rsidDel="00902932">
          <w:delText xml:space="preserve">importantly </w:delText>
        </w:r>
        <w:r w:rsidDel="00902932">
          <w:delText>including</w:delText>
        </w:r>
      </w:del>
      <w:proofErr w:type="spellStart"/>
      <w:ins w:id="689" w:author="Catherine Foster" w:date="2020-05-07T14:13:00Z">
        <w:r w:rsidR="00902932">
          <w:t>speicifically</w:t>
        </w:r>
      </w:ins>
      <w:proofErr w:type="spellEnd"/>
      <w:r>
        <w:t xml:space="preserve"> zero to low first cost</w:t>
      </w:r>
      <w:r w:rsidR="00D37030">
        <w:t xml:space="preserve"> increment</w:t>
      </w:r>
      <w:ins w:id="690" w:author="Catherine Foster" w:date="2020-05-07T14:13:00Z">
        <w:r w:rsidR="00902932">
          <w:t>.</w:t>
        </w:r>
      </w:ins>
    </w:p>
    <w:p w14:paraId="20520D24" w14:textId="46043F2B" w:rsidR="00BC4EBE" w:rsidRPr="00874002" w:rsidRDefault="00BC4EBE" w:rsidP="00BC4EBE">
      <w:pPr>
        <w:pStyle w:val="ListParagraph"/>
        <w:numPr>
          <w:ilvl w:val="0"/>
          <w:numId w:val="68"/>
        </w:numPr>
      </w:pPr>
      <w:r>
        <w:t>Consistent with existing roofing installation and maintenance expertise</w:t>
      </w:r>
      <w:ins w:id="691" w:author="Catherine Foster" w:date="2020-05-07T14:13:00Z">
        <w:r w:rsidR="00902932">
          <w:t>.</w:t>
        </w:r>
      </w:ins>
    </w:p>
    <w:p w14:paraId="3E430975" w14:textId="750A9CEE" w:rsidR="00D37030" w:rsidRDefault="00D37030">
      <w:r>
        <w:t xml:space="preserve">Green roofs, too, represent an alternative to conventional roofs that can reduce space cooling by reflecting sunlight, as cool roofs do, and reduce space heating loads by providing extra insulation. </w:t>
      </w:r>
      <w:del w:id="692" w:author="Catherine Foster" w:date="2020-05-07T14:13:00Z">
        <w:r w:rsidDel="00902932">
          <w:delText xml:space="preserve"> </w:delText>
        </w:r>
      </w:del>
      <w:r>
        <w:t>Though more costly and limited in application</w:t>
      </w:r>
      <w:r w:rsidR="00323AB1">
        <w:t xml:space="preserve"> than cool roofs</w:t>
      </w:r>
      <w:r>
        <w:t xml:space="preserve">, green roofs provide </w:t>
      </w:r>
      <w:r w:rsidR="00054F8B">
        <w:t xml:space="preserve">unique </w:t>
      </w:r>
      <w:r>
        <w:t xml:space="preserve">additional benefits, </w:t>
      </w:r>
      <w:r w:rsidR="00054F8B">
        <w:t>including</w:t>
      </w:r>
      <w:r>
        <w:t xml:space="preserve"> </w:t>
      </w:r>
      <w:r w:rsidR="00054F8B">
        <w:t>rain</w:t>
      </w:r>
      <w:r>
        <w:t xml:space="preserve">water retention, </w:t>
      </w:r>
      <w:r w:rsidR="00054F8B">
        <w:t xml:space="preserve">unique </w:t>
      </w:r>
      <w:r>
        <w:t>aesthetics</w:t>
      </w:r>
      <w:r w:rsidR="00054F8B">
        <w:t>, enhanced biodiversity,</w:t>
      </w:r>
      <w:r>
        <w:t xml:space="preserve"> and direct CO</w:t>
      </w:r>
      <w:r w:rsidRPr="00B114D1">
        <w:rPr>
          <w:vertAlign w:val="superscript"/>
        </w:rPr>
        <w:t>2</w:t>
      </w:r>
      <w:r>
        <w:t xml:space="preserve"> removal.  </w:t>
      </w:r>
    </w:p>
    <w:p w14:paraId="48BDEC03" w14:textId="77777777" w:rsidR="00323AB1" w:rsidRDefault="00BC4EBE">
      <w:r>
        <w:t>Other</w:t>
      </w:r>
      <w:r w:rsidR="00323AB1">
        <w:t xml:space="preserve"> </w:t>
      </w:r>
      <w:r w:rsidR="008B22EC">
        <w:t xml:space="preserve">solutions </w:t>
      </w:r>
      <w:r w:rsidR="00323AB1">
        <w:t xml:space="preserve">that compete with cool roofs and green roofs </w:t>
      </w:r>
      <w:r w:rsidR="00D37030">
        <w:t xml:space="preserve">certainly have merit:  </w:t>
      </w:r>
    </w:p>
    <w:p w14:paraId="3F5E38CA" w14:textId="5C44689B" w:rsidR="00323AB1" w:rsidRDefault="00D43E17" w:rsidP="00B114D1">
      <w:pPr>
        <w:pStyle w:val="ListParagraph"/>
        <w:numPr>
          <w:ilvl w:val="0"/>
          <w:numId w:val="69"/>
        </w:numPr>
      </w:pPr>
      <w:r>
        <w:lastRenderedPageBreak/>
        <w:t xml:space="preserve">Adding roof insulation, where feasible, is a simple and inexpensive way to reduce space cooling and heating </w:t>
      </w:r>
      <w:r w:rsidR="00D37030">
        <w:t xml:space="preserve">loads and </w:t>
      </w:r>
      <w:r>
        <w:t xml:space="preserve">costs. </w:t>
      </w:r>
      <w:del w:id="693" w:author="Catherine Foster" w:date="2020-05-07T14:14:00Z">
        <w:r w:rsidDel="00902932">
          <w:delText xml:space="preserve"> </w:delText>
        </w:r>
      </w:del>
      <w:r w:rsidR="008B22EC">
        <w:t>Adding</w:t>
      </w:r>
      <w:r>
        <w:t xml:space="preserve"> insulation thus </w:t>
      </w:r>
      <w:r w:rsidRPr="00B114D1">
        <w:rPr>
          <w:i/>
        </w:rPr>
        <w:t>reduces</w:t>
      </w:r>
      <w:r>
        <w:t xml:space="preserve"> the</w:t>
      </w:r>
      <w:r w:rsidR="00323AB1">
        <w:t xml:space="preserve"> thermal</w:t>
      </w:r>
      <w:r>
        <w:t xml:space="preserve"> impact and </w:t>
      </w:r>
      <w:r w:rsidR="00323AB1">
        <w:t xml:space="preserve">economic </w:t>
      </w:r>
      <w:r>
        <w:t>value of a cool</w:t>
      </w:r>
      <w:r w:rsidR="00323AB1">
        <w:t xml:space="preserve"> or green</w:t>
      </w:r>
      <w:r>
        <w:t xml:space="preserve"> roof</w:t>
      </w:r>
      <w:del w:id="694" w:author="Catherine Foster" w:date="2020-05-07T14:14:00Z">
        <w:r w:rsidR="00323AB1" w:rsidDel="00902932">
          <w:delText>.</w:delText>
        </w:r>
      </w:del>
      <w:r w:rsidR="00D37030">
        <w:t xml:space="preserve"> (</w:t>
      </w:r>
      <w:r w:rsidR="00323AB1">
        <w:t xml:space="preserve">roof </w:t>
      </w:r>
      <w:r w:rsidR="00D37030">
        <w:t>insulation reduces the through-roof heat gain)</w:t>
      </w:r>
      <w:ins w:id="695" w:author="Catherine Foster" w:date="2020-05-07T14:14:00Z">
        <w:r w:rsidR="00902932">
          <w:t>.</w:t>
        </w:r>
      </w:ins>
      <w:r w:rsidR="00323AB1">
        <w:t xml:space="preserve">  </w:t>
      </w:r>
    </w:p>
    <w:p w14:paraId="07CB58FD" w14:textId="0A65AA51" w:rsidR="007F46E8" w:rsidRDefault="008B4C2B" w:rsidP="00B114D1">
      <w:pPr>
        <w:pStyle w:val="ListParagraph"/>
        <w:numPr>
          <w:ilvl w:val="0"/>
          <w:numId w:val="69"/>
        </w:numPr>
      </w:pPr>
      <w:r>
        <w:t xml:space="preserve">A “ballasted roof is a </w:t>
      </w:r>
      <w:r w:rsidR="007F46E8">
        <w:t>conventional low-slope roof</w:t>
      </w:r>
      <w:del w:id="696" w:author="Catherine Foster" w:date="2020-05-07T14:14:00Z">
        <w:r w:rsidR="007F46E8" w:rsidDel="00902932">
          <w:delText>s</w:delText>
        </w:r>
      </w:del>
      <w:r w:rsidR="007F46E8">
        <w:t>, usually a dark-colored membrane</w:t>
      </w:r>
      <w:r w:rsidR="00B165BD">
        <w:t xml:space="preserve"> co</w:t>
      </w:r>
      <w:r>
        <w:t>vered with light-colored stones</w:t>
      </w:r>
      <w:r w:rsidR="00B165BD">
        <w:t xml:space="preserve"> </w:t>
      </w:r>
      <w:r w:rsidR="003D1F0F">
        <w:t>that</w:t>
      </w:r>
      <w:r w:rsidR="00B165BD">
        <w:t xml:space="preserve"> provide the </w:t>
      </w:r>
      <w:ins w:id="697" w:author="Catherine Foster" w:date="2020-05-07T14:15:00Z">
        <w:r w:rsidR="00902932">
          <w:t>‘</w:t>
        </w:r>
      </w:ins>
      <w:del w:id="698" w:author="Catherine Foster" w:date="2020-05-07T14:15:00Z">
        <w:r w:rsidR="00B165BD" w:rsidDel="00902932">
          <w:delText>“</w:delText>
        </w:r>
      </w:del>
      <w:r w:rsidR="00B165BD">
        <w:t>ballast</w:t>
      </w:r>
      <w:ins w:id="699" w:author="Catherine Foster" w:date="2020-05-07T14:15:00Z">
        <w:r w:rsidR="00902932">
          <w:t>’</w:t>
        </w:r>
      </w:ins>
      <w:del w:id="700" w:author="Catherine Foster" w:date="2020-05-07T14:15:00Z">
        <w:r w:rsidR="00B165BD" w:rsidDel="00902932">
          <w:delText>”</w:delText>
        </w:r>
      </w:del>
      <w:r w:rsidR="00B165BD">
        <w:t xml:space="preserve"> to hold the </w:t>
      </w:r>
      <w:r>
        <w:t>membrane</w:t>
      </w:r>
      <w:r w:rsidR="00B165BD">
        <w:t xml:space="preserve"> down and also reflect sunlight.  It has been shown that ballasted roofs perform comparably with cool roofs</w:t>
      </w:r>
      <w:ins w:id="701" w:author="Catherine Foster" w:date="2020-05-07T14:15:00Z">
        <w:r w:rsidR="00902932">
          <w:t>”</w:t>
        </w:r>
      </w:ins>
      <w:del w:id="702" w:author="Catherine Foster" w:date="2020-05-07T14:15:00Z">
        <w:r w:rsidR="003D1F0F" w:rsidDel="00902932">
          <w:delText>.</w:delText>
        </w:r>
      </w:del>
      <w:r w:rsidR="00B165BD">
        <w:t xml:space="preserve"> (</w:t>
      </w:r>
      <w:proofErr w:type="spellStart"/>
      <w:r w:rsidR="00B165BD">
        <w:t>Desjarlais</w:t>
      </w:r>
      <w:proofErr w:type="spellEnd"/>
      <w:r w:rsidR="00B165BD">
        <w:t xml:space="preserve"> 2008</w:t>
      </w:r>
      <w:r w:rsidR="003D1F0F">
        <w:t>)</w:t>
      </w:r>
      <w:ins w:id="703" w:author="Catherine Foster" w:date="2020-05-07T14:15:00Z">
        <w:r w:rsidR="00902932">
          <w:t>.</w:t>
        </w:r>
      </w:ins>
      <w:del w:id="704" w:author="Catherine Foster" w:date="2020-05-07T14:15:00Z">
        <w:r w:rsidR="003D1F0F" w:rsidDel="00902932">
          <w:delText xml:space="preserve"> </w:delText>
        </w:r>
      </w:del>
      <w:r w:rsidR="003D1F0F">
        <w:t xml:space="preserve"> </w:t>
      </w:r>
      <w:r w:rsidR="002A6E9D">
        <w:t>ENERGY STAR</w:t>
      </w:r>
      <w:r w:rsidR="003D1F0F">
        <w:t>, on its roofing website confirms</w:t>
      </w:r>
      <w:ins w:id="705" w:author="Catherine Foster" w:date="2020-05-07T14:15:00Z">
        <w:r w:rsidR="00902932">
          <w:t>:</w:t>
        </w:r>
      </w:ins>
      <w:del w:id="706" w:author="Catherine Foster" w:date="2020-05-07T14:15:00Z">
        <w:r w:rsidR="003D1F0F" w:rsidDel="00902932">
          <w:delText>,</w:delText>
        </w:r>
      </w:del>
      <w:r w:rsidR="003D1F0F">
        <w:t xml:space="preserve"> “T</w:t>
      </w:r>
      <w:r w:rsidR="003D1F0F" w:rsidRPr="00B114D1">
        <w:t>he EPA recognizes that ballasted EPDM</w:t>
      </w:r>
      <w:r>
        <w:t xml:space="preserve"> [a very durable synthetic rubber material] </w:t>
      </w:r>
      <w:r w:rsidR="003D1F0F" w:rsidRPr="00B114D1">
        <w:t>roofing systems are a very effective means of significantly lowering the roof top surface temperature similar to reflective roofing products.</w:t>
      </w:r>
      <w:r>
        <w:t xml:space="preserve">” </w:t>
      </w:r>
      <w:del w:id="707" w:author="Catherine Foster" w:date="2020-05-07T14:15:00Z">
        <w:r w:rsidDel="00902932">
          <w:delText xml:space="preserve"> </w:delText>
        </w:r>
      </w:del>
      <w:r>
        <w:t xml:space="preserve">In this report ballasted roofs </w:t>
      </w:r>
      <w:r w:rsidR="00B165BD">
        <w:t xml:space="preserve">are </w:t>
      </w:r>
      <w:r>
        <w:t>treated</w:t>
      </w:r>
      <w:r w:rsidR="003D1F0F">
        <w:t xml:space="preserve"> as </w:t>
      </w:r>
      <w:r>
        <w:t>one</w:t>
      </w:r>
      <w:r w:rsidR="003D1F0F">
        <w:t xml:space="preserve"> type of cool roof</w:t>
      </w:r>
      <w:r w:rsidR="00B165BD">
        <w:t xml:space="preserve">.  </w:t>
      </w:r>
    </w:p>
    <w:p w14:paraId="017BF5D3" w14:textId="73195168" w:rsidR="00D43E17" w:rsidRDefault="00D43E17" w:rsidP="00B114D1">
      <w:pPr>
        <w:pStyle w:val="ListParagraph"/>
        <w:numPr>
          <w:ilvl w:val="0"/>
          <w:numId w:val="69"/>
        </w:numPr>
      </w:pPr>
      <w:r>
        <w:t xml:space="preserve">Cool walls </w:t>
      </w:r>
      <w:r w:rsidR="00B97046">
        <w:t>rep</w:t>
      </w:r>
      <w:r w:rsidR="00C13EB4">
        <w:t xml:space="preserve">resent an extension to vertical surfaces of the cool roof concept of reducing cooling loads via high solar reflectance. </w:t>
      </w:r>
      <w:del w:id="708" w:author="Catherine Foster" w:date="2020-05-07T14:15:00Z">
        <w:r w:rsidR="00C13EB4" w:rsidDel="00902932">
          <w:delText xml:space="preserve"> </w:delText>
        </w:r>
      </w:del>
      <w:r w:rsidR="00C13EB4">
        <w:t xml:space="preserve">The energy savings calculations are more complex and site specific but, since the material used is essentially paint (vertical surfaces don’t face the waterproofing requirement and wear-and-tear of a roof), the cost can be low. </w:t>
      </w:r>
      <w:del w:id="709" w:author="Catherine Foster" w:date="2020-05-07T14:15:00Z">
        <w:r w:rsidR="00C13EB4" w:rsidDel="00902932">
          <w:delText xml:space="preserve"> </w:delText>
        </w:r>
      </w:del>
      <w:r w:rsidR="00C13EB4">
        <w:t>And since walls are usually less well insulated than roofs, the incremental impact can be high, with overall global impact of similar magnitude to that of cool roofs</w:t>
      </w:r>
      <w:del w:id="710" w:author="Catherine Foster" w:date="2020-05-07T14:16:00Z">
        <w:r w:rsidR="00C13EB4" w:rsidDel="00902932">
          <w:delText>.</w:delText>
        </w:r>
      </w:del>
      <w:r w:rsidR="00C13EB4">
        <w:t xml:space="preserve"> (Levinson et al 2018)</w:t>
      </w:r>
      <w:ins w:id="711" w:author="Catherine Foster" w:date="2020-05-07T14:16:00Z">
        <w:r w:rsidR="00902932">
          <w:t>.</w:t>
        </w:r>
      </w:ins>
      <w:del w:id="712" w:author="Catherine Foster" w:date="2020-05-07T14:16:00Z">
        <w:r w:rsidR="00C13EB4" w:rsidDel="00902932">
          <w:delText xml:space="preserve"> </w:delText>
        </w:r>
      </w:del>
      <w:r w:rsidR="00C13EB4">
        <w:t xml:space="preserve"> In fact</w:t>
      </w:r>
      <w:ins w:id="713" w:author="Catherine Foster" w:date="2020-05-07T14:16:00Z">
        <w:r w:rsidR="00902932">
          <w:t>,</w:t>
        </w:r>
      </w:ins>
      <w:r w:rsidR="00C13EB4">
        <w:t xml:space="preserve"> the Cool Roof Rating Council in the US has been exploring an extension to cool walls</w:t>
      </w:r>
      <w:del w:id="714" w:author="Catherine Foster" w:date="2020-05-07T14:16:00Z">
        <w:r w:rsidR="00C13EB4" w:rsidDel="00902932">
          <w:delText>.</w:delText>
        </w:r>
      </w:del>
      <w:r w:rsidR="00C13EB4">
        <w:t xml:space="preserve"> (CRRC 2018)</w:t>
      </w:r>
      <w:ins w:id="715" w:author="Catherine Foster" w:date="2020-05-07T14:16:00Z">
        <w:r w:rsidR="00902932">
          <w:t>.</w:t>
        </w:r>
      </w:ins>
      <w:r w:rsidR="008B22EC">
        <w:t xml:space="preserve">  </w:t>
      </w:r>
    </w:p>
    <w:p w14:paraId="678D1680" w14:textId="44BCDF81" w:rsidR="00490E68" w:rsidRDefault="00490E68" w:rsidP="00B114D1">
      <w:pPr>
        <w:pStyle w:val="ListParagraph"/>
        <w:numPr>
          <w:ilvl w:val="0"/>
          <w:numId w:val="69"/>
        </w:numPr>
      </w:pPr>
      <w:r>
        <w:t>A</w:t>
      </w:r>
      <w:r w:rsidR="008B22EC">
        <w:t xml:space="preserve"> rooftop solar</w:t>
      </w:r>
      <w:r>
        <w:t xml:space="preserve"> system</w:t>
      </w:r>
      <w:r w:rsidR="008B22EC">
        <w:t>, w</w:t>
      </w:r>
      <w:r>
        <w:t xml:space="preserve">hether photovoltaic or thermal, </w:t>
      </w:r>
      <w:r w:rsidR="008B22EC">
        <w:t>in addition to providing energy, also reflect</w:t>
      </w:r>
      <w:r>
        <w:t>s</w:t>
      </w:r>
      <w:r w:rsidR="008B22EC">
        <w:t xml:space="preserve"> </w:t>
      </w:r>
      <w:r w:rsidR="00323AB1">
        <w:t>and absorbs</w:t>
      </w:r>
      <w:r>
        <w:t xml:space="preserve"> </w:t>
      </w:r>
      <w:r w:rsidR="008B22EC">
        <w:t>sunlight, th</w:t>
      </w:r>
      <w:r>
        <w:t>us reducing the rooftop heat gain and building space cooling load</w:t>
      </w:r>
      <w:r w:rsidR="00323AB1">
        <w:t xml:space="preserve"> – and competing with</w:t>
      </w:r>
      <w:r>
        <w:t xml:space="preserve"> cool </w:t>
      </w:r>
      <w:r w:rsidR="00323AB1">
        <w:t xml:space="preserve">or green </w:t>
      </w:r>
      <w:r>
        <w:t>roof</w:t>
      </w:r>
      <w:r w:rsidR="00323AB1">
        <w:t>s</w:t>
      </w:r>
      <w:r>
        <w:t xml:space="preserve">. Panels placed against the roof, or close to it, also </w:t>
      </w:r>
      <w:r w:rsidR="008B22EC">
        <w:t>perform</w:t>
      </w:r>
      <w:r>
        <w:t xml:space="preserve"> a thermal insulation function, thus reducing the space heating load as well.  </w:t>
      </w:r>
    </w:p>
    <w:p w14:paraId="66FEF337" w14:textId="401C747A" w:rsidR="000330C6" w:rsidRDefault="551A77D0" w:rsidP="005D49A8">
      <w:pPr>
        <w:pStyle w:val="Heading3"/>
      </w:pPr>
      <w:bookmarkStart w:id="716" w:name="_Toc7445247"/>
      <w:bookmarkStart w:id="717" w:name="_Toc7445635"/>
      <w:bookmarkStart w:id="718" w:name="_Toc7445970"/>
      <w:bookmarkStart w:id="719" w:name="_Toc7447849"/>
      <w:bookmarkStart w:id="720" w:name="_Toc7445248"/>
      <w:bookmarkStart w:id="721" w:name="_Toc7445636"/>
      <w:bookmarkStart w:id="722" w:name="_Toc7445971"/>
      <w:bookmarkStart w:id="723" w:name="_Toc7447850"/>
      <w:bookmarkStart w:id="724" w:name="_Toc24639460"/>
      <w:bookmarkEnd w:id="716"/>
      <w:bookmarkEnd w:id="717"/>
      <w:bookmarkEnd w:id="718"/>
      <w:bookmarkEnd w:id="719"/>
      <w:bookmarkEnd w:id="720"/>
      <w:bookmarkEnd w:id="721"/>
      <w:bookmarkEnd w:id="722"/>
      <w:bookmarkEnd w:id="723"/>
      <w:r w:rsidRPr="551A77D0">
        <w:t>Arguments for Adoption</w:t>
      </w:r>
      <w:bookmarkEnd w:id="724"/>
    </w:p>
    <w:p w14:paraId="44EC4D18" w14:textId="77777777" w:rsidR="00ED737A" w:rsidRDefault="00ED737A" w:rsidP="00B114D1">
      <w:pPr>
        <w:pStyle w:val="Heading4"/>
      </w:pPr>
      <w:r>
        <w:t>Cool Roofs</w:t>
      </w:r>
    </w:p>
    <w:p w14:paraId="1FD658B4" w14:textId="2D54FC51" w:rsidR="00ED737A" w:rsidRDefault="00ED737A" w:rsidP="00ED737A">
      <w:r>
        <w:t>Cool roofs represent a “no regret” improvement over conventional roofs</w:t>
      </w:r>
      <w:r w:rsidR="00873C27">
        <w:t xml:space="preserve"> for reducing building energy consumption</w:t>
      </w:r>
      <w:r>
        <w:t xml:space="preserve"> in ASHRAE climate zones 1-4; perhaps 1-5</w:t>
      </w:r>
      <w:del w:id="725" w:author="Catherine Foster" w:date="2020-05-07T14:16:00Z">
        <w:r w:rsidDel="00902932">
          <w:delText>.</w:delText>
        </w:r>
      </w:del>
      <w:r>
        <w:t xml:space="preserve"> </w:t>
      </w:r>
      <w:r w:rsidR="00C112BF">
        <w:t>(Levinson et al 2018, Pearson 2014)</w:t>
      </w:r>
      <w:ins w:id="726" w:author="Catherine Foster" w:date="2020-05-07T14:16:00Z">
        <w:r w:rsidR="00902932">
          <w:t>.</w:t>
        </w:r>
      </w:ins>
      <w:del w:id="727" w:author="Catherine Foster" w:date="2020-05-07T14:16:00Z">
        <w:r w:rsidR="00C112BF" w:rsidDel="00902932">
          <w:delText xml:space="preserve"> </w:delText>
        </w:r>
      </w:del>
      <w:r>
        <w:t xml:space="preserve"> </w:t>
      </w:r>
      <w:commentRangeStart w:id="728"/>
      <w:r>
        <w:t xml:space="preserve">As detailed above, </w:t>
      </w:r>
      <w:r w:rsidR="008B4C2B">
        <w:t xml:space="preserve">cool roof </w:t>
      </w:r>
      <w:r>
        <w:t>costs are equal or slightly higher and energy saving / GHG emissions reduction benefits are significant</w:t>
      </w:r>
      <w:r w:rsidR="008B4C2B">
        <w:t xml:space="preserve"> as compared with conventional roofs</w:t>
      </w:r>
      <w:r>
        <w:t>.</w:t>
      </w:r>
      <w:commentRangeEnd w:id="728"/>
      <w:r w:rsidR="00902932">
        <w:rPr>
          <w:rStyle w:val="CommentReference"/>
        </w:rPr>
        <w:commentReference w:id="728"/>
      </w:r>
      <w:r>
        <w:t xml:space="preserve"> </w:t>
      </w:r>
      <w:del w:id="729" w:author="Catherine Foster" w:date="2020-05-07T14:17:00Z">
        <w:r w:rsidDel="00902932">
          <w:delText xml:space="preserve"> </w:delText>
        </w:r>
      </w:del>
      <w:r>
        <w:t xml:space="preserve">So cool roofs can beneficially replace conventional roofs </w:t>
      </w:r>
      <w:r w:rsidR="00675C51">
        <w:t xml:space="preserve">in </w:t>
      </w:r>
      <w:r w:rsidR="00295A20">
        <w:t>most</w:t>
      </w:r>
      <w:r w:rsidR="00675C51">
        <w:t xml:space="preserve"> buildings at minimal incremental cost, t</w:t>
      </w:r>
      <w:r w:rsidR="00422716">
        <w:t>hus reducing energy consumption</w:t>
      </w:r>
      <w:r w:rsidR="00675C51">
        <w:t xml:space="preserve"> and reducing CO</w:t>
      </w:r>
      <w:r w:rsidR="00675C51" w:rsidRPr="00B114D1">
        <w:rPr>
          <w:vertAlign w:val="subscript"/>
        </w:rPr>
        <w:t>2</w:t>
      </w:r>
      <w:r w:rsidR="00675C51">
        <w:t xml:space="preserve"> emissions</w:t>
      </w:r>
      <w:r w:rsidR="00295A20">
        <w:t xml:space="preserve">.  </w:t>
      </w:r>
    </w:p>
    <w:p w14:paraId="01264C2E" w14:textId="04F8B468" w:rsidR="00ED737A" w:rsidRDefault="004641AC" w:rsidP="00ED737A">
      <w:r>
        <w:t>Cool</w:t>
      </w:r>
      <w:r w:rsidR="00675C51">
        <w:t xml:space="preserve"> roofs have important advantages in </w:t>
      </w:r>
      <w:r w:rsidR="00ED737A">
        <w:t xml:space="preserve">comparison with other competing solutions:   </w:t>
      </w:r>
    </w:p>
    <w:p w14:paraId="354538D5" w14:textId="29D56280" w:rsidR="00ED737A" w:rsidRDefault="00ED737A" w:rsidP="00ED737A">
      <w:pPr>
        <w:pStyle w:val="ListParagraph"/>
        <w:numPr>
          <w:ilvl w:val="0"/>
          <w:numId w:val="68"/>
        </w:numPr>
      </w:pPr>
      <w:r>
        <w:t>Applicability to every building type and size</w:t>
      </w:r>
      <w:ins w:id="730" w:author="Catherine Foster" w:date="2020-05-07T14:18:00Z">
        <w:r w:rsidR="00902932">
          <w:t>.</w:t>
        </w:r>
      </w:ins>
      <w:r>
        <w:t xml:space="preserve"> </w:t>
      </w:r>
    </w:p>
    <w:p w14:paraId="3BA21F18" w14:textId="7A309C0B" w:rsidR="00ED737A" w:rsidRDefault="00ED737A" w:rsidP="00ED737A">
      <w:pPr>
        <w:pStyle w:val="ListParagraph"/>
        <w:numPr>
          <w:ilvl w:val="0"/>
          <w:numId w:val="68"/>
        </w:numPr>
      </w:pPr>
      <w:r>
        <w:t>Excellent life cycle economics, importantly including zero to low first cost increment</w:t>
      </w:r>
      <w:ins w:id="731" w:author="Catherine Foster" w:date="2020-05-07T14:18:00Z">
        <w:r w:rsidR="00902932">
          <w:t>.</w:t>
        </w:r>
      </w:ins>
    </w:p>
    <w:p w14:paraId="558FA748" w14:textId="35DF4024" w:rsidR="00ED737A" w:rsidRDefault="00ED737A" w:rsidP="00ED737A">
      <w:pPr>
        <w:pStyle w:val="ListParagraph"/>
        <w:numPr>
          <w:ilvl w:val="0"/>
          <w:numId w:val="68"/>
        </w:numPr>
      </w:pPr>
      <w:r>
        <w:lastRenderedPageBreak/>
        <w:t>Consistent with existing roofing installation and maintenance expertise</w:t>
      </w:r>
      <w:ins w:id="732" w:author="Catherine Foster" w:date="2020-05-07T14:18:00Z">
        <w:r w:rsidR="00902932">
          <w:t>.</w:t>
        </w:r>
      </w:ins>
    </w:p>
    <w:p w14:paraId="7BC4602A" w14:textId="17BD8A66" w:rsidR="009413CB" w:rsidRPr="00874002" w:rsidDel="00902932" w:rsidRDefault="009413CB" w:rsidP="00B114D1">
      <w:pPr>
        <w:rPr>
          <w:del w:id="733" w:author="Catherine Foster" w:date="2020-05-07T14:18:00Z"/>
        </w:rPr>
      </w:pPr>
      <w:r>
        <w:t xml:space="preserve">Cool Roofs also provide important ancillary benefits detailed below in “Additional Benefits and Burdens”.  </w:t>
      </w:r>
    </w:p>
    <w:p w14:paraId="5BA373A9" w14:textId="77777777" w:rsidR="00A43443" w:rsidRDefault="00A43443" w:rsidP="00604E63">
      <w:pPr>
        <w:rPr>
          <w:highlight w:val="cyan"/>
        </w:rPr>
      </w:pPr>
    </w:p>
    <w:p w14:paraId="28990F49" w14:textId="64BFB1C2" w:rsidR="00A43443" w:rsidRPr="00B114D1" w:rsidRDefault="00ED737A" w:rsidP="00B114D1">
      <w:pPr>
        <w:pStyle w:val="Heading4"/>
      </w:pPr>
      <w:r w:rsidRPr="00B114D1">
        <w:t>Green Roofs</w:t>
      </w:r>
    </w:p>
    <w:p w14:paraId="1B477330" w14:textId="1788641B" w:rsidR="0038306A" w:rsidRDefault="00873C27" w:rsidP="000332CB">
      <w:r>
        <w:t>In terms of climate impact, g</w:t>
      </w:r>
      <w:r w:rsidR="000332CB">
        <w:t xml:space="preserve">reen roofs provide </w:t>
      </w:r>
      <w:r>
        <w:t>specific space cooling energy savings</w:t>
      </w:r>
      <w:r w:rsidR="000332CB">
        <w:t xml:space="preserve"> </w:t>
      </w:r>
      <w:r w:rsidR="0038306A">
        <w:t>– and GHG</w:t>
      </w:r>
      <w:r>
        <w:t xml:space="preserve"> reduction</w:t>
      </w:r>
      <w:r w:rsidR="0038306A">
        <w:t xml:space="preserve"> – </w:t>
      </w:r>
      <w:r>
        <w:t>similar to that of</w:t>
      </w:r>
      <w:r w:rsidR="000332CB">
        <w:t xml:space="preserve"> cool roofs. </w:t>
      </w:r>
      <w:del w:id="734" w:author="Catherine Foster" w:date="2020-05-07T14:18:00Z">
        <w:r w:rsidR="000332CB" w:rsidDel="00902932">
          <w:delText xml:space="preserve"> </w:delText>
        </w:r>
      </w:del>
      <w:r w:rsidR="0038306A">
        <w:t xml:space="preserve">And like cool roofs, green roofs can help mitigate </w:t>
      </w:r>
      <w:r w:rsidR="008A4386">
        <w:t xml:space="preserve">the urban heat island effect. </w:t>
      </w:r>
      <w:del w:id="735" w:author="Catherine Foster" w:date="2020-05-07T14:18:00Z">
        <w:r w:rsidR="008A4386" w:rsidDel="00902932">
          <w:delText xml:space="preserve"> </w:delText>
        </w:r>
      </w:del>
      <w:r w:rsidR="000332CB">
        <w:t xml:space="preserve">In addition, unlike </w:t>
      </w:r>
      <w:r w:rsidR="00CB7913">
        <w:t xml:space="preserve">uninsulated </w:t>
      </w:r>
      <w:r w:rsidR="000332CB">
        <w:t xml:space="preserve">cool roofs or conventional roofing, green roofs </w:t>
      </w:r>
      <w:r w:rsidR="00CB7913">
        <w:t>represent</w:t>
      </w:r>
      <w:r w:rsidR="0038306A">
        <w:t xml:space="preserve"> an added rooftop insulating layer that </w:t>
      </w:r>
      <w:r w:rsidR="002D3998">
        <w:t>reduces</w:t>
      </w:r>
      <w:r w:rsidR="000332CB">
        <w:t xml:space="preserve"> space heating loads.  </w:t>
      </w:r>
    </w:p>
    <w:p w14:paraId="68E36E3C" w14:textId="27C1243E" w:rsidR="00A20A55" w:rsidRPr="00AB1B58" w:rsidRDefault="002D3998" w:rsidP="00A20A55">
      <w:r>
        <w:t>And</w:t>
      </w:r>
      <w:r w:rsidR="00873C27">
        <w:t xml:space="preserve"> though</w:t>
      </w:r>
      <w:r w:rsidR="000332CB">
        <w:t xml:space="preserve"> they have a substantial incremental first cost</w:t>
      </w:r>
      <w:r w:rsidR="0038306A">
        <w:t>,</w:t>
      </w:r>
      <w:r>
        <w:t xml:space="preserve"> green roofs</w:t>
      </w:r>
      <w:r w:rsidR="0038306A">
        <w:t xml:space="preserve"> can provide ancillary benefits unmatched </w:t>
      </w:r>
      <w:r w:rsidR="0038306A" w:rsidRPr="00AB1B58">
        <w:t>by other building systems</w:t>
      </w:r>
      <w:r w:rsidR="00A20A55" w:rsidRPr="00AB1B58">
        <w:t xml:space="preserve"> </w:t>
      </w:r>
      <w:r w:rsidR="00941FA7" w:rsidRPr="00AB1B58">
        <w:t>detailed</w:t>
      </w:r>
      <w:r w:rsidR="00A20A55" w:rsidRPr="00AB1B58">
        <w:t xml:space="preserve"> below in “Additional Benefits and Burdens”.  </w:t>
      </w:r>
    </w:p>
    <w:p w14:paraId="631C1215" w14:textId="7524F157" w:rsidR="006D6012" w:rsidRPr="00AB1B58" w:rsidRDefault="551A77D0" w:rsidP="005D49A8">
      <w:pPr>
        <w:pStyle w:val="Heading3"/>
      </w:pPr>
      <w:bookmarkStart w:id="736" w:name="_Toc7445250"/>
      <w:bookmarkStart w:id="737" w:name="_Toc7445638"/>
      <w:bookmarkStart w:id="738" w:name="_Toc7445973"/>
      <w:bookmarkStart w:id="739" w:name="_Toc7447852"/>
      <w:bookmarkStart w:id="740" w:name="_Toc7445251"/>
      <w:bookmarkStart w:id="741" w:name="_Toc7445639"/>
      <w:bookmarkStart w:id="742" w:name="_Toc7445974"/>
      <w:bookmarkStart w:id="743" w:name="_Toc7447853"/>
      <w:bookmarkStart w:id="744" w:name="_Toc7445252"/>
      <w:bookmarkStart w:id="745" w:name="_Toc7445640"/>
      <w:bookmarkStart w:id="746" w:name="_Toc7445975"/>
      <w:bookmarkStart w:id="747" w:name="_Toc7447854"/>
      <w:bookmarkStart w:id="748" w:name="_Toc7445253"/>
      <w:bookmarkStart w:id="749" w:name="_Toc7445641"/>
      <w:bookmarkStart w:id="750" w:name="_Toc7445976"/>
      <w:bookmarkStart w:id="751" w:name="_Toc7447855"/>
      <w:bookmarkStart w:id="752" w:name="_Toc7445254"/>
      <w:bookmarkStart w:id="753" w:name="_Toc7445642"/>
      <w:bookmarkStart w:id="754" w:name="_Toc7445977"/>
      <w:bookmarkStart w:id="755" w:name="_Toc7447856"/>
      <w:bookmarkStart w:id="756" w:name="_Toc7445255"/>
      <w:bookmarkStart w:id="757" w:name="_Toc7445643"/>
      <w:bookmarkStart w:id="758" w:name="_Toc7445978"/>
      <w:bookmarkStart w:id="759" w:name="_Toc7447857"/>
      <w:bookmarkStart w:id="760" w:name="_Toc7445256"/>
      <w:bookmarkStart w:id="761" w:name="_Toc7445644"/>
      <w:bookmarkStart w:id="762" w:name="_Toc7445979"/>
      <w:bookmarkStart w:id="763" w:name="_Toc7447858"/>
      <w:bookmarkStart w:id="764" w:name="_Toc7445257"/>
      <w:bookmarkStart w:id="765" w:name="_Toc7445645"/>
      <w:bookmarkStart w:id="766" w:name="_Toc7445980"/>
      <w:bookmarkStart w:id="767" w:name="_Toc7447859"/>
      <w:bookmarkStart w:id="768" w:name="_Toc7445258"/>
      <w:bookmarkStart w:id="769" w:name="_Toc7445646"/>
      <w:bookmarkStart w:id="770" w:name="_Toc7445981"/>
      <w:bookmarkStart w:id="771" w:name="_Toc7447860"/>
      <w:bookmarkStart w:id="772" w:name="_Toc7445259"/>
      <w:bookmarkStart w:id="773" w:name="_Toc7445647"/>
      <w:bookmarkStart w:id="774" w:name="_Toc7445982"/>
      <w:bookmarkStart w:id="775" w:name="_Toc7447861"/>
      <w:bookmarkStart w:id="776" w:name="_Toc7445260"/>
      <w:bookmarkStart w:id="777" w:name="_Toc7445648"/>
      <w:bookmarkStart w:id="778" w:name="_Toc7445983"/>
      <w:bookmarkStart w:id="779" w:name="_Toc7447862"/>
      <w:bookmarkStart w:id="780" w:name="_Toc7445261"/>
      <w:bookmarkStart w:id="781" w:name="_Toc7445649"/>
      <w:bookmarkStart w:id="782" w:name="_Toc7445984"/>
      <w:bookmarkStart w:id="783" w:name="_Toc7447863"/>
      <w:bookmarkStart w:id="784" w:name="_Toc7445262"/>
      <w:bookmarkStart w:id="785" w:name="_Toc7445650"/>
      <w:bookmarkStart w:id="786" w:name="_Toc7445985"/>
      <w:bookmarkStart w:id="787" w:name="_Toc7447864"/>
      <w:bookmarkStart w:id="788" w:name="_Toc7445263"/>
      <w:bookmarkStart w:id="789" w:name="_Toc7445651"/>
      <w:bookmarkStart w:id="790" w:name="_Toc7445986"/>
      <w:bookmarkStart w:id="791" w:name="_Toc7447865"/>
      <w:bookmarkStart w:id="792" w:name="_Toc7445264"/>
      <w:bookmarkStart w:id="793" w:name="_Toc7445652"/>
      <w:bookmarkStart w:id="794" w:name="_Toc7445987"/>
      <w:bookmarkStart w:id="795" w:name="_Toc7447866"/>
      <w:bookmarkStart w:id="796" w:name="_Toc7445265"/>
      <w:bookmarkStart w:id="797" w:name="_Toc7445653"/>
      <w:bookmarkStart w:id="798" w:name="_Toc7445988"/>
      <w:bookmarkStart w:id="799" w:name="_Toc7447867"/>
      <w:bookmarkStart w:id="800" w:name="_Toc7445266"/>
      <w:bookmarkStart w:id="801" w:name="_Toc7445654"/>
      <w:bookmarkStart w:id="802" w:name="_Toc7445989"/>
      <w:bookmarkStart w:id="803" w:name="_Toc7447868"/>
      <w:bookmarkStart w:id="804" w:name="_Toc7445268"/>
      <w:bookmarkStart w:id="805" w:name="_Toc7445656"/>
      <w:bookmarkStart w:id="806" w:name="_Toc7445991"/>
      <w:bookmarkStart w:id="807" w:name="_Toc7447870"/>
      <w:bookmarkStart w:id="808" w:name="_Toc7445269"/>
      <w:bookmarkStart w:id="809" w:name="_Toc7445657"/>
      <w:bookmarkStart w:id="810" w:name="_Toc7445992"/>
      <w:bookmarkStart w:id="811" w:name="_Toc7447871"/>
      <w:bookmarkStart w:id="812" w:name="_Toc7445270"/>
      <w:bookmarkStart w:id="813" w:name="_Toc7445658"/>
      <w:bookmarkStart w:id="814" w:name="_Toc7445993"/>
      <w:bookmarkStart w:id="815" w:name="_Toc7447872"/>
      <w:bookmarkStart w:id="816" w:name="_Toc7445271"/>
      <w:bookmarkStart w:id="817" w:name="_Toc7445659"/>
      <w:bookmarkStart w:id="818" w:name="_Toc7445994"/>
      <w:bookmarkStart w:id="819" w:name="_Toc7447873"/>
      <w:bookmarkStart w:id="820" w:name="_Toc7445272"/>
      <w:bookmarkStart w:id="821" w:name="_Toc7445660"/>
      <w:bookmarkStart w:id="822" w:name="_Toc7445995"/>
      <w:bookmarkStart w:id="823" w:name="_Toc7447874"/>
      <w:bookmarkStart w:id="824" w:name="_Toc7445273"/>
      <w:bookmarkStart w:id="825" w:name="_Toc7445661"/>
      <w:bookmarkStart w:id="826" w:name="_Toc7445996"/>
      <w:bookmarkStart w:id="827" w:name="_Toc7447875"/>
      <w:bookmarkStart w:id="828" w:name="_Toc7445275"/>
      <w:bookmarkStart w:id="829" w:name="_Toc7445663"/>
      <w:bookmarkStart w:id="830" w:name="_Toc7445998"/>
      <w:bookmarkStart w:id="831" w:name="_Toc7447877"/>
      <w:bookmarkStart w:id="832" w:name="_Toc7445276"/>
      <w:bookmarkStart w:id="833" w:name="_Toc7445664"/>
      <w:bookmarkStart w:id="834" w:name="_Toc7445999"/>
      <w:bookmarkStart w:id="835" w:name="_Toc7447878"/>
      <w:bookmarkStart w:id="836" w:name="_Toc7445278"/>
      <w:bookmarkStart w:id="837" w:name="_Toc7445666"/>
      <w:bookmarkStart w:id="838" w:name="_Toc7446001"/>
      <w:bookmarkStart w:id="839" w:name="_Toc7447880"/>
      <w:bookmarkStart w:id="840" w:name="_Toc7445279"/>
      <w:bookmarkStart w:id="841" w:name="_Toc7445667"/>
      <w:bookmarkStart w:id="842" w:name="_Toc7446002"/>
      <w:bookmarkStart w:id="843" w:name="_Toc7447881"/>
      <w:bookmarkStart w:id="844" w:name="_Toc7445280"/>
      <w:bookmarkStart w:id="845" w:name="_Toc7445668"/>
      <w:bookmarkStart w:id="846" w:name="_Toc7446003"/>
      <w:bookmarkStart w:id="847" w:name="_Toc7447882"/>
      <w:bookmarkStart w:id="848" w:name="_Toc7445282"/>
      <w:bookmarkStart w:id="849" w:name="_Toc7445670"/>
      <w:bookmarkStart w:id="850" w:name="_Toc7446005"/>
      <w:bookmarkStart w:id="851" w:name="_Toc7447884"/>
      <w:bookmarkStart w:id="852" w:name="_Toc7445283"/>
      <w:bookmarkStart w:id="853" w:name="_Toc7445671"/>
      <w:bookmarkStart w:id="854" w:name="_Toc7446006"/>
      <w:bookmarkStart w:id="855" w:name="_Toc7447885"/>
      <w:bookmarkStart w:id="856" w:name="_Toc7445284"/>
      <w:bookmarkStart w:id="857" w:name="_Toc7445672"/>
      <w:bookmarkStart w:id="858" w:name="_Toc7446007"/>
      <w:bookmarkStart w:id="859" w:name="_Toc7447886"/>
      <w:bookmarkStart w:id="860" w:name="_Toc7445286"/>
      <w:bookmarkStart w:id="861" w:name="_Toc7445674"/>
      <w:bookmarkStart w:id="862" w:name="_Toc7446009"/>
      <w:bookmarkStart w:id="863" w:name="_Toc7447888"/>
      <w:bookmarkStart w:id="864" w:name="_Toc7445287"/>
      <w:bookmarkStart w:id="865" w:name="_Toc7445675"/>
      <w:bookmarkStart w:id="866" w:name="_Toc7446010"/>
      <w:bookmarkStart w:id="867" w:name="_Toc7447889"/>
      <w:bookmarkStart w:id="868" w:name="_Toc7445288"/>
      <w:bookmarkStart w:id="869" w:name="_Toc7445676"/>
      <w:bookmarkStart w:id="870" w:name="_Toc7446011"/>
      <w:bookmarkStart w:id="871" w:name="_Toc7447890"/>
      <w:bookmarkStart w:id="872" w:name="_Toc7445290"/>
      <w:bookmarkStart w:id="873" w:name="_Toc7445678"/>
      <w:bookmarkStart w:id="874" w:name="_Toc7446013"/>
      <w:bookmarkStart w:id="875" w:name="_Toc7447892"/>
      <w:bookmarkStart w:id="876" w:name="_Toc7445291"/>
      <w:bookmarkStart w:id="877" w:name="_Toc7445679"/>
      <w:bookmarkStart w:id="878" w:name="_Toc7446014"/>
      <w:bookmarkStart w:id="879" w:name="_Toc7447893"/>
      <w:bookmarkStart w:id="880" w:name="_Toc7445292"/>
      <w:bookmarkStart w:id="881" w:name="_Toc7445680"/>
      <w:bookmarkStart w:id="882" w:name="_Toc7446015"/>
      <w:bookmarkStart w:id="883" w:name="_Toc7447894"/>
      <w:bookmarkStart w:id="884" w:name="_Toc7445294"/>
      <w:bookmarkStart w:id="885" w:name="_Toc7445682"/>
      <w:bookmarkStart w:id="886" w:name="_Toc7446017"/>
      <w:bookmarkStart w:id="887" w:name="_Toc7447896"/>
      <w:bookmarkStart w:id="888" w:name="_Toc7445295"/>
      <w:bookmarkStart w:id="889" w:name="_Toc7445683"/>
      <w:bookmarkStart w:id="890" w:name="_Toc7446018"/>
      <w:bookmarkStart w:id="891" w:name="_Toc7447897"/>
      <w:bookmarkStart w:id="892" w:name="_Toc7445296"/>
      <w:bookmarkStart w:id="893" w:name="_Toc7445684"/>
      <w:bookmarkStart w:id="894" w:name="_Toc7446019"/>
      <w:bookmarkStart w:id="895" w:name="_Toc7447898"/>
      <w:bookmarkStart w:id="896" w:name="_Toc7445297"/>
      <w:bookmarkStart w:id="897" w:name="_Toc7445685"/>
      <w:bookmarkStart w:id="898" w:name="_Toc7446020"/>
      <w:bookmarkStart w:id="899" w:name="_Toc7447899"/>
      <w:bookmarkStart w:id="900" w:name="_Toc7445298"/>
      <w:bookmarkStart w:id="901" w:name="_Toc7445686"/>
      <w:bookmarkStart w:id="902" w:name="_Toc7446021"/>
      <w:bookmarkStart w:id="903" w:name="_Toc7447900"/>
      <w:bookmarkStart w:id="904" w:name="_Toc7445299"/>
      <w:bookmarkStart w:id="905" w:name="_Toc7445687"/>
      <w:bookmarkStart w:id="906" w:name="_Toc7446022"/>
      <w:bookmarkStart w:id="907" w:name="_Toc7447901"/>
      <w:bookmarkStart w:id="908" w:name="_Toc7445300"/>
      <w:bookmarkStart w:id="909" w:name="_Toc7445688"/>
      <w:bookmarkStart w:id="910" w:name="_Toc7446023"/>
      <w:bookmarkStart w:id="911" w:name="_Toc7447902"/>
      <w:bookmarkStart w:id="912" w:name="_Toc7445301"/>
      <w:bookmarkStart w:id="913" w:name="_Toc7445689"/>
      <w:bookmarkStart w:id="914" w:name="_Toc7446024"/>
      <w:bookmarkStart w:id="915" w:name="_Toc7447903"/>
      <w:bookmarkStart w:id="916" w:name="_Toc7445302"/>
      <w:bookmarkStart w:id="917" w:name="_Toc7445690"/>
      <w:bookmarkStart w:id="918" w:name="_Toc7446025"/>
      <w:bookmarkStart w:id="919" w:name="_Toc7447904"/>
      <w:bookmarkStart w:id="920" w:name="_Toc7445303"/>
      <w:bookmarkStart w:id="921" w:name="_Toc7445691"/>
      <w:bookmarkStart w:id="922" w:name="_Toc7446026"/>
      <w:bookmarkStart w:id="923" w:name="_Toc7447905"/>
      <w:bookmarkStart w:id="924" w:name="_Toc7445304"/>
      <w:bookmarkStart w:id="925" w:name="_Toc7445692"/>
      <w:bookmarkStart w:id="926" w:name="_Toc7446027"/>
      <w:bookmarkStart w:id="927" w:name="_Toc7447906"/>
      <w:bookmarkStart w:id="928" w:name="_Toc7445305"/>
      <w:bookmarkStart w:id="929" w:name="_Toc7445693"/>
      <w:bookmarkStart w:id="930" w:name="_Toc7446028"/>
      <w:bookmarkStart w:id="931" w:name="_Toc7447907"/>
      <w:bookmarkStart w:id="932" w:name="_Toc7445306"/>
      <w:bookmarkStart w:id="933" w:name="_Toc7445694"/>
      <w:bookmarkStart w:id="934" w:name="_Toc7446029"/>
      <w:bookmarkStart w:id="935" w:name="_Toc7447908"/>
      <w:bookmarkStart w:id="936" w:name="_Toc7445307"/>
      <w:bookmarkStart w:id="937" w:name="_Toc7445695"/>
      <w:bookmarkStart w:id="938" w:name="_Toc7446030"/>
      <w:bookmarkStart w:id="939" w:name="_Toc7447909"/>
      <w:bookmarkStart w:id="940" w:name="_Toc7445308"/>
      <w:bookmarkStart w:id="941" w:name="_Toc7445696"/>
      <w:bookmarkStart w:id="942" w:name="_Toc7446031"/>
      <w:bookmarkStart w:id="943" w:name="_Toc7447910"/>
      <w:bookmarkStart w:id="944" w:name="_Toc7445309"/>
      <w:bookmarkStart w:id="945" w:name="_Toc7445697"/>
      <w:bookmarkStart w:id="946" w:name="_Toc7446032"/>
      <w:bookmarkStart w:id="947" w:name="_Toc7447911"/>
      <w:bookmarkStart w:id="948" w:name="_Toc7445310"/>
      <w:bookmarkStart w:id="949" w:name="_Toc7445698"/>
      <w:bookmarkStart w:id="950" w:name="_Toc7446033"/>
      <w:bookmarkStart w:id="951" w:name="_Toc7447912"/>
      <w:bookmarkStart w:id="952" w:name="_Toc7445311"/>
      <w:bookmarkStart w:id="953" w:name="_Toc7445699"/>
      <w:bookmarkStart w:id="954" w:name="_Toc7446034"/>
      <w:bookmarkStart w:id="955" w:name="_Toc7447913"/>
      <w:bookmarkStart w:id="956" w:name="_Toc7445312"/>
      <w:bookmarkStart w:id="957" w:name="_Toc7445700"/>
      <w:bookmarkStart w:id="958" w:name="_Toc7446035"/>
      <w:bookmarkStart w:id="959" w:name="_Toc7447914"/>
      <w:bookmarkStart w:id="960" w:name="_Toc7445313"/>
      <w:bookmarkStart w:id="961" w:name="_Toc7445701"/>
      <w:bookmarkStart w:id="962" w:name="_Toc7446036"/>
      <w:bookmarkStart w:id="963" w:name="_Toc7447915"/>
      <w:bookmarkStart w:id="964" w:name="_Toc7445319"/>
      <w:bookmarkStart w:id="965" w:name="_Toc7445707"/>
      <w:bookmarkStart w:id="966" w:name="_Toc7446042"/>
      <w:bookmarkStart w:id="967" w:name="_Toc7447921"/>
      <w:bookmarkStart w:id="968" w:name="_Ref12529430"/>
      <w:bookmarkStart w:id="969" w:name="_Toc24639461"/>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r w:rsidRPr="00AB1B58">
        <w:t>Additional Benefits and Burdens</w:t>
      </w:r>
      <w:bookmarkEnd w:id="968"/>
      <w:bookmarkEnd w:id="969"/>
    </w:p>
    <w:p w14:paraId="3C4C3652" w14:textId="14A736B7" w:rsidR="009325A6" w:rsidRPr="00924CF5" w:rsidRDefault="009325A6" w:rsidP="009325A6">
      <w:pPr>
        <w:pStyle w:val="Heading4"/>
      </w:pPr>
      <w:r w:rsidRPr="00AB1B58">
        <w:t>Cool Roofs</w:t>
      </w:r>
      <w:r w:rsidR="008D6E78" w:rsidRPr="00AB1B58">
        <w:t xml:space="preserve"> Additional Benefits and Burdens</w:t>
      </w:r>
    </w:p>
    <w:p w14:paraId="556ED8FF" w14:textId="41F05B56" w:rsidR="009325A6" w:rsidRDefault="009325A6" w:rsidP="009325A6">
      <w:pPr>
        <w:rPr>
          <w:rFonts w:eastAsia="Times New Roman"/>
        </w:rPr>
      </w:pPr>
      <w:r w:rsidRPr="00B114D1">
        <w:rPr>
          <w:rFonts w:eastAsia="Times New Roman"/>
        </w:rPr>
        <w:t>Additional benefits</w:t>
      </w:r>
      <w:r w:rsidR="00AE1BCC">
        <w:rPr>
          <w:rFonts w:eastAsia="Times New Roman"/>
        </w:rPr>
        <w:t xml:space="preserve"> resulting from extensive implementation of cool roofs</w:t>
      </w:r>
      <w:r w:rsidR="00E66051">
        <w:rPr>
          <w:rFonts w:eastAsia="Times New Roman"/>
        </w:rPr>
        <w:t>,</w:t>
      </w:r>
      <w:r w:rsidRPr="00B114D1">
        <w:rPr>
          <w:rFonts w:eastAsia="Times New Roman"/>
        </w:rPr>
        <w:t xml:space="preserve"> </w:t>
      </w:r>
      <w:r w:rsidR="00E66051">
        <w:rPr>
          <w:rFonts w:eastAsia="Times New Roman"/>
        </w:rPr>
        <w:t xml:space="preserve">beyond </w:t>
      </w:r>
      <w:r w:rsidR="00AE1BCC">
        <w:rPr>
          <w:rFonts w:eastAsia="Times New Roman"/>
        </w:rPr>
        <w:t xml:space="preserve">reducing </w:t>
      </w:r>
      <w:r w:rsidR="00E66051">
        <w:rPr>
          <w:rFonts w:eastAsia="Times New Roman"/>
        </w:rPr>
        <w:t>individual building space cooling</w:t>
      </w:r>
      <w:r w:rsidR="00AE1BCC">
        <w:rPr>
          <w:rFonts w:eastAsia="Times New Roman"/>
        </w:rPr>
        <w:t xml:space="preserve"> energy needs</w:t>
      </w:r>
      <w:r w:rsidR="00E66051">
        <w:rPr>
          <w:rFonts w:eastAsia="Times New Roman"/>
        </w:rPr>
        <w:t xml:space="preserve">, </w:t>
      </w:r>
      <w:r>
        <w:rPr>
          <w:rFonts w:eastAsia="Times New Roman"/>
        </w:rPr>
        <w:t>include:</w:t>
      </w:r>
    </w:p>
    <w:p w14:paraId="67FF9A94" w14:textId="50AC7F84" w:rsidR="00E66051" w:rsidRDefault="00E66051" w:rsidP="00E66051">
      <w:pPr>
        <w:pStyle w:val="ListParagraph"/>
        <w:numPr>
          <w:ilvl w:val="0"/>
          <w:numId w:val="71"/>
        </w:numPr>
        <w:spacing w:before="240"/>
        <w:rPr>
          <w:rFonts w:eastAsia="Times New Roman"/>
        </w:rPr>
      </w:pPr>
      <w:r>
        <w:rPr>
          <w:rFonts w:eastAsia="Times New Roman"/>
        </w:rPr>
        <w:t>Reduced Urban Heat Island effect, i.e.</w:t>
      </w:r>
      <w:del w:id="970" w:author="Catherine Foster" w:date="2020-05-07T14:18:00Z">
        <w:r w:rsidDel="00902932">
          <w:rPr>
            <w:rFonts w:eastAsia="Times New Roman"/>
          </w:rPr>
          <w:delText>,</w:delText>
        </w:r>
      </w:del>
      <w:r>
        <w:rPr>
          <w:rFonts w:eastAsia="Times New Roman"/>
        </w:rPr>
        <w:t xml:space="preserve"> reduced urban ambient temperatures, resulting in increased comfort and health benefits, especially in hot developing countries that lack space cooling</w:t>
      </w:r>
      <w:del w:id="971" w:author="Catherine Foster" w:date="2020-05-07T14:19:00Z">
        <w:r w:rsidDel="00902932">
          <w:rPr>
            <w:rFonts w:eastAsia="Times New Roman"/>
          </w:rPr>
          <w:delText>.</w:delText>
        </w:r>
      </w:del>
      <w:r>
        <w:rPr>
          <w:rFonts w:eastAsia="Times New Roman"/>
        </w:rPr>
        <w:t xml:space="preserve"> (NRDC 2018)</w:t>
      </w:r>
      <w:ins w:id="972" w:author="Catherine Foster" w:date="2020-05-07T14:19:00Z">
        <w:r w:rsidR="00902932">
          <w:rPr>
            <w:rFonts w:eastAsia="Times New Roman"/>
          </w:rPr>
          <w:t>.</w:t>
        </w:r>
      </w:ins>
      <w:r>
        <w:rPr>
          <w:rFonts w:eastAsia="Times New Roman"/>
        </w:rPr>
        <w:t xml:space="preserve">  </w:t>
      </w:r>
    </w:p>
    <w:p w14:paraId="60329DA7" w14:textId="04A4CE03" w:rsidR="009325A6" w:rsidRDefault="009325A6" w:rsidP="00B114D1">
      <w:pPr>
        <w:pStyle w:val="ListParagraph"/>
        <w:numPr>
          <w:ilvl w:val="0"/>
          <w:numId w:val="71"/>
        </w:numPr>
        <w:rPr>
          <w:rFonts w:eastAsia="Times New Roman"/>
        </w:rPr>
      </w:pPr>
      <w:r w:rsidRPr="00B114D1">
        <w:rPr>
          <w:rFonts w:eastAsia="Times New Roman"/>
        </w:rPr>
        <w:t>Reduced</w:t>
      </w:r>
      <w:r w:rsidR="00E66051">
        <w:rPr>
          <w:rFonts w:eastAsia="Times New Roman"/>
        </w:rPr>
        <w:t xml:space="preserve"> electric peak loads and correspondingly reduced</w:t>
      </w:r>
      <w:r>
        <w:rPr>
          <w:rFonts w:eastAsia="Times New Roman"/>
        </w:rPr>
        <w:t xml:space="preserve"> investment in electricity infrastructure, especially generation and transmission</w:t>
      </w:r>
      <w:ins w:id="973" w:author="Catherine Foster" w:date="2020-05-07T14:19:00Z">
        <w:r w:rsidR="00902932">
          <w:rPr>
            <w:rFonts w:eastAsia="Times New Roman"/>
          </w:rPr>
          <w:t>.</w:t>
        </w:r>
      </w:ins>
    </w:p>
    <w:p w14:paraId="6C00755D" w14:textId="41800183" w:rsidR="009325A6" w:rsidRDefault="009325A6" w:rsidP="00B114D1">
      <w:pPr>
        <w:pStyle w:val="ListParagraph"/>
        <w:numPr>
          <w:ilvl w:val="0"/>
          <w:numId w:val="71"/>
        </w:numPr>
        <w:spacing w:before="240"/>
        <w:rPr>
          <w:rFonts w:eastAsia="Times New Roman"/>
        </w:rPr>
      </w:pPr>
      <w:r>
        <w:rPr>
          <w:rFonts w:eastAsia="Times New Roman"/>
        </w:rPr>
        <w:t>Reduced investment in building space cooling equipment (due to reduced cooling peak loads)</w:t>
      </w:r>
      <w:ins w:id="974" w:author="Catherine Foster" w:date="2020-05-07T14:19:00Z">
        <w:r w:rsidR="00902932">
          <w:rPr>
            <w:rFonts w:eastAsia="Times New Roman"/>
          </w:rPr>
          <w:t>.</w:t>
        </w:r>
      </w:ins>
    </w:p>
    <w:p w14:paraId="03F6CBD8" w14:textId="66C6CFCF" w:rsidR="00E66051" w:rsidRDefault="00E66051" w:rsidP="00B114D1">
      <w:pPr>
        <w:pStyle w:val="ListParagraph"/>
        <w:numPr>
          <w:ilvl w:val="0"/>
          <w:numId w:val="71"/>
        </w:numPr>
        <w:spacing w:before="240"/>
        <w:rPr>
          <w:rFonts w:eastAsia="Times New Roman"/>
        </w:rPr>
      </w:pPr>
      <w:r>
        <w:rPr>
          <w:rFonts w:eastAsia="Times New Roman"/>
        </w:rPr>
        <w:t>Increased access to electricity in developing countries where capacity is already stretched (NRDC 2018)</w:t>
      </w:r>
      <w:ins w:id="975" w:author="Catherine Foster" w:date="2020-05-07T14:19:00Z">
        <w:r w:rsidR="00902932">
          <w:rPr>
            <w:rFonts w:eastAsia="Times New Roman"/>
          </w:rPr>
          <w:t>.</w:t>
        </w:r>
      </w:ins>
    </w:p>
    <w:p w14:paraId="6F4D9602" w14:textId="741F3481" w:rsidR="00E66051" w:rsidRDefault="00E66051" w:rsidP="00B114D1">
      <w:pPr>
        <w:pStyle w:val="ListParagraph"/>
        <w:numPr>
          <w:ilvl w:val="0"/>
          <w:numId w:val="71"/>
        </w:numPr>
        <w:spacing w:before="240"/>
        <w:rPr>
          <w:rFonts w:eastAsia="Times New Roman"/>
        </w:rPr>
      </w:pPr>
      <w:r>
        <w:rPr>
          <w:rFonts w:eastAsia="Times New Roman"/>
        </w:rPr>
        <w:t>Extended roof lifetimes due to reduced operating temperatures</w:t>
      </w:r>
      <w:ins w:id="976" w:author="Catherine Foster" w:date="2020-05-07T14:19:00Z">
        <w:r w:rsidR="00902932">
          <w:rPr>
            <w:rFonts w:eastAsia="Times New Roman"/>
          </w:rPr>
          <w:t>.</w:t>
        </w:r>
      </w:ins>
    </w:p>
    <w:p w14:paraId="350F71DD" w14:textId="6C2E1FD0" w:rsidR="00E66051" w:rsidRDefault="00E66051" w:rsidP="00B114D1">
      <w:pPr>
        <w:pStyle w:val="ListParagraph"/>
        <w:numPr>
          <w:ilvl w:val="0"/>
          <w:numId w:val="71"/>
        </w:numPr>
        <w:spacing w:before="240"/>
        <w:rPr>
          <w:rFonts w:eastAsia="Times New Roman"/>
        </w:rPr>
      </w:pPr>
      <w:r>
        <w:rPr>
          <w:rFonts w:eastAsia="Times New Roman"/>
        </w:rPr>
        <w:t>“Albedo effect”</w:t>
      </w:r>
      <w:r w:rsidR="002A6E9D">
        <w:rPr>
          <w:rFonts w:eastAsia="Times New Roman"/>
        </w:rPr>
        <w:t xml:space="preserve"> benefits, i.e., planet-wide temperature reduction due t</w:t>
      </w:r>
      <w:r w:rsidR="00B755F3">
        <w:rPr>
          <w:rFonts w:eastAsia="Times New Roman"/>
        </w:rPr>
        <w:t>o increased solar reflectance</w:t>
      </w:r>
      <w:del w:id="977" w:author="Catherine Foster" w:date="2020-05-07T14:19:00Z">
        <w:r w:rsidR="00B755F3" w:rsidDel="00902932">
          <w:rPr>
            <w:rFonts w:eastAsia="Times New Roman"/>
          </w:rPr>
          <w:delText>.</w:delText>
        </w:r>
      </w:del>
      <w:r w:rsidR="00B755F3">
        <w:rPr>
          <w:rFonts w:eastAsia="Times New Roman"/>
        </w:rPr>
        <w:t xml:space="preserve"> (Akbari et al 2009)</w:t>
      </w:r>
      <w:ins w:id="978" w:author="Catherine Foster" w:date="2020-05-07T14:19:00Z">
        <w:r w:rsidR="00902932">
          <w:rPr>
            <w:rFonts w:eastAsia="Times New Roman"/>
          </w:rPr>
          <w:t>.</w:t>
        </w:r>
      </w:ins>
    </w:p>
    <w:p w14:paraId="1AA819C5" w14:textId="77777777" w:rsidR="009325A6" w:rsidRDefault="009325A6" w:rsidP="00B114D1">
      <w:pPr>
        <w:spacing w:before="240"/>
        <w:rPr>
          <w:rFonts w:eastAsia="Times New Roman"/>
        </w:rPr>
      </w:pPr>
      <w:r>
        <w:rPr>
          <w:rFonts w:eastAsia="Times New Roman"/>
        </w:rPr>
        <w:t xml:space="preserve">Additional burdens are </w:t>
      </w:r>
    </w:p>
    <w:p w14:paraId="0178BACC" w14:textId="40875E95" w:rsidR="00426E2D" w:rsidRDefault="009325A6" w:rsidP="00B114D1">
      <w:pPr>
        <w:pStyle w:val="ListParagraph"/>
        <w:numPr>
          <w:ilvl w:val="0"/>
          <w:numId w:val="73"/>
        </w:numPr>
      </w:pPr>
      <w:r w:rsidRPr="00B114D1">
        <w:rPr>
          <w:rFonts w:eastAsia="Times New Roman"/>
        </w:rPr>
        <w:t>Increased space heating loads, costs, and GHG emissions in marginal locations (</w:t>
      </w:r>
      <w:r w:rsidRPr="00426E2D">
        <w:rPr>
          <w:rFonts w:eastAsia="Times New Roman"/>
        </w:rPr>
        <w:t xml:space="preserve">ASHRAE </w:t>
      </w:r>
      <w:r w:rsidRPr="00B114D1">
        <w:rPr>
          <w:rFonts w:eastAsia="Times New Roman"/>
        </w:rPr>
        <w:t xml:space="preserve">climate zones 4-5).  </w:t>
      </w:r>
      <w:r w:rsidR="00B755F3">
        <w:rPr>
          <w:rFonts w:eastAsia="Times New Roman"/>
        </w:rPr>
        <w:t>Moisture condensation underneath the roof surface has been reported in some cooler regions</w:t>
      </w:r>
      <w:del w:id="979" w:author="Catherine Foster" w:date="2020-05-07T14:19:00Z">
        <w:r w:rsidR="00B755F3" w:rsidDel="00902932">
          <w:rPr>
            <w:rFonts w:eastAsia="Times New Roman"/>
          </w:rPr>
          <w:delText>.</w:delText>
        </w:r>
      </w:del>
      <w:r w:rsidR="00B755F3">
        <w:rPr>
          <w:rFonts w:eastAsia="Times New Roman"/>
        </w:rPr>
        <w:t xml:space="preserve"> (Urban &amp; Roth, US DOE 2010)</w:t>
      </w:r>
      <w:ins w:id="980" w:author="Catherine Foster" w:date="2020-05-07T14:19:00Z">
        <w:r w:rsidR="00902932">
          <w:rPr>
            <w:rFonts w:eastAsia="Times New Roman"/>
          </w:rPr>
          <w:t>.</w:t>
        </w:r>
      </w:ins>
    </w:p>
    <w:p w14:paraId="7BF30A70" w14:textId="0DA5D40A" w:rsidR="009325A6" w:rsidRPr="00426E2D" w:rsidRDefault="00426E2D" w:rsidP="00B114D1">
      <w:pPr>
        <w:pStyle w:val="ListParagraph"/>
        <w:numPr>
          <w:ilvl w:val="0"/>
          <w:numId w:val="73"/>
        </w:numPr>
      </w:pPr>
      <w:r>
        <w:lastRenderedPageBreak/>
        <w:t>As a consequence</w:t>
      </w:r>
      <w:r w:rsidR="00E812AE">
        <w:t xml:space="preserve"> </w:t>
      </w:r>
      <w:ins w:id="981" w:author="Catherine Foster" w:date="2020-05-07T14:19:00Z">
        <w:r w:rsidR="00902932">
          <w:t xml:space="preserve">of </w:t>
        </w:r>
      </w:ins>
      <w:r w:rsidR="00E812AE">
        <w:t>the space heating penalty</w:t>
      </w:r>
      <w:r>
        <w:t xml:space="preserve">, rewarding cool roofs within programs such as LEED, regardless of location </w:t>
      </w:r>
      <w:r>
        <w:fldChar w:fldCharType="begin"/>
      </w:r>
      <w:r>
        <w:instrText xml:space="preserve"> ADDIN ZOTERO_ITEM CSL_CITATION {"citationID":"sOXWdHJs","properties":{"formattedCitation":"(U.S. Green Building Council, 2015)","plainCitation":"(U.S. Green Building Council, 2015)"},"citationItems":[{"id":5149,"uris":["http://zotero.org/groups/277937/items/77NJZSFE"],"uri":["http://zotero.org/groups/277937/items/77NJZSFE"],"itemData":{"id":5149,"type":"webpage","title":"Heat island reduction | U.S. Green Building Council","URL":"http://www.usgbc.org/node/2613950?return=/credits","author":[{"family":"U.S. Green Building Council","given":""}],"issued":{"date-parts":[["2015"]]},"accessed":{"date-parts":[["2015",8,7]]}}}],"schema":"https://github.com/citation-style-language/schema/raw/master/csl-citation.json"} </w:instrText>
      </w:r>
      <w:r>
        <w:fldChar w:fldCharType="separate"/>
      </w:r>
      <w:r>
        <w:rPr>
          <w:noProof/>
        </w:rPr>
        <w:t>(U.S. Green Building Council, 2015)</w:t>
      </w:r>
      <w:r>
        <w:fldChar w:fldCharType="end"/>
      </w:r>
      <w:r>
        <w:t>, may result in</w:t>
      </w:r>
      <w:del w:id="982" w:author="Catherine Foster" w:date="2020-05-07T14:20:00Z">
        <w:r w:rsidDel="00B0418D">
          <w:delText xml:space="preserve"> a</w:delText>
        </w:r>
      </w:del>
      <w:r>
        <w:t xml:space="preserve"> </w:t>
      </w:r>
      <w:r w:rsidRPr="00B114D1">
        <w:rPr>
          <w:i/>
        </w:rPr>
        <w:t>less</w:t>
      </w:r>
      <w:r>
        <w:t xml:space="preserve"> energy efficient buildings</w:t>
      </w:r>
      <w:r w:rsidR="00E812AE">
        <w:t xml:space="preserve"> in regions with high space heating requirements</w:t>
      </w:r>
      <w:r>
        <w:t xml:space="preserve">.  </w:t>
      </w:r>
    </w:p>
    <w:p w14:paraId="142B8AAC" w14:textId="02C46E0F" w:rsidR="009325A6" w:rsidRPr="00B114D1" w:rsidRDefault="009325A6" w:rsidP="00B114D1">
      <w:pPr>
        <w:pStyle w:val="ListParagraph"/>
        <w:numPr>
          <w:ilvl w:val="0"/>
          <w:numId w:val="72"/>
        </w:numPr>
        <w:spacing w:before="240"/>
        <w:rPr>
          <w:rFonts w:eastAsia="Times New Roman"/>
        </w:rPr>
      </w:pPr>
      <w:r>
        <w:rPr>
          <w:rFonts w:eastAsia="Times New Roman"/>
        </w:rPr>
        <w:t>Potential for glare and added heat gain (for better or worse) in nearby buildings</w:t>
      </w:r>
      <w:ins w:id="983" w:author="Catherine Foster" w:date="2020-05-07T14:20:00Z">
        <w:r w:rsidR="00B0418D">
          <w:rPr>
            <w:rFonts w:eastAsia="Times New Roman"/>
          </w:rPr>
          <w:t>.</w:t>
        </w:r>
      </w:ins>
    </w:p>
    <w:p w14:paraId="5DFAF778" w14:textId="77777777" w:rsidR="009325A6" w:rsidRDefault="009325A6" w:rsidP="009325A6"/>
    <w:p w14:paraId="30FF2240" w14:textId="6DEAD46F" w:rsidR="00924CF5" w:rsidRDefault="00924CF5" w:rsidP="00924CF5">
      <w:pPr>
        <w:pStyle w:val="Heading4"/>
      </w:pPr>
      <w:r>
        <w:t>Green Roofs</w:t>
      </w:r>
      <w:r w:rsidR="008D6E78">
        <w:t xml:space="preserve"> Additional Benefits</w:t>
      </w:r>
    </w:p>
    <w:p w14:paraId="4D8C824C" w14:textId="44BEF942" w:rsidR="005C542E" w:rsidRPr="00AF1E4E" w:rsidRDefault="005424E3" w:rsidP="005C542E">
      <w:r>
        <w:t>In contrast to</w:t>
      </w:r>
      <w:r w:rsidR="00E22C0B" w:rsidRPr="00B114D1">
        <w:t xml:space="preserve"> cool roofs</w:t>
      </w:r>
      <w:ins w:id="984" w:author="Catherine Foster" w:date="2020-05-07T14:20:00Z">
        <w:r w:rsidR="00B0418D">
          <w:t>,</w:t>
        </w:r>
      </w:ins>
      <w:r>
        <w:t xml:space="preserve"> which represent an efficient manufactured</w:t>
      </w:r>
      <w:r w:rsidR="007E4D8A" w:rsidRPr="00AF1E4E">
        <w:t xml:space="preserve"> functional engineering system</w:t>
      </w:r>
      <w:r w:rsidR="00E22C0B" w:rsidRPr="00B114D1">
        <w:t xml:space="preserve"> </w:t>
      </w:r>
      <w:r w:rsidR="00FA728A">
        <w:t xml:space="preserve">narrowly </w:t>
      </w:r>
      <w:r>
        <w:t>designed</w:t>
      </w:r>
      <w:r w:rsidR="00E22C0B" w:rsidRPr="00B114D1">
        <w:t xml:space="preserve"> for energy saving</w:t>
      </w:r>
      <w:r>
        <w:t>s</w:t>
      </w:r>
      <w:r w:rsidR="00FA728A">
        <w:t xml:space="preserve">, </w:t>
      </w:r>
      <w:r>
        <w:t>gr</w:t>
      </w:r>
      <w:r w:rsidR="005C542E" w:rsidRPr="00AF1E4E">
        <w:t>een roofs</w:t>
      </w:r>
      <w:r w:rsidR="007E4D8A" w:rsidRPr="00AF1E4E">
        <w:t xml:space="preserve"> have many “additional benefits</w:t>
      </w:r>
      <w:r w:rsidR="007E4D8A">
        <w:t>” including</w:t>
      </w:r>
      <w:r w:rsidR="00E22C0B" w:rsidRPr="00B114D1">
        <w:t xml:space="preserve">:  </w:t>
      </w:r>
    </w:p>
    <w:p w14:paraId="64F4A79C" w14:textId="6D6D4194" w:rsidR="0035340C" w:rsidRDefault="0035340C" w:rsidP="0035340C">
      <w:pPr>
        <w:pStyle w:val="ListParagraph"/>
        <w:numPr>
          <w:ilvl w:val="0"/>
          <w:numId w:val="90"/>
        </w:numPr>
      </w:pPr>
      <w:r>
        <w:t>Helping to control storm water runoff during peak rainfall events, reducing sewer capacity requirements</w:t>
      </w:r>
      <w:ins w:id="985" w:author="Catherine Foster" w:date="2020-05-07T14:20:00Z">
        <w:r w:rsidR="00B0418D">
          <w:t>,</w:t>
        </w:r>
      </w:ins>
      <w:r>
        <w:t xml:space="preserve"> and indirect emissions.  </w:t>
      </w:r>
    </w:p>
    <w:p w14:paraId="18CEF639" w14:textId="77777777" w:rsidR="0035340C" w:rsidRDefault="0035340C" w:rsidP="0035340C">
      <w:pPr>
        <w:pStyle w:val="ListParagraph"/>
        <w:numPr>
          <w:ilvl w:val="0"/>
          <w:numId w:val="84"/>
        </w:numPr>
      </w:pPr>
      <w:r>
        <w:t xml:space="preserve">Improving the aesthetic environment by providing an attractive, therapeutic, and valuable “amenity space”, an urban “roof garden” for occupants to connect with nature, improving health, and increasing happiness and productivity.  </w:t>
      </w:r>
    </w:p>
    <w:p w14:paraId="56C8A76C" w14:textId="77777777" w:rsidR="0035340C" w:rsidRDefault="0035340C" w:rsidP="0035340C">
      <w:pPr>
        <w:pStyle w:val="ListParagraph"/>
        <w:numPr>
          <w:ilvl w:val="0"/>
          <w:numId w:val="84"/>
        </w:numPr>
      </w:pPr>
      <w:r>
        <w:t xml:space="preserve">Retaining and enhancing local biodiversity and serving as a wildlife habitat.  </w:t>
      </w:r>
    </w:p>
    <w:p w14:paraId="6ACBB558" w14:textId="77777777" w:rsidR="0035340C" w:rsidRDefault="0035340C" w:rsidP="0035340C">
      <w:pPr>
        <w:pStyle w:val="ListParagraph"/>
        <w:numPr>
          <w:ilvl w:val="0"/>
          <w:numId w:val="84"/>
        </w:numPr>
      </w:pPr>
      <w:r>
        <w:t xml:space="preserve">“Eco-affordability”, making ecology accessible to low income urban residents.  </w:t>
      </w:r>
    </w:p>
    <w:p w14:paraId="23F8EC61" w14:textId="77777777" w:rsidR="0035340C" w:rsidRDefault="0035340C" w:rsidP="0035340C">
      <w:pPr>
        <w:pStyle w:val="ListParagraph"/>
        <w:numPr>
          <w:ilvl w:val="0"/>
          <w:numId w:val="84"/>
        </w:numPr>
      </w:pPr>
      <w:r>
        <w:t xml:space="preserve">Sustainable rooftop urban agriculture to produce fresh local food.  </w:t>
      </w:r>
    </w:p>
    <w:p w14:paraId="1F90FF03" w14:textId="77777777" w:rsidR="0035340C" w:rsidRDefault="0035340C" w:rsidP="0035340C">
      <w:pPr>
        <w:pStyle w:val="ListParagraph"/>
        <w:numPr>
          <w:ilvl w:val="0"/>
          <w:numId w:val="84"/>
        </w:numPr>
      </w:pPr>
      <w:r>
        <w:t xml:space="preserve">Air pollution mitigation.  </w:t>
      </w:r>
    </w:p>
    <w:p w14:paraId="1893CB4B" w14:textId="66AD31C5" w:rsidR="0035340C" w:rsidRDefault="0035340C" w:rsidP="0035340C">
      <w:pPr>
        <w:pStyle w:val="ListParagraph"/>
        <w:numPr>
          <w:ilvl w:val="0"/>
          <w:numId w:val="84"/>
        </w:numPr>
      </w:pPr>
      <w:r>
        <w:t>Increased roof lifespan due to reduced temperature fluctuation and exposure to sunlight</w:t>
      </w:r>
      <w:r w:rsidR="00FA728A">
        <w:t>, temperature fluctuations,</w:t>
      </w:r>
      <w:r>
        <w:t xml:space="preserve"> and weather</w:t>
      </w:r>
      <w:r w:rsidR="00FA728A">
        <w:t xml:space="preserve">.  </w:t>
      </w:r>
    </w:p>
    <w:p w14:paraId="1D5B3D57" w14:textId="112DC5D9" w:rsidR="00A81E51" w:rsidRDefault="00A81E51" w:rsidP="00A81E51">
      <w:r>
        <w:t>Each of these is discussed below.</w:t>
      </w:r>
    </w:p>
    <w:p w14:paraId="0BAA800E" w14:textId="3DA6B4E1" w:rsidR="007E4D8A" w:rsidRDefault="007E4D8A" w:rsidP="007E4D8A">
      <w:r w:rsidRPr="00C40CDD">
        <w:rPr>
          <w:b/>
        </w:rPr>
        <w:t>Storm water mitigation</w:t>
      </w:r>
      <w:r w:rsidR="00A81E51">
        <w:t>. C</w:t>
      </w:r>
      <w:r>
        <w:t xml:space="preserve">ontrolling storm water runoff during peak rainfall events, has been one of the prime drivers of green roof mandates and incentives. </w:t>
      </w:r>
      <w:del w:id="986" w:author="Catherine Foster" w:date="2020-05-07T14:21:00Z">
        <w:r w:rsidDel="00B0418D">
          <w:delText xml:space="preserve"> </w:delText>
        </w:r>
      </w:del>
      <w:r w:rsidRPr="00C40CDD">
        <w:t xml:space="preserve"> </w:t>
      </w:r>
      <w:r>
        <w:t>Urban areas are characterized by pavement and other impervious surfaces that replace natural vegetated surfaces that absorb and slow rainwater, supplemented by engineered storm water systems to remove runoff.</w:t>
      </w:r>
      <w:del w:id="987" w:author="Catherine Foster" w:date="2020-05-07T14:21:00Z">
        <w:r w:rsidDel="00B0418D">
          <w:delText xml:space="preserve"> </w:delText>
        </w:r>
      </w:del>
      <w:r>
        <w:t xml:space="preserve"> But these systems can be overloaded during rainstorms or snowmelt. </w:t>
      </w:r>
      <w:del w:id="988" w:author="Catherine Foster" w:date="2020-05-07T14:21:00Z">
        <w:r w:rsidDel="00B0418D">
          <w:delText xml:space="preserve"> </w:delText>
        </w:r>
      </w:del>
      <w:r>
        <w:t xml:space="preserve">Green roofs can provide a solution. </w:t>
      </w:r>
      <w:del w:id="989" w:author="Catherine Foster" w:date="2020-05-07T14:21:00Z">
        <w:r w:rsidDel="00B0418D">
          <w:delText xml:space="preserve"> </w:delText>
        </w:r>
      </w:del>
      <w:r>
        <w:t>Emulating natural vegetated systems, green roofs</w:t>
      </w:r>
      <w:r w:rsidRPr="00C40CDD">
        <w:t xml:space="preserve"> have the capacity to reduce water runoff by 65% and retain water for up to 3 hours, slowing its entry into the system. </w:t>
      </w:r>
      <w:del w:id="990" w:author="Catherine Foster" w:date="2020-05-07T14:21:00Z">
        <w:r w:rsidRPr="00C40CDD" w:rsidDel="00B0418D">
          <w:delText xml:space="preserve"> </w:delText>
        </w:r>
      </w:del>
      <w:r w:rsidRPr="00C40CDD">
        <w:t>Further</w:t>
      </w:r>
      <w:ins w:id="991" w:author="Catherine Foster" w:date="2020-05-07T14:21:00Z">
        <w:r w:rsidR="00B0418D">
          <w:t>,</w:t>
        </w:r>
      </w:ins>
      <w:r w:rsidRPr="00C40CDD">
        <w:t xml:space="preserve"> they have the ability to permanently retain the first </w:t>
      </w:r>
      <w:r>
        <w:t xml:space="preserve">1 to 2 cm </w:t>
      </w:r>
      <w:r w:rsidRPr="00C40CDD">
        <w:t>of rain, preventing it from even entering into the system</w:t>
      </w:r>
      <w:del w:id="992" w:author="Catherine Foster" w:date="2020-05-07T14:22:00Z">
        <w:r w:rsidR="002C6B1D" w:rsidDel="00B0418D">
          <w:delText>.</w:delText>
        </w:r>
      </w:del>
      <w:r>
        <w:t xml:space="preserve"> </w:t>
      </w:r>
      <w:r w:rsidRPr="00C40CDD">
        <w:fldChar w:fldCharType="begin"/>
      </w:r>
      <w:r w:rsidRPr="00C40CDD">
        <w:instrText xml:space="preserve"> ADDIN ZOTERO_ITEM CSL_CITATION {"citationID":"25b5c4hfc1","properties":{"formattedCitation":"(GSA, 2011)","plainCitation":"(GSA, 2011)"},"citationItems":[{"id":3360,"uris":["http://zotero.org/groups/277937/items/GUTF82HM"],"uri":["http://zotero.org/groups/277937/items/GUTF82HM"],"itemData":{"id":3360,"type":"report","title":"The Benefits and Challenges of Green Roofs on Public and Commercial Buildings: A Report of the United States General Services Administration","publisher":"GSA","author":[{"family":"GSA","given":""}],"issued":{"date-parts":[["2011",5]]}}}],"schema":"https://github.com/citation-style-language/schema/raw/master/csl-citation.json"} </w:instrText>
      </w:r>
      <w:r w:rsidRPr="00C40CDD">
        <w:fldChar w:fldCharType="separate"/>
      </w:r>
      <w:r w:rsidRPr="00C40CDD">
        <w:rPr>
          <w:noProof/>
        </w:rPr>
        <w:t>(</w:t>
      </w:r>
      <w:r w:rsidR="002C6B1D">
        <w:rPr>
          <w:noProof/>
        </w:rPr>
        <w:t>Sproul 2014; GSA</w:t>
      </w:r>
      <w:r w:rsidRPr="00C40CDD">
        <w:rPr>
          <w:noProof/>
        </w:rPr>
        <w:t xml:space="preserve"> 2011)</w:t>
      </w:r>
      <w:r w:rsidRPr="00C40CDD">
        <w:fldChar w:fldCharType="end"/>
      </w:r>
      <w:del w:id="993" w:author="Catherine Foster" w:date="2020-05-07T14:22:00Z">
        <w:r w:rsidR="002C6B1D" w:rsidDel="00B0418D">
          <w:delText xml:space="preserve"> </w:delText>
        </w:r>
      </w:del>
      <w:ins w:id="994" w:author="Catherine Foster" w:date="2020-05-07T14:22:00Z">
        <w:r w:rsidR="00B0418D">
          <w:t>.</w:t>
        </w:r>
      </w:ins>
      <w:r w:rsidRPr="00C40CDD">
        <w:t xml:space="preserve"> </w:t>
      </w:r>
      <w:r>
        <w:fldChar w:fldCharType="begin"/>
      </w:r>
      <w:r>
        <w:instrText xml:space="preserve"> REF _Ref5281668 \h </w:instrText>
      </w:r>
      <w:r>
        <w:fldChar w:fldCharType="separate"/>
      </w:r>
      <w:r w:rsidR="007A5307">
        <w:t>Table</w:t>
      </w:r>
      <w:r w:rsidR="007A5307">
        <w:rPr>
          <w:noProof/>
        </w:rPr>
        <w:t>1</w:t>
      </w:r>
      <w:r w:rsidR="007A5307">
        <w:t>.</w:t>
      </w:r>
      <w:r w:rsidR="007A5307">
        <w:rPr>
          <w:noProof/>
        </w:rPr>
        <w:t>9</w:t>
      </w:r>
      <w:r>
        <w:fldChar w:fldCharType="end"/>
      </w:r>
      <w:r>
        <w:t xml:space="preserve"> illustrates the impact this can have with an example from Southern California, a predominantly dry area with occasional heavy rains.  </w:t>
      </w:r>
    </w:p>
    <w:p w14:paraId="26FF4260" w14:textId="77777777" w:rsidR="007E4D8A" w:rsidRPr="00C40CDD" w:rsidRDefault="007E4D8A" w:rsidP="007E4D8A"/>
    <w:p w14:paraId="29A21393" w14:textId="6F35E198" w:rsidR="007E4D8A" w:rsidRPr="00C40CDD" w:rsidRDefault="00291B01" w:rsidP="007E4D8A">
      <w:pPr>
        <w:pStyle w:val="Caption"/>
        <w:keepNext/>
        <w:jc w:val="center"/>
        <w:rPr>
          <w:vanish/>
          <w:specVanish/>
        </w:rPr>
      </w:pPr>
      <w:bookmarkStart w:id="995" w:name="_Ref5281668"/>
      <w:bookmarkStart w:id="996" w:name="_Toc12546587"/>
      <w:r>
        <w:lastRenderedPageBreak/>
        <w:t>Table</w:t>
      </w:r>
      <w:r w:rsidR="000940A1">
        <w:rPr>
          <w:noProof/>
        </w:rPr>
        <w:fldChar w:fldCharType="begin"/>
      </w:r>
      <w:r w:rsidR="000940A1">
        <w:rPr>
          <w:noProof/>
        </w:rPr>
        <w:instrText xml:space="preserve"> STYLEREF 1 \s </w:instrText>
      </w:r>
      <w:r w:rsidR="000940A1">
        <w:rPr>
          <w:noProof/>
        </w:rPr>
        <w:fldChar w:fldCharType="separate"/>
      </w:r>
      <w:r w:rsidR="007A5307">
        <w:rPr>
          <w:noProof/>
        </w:rPr>
        <w:t>1</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9</w:t>
      </w:r>
      <w:r w:rsidR="000940A1">
        <w:rPr>
          <w:noProof/>
        </w:rPr>
        <w:fldChar w:fldCharType="end"/>
      </w:r>
      <w:bookmarkEnd w:id="995"/>
      <w:r w:rsidR="007E4D8A">
        <w:t>.</w:t>
      </w:r>
      <w:r w:rsidR="007E4D8A" w:rsidRPr="00C40CDD">
        <w:t xml:space="preserve"> Green Roof Storm water Retention </w:t>
      </w:r>
      <w:r w:rsidR="007E4D8A">
        <w:t>Illustration</w:t>
      </w:r>
      <w:r w:rsidR="007E4D8A" w:rsidRPr="00C40CDD">
        <w:t xml:space="preserve"> for</w:t>
      </w:r>
      <w:r w:rsidR="007E4D8A">
        <w:t xml:space="preserve"> Southern California</w:t>
      </w:r>
      <w:bookmarkEnd w:id="996"/>
      <w:r w:rsidR="007E4D8A" w:rsidRPr="00C40CDD">
        <w:t xml:space="preserve"> </w:t>
      </w:r>
    </w:p>
    <w:tbl>
      <w:tblPr>
        <w:tblStyle w:val="TableGrid"/>
        <w:tblW w:w="0" w:type="auto"/>
        <w:tblLook w:val="04A0" w:firstRow="1" w:lastRow="0" w:firstColumn="1" w:lastColumn="0" w:noHBand="0" w:noVBand="1"/>
      </w:tblPr>
      <w:tblGrid>
        <w:gridCol w:w="3116"/>
        <w:gridCol w:w="3117"/>
        <w:gridCol w:w="3117"/>
      </w:tblGrid>
      <w:tr w:rsidR="007E4D8A" w:rsidRPr="00C40CDD" w14:paraId="177C0B0B" w14:textId="77777777" w:rsidTr="00DE483C">
        <w:trPr>
          <w:cantSplit/>
          <w:tblHeader/>
        </w:trPr>
        <w:tc>
          <w:tcPr>
            <w:tcW w:w="3116" w:type="dxa"/>
            <w:shd w:val="clear" w:color="auto" w:fill="4F81BD" w:themeFill="accent1"/>
            <w:vAlign w:val="center"/>
          </w:tcPr>
          <w:p w14:paraId="49D5B8CE" w14:textId="77777777" w:rsidR="007E4D8A" w:rsidRPr="00C40CDD" w:rsidRDefault="007E4D8A" w:rsidP="00DE483C">
            <w:pPr>
              <w:rPr>
                <w:b/>
                <w:color w:val="FFFFFF" w:themeColor="background1"/>
              </w:rPr>
            </w:pPr>
            <w:r w:rsidRPr="00C40CDD">
              <w:rPr>
                <w:b/>
                <w:color w:val="FFFFFF" w:themeColor="background1"/>
              </w:rPr>
              <w:t>Scenario</w:t>
            </w:r>
          </w:p>
        </w:tc>
        <w:tc>
          <w:tcPr>
            <w:tcW w:w="3117" w:type="dxa"/>
            <w:shd w:val="clear" w:color="auto" w:fill="4F81BD" w:themeFill="accent1"/>
            <w:vAlign w:val="center"/>
          </w:tcPr>
          <w:p w14:paraId="271F9ED7" w14:textId="77777777" w:rsidR="007E4D8A" w:rsidRPr="00C40CDD" w:rsidRDefault="007E4D8A" w:rsidP="00DE483C">
            <w:pPr>
              <w:jc w:val="center"/>
              <w:rPr>
                <w:b/>
                <w:color w:val="FFFFFF" w:themeColor="background1"/>
              </w:rPr>
            </w:pPr>
            <w:r w:rsidRPr="00C40CDD">
              <w:rPr>
                <w:b/>
                <w:color w:val="FFFFFF" w:themeColor="background1"/>
              </w:rPr>
              <w:t>Roof Area (million sq. meters)</w:t>
            </w:r>
          </w:p>
        </w:tc>
        <w:tc>
          <w:tcPr>
            <w:tcW w:w="3117" w:type="dxa"/>
            <w:shd w:val="clear" w:color="auto" w:fill="4F81BD" w:themeFill="accent1"/>
            <w:vAlign w:val="center"/>
          </w:tcPr>
          <w:p w14:paraId="031D5615" w14:textId="77777777" w:rsidR="007E4D8A" w:rsidRPr="00C40CDD" w:rsidRDefault="007E4D8A" w:rsidP="00DE483C">
            <w:pPr>
              <w:jc w:val="center"/>
              <w:rPr>
                <w:b/>
                <w:color w:val="FFFFFF" w:themeColor="background1"/>
              </w:rPr>
            </w:pPr>
            <w:r w:rsidRPr="00C40CDD">
              <w:rPr>
                <w:b/>
                <w:color w:val="FFFFFF" w:themeColor="background1"/>
              </w:rPr>
              <w:t>Annual Rooftop Runoff Captured (billion liters)</w:t>
            </w:r>
          </w:p>
        </w:tc>
      </w:tr>
      <w:tr w:rsidR="007E4D8A" w:rsidRPr="00C40CDD" w14:paraId="461892C4" w14:textId="77777777" w:rsidTr="00DE483C">
        <w:tc>
          <w:tcPr>
            <w:tcW w:w="3116" w:type="dxa"/>
          </w:tcPr>
          <w:p w14:paraId="0CC06D4F" w14:textId="77777777" w:rsidR="007E4D8A" w:rsidRPr="00C40CDD" w:rsidRDefault="007E4D8A" w:rsidP="00DE483C">
            <w:r w:rsidRPr="00C40CDD">
              <w:t>High – Existing  (50% Capture)</w:t>
            </w:r>
          </w:p>
        </w:tc>
        <w:tc>
          <w:tcPr>
            <w:tcW w:w="3117" w:type="dxa"/>
          </w:tcPr>
          <w:p w14:paraId="4D2E1EAE" w14:textId="77777777" w:rsidR="007E4D8A" w:rsidRPr="00C40CDD" w:rsidRDefault="007E4D8A" w:rsidP="00DE483C">
            <w:pPr>
              <w:jc w:val="center"/>
            </w:pPr>
            <w:r w:rsidRPr="00C40CDD">
              <w:t>841.2</w:t>
            </w:r>
          </w:p>
        </w:tc>
        <w:tc>
          <w:tcPr>
            <w:tcW w:w="3117" w:type="dxa"/>
          </w:tcPr>
          <w:p w14:paraId="7D5BCEC7" w14:textId="77777777" w:rsidR="007E4D8A" w:rsidRPr="00C40CDD" w:rsidRDefault="007E4D8A" w:rsidP="00DE483C">
            <w:pPr>
              <w:jc w:val="center"/>
            </w:pPr>
            <w:r w:rsidRPr="00C40CDD">
              <w:t>136.7</w:t>
            </w:r>
          </w:p>
        </w:tc>
      </w:tr>
      <w:tr w:rsidR="007E4D8A" w:rsidRPr="00C40CDD" w14:paraId="7EB94E92" w14:textId="77777777" w:rsidTr="00DE483C">
        <w:tc>
          <w:tcPr>
            <w:tcW w:w="3116" w:type="dxa"/>
          </w:tcPr>
          <w:p w14:paraId="37C34764" w14:textId="77777777" w:rsidR="007E4D8A" w:rsidRPr="00C40CDD" w:rsidRDefault="007E4D8A" w:rsidP="00DE483C">
            <w:r w:rsidRPr="00C40CDD">
              <w:t>Low – Existing (35% Capture)</w:t>
            </w:r>
          </w:p>
        </w:tc>
        <w:tc>
          <w:tcPr>
            <w:tcW w:w="3117" w:type="dxa"/>
          </w:tcPr>
          <w:p w14:paraId="5996872A" w14:textId="77777777" w:rsidR="007E4D8A" w:rsidRPr="00C40CDD" w:rsidRDefault="007E4D8A" w:rsidP="00DE483C">
            <w:pPr>
              <w:jc w:val="center"/>
            </w:pPr>
            <w:r w:rsidRPr="00C40CDD">
              <w:t>504.7</w:t>
            </w:r>
          </w:p>
        </w:tc>
        <w:tc>
          <w:tcPr>
            <w:tcW w:w="3117" w:type="dxa"/>
          </w:tcPr>
          <w:p w14:paraId="7ECC4D2A" w14:textId="77777777" w:rsidR="007E4D8A" w:rsidRPr="00C40CDD" w:rsidRDefault="007E4D8A" w:rsidP="00DE483C">
            <w:pPr>
              <w:jc w:val="center"/>
            </w:pPr>
            <w:r w:rsidRPr="00C40CDD">
              <w:t>57.5</w:t>
            </w:r>
          </w:p>
        </w:tc>
      </w:tr>
      <w:tr w:rsidR="007E4D8A" w:rsidRPr="00C40CDD" w14:paraId="66F8A9BD" w14:textId="77777777" w:rsidTr="00DE483C">
        <w:tc>
          <w:tcPr>
            <w:tcW w:w="3116" w:type="dxa"/>
          </w:tcPr>
          <w:p w14:paraId="26084315" w14:textId="77777777" w:rsidR="007E4D8A" w:rsidRPr="00C40CDD" w:rsidRDefault="007E4D8A" w:rsidP="00DE483C">
            <w:r w:rsidRPr="00C40CDD">
              <w:t>High – 2035 (50% Capture)</w:t>
            </w:r>
          </w:p>
        </w:tc>
        <w:tc>
          <w:tcPr>
            <w:tcW w:w="3117" w:type="dxa"/>
          </w:tcPr>
          <w:p w14:paraId="260242D7" w14:textId="77777777" w:rsidR="007E4D8A" w:rsidRPr="00C40CDD" w:rsidRDefault="007E4D8A" w:rsidP="00DE483C">
            <w:pPr>
              <w:jc w:val="center"/>
            </w:pPr>
            <w:r w:rsidRPr="00C40CDD">
              <w:t>471.7</w:t>
            </w:r>
          </w:p>
        </w:tc>
        <w:tc>
          <w:tcPr>
            <w:tcW w:w="3117" w:type="dxa"/>
          </w:tcPr>
          <w:p w14:paraId="3FCAED26" w14:textId="77777777" w:rsidR="007E4D8A" w:rsidRPr="00C40CDD" w:rsidRDefault="007E4D8A" w:rsidP="00DE483C">
            <w:pPr>
              <w:jc w:val="center"/>
            </w:pPr>
            <w:r w:rsidRPr="00C40CDD">
              <w:t>75.7</w:t>
            </w:r>
          </w:p>
        </w:tc>
      </w:tr>
      <w:tr w:rsidR="007E4D8A" w:rsidRPr="00C40CDD" w14:paraId="5D6D315E" w14:textId="77777777" w:rsidTr="00DE483C">
        <w:tc>
          <w:tcPr>
            <w:tcW w:w="3116" w:type="dxa"/>
          </w:tcPr>
          <w:p w14:paraId="6C9496D1" w14:textId="77777777" w:rsidR="007E4D8A" w:rsidRPr="00C40CDD" w:rsidRDefault="007E4D8A" w:rsidP="00DE483C">
            <w:r w:rsidRPr="00C40CDD">
              <w:t>Low – 2035 (35% Capture)</w:t>
            </w:r>
          </w:p>
        </w:tc>
        <w:tc>
          <w:tcPr>
            <w:tcW w:w="3117" w:type="dxa"/>
          </w:tcPr>
          <w:p w14:paraId="1B6AC3FE" w14:textId="77777777" w:rsidR="007E4D8A" w:rsidRPr="00C40CDD" w:rsidRDefault="007E4D8A" w:rsidP="00DE483C">
            <w:pPr>
              <w:jc w:val="center"/>
            </w:pPr>
            <w:r w:rsidRPr="00C40CDD">
              <w:t>283.0</w:t>
            </w:r>
          </w:p>
        </w:tc>
        <w:tc>
          <w:tcPr>
            <w:tcW w:w="3117" w:type="dxa"/>
          </w:tcPr>
          <w:p w14:paraId="69EDA8AF" w14:textId="77777777" w:rsidR="007E4D8A" w:rsidRPr="00C40CDD" w:rsidRDefault="007E4D8A" w:rsidP="00DE483C">
            <w:pPr>
              <w:jc w:val="center"/>
            </w:pPr>
            <w:r w:rsidRPr="00C40CDD">
              <w:t>31.8</w:t>
            </w:r>
          </w:p>
        </w:tc>
      </w:tr>
    </w:tbl>
    <w:p w14:paraId="410BBD4A" w14:textId="77777777" w:rsidR="007E4D8A" w:rsidRDefault="007E4D8A" w:rsidP="007E4D8A">
      <w:r>
        <w:t>Source:  Garrison et al 2012; Drawdown analysis</w:t>
      </w:r>
    </w:p>
    <w:p w14:paraId="4166467A" w14:textId="77777777" w:rsidR="007E4D8A" w:rsidRDefault="007E4D8A" w:rsidP="005C542E"/>
    <w:p w14:paraId="4E891699" w14:textId="3F75F5CD" w:rsidR="00133215" w:rsidRDefault="004C67CC" w:rsidP="00B114D1">
      <w:r w:rsidRPr="00B114D1">
        <w:rPr>
          <w:b/>
        </w:rPr>
        <w:t>Improving the aesthetic environment</w:t>
      </w:r>
      <w:r w:rsidR="00133215">
        <w:rPr>
          <w:b/>
        </w:rPr>
        <w:t xml:space="preserve">. </w:t>
      </w:r>
      <w:del w:id="997" w:author="Catherine Foster" w:date="2020-05-07T14:22:00Z">
        <w:r w:rsidR="00133215" w:rsidDel="00B0418D">
          <w:rPr>
            <w:b/>
          </w:rPr>
          <w:delText xml:space="preserve"> </w:delText>
        </w:r>
      </w:del>
      <w:r w:rsidR="00AF1E4E" w:rsidRPr="00B114D1">
        <w:t>It is well known that</w:t>
      </w:r>
      <w:r w:rsidR="00AF1E4E">
        <w:t xml:space="preserve"> aesthetics </w:t>
      </w:r>
      <w:proofErr w:type="gramStart"/>
      <w:r w:rsidR="00D52549">
        <w:t>improve</w:t>
      </w:r>
      <w:proofErr w:type="gramEnd"/>
      <w:del w:id="998" w:author="Catherine Foster" w:date="2020-05-07T14:23:00Z">
        <w:r w:rsidR="00D52549" w:rsidDel="00B0418D">
          <w:delText>s</w:delText>
        </w:r>
      </w:del>
      <w:r w:rsidR="00AF1E4E">
        <w:t xml:space="preserve"> human health and well-being. </w:t>
      </w:r>
      <w:del w:id="999" w:author="Catherine Foster" w:date="2020-05-07T14:23:00Z">
        <w:r w:rsidR="00AF1E4E" w:rsidDel="00B0418D">
          <w:delText xml:space="preserve"> </w:delText>
        </w:r>
      </w:del>
      <w:r w:rsidR="005C542E" w:rsidRPr="00B114D1">
        <w:t xml:space="preserve">Renowned entomologist E.O Wilson coined the term “biophilia” and developed the biophilia hypothesis, which </w:t>
      </w:r>
      <w:r w:rsidR="00133215">
        <w:t>states</w:t>
      </w:r>
      <w:r w:rsidR="005C542E" w:rsidRPr="00B114D1">
        <w:t xml:space="preserve"> that humans need and innately want to connect with </w:t>
      </w:r>
      <w:r w:rsidR="007972BA">
        <w:t>nature</w:t>
      </w:r>
      <w:del w:id="1000" w:author="Catherine Foster" w:date="2020-05-07T14:23:00Z">
        <w:r w:rsidR="007972BA" w:rsidDel="00B0418D">
          <w:delText>.</w:delText>
        </w:r>
      </w:del>
      <w:r w:rsidR="007972BA">
        <w:t xml:space="preserve"> (Kellert and Wilson 1993)</w:t>
      </w:r>
      <w:ins w:id="1001" w:author="Catherine Foster" w:date="2020-05-07T14:23:00Z">
        <w:r w:rsidR="00B0418D">
          <w:t>.</w:t>
        </w:r>
      </w:ins>
      <w:del w:id="1002" w:author="Catherine Foster" w:date="2020-05-07T14:23:00Z">
        <w:r w:rsidR="007972BA" w:rsidDel="00B0418D">
          <w:delText xml:space="preserve"> </w:delText>
        </w:r>
      </w:del>
      <w:r w:rsidR="00133215">
        <w:t xml:space="preserve"> </w:t>
      </w:r>
      <w:r w:rsidR="005C542E" w:rsidRPr="00B114D1">
        <w:t xml:space="preserve">Numerous studies since have supported this hypothesis and </w:t>
      </w:r>
      <w:r w:rsidR="00133215">
        <w:t>determined</w:t>
      </w:r>
      <w:r w:rsidR="005C542E" w:rsidRPr="00B114D1">
        <w:t xml:space="preserve"> that living in areas devoid and absent of nature can have a deleterious effect </w:t>
      </w:r>
      <w:r w:rsidR="00133215">
        <w:t xml:space="preserve">on human health, </w:t>
      </w:r>
      <w:r w:rsidR="005C542E" w:rsidRPr="00B114D1">
        <w:t xml:space="preserve">and </w:t>
      </w:r>
      <w:r w:rsidR="00133215">
        <w:t xml:space="preserve">that </w:t>
      </w:r>
      <w:r w:rsidR="005C542E" w:rsidRPr="00B114D1">
        <w:t xml:space="preserve">interacting </w:t>
      </w:r>
      <w:r w:rsidR="00133215">
        <w:t xml:space="preserve">with </w:t>
      </w:r>
      <w:r w:rsidR="005C542E" w:rsidRPr="00B114D1">
        <w:t>an</w:t>
      </w:r>
      <w:r w:rsidR="007972BA" w:rsidRPr="00FA728A">
        <w:t xml:space="preserve">d being surrounded by nature </w:t>
      </w:r>
      <w:r w:rsidR="007972BA">
        <w:t>has</w:t>
      </w:r>
      <w:r w:rsidR="005C542E" w:rsidRPr="00B114D1">
        <w:t xml:space="preserve"> positive </w:t>
      </w:r>
      <w:r w:rsidR="00133215">
        <w:t>impacts on</w:t>
      </w:r>
      <w:r w:rsidR="005C542E" w:rsidRPr="00B114D1">
        <w:t xml:space="preserve"> human health and wellbeing </w:t>
      </w:r>
      <w:r w:rsidR="005C542E" w:rsidRPr="00B114D1">
        <w:fldChar w:fldCharType="begin"/>
      </w:r>
      <w:r w:rsidR="005C542E" w:rsidRPr="00B114D1">
        <w:instrText xml:space="preserve"> ADDIN ZOTERO_ITEM CSL_CITATION {"citationID":"sWyCNrAp","properties":{"formattedCitation":"(Grinde and Patil, 2009)","plainCitation":"(Grinde and Patil, 2009)"},"citationItems":[{"id":3321,"uris":["http://zotero.org/groups/277937/items/27K7HACB"],"uri":["http://zotero.org/groups/277937/items/27K7HACB"],"itemData":{"id":3321,"type":"article-journal","title":"Biophilia: Does Visual Contact with Nature Impact on Health and Well-Being?","container-title":"International Journal of Environmental Research and Public Health","page":"2332-2343","volume":"6","issue":"9","source":"PubMed Central","abstract":"It is concluded that an environment devoid of Nature may act as a “discord”, i.e., have a negative effect. While the term mismatch is used for any difference between present living conditions and the environment of evolutionary adaptation, discords are mismatches with a potentially undesirable impact on health or quality of life. The problem is partly due to the visual absence of plants, and may be ameliorated by adding elements of Nature, e.g., by creating parks, by offering a view through windows, and by potted plants. The conclusion is based on an evaluation of some fifty relevant empirical studies.","DOI":"10.3390/ijerph6092332","ISSN":"1661-7827","note":"PMID: 19826546\nPMCID: PMC2760412","shortTitle":"Biophilia","journalAbbreviation":"Int J Environ Res Public Health","author":[{"family":"Grinde","given":"Bjørn"},{"family":"Patil","given":"Grete Grindal"}],"issued":{"date-parts":[["2009",9]]},"accessed":{"date-parts":[["2015",6,12]]},"PMID":"19826546","PMCID":"PMC2760412"}}],"schema":"https://github.com/citation-style-language/schema/raw/master/csl-citation.json"} </w:instrText>
      </w:r>
      <w:r w:rsidR="005C542E" w:rsidRPr="00B114D1">
        <w:fldChar w:fldCharType="separate"/>
      </w:r>
      <w:r w:rsidR="005C542E" w:rsidRPr="00B114D1">
        <w:rPr>
          <w:noProof/>
        </w:rPr>
        <w:t>(Grinde and Patil, 2009)</w:t>
      </w:r>
      <w:r w:rsidR="005C542E" w:rsidRPr="00B114D1">
        <w:fldChar w:fldCharType="end"/>
      </w:r>
      <w:r w:rsidR="005C542E" w:rsidRPr="00B114D1">
        <w:t xml:space="preserve">.  </w:t>
      </w:r>
    </w:p>
    <w:p w14:paraId="51508513" w14:textId="1E37981A" w:rsidR="005C542E" w:rsidRPr="00B114D1" w:rsidRDefault="005C542E" w:rsidP="00B114D1">
      <w:r w:rsidRPr="00B114D1">
        <w:t xml:space="preserve">In the 1980s, Roger Ulrich conducted one of the first scientific studies on biophilia and human health. </w:t>
      </w:r>
      <w:del w:id="1003" w:author="Catherine Foster" w:date="2020-05-07T14:24:00Z">
        <w:r w:rsidRPr="00B114D1" w:rsidDel="00B0418D">
          <w:delText xml:space="preserve"> </w:delText>
        </w:r>
      </w:del>
      <w:r w:rsidRPr="00B114D1">
        <w:t xml:space="preserve">In his study, published in </w:t>
      </w:r>
      <w:r w:rsidRPr="00B114D1">
        <w:rPr>
          <w:i/>
        </w:rPr>
        <w:t>Science</w:t>
      </w:r>
      <w:r w:rsidRPr="00B114D1">
        <w:t>, he concluded that patient recovery time is reduced when views of nature are visible</w:t>
      </w:r>
      <w:del w:id="1004" w:author="Catherine Foster" w:date="2020-05-07T14:24:00Z">
        <w:r w:rsidR="00133215" w:rsidDel="00B0418D">
          <w:delText>.</w:delText>
        </w:r>
      </w:del>
      <w:r w:rsidRPr="00B114D1">
        <w:t xml:space="preserve"> </w:t>
      </w:r>
      <w:r w:rsidRPr="00B114D1">
        <w:fldChar w:fldCharType="begin"/>
      </w:r>
      <w:r w:rsidRPr="00B114D1">
        <w:instrText xml:space="preserve"> ADDIN ZOTERO_ITEM CSL_CITATION {"citationID":"13tn35j8ng","properties":{"formattedCitation":"(Ulrich, 1984)","plainCitation":"(Ulrich, 1984)"},"citationItems":[{"id":3376,"uris":["http://zotero.org/groups/277937/items/RZVANSGD"],"uri":["http://zotero.org/groups/277937/items/RZVANSGD"],"itemData":{"id":3376,"type":"article-journal","title":"View through a window may influence recovery from surgery","container-title":"Science","page":"3","volume":"224","author":[{"family":"Ulrich","given":"Roger S."}],"issued":{"date-parts":[["1984"]]}}}],"schema":"https://github.com/citation-style-language/schema/raw/master/csl-citation.json"} </w:instrText>
      </w:r>
      <w:r w:rsidRPr="00B114D1">
        <w:fldChar w:fldCharType="separate"/>
      </w:r>
      <w:r w:rsidRPr="00B114D1">
        <w:rPr>
          <w:noProof/>
        </w:rPr>
        <w:t>(Ulrich, 1984)</w:t>
      </w:r>
      <w:r w:rsidRPr="00B114D1">
        <w:fldChar w:fldCharType="end"/>
      </w:r>
      <w:ins w:id="1005" w:author="Catherine Foster" w:date="2020-05-07T14:24:00Z">
        <w:r w:rsidR="00B0418D">
          <w:t>.</w:t>
        </w:r>
      </w:ins>
      <w:del w:id="1006" w:author="Catherine Foster" w:date="2020-05-07T14:24:00Z">
        <w:r w:rsidRPr="00B114D1" w:rsidDel="00B0418D">
          <w:delText xml:space="preserve"> </w:delText>
        </w:r>
      </w:del>
      <w:r w:rsidRPr="00B114D1">
        <w:t xml:space="preserve"> Since his seminal study, the interchange between patient recovery time and biophilia has been significantly studied, with results showing significant improvement i</w:t>
      </w:r>
      <w:r w:rsidR="007972BA" w:rsidRPr="00FA728A">
        <w:t>n patient health and wellbeing</w:t>
      </w:r>
      <w:r w:rsidR="007972BA">
        <w:t xml:space="preserve">, </w:t>
      </w:r>
      <w:r w:rsidR="007972BA" w:rsidRPr="00FA728A">
        <w:t>i.e.</w:t>
      </w:r>
      <w:r w:rsidR="007972BA">
        <w:t>, r</w:t>
      </w:r>
      <w:r w:rsidRPr="00B114D1">
        <w:t>educed ho</w:t>
      </w:r>
      <w:r w:rsidR="00133215" w:rsidRPr="00FA728A">
        <w:t>spital stays, stress</w:t>
      </w:r>
      <w:r w:rsidR="00133215">
        <w:t>,</w:t>
      </w:r>
      <w:r w:rsidR="00133215" w:rsidRPr="00FA728A">
        <w:t xml:space="preserve"> and trauma</w:t>
      </w:r>
      <w:r w:rsidR="00133215">
        <w:t>.</w:t>
      </w:r>
      <w:r w:rsidRPr="00B114D1">
        <w:t xml:space="preserve"> </w:t>
      </w:r>
      <w:del w:id="1007" w:author="Catherine Foster" w:date="2020-05-07T14:24:00Z">
        <w:r w:rsidRPr="00B114D1" w:rsidDel="00B0418D">
          <w:delText xml:space="preserve"> </w:delText>
        </w:r>
      </w:del>
      <w:r w:rsidRPr="00B114D1">
        <w:rPr>
          <w:bCs/>
        </w:rPr>
        <w:t xml:space="preserve">Now, entire hospital complexes are being designed with patient/nature interface in mind. </w:t>
      </w:r>
      <w:del w:id="1008" w:author="Catherine Foster" w:date="2020-05-07T14:24:00Z">
        <w:r w:rsidRPr="00B114D1" w:rsidDel="00B0418D">
          <w:rPr>
            <w:bCs/>
          </w:rPr>
          <w:delText xml:space="preserve"> </w:delText>
        </w:r>
      </w:del>
      <w:r w:rsidRPr="00B114D1">
        <w:rPr>
          <w:bCs/>
        </w:rPr>
        <w:t xml:space="preserve">The Khoo Teck </w:t>
      </w:r>
      <w:proofErr w:type="spellStart"/>
      <w:r w:rsidRPr="00B114D1">
        <w:rPr>
          <w:bCs/>
        </w:rPr>
        <w:t>Puat</w:t>
      </w:r>
      <w:proofErr w:type="spellEnd"/>
      <w:r w:rsidRPr="00B114D1">
        <w:rPr>
          <w:bCs/>
        </w:rPr>
        <w:t xml:space="preserve"> Hospital in Singapore is a prime example, whereby views of nature are accessible both inside and outside, rooftop gardens grow organic vegetables for patients, and there are private garden spaces where doctors can have sensitive health discussions with patients and families. </w:t>
      </w:r>
      <w:del w:id="1009" w:author="Catherine Foster" w:date="2020-05-07T14:24:00Z">
        <w:r w:rsidRPr="00B114D1" w:rsidDel="00B0418D">
          <w:rPr>
            <w:bCs/>
          </w:rPr>
          <w:delText xml:space="preserve"> </w:delText>
        </w:r>
      </w:del>
      <w:r w:rsidRPr="00B114D1">
        <w:rPr>
          <w:bCs/>
        </w:rPr>
        <w:t>At-risk patients such as geriatric and/or dementia patients also have closed garden areas where they can wander without fear of getting lost.  Each of these biophilic design components adds to a</w:t>
      </w:r>
      <w:r w:rsidR="00133215" w:rsidRPr="00FA728A">
        <w:rPr>
          <w:bCs/>
        </w:rPr>
        <w:t xml:space="preserve"> beneficial patient experience</w:t>
      </w:r>
      <w:r w:rsidR="00133215">
        <w:rPr>
          <w:bCs/>
        </w:rPr>
        <w:t xml:space="preserve">, </w:t>
      </w:r>
      <w:r w:rsidRPr="00B114D1">
        <w:rPr>
          <w:bCs/>
        </w:rPr>
        <w:t>aids patient recovery</w:t>
      </w:r>
      <w:r w:rsidR="00133215">
        <w:rPr>
          <w:bCs/>
        </w:rPr>
        <w:t xml:space="preserve">, and </w:t>
      </w:r>
      <w:r w:rsidR="00133215" w:rsidRPr="00C40CDD">
        <w:rPr>
          <w:bCs/>
        </w:rPr>
        <w:t xml:space="preserve"> reduces hospital operation</w:t>
      </w:r>
      <w:r w:rsidR="00133215">
        <w:rPr>
          <w:bCs/>
        </w:rPr>
        <w:t>al</w:t>
      </w:r>
      <w:r w:rsidR="00133215" w:rsidRPr="00C40CDD">
        <w:rPr>
          <w:bCs/>
        </w:rPr>
        <w:t xml:space="preserve"> costs</w:t>
      </w:r>
      <w:r w:rsidR="00133215">
        <w:rPr>
          <w:bCs/>
        </w:rPr>
        <w:t xml:space="preserve">.  </w:t>
      </w:r>
    </w:p>
    <w:p w14:paraId="4A3037C7" w14:textId="77777777" w:rsidR="00173B9F" w:rsidRDefault="007972BA" w:rsidP="00B114D1">
      <w:pPr>
        <w:spacing w:after="0"/>
        <w:rPr>
          <w:bCs/>
        </w:rPr>
      </w:pPr>
      <w:r w:rsidRPr="00C40CDD">
        <w:rPr>
          <w:bCs/>
        </w:rPr>
        <w:t xml:space="preserve">In addition to </w:t>
      </w:r>
      <w:r w:rsidR="00133215">
        <w:rPr>
          <w:bCs/>
        </w:rPr>
        <w:t>providing an attractive and therapeutic biophilic environment</w:t>
      </w:r>
      <w:r w:rsidRPr="00C40CDD">
        <w:rPr>
          <w:bCs/>
        </w:rPr>
        <w:t xml:space="preserve">, a green roof can provide food </w:t>
      </w:r>
      <w:r w:rsidR="00443780">
        <w:rPr>
          <w:bCs/>
        </w:rPr>
        <w:t xml:space="preserve">and the pleasure of gardening </w:t>
      </w:r>
      <w:r w:rsidRPr="00C40CDD">
        <w:rPr>
          <w:bCs/>
        </w:rPr>
        <w:t xml:space="preserve">for urban dwellers. </w:t>
      </w:r>
      <w:del w:id="1010" w:author="Catherine Foster" w:date="2020-05-07T14:25:00Z">
        <w:r w:rsidRPr="00C40CDD" w:rsidDel="00B0418D">
          <w:rPr>
            <w:bCs/>
          </w:rPr>
          <w:delText xml:space="preserve"> </w:delText>
        </w:r>
      </w:del>
      <w:r w:rsidRPr="00C40CDD">
        <w:rPr>
          <w:bCs/>
        </w:rPr>
        <w:t xml:space="preserve">These urban gardens typically </w:t>
      </w:r>
      <w:r w:rsidR="00133215">
        <w:rPr>
          <w:bCs/>
        </w:rPr>
        <w:t>are intensive, requiring more than 15 cm</w:t>
      </w:r>
      <w:r w:rsidRPr="00C40CDD">
        <w:rPr>
          <w:bCs/>
        </w:rPr>
        <w:t xml:space="preserve"> of soil and maintenance due to the function of the garden. </w:t>
      </w:r>
      <w:del w:id="1011" w:author="Catherine Foster" w:date="2020-05-07T14:25:00Z">
        <w:r w:rsidRPr="00C40CDD" w:rsidDel="00B0418D">
          <w:rPr>
            <w:bCs/>
          </w:rPr>
          <w:delText xml:space="preserve"> </w:delText>
        </w:r>
      </w:del>
      <w:r w:rsidRPr="00C40CDD">
        <w:rPr>
          <w:bCs/>
        </w:rPr>
        <w:t xml:space="preserve">In an economic analysis for the city of Toronto, it was found that if all available rooftop space in the city was utilized to grow food </w:t>
      </w:r>
      <w:r w:rsidRPr="00C40CDD">
        <w:rPr>
          <w:bCs/>
        </w:rPr>
        <w:lastRenderedPageBreak/>
        <w:t>stuffs (as well as other agricultural items such as nursery growth and biofuels), it could return a value of locally grown goods worth CAN$1.7billion  (USD $1.4 billion</w:t>
      </w:r>
      <w:r w:rsidRPr="00C40CDD">
        <w:rPr>
          <w:rStyle w:val="FootnoteReference"/>
          <w:bCs/>
        </w:rPr>
        <w:footnoteReference w:id="1"/>
      </w:r>
      <w:r w:rsidRPr="00C40CDD">
        <w:rPr>
          <w:bCs/>
        </w:rPr>
        <w:t xml:space="preserve">).  </w:t>
      </w:r>
    </w:p>
    <w:p w14:paraId="31682B53" w14:textId="77777777" w:rsidR="00173B9F" w:rsidRDefault="00173B9F" w:rsidP="00B114D1">
      <w:pPr>
        <w:spacing w:after="0"/>
        <w:rPr>
          <w:b/>
          <w:bCs/>
        </w:rPr>
      </w:pPr>
    </w:p>
    <w:p w14:paraId="06EFD00D" w14:textId="55D2DEA2" w:rsidR="005C542E" w:rsidRDefault="00173B9F" w:rsidP="00B114D1">
      <w:pPr>
        <w:spacing w:after="0"/>
        <w:rPr>
          <w:bCs/>
        </w:rPr>
      </w:pPr>
      <w:r w:rsidRPr="00B114D1">
        <w:rPr>
          <w:b/>
          <w:bCs/>
        </w:rPr>
        <w:t xml:space="preserve">Retaining and enhancing biodiversity and habitat.  </w:t>
      </w:r>
      <w:r w:rsidR="005C542E" w:rsidRPr="00B114D1">
        <w:rPr>
          <w:bCs/>
        </w:rPr>
        <w:t>Green roofs can provide increased habitat and biodiversity for local species</w:t>
      </w:r>
      <w:r w:rsidR="002C6B1D">
        <w:rPr>
          <w:bCs/>
        </w:rPr>
        <w:t>, especially invertebrates</w:t>
      </w:r>
      <w:r w:rsidR="005C542E" w:rsidRPr="00B114D1">
        <w:rPr>
          <w:bCs/>
        </w:rPr>
        <w:t xml:space="preserve">. </w:t>
      </w:r>
      <w:del w:id="1014" w:author="Catherine Foster" w:date="2020-05-07T14:25:00Z">
        <w:r w:rsidR="005C542E" w:rsidRPr="00B114D1" w:rsidDel="00B0418D">
          <w:rPr>
            <w:bCs/>
          </w:rPr>
          <w:delText xml:space="preserve"> </w:delText>
        </w:r>
      </w:del>
      <w:r w:rsidR="005C542E" w:rsidRPr="00B114D1">
        <w:rPr>
          <w:bCs/>
        </w:rPr>
        <w:t>Incorporating specific types of plants can also deliberately attract specific species, such as pollinators – particularly helpful with a green roof vegetated garden. Whereas intensive and extensive roofs both support biodiversity, intensive roofs have been shown to become a habitat haven for som</w:t>
      </w:r>
      <w:r w:rsidRPr="00FA728A">
        <w:rPr>
          <w:bCs/>
        </w:rPr>
        <w:t>e rare bird species</w:t>
      </w:r>
      <w:del w:id="1015" w:author="Catherine Foster" w:date="2020-05-07T14:25:00Z">
        <w:r w:rsidRPr="00FA728A" w:rsidDel="00B0418D">
          <w:rPr>
            <w:bCs/>
          </w:rPr>
          <w:delText>.</w:delText>
        </w:r>
      </w:del>
      <w:r w:rsidR="005C542E" w:rsidRPr="00B114D1">
        <w:rPr>
          <w:bCs/>
        </w:rPr>
        <w:t xml:space="preserve"> </w:t>
      </w:r>
      <w:r w:rsidR="005C542E" w:rsidRPr="00B114D1">
        <w:rPr>
          <w:bCs/>
        </w:rPr>
        <w:fldChar w:fldCharType="begin"/>
      </w:r>
      <w:r w:rsidR="005C542E" w:rsidRPr="00B114D1">
        <w:rPr>
          <w:bCs/>
        </w:rPr>
        <w:instrText xml:space="preserve"> ADDIN ZOTERO_ITEM CSL_CITATION {"citationID":"at2ikr2l8","properties":{"formattedCitation":"(GSA, 2011)","plainCitation":"(GSA, 2011)"},"citationItems":[{"id":3360,"uris":["http://zotero.org/groups/277937/items/GUTF82HM"],"uri":["http://zotero.org/groups/277937/items/GUTF82HM"],"itemData":{"id":3360,"type":"report","title":"The Benefits and Challenges of Green Roofs on Public and Commercial Buildings: A Report of the United States General Services Administration","publisher":"GSA","author":[{"family":"GSA","given":""}],"issued":{"date-parts":[["2011",5]]}}}],"schema":"https://github.com/citation-style-language/schema/raw/master/csl-citation.json"} </w:instrText>
      </w:r>
      <w:r w:rsidR="005C542E" w:rsidRPr="00B114D1">
        <w:rPr>
          <w:bCs/>
        </w:rPr>
        <w:fldChar w:fldCharType="separate"/>
      </w:r>
      <w:r w:rsidR="005C542E" w:rsidRPr="00B114D1">
        <w:rPr>
          <w:bCs/>
        </w:rPr>
        <w:t>(GSA, 2011)</w:t>
      </w:r>
      <w:r w:rsidR="005C542E" w:rsidRPr="00B114D1">
        <w:rPr>
          <w:bCs/>
        </w:rPr>
        <w:fldChar w:fldCharType="end"/>
      </w:r>
      <w:ins w:id="1016" w:author="Catherine Foster" w:date="2020-05-07T14:25:00Z">
        <w:r w:rsidR="00B0418D">
          <w:rPr>
            <w:bCs/>
          </w:rPr>
          <w:t>.</w:t>
        </w:r>
      </w:ins>
      <w:r w:rsidRPr="00FA728A">
        <w:rPr>
          <w:bCs/>
        </w:rPr>
        <w:t xml:space="preserve">  </w:t>
      </w:r>
    </w:p>
    <w:p w14:paraId="0452E65F" w14:textId="77777777" w:rsidR="00173B9F" w:rsidRPr="00B114D1" w:rsidRDefault="00173B9F" w:rsidP="00B114D1">
      <w:pPr>
        <w:spacing w:after="0"/>
        <w:rPr>
          <w:bCs/>
        </w:rPr>
      </w:pPr>
    </w:p>
    <w:p w14:paraId="3B9352A2" w14:textId="2D02842A" w:rsidR="00FA728A" w:rsidRDefault="00FA728A" w:rsidP="00FA728A">
      <w:pPr>
        <w:rPr>
          <w:rFonts w:eastAsia="Times New Roman" w:cs="Times New Roman"/>
          <w:lang w:val="en-SG" w:eastAsia="en-US"/>
        </w:rPr>
      </w:pPr>
      <w:r w:rsidRPr="00C40CDD">
        <w:rPr>
          <w:b/>
        </w:rPr>
        <w:t>Air pollution mitigation</w:t>
      </w:r>
      <w:r w:rsidR="00A81E51">
        <w:rPr>
          <w:b/>
        </w:rPr>
        <w:t>.</w:t>
      </w:r>
      <w:r>
        <w:t xml:space="preserve">  Beyond sequestering carbon, p</w:t>
      </w:r>
      <w:r w:rsidRPr="00C40CDD">
        <w:t xml:space="preserve">lants are excellent </w:t>
      </w:r>
      <w:r>
        <w:t>at</w:t>
      </w:r>
      <w:r w:rsidRPr="00C40CDD">
        <w:t xml:space="preserve"> </w:t>
      </w:r>
      <w:r>
        <w:t xml:space="preserve">mitigating many forms of air pollution and even </w:t>
      </w:r>
      <w:r w:rsidRPr="00C40CDD">
        <w:t xml:space="preserve">sequestering </w:t>
      </w:r>
      <w:r w:rsidRPr="00AF1E4E">
        <w:t>particulate matter (PM)</w:t>
      </w:r>
      <w:r w:rsidRPr="00C40CDD">
        <w:t xml:space="preserve">, through a process called </w:t>
      </w:r>
      <w:r>
        <w:t>“</w:t>
      </w:r>
      <w:r w:rsidRPr="00C40CDD">
        <w:t xml:space="preserve">dry </w:t>
      </w:r>
      <w:r>
        <w:t>deposition” (removal due to gravity without involving precipitation</w:t>
      </w:r>
      <w:ins w:id="1017" w:author="Catherine Foster" w:date="2020-05-07T14:26:00Z">
        <w:r w:rsidR="00B0418D">
          <w:t>)</w:t>
        </w:r>
      </w:ins>
      <w:r>
        <w:t>.</w:t>
      </w:r>
      <w:del w:id="1018" w:author="Catherine Foster" w:date="2020-05-07T14:26:00Z">
        <w:r w:rsidDel="00B0418D">
          <w:delText xml:space="preserve"> </w:delText>
        </w:r>
      </w:del>
      <w:r>
        <w:t xml:space="preserve"> </w:t>
      </w:r>
      <w:r w:rsidRPr="00C40CDD">
        <w:t xml:space="preserve">Green roofs can improve air quality around its immediate </w:t>
      </w:r>
      <w:r w:rsidRPr="00AF1E4E">
        <w:t>vicinity by removing PM and gas</w:t>
      </w:r>
      <w:r>
        <w:t>s</w:t>
      </w:r>
      <w:r w:rsidRPr="00C40CDD">
        <w:t>es such as nitrogen oxides, sulfur dioxides, carbon monoxide, carbon dioxide,</w:t>
      </w:r>
      <w:r w:rsidRPr="00AF1E4E">
        <w:t xml:space="preserve"> and ground-level ozone</w:t>
      </w:r>
      <w:r>
        <w:t>; Berardi has conducted a good survey of this literature</w:t>
      </w:r>
      <w:del w:id="1019" w:author="Catherine Foster" w:date="2020-05-07T14:26:00Z">
        <w:r w:rsidDel="00B0418D">
          <w:delText>.</w:delText>
        </w:r>
      </w:del>
      <w:r>
        <w:t xml:space="preserve"> (Berardi 2014)</w:t>
      </w:r>
      <w:ins w:id="1020" w:author="Catherine Foster" w:date="2020-05-07T14:26:00Z">
        <w:r w:rsidR="00B0418D">
          <w:t>.</w:t>
        </w:r>
      </w:ins>
      <w:del w:id="1021" w:author="Catherine Foster" w:date="2020-05-07T14:26:00Z">
        <w:r w:rsidDel="00B0418D">
          <w:delText xml:space="preserve"> </w:delText>
        </w:r>
      </w:del>
      <w:r>
        <w:t xml:space="preserve"> And many studies have examined the impacts of green roofs on </w:t>
      </w:r>
      <w:r w:rsidR="00D52549">
        <w:t>specific</w:t>
      </w:r>
      <w:r>
        <w:t xml:space="preserve"> air pollutants: </w:t>
      </w:r>
      <w:del w:id="1022" w:author="Catherine Foster" w:date="2020-05-07T14:26:00Z">
        <w:r w:rsidDel="00B0418D">
          <w:delText xml:space="preserve"> </w:delText>
        </w:r>
      </w:del>
      <w:r w:rsidRPr="00C40CDD">
        <w:t>A 1997 German study</w:t>
      </w:r>
      <w:r w:rsidR="00380654">
        <w:t xml:space="preserve"> for instance,</w:t>
      </w:r>
      <w:r w:rsidRPr="00C40CDD">
        <w:t xml:space="preserve"> demonstrated that green roof vegetation can significantly reduce diesel air pol</w:t>
      </w:r>
      <w:r w:rsidRPr="00AF1E4E">
        <w:t>lution (</w:t>
      </w:r>
      <w:proofErr w:type="spellStart"/>
      <w:r w:rsidRPr="00AF1E4E">
        <w:t>Liesecke</w:t>
      </w:r>
      <w:proofErr w:type="spellEnd"/>
      <w:r w:rsidRPr="00AF1E4E">
        <w:t xml:space="preserve"> and </w:t>
      </w:r>
      <w:proofErr w:type="spellStart"/>
      <w:r w:rsidRPr="00AF1E4E">
        <w:t>Borgwardt</w:t>
      </w:r>
      <w:proofErr w:type="spellEnd"/>
      <w:r>
        <w:t xml:space="preserve"> </w:t>
      </w:r>
      <w:r w:rsidRPr="00C40CDD">
        <w:t>1997).</w:t>
      </w:r>
      <w:del w:id="1023" w:author="Catherine Foster" w:date="2020-05-07T14:26:00Z">
        <w:r w:rsidRPr="00C40CDD" w:rsidDel="00B0418D">
          <w:delText xml:space="preserve"> </w:delText>
        </w:r>
      </w:del>
      <w:r>
        <w:t xml:space="preserve"> </w:t>
      </w:r>
      <w:r w:rsidR="00380654">
        <w:t>S</w:t>
      </w:r>
      <w:r w:rsidR="00380654" w:rsidRPr="00C40CDD">
        <w:t xml:space="preserve">ulfur dioxide and nitrous acid </w:t>
      </w:r>
      <w:r w:rsidR="00380654">
        <w:t xml:space="preserve">were found to be </w:t>
      </w:r>
      <w:r w:rsidRPr="00C40CDD">
        <w:t xml:space="preserve">37% and 21% respectively </w:t>
      </w:r>
      <w:r w:rsidR="00380654">
        <w:t xml:space="preserve">lower </w:t>
      </w:r>
      <w:r w:rsidRPr="00C40CDD">
        <w:t>directly above a newly installed green roof</w:t>
      </w:r>
      <w:r w:rsidR="00380654">
        <w:t xml:space="preserve"> (</w:t>
      </w:r>
      <w:r w:rsidR="00380654" w:rsidRPr="00C40CDD">
        <w:t>Yok Tan and Sia</w:t>
      </w:r>
      <w:r w:rsidR="00380654">
        <w:t xml:space="preserve">, </w:t>
      </w:r>
      <w:r w:rsidR="00380654" w:rsidRPr="00C40CDD">
        <w:t>2005)</w:t>
      </w:r>
      <w:r w:rsidRPr="00C40CDD">
        <w:t>. Other</w:t>
      </w:r>
      <w:r w:rsidR="00380654">
        <w:t xml:space="preserve"> research has</w:t>
      </w:r>
      <w:r w:rsidRPr="00C40CDD">
        <w:t xml:space="preserve"> estimated that green roofs </w:t>
      </w:r>
      <w:r w:rsidR="00380654">
        <w:t>may be able to</w:t>
      </w:r>
      <w:r w:rsidRPr="00C40CDD">
        <w:t xml:space="preserve"> remove </w:t>
      </w:r>
      <w:r w:rsidR="00380654">
        <w:t>around</w:t>
      </w:r>
      <w:r w:rsidRPr="00C40CDD">
        <w:t xml:space="preserve"> 0.2 kg of </w:t>
      </w:r>
      <w:r w:rsidR="00380654">
        <w:t xml:space="preserve">dust </w:t>
      </w:r>
      <w:r w:rsidRPr="00C40CDD">
        <w:t>particulates per year per square mete</w:t>
      </w:r>
      <w:r w:rsidRPr="00AF1E4E">
        <w:t>r of grass roof (Peck and Kuhn</w:t>
      </w:r>
      <w:r>
        <w:t xml:space="preserve"> </w:t>
      </w:r>
      <w:r w:rsidRPr="00C40CDD">
        <w:t xml:space="preserve">2001; </w:t>
      </w:r>
      <w:r w:rsidRPr="00C40CDD">
        <w:fldChar w:fldCharType="begin"/>
      </w:r>
      <w:r w:rsidRPr="00C40CDD">
        <w:instrText xml:space="preserve"> ADDIN ZOTERO_ITEM CSL_CITATION {"citationID":"2hp853bd7g","properties":{"formattedCitation":"(Getter and Rowe, 2006)","plainCitation":"(Getter and Rowe, 2006)"},"citationItems":[{"id":2939,"uris":["http://zotero.org/groups/277937/items/NHEFK4DQ"],"uri":["http://zotero.org/groups/277937/items/NHEFK4DQ"],"itemData":{"id":2939,"type":"article-journal","title":"The role of extensive green roofs in sustainable development","container-title":"HortScience","page":"1276–1285","volume":"41","issue":"5","source":"Google Scholar","author":[{"family":"Getter","given":"Kristin L."},{"family":"Rowe","given":"D. Bradley"}],"issued":{"date-parts":[["2006"]]},"accessed":{"date-parts":[["2015",6,5]]}}}],"schema":"https://github.com/citation-style-language/schema/raw/master/csl-citation.json"} </w:instrText>
      </w:r>
      <w:r w:rsidRPr="00C40CDD">
        <w:fldChar w:fldCharType="separate"/>
      </w:r>
      <w:r w:rsidRPr="00C40CDD">
        <w:t>Getter and Rowe 2006)</w:t>
      </w:r>
      <w:r w:rsidRPr="00C40CDD">
        <w:fldChar w:fldCharType="end"/>
      </w:r>
      <w:r w:rsidRPr="00AF1E4E">
        <w:t xml:space="preserve">. </w:t>
      </w:r>
      <w:r w:rsidRPr="00C40CDD">
        <w:t xml:space="preserve"> Researchers also estimate that for every 1000 ft2 (93m2), a green roof can remove about 40lbs of PM per year </w:t>
      </w:r>
      <w:r w:rsidRPr="00C40CDD">
        <w:fldChar w:fldCharType="begin"/>
      </w:r>
      <w:r w:rsidRPr="00C40CDD">
        <w:instrText xml:space="preserve"> ADDIN ZOTERO_ITEM CSL_CITATION {"citationID":"lpu6vt3hp","properties":{"formattedCitation":"(EPA, n.d.)","plainCitation":"(EPA, n.d.)"},"citationItems":[{"id":3310,"uris":["http://zotero.org/groups/277937/items/W8UNG8EZ"],"uri":["http://zotero.org/groups/277937/items/W8UNG8EZ"],"itemData":{"id":3310,"type":"report","title":"Reducing Urban Heat Islands: Compendium of Strategies - Green roofs","page":"29","URL":"http://www.epa.gov/heatislands/resources/pdf/GreenRoofsCompendium.pdf","author":[{"family":"EPA","given":""}],"accessed":{"date-parts":[["2015",6,12]]}}}],"schema":"https://github.com/citation-style-language/schema/raw/master/csl-citation.json"} </w:instrText>
      </w:r>
      <w:r w:rsidRPr="00C40CDD">
        <w:fldChar w:fldCharType="separate"/>
      </w:r>
      <w:r w:rsidRPr="00C40CDD">
        <w:t>(EPA, n.d.)</w:t>
      </w:r>
      <w:r w:rsidRPr="00C40CDD">
        <w:fldChar w:fldCharType="end"/>
      </w:r>
      <w:r w:rsidRPr="00AF1E4E">
        <w:t xml:space="preserve">. </w:t>
      </w:r>
      <w:del w:id="1024" w:author="Catherine Foster" w:date="2020-05-07T14:27:00Z">
        <w:r w:rsidRPr="00AF1E4E" w:rsidDel="00B0418D">
          <w:delText xml:space="preserve"> </w:delText>
        </w:r>
      </w:del>
      <w:r>
        <w:t>Green roofs also reduce</w:t>
      </w:r>
      <w:r w:rsidRPr="00AF1E4E">
        <w:t xml:space="preserve"> locali</w:t>
      </w:r>
      <w:r>
        <w:t>z</w:t>
      </w:r>
      <w:r w:rsidRPr="00C40CDD">
        <w:t xml:space="preserve">ed air pollution </w:t>
      </w:r>
      <w:r>
        <w:t>indirectly by reducing</w:t>
      </w:r>
      <w:r w:rsidRPr="00C40CDD">
        <w:t xml:space="preserve"> the UHI effect. </w:t>
      </w:r>
      <w:del w:id="1025" w:author="Catherine Foster" w:date="2020-05-07T14:27:00Z">
        <w:r w:rsidRPr="00C40CDD" w:rsidDel="00B0418D">
          <w:delText xml:space="preserve"> </w:delText>
        </w:r>
      </w:del>
      <w:r w:rsidRPr="00C40CDD">
        <w:t xml:space="preserve">With rising ground-level temperatures, ozone forms </w:t>
      </w:r>
      <w:r>
        <w:t>more easily</w:t>
      </w:r>
      <w:r w:rsidRPr="00C40CDD">
        <w:t>.  By integrating green roofs</w:t>
      </w:r>
      <w:r w:rsidRPr="00C40CDD">
        <w:rPr>
          <w:rFonts w:eastAsia="Times New Roman" w:cs="Times New Roman"/>
          <w:lang w:val="en-SG" w:eastAsia="en-US"/>
        </w:rPr>
        <w:t xml:space="preserve"> within an urban system, temperatures drop, further decreasing ozone creation and pollution and thereby raising air quality.  </w:t>
      </w:r>
    </w:p>
    <w:p w14:paraId="1DD5DAE2" w14:textId="77777777" w:rsidR="00FA728A" w:rsidRPr="00C40CDD" w:rsidRDefault="00FA728A" w:rsidP="00FA728A"/>
    <w:p w14:paraId="390D476F" w14:textId="54950551" w:rsidR="005C542E" w:rsidRPr="00B114D1" w:rsidRDefault="00173B9F" w:rsidP="005C542E">
      <w:r w:rsidRPr="00B114D1">
        <w:rPr>
          <w:b/>
        </w:rPr>
        <w:t>Increasing roof lifespan.</w:t>
      </w:r>
      <w:r w:rsidRPr="00B114D1">
        <w:t xml:space="preserve">  </w:t>
      </w:r>
      <w:r w:rsidR="00FA728A">
        <w:t xml:space="preserve">As </w:t>
      </w:r>
      <w:r w:rsidR="00FA728A">
        <w:fldChar w:fldCharType="begin"/>
      </w:r>
      <w:r w:rsidR="00FA728A">
        <w:instrText xml:space="preserve"> REF _Ref5099365 \h </w:instrText>
      </w:r>
      <w:r w:rsidR="00FA728A">
        <w:fldChar w:fldCharType="separate"/>
      </w:r>
      <w:r w:rsidR="007A5307">
        <w:t xml:space="preserve">Table </w:t>
      </w:r>
      <w:r w:rsidR="007A5307">
        <w:rPr>
          <w:noProof/>
        </w:rPr>
        <w:t>1</w:t>
      </w:r>
      <w:r w:rsidR="007A5307">
        <w:t>.</w:t>
      </w:r>
      <w:r w:rsidR="007A5307">
        <w:rPr>
          <w:noProof/>
        </w:rPr>
        <w:t>5</w:t>
      </w:r>
      <w:r w:rsidR="00FA728A">
        <w:fldChar w:fldCharType="end"/>
      </w:r>
      <w:r w:rsidR="00FA728A">
        <w:t xml:space="preserve"> indicates, typical roofs last for ~</w:t>
      </w:r>
      <w:r w:rsidR="002C6B1D">
        <w:t xml:space="preserve">17 to </w:t>
      </w:r>
      <w:r w:rsidR="00FA728A">
        <w:t xml:space="preserve">20 years. </w:t>
      </w:r>
      <w:del w:id="1026" w:author="Catherine Foster" w:date="2020-05-07T14:28:00Z">
        <w:r w:rsidR="00FA728A" w:rsidDel="00B0418D">
          <w:delText xml:space="preserve"> </w:delText>
        </w:r>
      </w:del>
      <w:r w:rsidR="00FA728A">
        <w:t xml:space="preserve">Green roofs, </w:t>
      </w:r>
      <w:r w:rsidR="002C6B1D">
        <w:t>“</w:t>
      </w:r>
      <w:r w:rsidR="00FA728A">
        <w:t xml:space="preserve">because </w:t>
      </w:r>
      <w:r w:rsidR="002C6B1D">
        <w:t xml:space="preserve">a green roof’s vegetation layer and growing medium protect the roofing membrane from damaging UV radiation and from fluctuations in temperature </w:t>
      </w:r>
      <w:r w:rsidR="00A754DF">
        <w:t>extremes [that] cause daily expansion and contraction in the membrane, wearing it out over time”</w:t>
      </w:r>
      <w:r w:rsidR="00FA728A">
        <w:t>, can last for 40 years or more</w:t>
      </w:r>
      <w:del w:id="1027" w:author="Catherine Foster" w:date="2020-05-07T14:27:00Z">
        <w:r w:rsidR="00FA728A" w:rsidDel="00B0418D">
          <w:delText>.</w:delText>
        </w:r>
      </w:del>
      <w:r w:rsidR="00FA728A">
        <w:t xml:space="preserve"> (GSA 2011; Sproul 2014)</w:t>
      </w:r>
      <w:ins w:id="1028" w:author="Catherine Foster" w:date="2020-05-07T14:28:00Z">
        <w:r w:rsidR="00B0418D">
          <w:t>.</w:t>
        </w:r>
      </w:ins>
      <w:r w:rsidR="00FA728A">
        <w:t xml:space="preserve">  </w:t>
      </w:r>
    </w:p>
    <w:p w14:paraId="226F81A4" w14:textId="77777777" w:rsidR="005C542E" w:rsidRDefault="005C542E" w:rsidP="005C542E"/>
    <w:p w14:paraId="2EB0AA70" w14:textId="4503596B" w:rsidR="008D6E78" w:rsidRDefault="008D6E78" w:rsidP="008D6E78">
      <w:pPr>
        <w:pStyle w:val="Heading4"/>
      </w:pPr>
      <w:r>
        <w:t>Green Roofs Additional Burdens</w:t>
      </w:r>
    </w:p>
    <w:p w14:paraId="379BA06C" w14:textId="2165CEE3" w:rsidR="007C3F8E" w:rsidRPr="000B1EBA" w:rsidRDefault="007C3F8E" w:rsidP="005C542E">
      <w:r>
        <w:t xml:space="preserve">Green roofs also carry additional burdens. </w:t>
      </w:r>
      <w:del w:id="1029" w:author="Catherine Foster" w:date="2020-05-07T15:06:00Z">
        <w:r w:rsidDel="00B0418D">
          <w:delText xml:space="preserve"> </w:delText>
        </w:r>
      </w:del>
      <w:r>
        <w:t>The largest, as discussed</w:t>
      </w:r>
      <w:r w:rsidR="008D6E78">
        <w:t>,</w:t>
      </w:r>
      <w:r>
        <w:t xml:space="preserve"> is high construction and maintenance cost, especially if irrigation is needed. </w:t>
      </w:r>
      <w:del w:id="1030" w:author="Catherine Foster" w:date="2020-05-07T15:06:00Z">
        <w:r w:rsidDel="00DB31B3">
          <w:delText xml:space="preserve"> </w:delText>
        </w:r>
      </w:del>
      <w:r>
        <w:t xml:space="preserve">As complex living systems, green roofs draw on a range of interdisciplinary specialists, including structural, botanical, and other experts with specialized </w:t>
      </w:r>
      <w:r w:rsidRPr="00B114D1">
        <w:rPr>
          <w:i/>
        </w:rPr>
        <w:t>local</w:t>
      </w:r>
      <w:r>
        <w:t xml:space="preserve"> knowledge and skills. </w:t>
      </w:r>
      <w:del w:id="1031" w:author="Catherine Foster" w:date="2020-05-07T15:06:00Z">
        <w:r w:rsidDel="00DB31B3">
          <w:delText xml:space="preserve"> </w:delText>
        </w:r>
      </w:del>
      <w:r>
        <w:t>For existing buildings, integration of a green roof can be complex and expensive, especially if structural changes are required</w:t>
      </w:r>
      <w:r w:rsidR="000B1EBA">
        <w:t xml:space="preserve"> – especially likely for</w:t>
      </w:r>
      <w:r w:rsidR="008D6E78">
        <w:t xml:space="preserve"> heavy</w:t>
      </w:r>
      <w:r w:rsidR="000B1EBA">
        <w:t xml:space="preserve"> intensive designs</w:t>
      </w:r>
      <w:r>
        <w:t xml:space="preserve">. </w:t>
      </w:r>
      <w:del w:id="1032" w:author="Catherine Foster" w:date="2020-05-07T15:06:00Z">
        <w:r w:rsidDel="00DB31B3">
          <w:delText xml:space="preserve"> </w:delText>
        </w:r>
      </w:del>
      <w:r>
        <w:t xml:space="preserve">Risk of failure, especially leaks, is a concern and a driver </w:t>
      </w:r>
      <w:ins w:id="1033" w:author="Catherine Foster" w:date="2020-05-07T15:06:00Z">
        <w:r w:rsidR="00DB31B3">
          <w:t xml:space="preserve">of </w:t>
        </w:r>
      </w:ins>
      <w:r>
        <w:t xml:space="preserve">green roof high cost – especially in the absence of uniform materials </w:t>
      </w:r>
      <w:r w:rsidRPr="000B1EBA">
        <w:t>standards and processes</w:t>
      </w:r>
      <w:del w:id="1034" w:author="Catherine Foster" w:date="2020-05-07T15:06:00Z">
        <w:r w:rsidRPr="000B1EBA" w:rsidDel="00DB31B3">
          <w:delText>.</w:delText>
        </w:r>
      </w:del>
      <w:r w:rsidRPr="000B1EBA">
        <w:t xml:space="preserve"> (Berardi et al 2014)</w:t>
      </w:r>
      <w:ins w:id="1035" w:author="Catherine Foster" w:date="2020-05-07T15:07:00Z">
        <w:r w:rsidR="00DB31B3">
          <w:t>.</w:t>
        </w:r>
      </w:ins>
      <w:r w:rsidRPr="000B1EBA">
        <w:t xml:space="preserve">  </w:t>
      </w:r>
    </w:p>
    <w:p w14:paraId="03FD0B0C" w14:textId="73ACF538" w:rsidR="00604E63" w:rsidRDefault="000B1EBA" w:rsidP="00924CF5">
      <w:pPr>
        <w:rPr>
          <w:bCs/>
          <w:color w:val="000000"/>
        </w:rPr>
      </w:pPr>
      <w:r w:rsidRPr="00B114D1">
        <w:t>A technical consideration</w:t>
      </w:r>
      <w:r w:rsidR="00604E63" w:rsidRPr="000B1EBA">
        <w:t xml:space="preserve"> is the </w:t>
      </w:r>
      <w:r w:rsidRPr="00B114D1">
        <w:t>role of</w:t>
      </w:r>
      <w:r w:rsidR="00604E63" w:rsidRPr="000B1EBA">
        <w:t xml:space="preserve"> certain types of plants on green roofs </w:t>
      </w:r>
      <w:r w:rsidRPr="00B114D1">
        <w:t>in creating</w:t>
      </w:r>
      <w:r w:rsidR="00604E63" w:rsidRPr="000B1EBA">
        <w:t xml:space="preserve"> ozone. </w:t>
      </w:r>
      <w:del w:id="1036" w:author="Catherine Foster" w:date="2020-05-07T15:07:00Z">
        <w:r w:rsidR="00604E63" w:rsidRPr="000B1EBA" w:rsidDel="00DB31B3">
          <w:delText xml:space="preserve"> </w:delText>
        </w:r>
      </w:del>
      <w:r w:rsidR="00604E63" w:rsidRPr="000B1EBA">
        <w:t xml:space="preserve">When assessing intensive roof vegetation, in particular, selection of plant species is key, especially when the building being retrofitted has poor ventilation and air quality.  Some plants emit volatile organic compound (VOC) emissions, which are </w:t>
      </w:r>
      <w:r w:rsidRPr="00B114D1">
        <w:t>can lead to</w:t>
      </w:r>
      <w:r w:rsidR="00604E63" w:rsidRPr="000B1EBA">
        <w:t xml:space="preserve"> ground-level ozone creation</w:t>
      </w:r>
      <w:r w:rsidR="00604E63" w:rsidRPr="000B1EBA">
        <w:rPr>
          <w:bCs/>
          <w:color w:val="000000"/>
        </w:rPr>
        <w:t xml:space="preserve"> </w:t>
      </w:r>
      <w:r w:rsidR="00604E63" w:rsidRPr="00CB3E46">
        <w:rPr>
          <w:bCs/>
          <w:color w:val="000000"/>
        </w:rPr>
        <w:fldChar w:fldCharType="begin"/>
      </w:r>
      <w:r w:rsidR="00604E63" w:rsidRPr="000B1EBA">
        <w:rPr>
          <w:bCs/>
          <w:color w:val="000000"/>
        </w:rPr>
        <w:instrText xml:space="preserve"> ADDIN ZOTERO_ITEM CSL_CITATION {"citationID":"u3h9psvjv","properties":{"formattedCitation":"(EPA, n.d.)","plainCitation":"(EPA, n.d.)"},"citationItems":[{"id":3310,"uris":["http://zotero.org/groups/277937/items/W8UNG8EZ"],"uri":["http://zotero.org/groups/277937/items/W8UNG8EZ"],"itemData":{"id":3310,"type":"report","title":"Reducing Urban Heat Islands: Compendium of Strategies - Green roofs","page":"29","URL":"http://www.epa.gov/heatislands/resources/pdf/GreenRoofsCompendium.pdf","author":[{"family":"EPA","given":""}],"accessed":{"date-parts":[["2015",6,12]]}}}],"schema":"https://github.com/citation-style-language/schema/raw/master/csl-citation.json"} </w:instrText>
      </w:r>
      <w:r w:rsidR="00604E63" w:rsidRPr="00CB3E46">
        <w:rPr>
          <w:bCs/>
          <w:color w:val="000000"/>
        </w:rPr>
        <w:fldChar w:fldCharType="separate"/>
      </w:r>
      <w:r w:rsidR="00604E63" w:rsidRPr="000B1EBA">
        <w:rPr>
          <w:bCs/>
          <w:noProof/>
          <w:color w:val="000000"/>
        </w:rPr>
        <w:t>(EPA, n.d.)</w:t>
      </w:r>
      <w:r w:rsidR="00604E63" w:rsidRPr="00CB3E46">
        <w:rPr>
          <w:bCs/>
          <w:color w:val="000000"/>
        </w:rPr>
        <w:fldChar w:fldCharType="end"/>
      </w:r>
      <w:r w:rsidR="00604E63" w:rsidRPr="000B1EBA">
        <w:rPr>
          <w:bCs/>
          <w:color w:val="000000"/>
        </w:rPr>
        <w:t xml:space="preserve"> and this should be considered for overall health and wellbeing of building occupants. </w:t>
      </w:r>
      <w:r w:rsidRPr="000B1EBA">
        <w:rPr>
          <w:bCs/>
          <w:color w:val="000000"/>
        </w:rPr>
        <w:t xml:space="preserve"> </w:t>
      </w:r>
    </w:p>
    <w:p w14:paraId="25A9F493" w14:textId="77777777" w:rsidR="000B1EBA" w:rsidRPr="000B1EBA" w:rsidRDefault="000B1EBA" w:rsidP="00924CF5">
      <w:pPr>
        <w:rPr>
          <w:bCs/>
          <w:color w:val="000000"/>
        </w:rPr>
      </w:pPr>
    </w:p>
    <w:p w14:paraId="3E7E8C70" w14:textId="15FD1C97" w:rsidR="006775C7" w:rsidRDefault="006775C7" w:rsidP="00B114D1">
      <w:pPr>
        <w:pStyle w:val="Heading4"/>
      </w:pPr>
      <w:r>
        <w:t>Energy Efficient Roof Solution Comparison</w:t>
      </w:r>
    </w:p>
    <w:p w14:paraId="7ADFA374" w14:textId="6EB9AE62" w:rsidR="006775C7" w:rsidRDefault="006775C7" w:rsidP="00924CF5">
      <w:pPr>
        <w:rPr>
          <w:bCs/>
          <w:color w:val="000000"/>
        </w:rPr>
      </w:pPr>
      <w:r>
        <w:rPr>
          <w:bCs/>
          <w:color w:val="000000"/>
        </w:rPr>
        <w:fldChar w:fldCharType="begin"/>
      </w:r>
      <w:r>
        <w:rPr>
          <w:bCs/>
          <w:color w:val="000000"/>
        </w:rPr>
        <w:instrText xml:space="preserve"> REF _Ref4588793 \h </w:instrText>
      </w:r>
      <w:r>
        <w:rPr>
          <w:bCs/>
          <w:color w:val="000000"/>
        </w:rPr>
      </w:r>
      <w:r>
        <w:rPr>
          <w:bCs/>
          <w:color w:val="000000"/>
        </w:rPr>
        <w:fldChar w:fldCharType="separate"/>
      </w:r>
      <w:r w:rsidR="007A5307">
        <w:t xml:space="preserve">Table </w:t>
      </w:r>
      <w:r w:rsidR="007A5307">
        <w:rPr>
          <w:noProof/>
        </w:rPr>
        <w:t>1</w:t>
      </w:r>
      <w:r w:rsidR="007A5307">
        <w:t>.</w:t>
      </w:r>
      <w:r w:rsidR="007A5307">
        <w:rPr>
          <w:noProof/>
        </w:rPr>
        <w:t>10</w:t>
      </w:r>
      <w:r>
        <w:rPr>
          <w:bCs/>
          <w:color w:val="000000"/>
        </w:rPr>
        <w:fldChar w:fldCharType="end"/>
      </w:r>
      <w:r>
        <w:rPr>
          <w:bCs/>
          <w:color w:val="000000"/>
        </w:rPr>
        <w:t xml:space="preserve"> compares cool roofs and green roofs with conventional roofs and a range of related energy-saving approaches in terms of aesthetics, breadth of application, GHG emissions reduction, fossil energy reduction, first cost, life cycle cost reduction, and comfort and health.  </w:t>
      </w:r>
    </w:p>
    <w:p w14:paraId="490C6A53" w14:textId="59BEACA9" w:rsidR="006775C7" w:rsidRDefault="006775C7" w:rsidP="00924CF5">
      <w:pPr>
        <w:rPr>
          <w:bCs/>
          <w:color w:val="000000"/>
        </w:rPr>
      </w:pPr>
      <w:r>
        <w:rPr>
          <w:bCs/>
          <w:color w:val="000000"/>
        </w:rPr>
        <w:t xml:space="preserve">Compared with conventional roofs, cool roofs and green roofs both provide substantial GHG and fossil energy reduction. </w:t>
      </w:r>
      <w:del w:id="1037" w:author="Catherine Foster" w:date="2020-05-07T15:08:00Z">
        <w:r w:rsidDel="00DB31B3">
          <w:rPr>
            <w:bCs/>
            <w:color w:val="000000"/>
          </w:rPr>
          <w:delText xml:space="preserve"> </w:delText>
        </w:r>
      </w:del>
      <w:r>
        <w:rPr>
          <w:bCs/>
          <w:color w:val="000000"/>
        </w:rPr>
        <w:t xml:space="preserve">Cool roofs do so at zero or minimal increased first cost, with unchanged aesthetics and substantial life cycle cost reduction. </w:t>
      </w:r>
      <w:del w:id="1038" w:author="Catherine Foster" w:date="2020-05-07T15:08:00Z">
        <w:r w:rsidDel="00DB31B3">
          <w:rPr>
            <w:bCs/>
            <w:color w:val="000000"/>
          </w:rPr>
          <w:delText xml:space="preserve"> </w:delText>
        </w:r>
      </w:del>
      <w:r>
        <w:rPr>
          <w:bCs/>
          <w:color w:val="000000"/>
        </w:rPr>
        <w:t>Green roofs have higher first cost, and lower life cycle cost reduction, but higher aesthetics, and higher GHG emissions reduction</w:t>
      </w:r>
      <w:del w:id="1039" w:author="Catherine Foster" w:date="2020-05-07T15:08:00Z">
        <w:r w:rsidDel="00DB31B3">
          <w:rPr>
            <w:bCs/>
            <w:color w:val="000000"/>
          </w:rPr>
          <w:delText>.</w:delText>
        </w:r>
      </w:del>
      <w:r>
        <w:rPr>
          <w:bCs/>
          <w:color w:val="000000"/>
        </w:rPr>
        <w:t xml:space="preserve">  (Green roofs actively consume CO</w:t>
      </w:r>
      <w:r w:rsidRPr="00B114D1">
        <w:rPr>
          <w:bCs/>
          <w:color w:val="000000"/>
          <w:vertAlign w:val="superscript"/>
        </w:rPr>
        <w:t>2</w:t>
      </w:r>
      <w:r>
        <w:rPr>
          <w:bCs/>
          <w:color w:val="000000"/>
        </w:rPr>
        <w:t>)</w:t>
      </w:r>
      <w:ins w:id="1040" w:author="Catherine Foster" w:date="2020-05-07T15:08:00Z">
        <w:r w:rsidR="00DB31B3">
          <w:rPr>
            <w:bCs/>
            <w:color w:val="000000"/>
          </w:rPr>
          <w:t>.</w:t>
        </w:r>
      </w:ins>
      <w:r>
        <w:rPr>
          <w:bCs/>
          <w:color w:val="000000"/>
        </w:rPr>
        <w:t xml:space="preserve">  </w:t>
      </w:r>
    </w:p>
    <w:p w14:paraId="7C57BE80" w14:textId="02F2B334" w:rsidR="006775C7" w:rsidRDefault="006775C7" w:rsidP="00924CF5">
      <w:pPr>
        <w:rPr>
          <w:bCs/>
          <w:color w:val="000000"/>
        </w:rPr>
      </w:pPr>
      <w:r>
        <w:rPr>
          <w:bCs/>
          <w:color w:val="000000"/>
        </w:rPr>
        <w:t>Rooftop solar costs more than cool roofs, but in addition to providing shading</w:t>
      </w:r>
      <w:ins w:id="1041" w:author="Catherine Foster" w:date="2020-05-07T15:08:00Z">
        <w:r w:rsidR="00DB31B3">
          <w:rPr>
            <w:bCs/>
            <w:color w:val="000000"/>
          </w:rPr>
          <w:t>,</w:t>
        </w:r>
      </w:ins>
      <w:r>
        <w:rPr>
          <w:bCs/>
          <w:color w:val="000000"/>
        </w:rPr>
        <w:t xml:space="preserve"> </w:t>
      </w:r>
      <w:r w:rsidR="00904711">
        <w:rPr>
          <w:bCs/>
          <w:color w:val="000000"/>
        </w:rPr>
        <w:t xml:space="preserve">rooftop solar </w:t>
      </w:r>
      <w:r>
        <w:rPr>
          <w:bCs/>
          <w:color w:val="000000"/>
        </w:rPr>
        <w:t xml:space="preserve">actively provides energy, reducing </w:t>
      </w:r>
      <w:r w:rsidR="00904711">
        <w:rPr>
          <w:bCs/>
          <w:color w:val="000000"/>
        </w:rPr>
        <w:t xml:space="preserve">fossil energy and </w:t>
      </w:r>
      <w:r>
        <w:rPr>
          <w:bCs/>
          <w:color w:val="000000"/>
        </w:rPr>
        <w:t>GHG</w:t>
      </w:r>
      <w:r w:rsidR="00904711">
        <w:rPr>
          <w:bCs/>
          <w:color w:val="000000"/>
        </w:rPr>
        <w:t xml:space="preserve"> emissions. </w:t>
      </w:r>
      <w:del w:id="1042" w:author="Catherine Foster" w:date="2020-05-07T15:08:00Z">
        <w:r w:rsidR="00904711" w:rsidDel="00DB31B3">
          <w:rPr>
            <w:bCs/>
            <w:color w:val="000000"/>
          </w:rPr>
          <w:delText xml:space="preserve"> </w:delText>
        </w:r>
      </w:del>
      <w:r w:rsidR="00904711">
        <w:rPr>
          <w:bCs/>
          <w:color w:val="000000"/>
        </w:rPr>
        <w:t xml:space="preserve">External shading provides a benefit analogous to a cool roof at varied cost over a more limited breadth of application. </w:t>
      </w:r>
      <w:del w:id="1043" w:author="Catherine Foster" w:date="2020-05-07T15:08:00Z">
        <w:r w:rsidR="00904711" w:rsidDel="00DB31B3">
          <w:rPr>
            <w:bCs/>
            <w:color w:val="000000"/>
          </w:rPr>
          <w:delText xml:space="preserve"> </w:delText>
        </w:r>
      </w:del>
      <w:r w:rsidR="00904711">
        <w:rPr>
          <w:bCs/>
          <w:color w:val="000000"/>
        </w:rPr>
        <w:t xml:space="preserve">High performance glass ranks high on aesthetics; performance varies greatly, depending on application details.  </w:t>
      </w:r>
    </w:p>
    <w:p w14:paraId="34C9650D" w14:textId="2D3681C2" w:rsidR="00A81E51" w:rsidRDefault="00A81E51" w:rsidP="00924CF5">
      <w:pPr>
        <w:rPr>
          <w:bCs/>
          <w:color w:val="000000"/>
        </w:rPr>
      </w:pPr>
    </w:p>
    <w:p w14:paraId="1F1CC7BF" w14:textId="6384DDEC" w:rsidR="00A81E51" w:rsidRDefault="00A81E51" w:rsidP="00924CF5">
      <w:pPr>
        <w:rPr>
          <w:bCs/>
          <w:color w:val="000000"/>
        </w:rPr>
      </w:pPr>
    </w:p>
    <w:p w14:paraId="7B429613" w14:textId="77777777" w:rsidR="00A81E51" w:rsidRDefault="00A81E51" w:rsidP="00924CF5">
      <w:pPr>
        <w:rPr>
          <w:bCs/>
          <w:color w:val="000000"/>
        </w:rPr>
      </w:pPr>
    </w:p>
    <w:p w14:paraId="11B2FB91" w14:textId="76648F8B" w:rsidR="00C112BF" w:rsidRDefault="00291B01" w:rsidP="00B114D1">
      <w:pPr>
        <w:pStyle w:val="Caption"/>
        <w:jc w:val="center"/>
      </w:pPr>
      <w:bookmarkStart w:id="1044" w:name="_Ref4588793"/>
      <w:bookmarkStart w:id="1045" w:name="_Toc12546588"/>
      <w:r>
        <w:lastRenderedPageBreak/>
        <w:t>Table</w:t>
      </w:r>
      <w:r w:rsidR="00A81E51">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1</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10</w:t>
      </w:r>
      <w:r w:rsidR="000940A1">
        <w:rPr>
          <w:noProof/>
        </w:rPr>
        <w:fldChar w:fldCharType="end"/>
      </w:r>
      <w:bookmarkEnd w:id="1044"/>
      <w:r w:rsidR="000A7F10">
        <w:t xml:space="preserve"> Energy Efficient Roo</w:t>
      </w:r>
      <w:r w:rsidR="00885164">
        <w:t>f</w:t>
      </w:r>
      <w:r w:rsidR="000A7F10">
        <w:t xml:space="preserve"> </w:t>
      </w:r>
      <w:r w:rsidR="0096369C">
        <w:t>Solution Comparison</w:t>
      </w:r>
      <w:bookmarkEnd w:id="1045"/>
    </w:p>
    <w:tbl>
      <w:tblPr>
        <w:tblStyle w:val="MediumGrid3-Accent5"/>
        <w:tblW w:w="10491" w:type="dxa"/>
        <w:jc w:val="center"/>
        <w:tblLook w:val="04A0" w:firstRow="1" w:lastRow="0" w:firstColumn="1" w:lastColumn="0" w:noHBand="0" w:noVBand="1"/>
      </w:tblPr>
      <w:tblGrid>
        <w:gridCol w:w="1759"/>
        <w:gridCol w:w="1198"/>
        <w:gridCol w:w="1373"/>
        <w:gridCol w:w="1237"/>
        <w:gridCol w:w="1213"/>
        <w:gridCol w:w="1237"/>
        <w:gridCol w:w="1237"/>
        <w:gridCol w:w="1237"/>
      </w:tblGrid>
      <w:tr w:rsidR="00B114D1" w:rsidRPr="00C144A8" w14:paraId="607929FC" w14:textId="77777777" w:rsidTr="00B114D1">
        <w:trPr>
          <w:cnfStyle w:val="100000000000" w:firstRow="1" w:lastRow="0" w:firstColumn="0" w:lastColumn="0" w:oddVBand="0" w:evenVBand="0" w:oddHBand="0" w:evenHBand="0" w:firstRowFirstColumn="0" w:firstRowLastColumn="0" w:lastRowFirstColumn="0" w:lastRowLastColumn="0"/>
          <w:cantSplit/>
          <w:trHeight w:val="594"/>
          <w:tblHeader/>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1A699B6E" w14:textId="77777777" w:rsidR="00881D3E" w:rsidRPr="004C7295" w:rsidRDefault="00881D3E" w:rsidP="009F3CFE">
            <w:pPr>
              <w:spacing w:after="0" w:line="240" w:lineRule="auto"/>
              <w:jc w:val="center"/>
              <w:rPr>
                <w:rFonts w:eastAsia="Times New Roman" w:cs="Times New Roman"/>
                <w:sz w:val="21"/>
                <w:szCs w:val="21"/>
                <w:lang w:eastAsia="en-US"/>
              </w:rPr>
            </w:pPr>
            <w:r>
              <w:rPr>
                <w:rFonts w:eastAsia="Times New Roman" w:cs="Times New Roman"/>
                <w:sz w:val="21"/>
                <w:szCs w:val="21"/>
                <w:lang w:eastAsia="en-US"/>
              </w:rPr>
              <w:t>Technology</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607C95D0" w14:textId="7D52F7B3" w:rsidR="00881D3E" w:rsidRPr="00540DB4" w:rsidRDefault="00881D3E" w:rsidP="009F3C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A81E51">
              <w:rPr>
                <w:rFonts w:eastAsia="Times New Roman" w:cs="Times New Roman"/>
                <w:sz w:val="21"/>
                <w:szCs w:val="21"/>
                <w:lang w:eastAsia="en-US"/>
              </w:rPr>
              <w:t>Aesthetics</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268C3803" w14:textId="77777777" w:rsidR="00881D3E" w:rsidRPr="004C7295" w:rsidRDefault="00881D3E" w:rsidP="009F3C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 xml:space="preserve">Breadth of Application </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6C4D90B2" w14:textId="77777777" w:rsidR="00881D3E" w:rsidRPr="004C7295" w:rsidRDefault="00881D3E" w:rsidP="009F3C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GHG Emissions Reduction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76B4F30C" w14:textId="77777777" w:rsidR="00881D3E" w:rsidRPr="004C7295" w:rsidRDefault="00881D3E" w:rsidP="009F3C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Fossil Energy Reduction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16DD1344" w14:textId="77777777" w:rsidR="00881D3E" w:rsidRPr="004C7295" w:rsidRDefault="00881D3E" w:rsidP="009F3C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First Cost</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3A38CD94" w14:textId="1B97DDD5" w:rsidR="00881D3E" w:rsidRPr="004C7295" w:rsidRDefault="00881D3E" w:rsidP="009F3C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Life Cycle Cost</w:t>
            </w:r>
            <w:r>
              <w:rPr>
                <w:rFonts w:eastAsia="Times New Roman" w:cs="Times New Roman"/>
                <w:sz w:val="21"/>
                <w:szCs w:val="21"/>
                <w:lang w:eastAsia="en-US"/>
              </w:rPr>
              <w:t xml:space="preserve"> Reduction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tcMar>
              <w:left w:w="28" w:type="dxa"/>
              <w:right w:w="28" w:type="dxa"/>
            </w:tcMar>
            <w:vAlign w:val="center"/>
          </w:tcPr>
          <w:p w14:paraId="3033713F" w14:textId="77777777" w:rsidR="00881D3E" w:rsidRPr="004C7295" w:rsidRDefault="00881D3E" w:rsidP="009F3CF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Comfort and Health</w:t>
            </w:r>
          </w:p>
        </w:tc>
      </w:tr>
      <w:tr w:rsidR="00881D3E" w:rsidRPr="00C144A8" w14:paraId="2BAEF7A2" w14:textId="77777777" w:rsidTr="00B114D1">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234C9D10" w14:textId="6CA7F21B" w:rsidR="00881D3E" w:rsidRPr="00B114D1" w:rsidRDefault="00881D3E">
            <w:pPr>
              <w:spacing w:line="240" w:lineRule="auto"/>
              <w:jc w:val="center"/>
              <w:rPr>
                <w:rFonts w:cs="Times New Roman"/>
                <w:color w:val="000000" w:themeColor="text1"/>
                <w:sz w:val="21"/>
                <w:szCs w:val="21"/>
              </w:rPr>
            </w:pPr>
            <w:r w:rsidRPr="00B114D1">
              <w:rPr>
                <w:rFonts w:cs="Times New Roman"/>
                <w:color w:val="000000" w:themeColor="text1"/>
                <w:sz w:val="21"/>
                <w:szCs w:val="21"/>
              </w:rPr>
              <w:t>Cool roof</w:t>
            </w:r>
          </w:p>
        </w:tc>
        <w:tc>
          <w:tcPr>
            <w:tcW w:w="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4D323399" w14:textId="31237271"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19F244AF" w14:textId="21640249"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E41A7B7" w14:textId="16D05EAD"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7CC15E3" w14:textId="4474EBC1"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2B70696D" w14:textId="3B6D896D"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w:t>
            </w:r>
          </w:p>
        </w:tc>
        <w:tc>
          <w:tcPr>
            <w:tcW w:w="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12894AC6" w14:textId="5DEA5237"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Medium-High</w:t>
            </w:r>
          </w:p>
        </w:tc>
        <w:tc>
          <w:tcPr>
            <w:tcW w:w="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8064F0B" w14:textId="3698EA22"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Medium-High</w:t>
            </w:r>
          </w:p>
        </w:tc>
      </w:tr>
      <w:tr w:rsidR="00881D3E" w:rsidRPr="00C144A8" w14:paraId="14558324" w14:textId="77777777" w:rsidTr="00B114D1">
        <w:trPr>
          <w:cantSplit/>
          <w:trHeight w:val="334"/>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25EC788" w14:textId="01FFD472" w:rsidR="00881D3E" w:rsidRPr="00540DB4" w:rsidRDefault="00881D3E" w:rsidP="009F3CFE">
            <w:pPr>
              <w:spacing w:line="240" w:lineRule="auto"/>
              <w:jc w:val="center"/>
              <w:rPr>
                <w:rFonts w:cs="Times New Roman"/>
                <w:b w:val="0"/>
                <w:color w:val="000000" w:themeColor="text1"/>
                <w:sz w:val="21"/>
                <w:szCs w:val="21"/>
              </w:rPr>
            </w:pPr>
            <w:r w:rsidRPr="00540DB4">
              <w:rPr>
                <w:rFonts w:cs="Times New Roman"/>
                <w:color w:val="000000" w:themeColor="text1"/>
                <w:sz w:val="21"/>
                <w:szCs w:val="21"/>
              </w:rPr>
              <w:t>Green roof</w:t>
            </w:r>
          </w:p>
        </w:tc>
        <w:tc>
          <w:tcPr>
            <w:tcW w:w="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919A9C3" w14:textId="37EA1645" w:rsidR="00881D3E" w:rsidRPr="00C144A8"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8927356" w14:textId="14B87287" w:rsidR="00881D3E" w:rsidRPr="00C144A8"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Low</w:t>
            </w:r>
          </w:p>
        </w:tc>
        <w:tc>
          <w:tcPr>
            <w:tcW w:w="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55F6763" w14:textId="029A774E" w:rsidR="00881D3E" w:rsidRPr="00C144A8"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w:t>
            </w:r>
            <w:r w:rsidR="006775C7">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80DFCD6" w14:textId="54852DB8" w:rsidR="00881D3E" w:rsidRPr="00C144A8"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BA9563E" w14:textId="743DE84C" w:rsidR="00881D3E" w:rsidRPr="00C144A8"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A5E3A5A" w14:textId="0160FD3F" w:rsidR="00881D3E" w:rsidRPr="00C144A8"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Low-Medium</w:t>
            </w:r>
          </w:p>
        </w:tc>
        <w:tc>
          <w:tcPr>
            <w:tcW w:w="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BF16085" w14:textId="75E50554" w:rsidR="00881D3E" w:rsidRPr="00C144A8"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High</w:t>
            </w:r>
          </w:p>
        </w:tc>
      </w:tr>
      <w:tr w:rsidR="00881D3E" w:rsidRPr="00C144A8" w14:paraId="4CB43428" w14:textId="77777777" w:rsidTr="00B114D1">
        <w:trPr>
          <w:cnfStyle w:val="000000100000" w:firstRow="0" w:lastRow="0" w:firstColumn="0" w:lastColumn="0" w:oddVBand="0" w:evenVBand="0" w:oddHBand="1" w:evenHBand="0" w:firstRowFirstColumn="0" w:firstRowLastColumn="0" w:lastRowFirstColumn="0" w:lastRowLastColumn="0"/>
          <w:cantSplit/>
          <w:trHeight w:val="315"/>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F94C895" w14:textId="4E85DCC6" w:rsidR="00881D3E" w:rsidRPr="00540DB4" w:rsidRDefault="00881D3E" w:rsidP="009F3CFE">
            <w:pPr>
              <w:spacing w:line="240" w:lineRule="auto"/>
              <w:jc w:val="center"/>
              <w:rPr>
                <w:rFonts w:cs="Times New Roman"/>
                <w:b w:val="0"/>
                <w:color w:val="000000" w:themeColor="text1"/>
                <w:sz w:val="21"/>
                <w:szCs w:val="21"/>
              </w:rPr>
            </w:pPr>
            <w:r w:rsidRPr="00540DB4">
              <w:rPr>
                <w:rFonts w:cs="Times New Roman"/>
                <w:color w:val="000000" w:themeColor="text1"/>
                <w:sz w:val="21"/>
                <w:szCs w:val="21"/>
              </w:rPr>
              <w:t>Conventional roof</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9DFC10F" w14:textId="2A6517E7"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7FE60DA" w14:textId="030E6DE1"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4D63D2D" w14:textId="2145DEBF"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9F5A0BD" w14:textId="1437C72F"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F24781B" w14:textId="06059350"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52090FB" w14:textId="57F68224"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D66B99D" w14:textId="6E0A61F2"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w:t>
            </w:r>
          </w:p>
        </w:tc>
      </w:tr>
      <w:tr w:rsidR="00881D3E" w:rsidRPr="00C144A8" w14:paraId="0098929F" w14:textId="77777777" w:rsidTr="00B114D1">
        <w:trPr>
          <w:cantSplit/>
          <w:trHeight w:val="352"/>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B98B0A5" w14:textId="56A52F03" w:rsidR="00881D3E" w:rsidRPr="00540DB4" w:rsidRDefault="00881D3E" w:rsidP="009F3CFE">
            <w:pPr>
              <w:spacing w:line="240" w:lineRule="auto"/>
              <w:jc w:val="center"/>
              <w:rPr>
                <w:rFonts w:cs="Times New Roman"/>
                <w:b w:val="0"/>
                <w:color w:val="000000" w:themeColor="text1"/>
                <w:sz w:val="21"/>
                <w:szCs w:val="21"/>
              </w:rPr>
            </w:pPr>
            <w:r w:rsidRPr="00540DB4">
              <w:rPr>
                <w:rFonts w:cs="Times New Roman"/>
                <w:color w:val="000000" w:themeColor="text1"/>
                <w:sz w:val="21"/>
                <w:szCs w:val="21"/>
              </w:rPr>
              <w:t>Added roof insulation</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BBD67D5" w14:textId="0352D3A9"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N/A</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C453191" w14:textId="5B99F321"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58B63B0" w14:textId="107EF68B"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F7C32E1" w14:textId="3AE119A9"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AB89058" w14:textId="1EF12687"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Low</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5865910" w14:textId="5A111F4A"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E136D2B" w14:textId="1F5C797A"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w:t>
            </w:r>
          </w:p>
        </w:tc>
      </w:tr>
      <w:tr w:rsidR="00881D3E" w:rsidRPr="00C144A8" w14:paraId="22BDC847" w14:textId="77777777" w:rsidTr="00B114D1">
        <w:trPr>
          <w:cnfStyle w:val="000000100000" w:firstRow="0" w:lastRow="0" w:firstColumn="0" w:lastColumn="0" w:oddVBand="0" w:evenVBand="0" w:oddHBand="1" w:evenHBand="0" w:firstRowFirstColumn="0" w:firstRowLastColumn="0" w:lastRowFirstColumn="0" w:lastRowLastColumn="0"/>
          <w:cantSplit/>
          <w:trHeight w:val="352"/>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83D8000" w14:textId="1A096DDE" w:rsidR="00881D3E" w:rsidRPr="00540DB4" w:rsidRDefault="00881D3E" w:rsidP="009F3CFE">
            <w:pPr>
              <w:spacing w:line="240" w:lineRule="auto"/>
              <w:jc w:val="center"/>
              <w:rPr>
                <w:rFonts w:cs="Times New Roman"/>
                <w:b w:val="0"/>
                <w:color w:val="000000" w:themeColor="text1"/>
                <w:sz w:val="21"/>
                <w:szCs w:val="21"/>
              </w:rPr>
            </w:pPr>
            <w:r w:rsidRPr="00540DB4">
              <w:rPr>
                <w:rFonts w:cs="Times New Roman"/>
                <w:color w:val="000000" w:themeColor="text1"/>
                <w:sz w:val="21"/>
                <w:szCs w:val="21"/>
              </w:rPr>
              <w:t>Rooftop solar photovoltaics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A648093" w14:textId="1B8EAC99"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CA58775" w14:textId="3C112124"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54A573D" w14:textId="2775528D"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001A0CA" w14:textId="71BAA109"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982593A" w14:textId="29885D0D"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8A5B280" w14:textId="00E017A2"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7BDCDB0" w14:textId="2973A665"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Medium-High</w:t>
            </w:r>
          </w:p>
        </w:tc>
      </w:tr>
      <w:tr w:rsidR="00881D3E" w:rsidRPr="00C144A8" w14:paraId="76992056" w14:textId="77777777" w:rsidTr="00B114D1">
        <w:trPr>
          <w:cantSplit/>
          <w:trHeight w:val="352"/>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9DDBB95" w14:textId="76C8A713" w:rsidR="00881D3E" w:rsidRPr="009B5788" w:rsidRDefault="00881D3E" w:rsidP="009F3CFE">
            <w:pPr>
              <w:spacing w:line="240" w:lineRule="auto"/>
              <w:jc w:val="center"/>
              <w:rPr>
                <w:rFonts w:cs="Times New Roman"/>
                <w:color w:val="000000" w:themeColor="text1"/>
                <w:sz w:val="21"/>
                <w:szCs w:val="21"/>
              </w:rPr>
            </w:pPr>
            <w:r w:rsidRPr="00540DB4">
              <w:rPr>
                <w:rFonts w:cs="Times New Roman"/>
                <w:color w:val="000000" w:themeColor="text1"/>
                <w:sz w:val="21"/>
                <w:szCs w:val="21"/>
              </w:rPr>
              <w:t>Rooftop solar thermal</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A723D90" w14:textId="4B8037E2"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Low</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BB08F83" w14:textId="78313EFC"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F7E5208" w14:textId="5AECBF37"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C1DD4A7" w14:textId="1FC0D9EC"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F73B2AD" w14:textId="6F66939C"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49A96E6" w14:textId="2FF748BE"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99BDFBA" w14:textId="3C1FC274"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Medium-High</w:t>
            </w:r>
          </w:p>
        </w:tc>
      </w:tr>
      <w:tr w:rsidR="00881D3E" w:rsidRPr="00C144A8" w14:paraId="14407C3A" w14:textId="77777777" w:rsidTr="00B114D1">
        <w:trPr>
          <w:cnfStyle w:val="000000100000" w:firstRow="0" w:lastRow="0" w:firstColumn="0" w:lastColumn="0" w:oddVBand="0" w:evenVBand="0" w:oddHBand="1" w:evenHBand="0" w:firstRowFirstColumn="0" w:firstRowLastColumn="0" w:lastRowFirstColumn="0" w:lastRowLastColumn="0"/>
          <w:cantSplit/>
          <w:trHeight w:val="352"/>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B7A7CD9" w14:textId="0E28CC79" w:rsidR="00881D3E" w:rsidRPr="009B5788" w:rsidRDefault="00881D3E" w:rsidP="009F3CFE">
            <w:pPr>
              <w:spacing w:line="240" w:lineRule="auto"/>
              <w:jc w:val="center"/>
              <w:rPr>
                <w:rFonts w:cs="Times New Roman"/>
                <w:color w:val="000000" w:themeColor="text1"/>
                <w:sz w:val="21"/>
                <w:szCs w:val="21"/>
              </w:rPr>
            </w:pPr>
            <w:r w:rsidRPr="00B114D1">
              <w:rPr>
                <w:rFonts w:cs="Times New Roman"/>
                <w:color w:val="000000" w:themeColor="text1"/>
                <w:sz w:val="21"/>
                <w:szCs w:val="21"/>
              </w:rPr>
              <w:t>External shading</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514898A" w14:textId="10ECC2D4"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Varies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FED64F4" w14:textId="144A52BE"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14694BF" w14:textId="0C56EEF4"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BC52E64" w14:textId="68A23C16"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6918559" w14:textId="4D39CA59"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7B58B0F" w14:textId="3CAE6A6A"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Low-Medium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AA4B595" w14:textId="54C34AC1"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Medium</w:t>
            </w:r>
          </w:p>
        </w:tc>
      </w:tr>
      <w:tr w:rsidR="00881D3E" w:rsidRPr="00C144A8" w14:paraId="0F62904F" w14:textId="77777777" w:rsidTr="00B114D1">
        <w:trPr>
          <w:cantSplit/>
          <w:trHeight w:val="352"/>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8EA8455" w14:textId="4E38E585" w:rsidR="00881D3E" w:rsidRPr="009B5788" w:rsidRDefault="00881D3E" w:rsidP="009F3CFE">
            <w:pPr>
              <w:spacing w:line="240" w:lineRule="auto"/>
              <w:jc w:val="center"/>
              <w:rPr>
                <w:rFonts w:cs="Times New Roman"/>
                <w:color w:val="000000" w:themeColor="text1"/>
                <w:sz w:val="21"/>
                <w:szCs w:val="21"/>
              </w:rPr>
            </w:pPr>
            <w:r w:rsidRPr="00B114D1">
              <w:rPr>
                <w:rFonts w:cs="Times New Roman"/>
                <w:color w:val="000000" w:themeColor="text1"/>
                <w:sz w:val="21"/>
                <w:szCs w:val="21"/>
              </w:rPr>
              <w:t>High performance glass for roofs and windows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7E35A64" w14:textId="65FAFDCE"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80F79EE" w14:textId="02550CFB"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64C583DD" w14:textId="47709292"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Varies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8609E6A" w14:textId="7E19B624"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Varies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DA9F5E9" w14:textId="3D1489C8"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Medium-High</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C4BEEB1" w14:textId="0A353758"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Low-Medium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810F0AB" w14:textId="6317B4B0"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Medium-High</w:t>
            </w:r>
          </w:p>
        </w:tc>
      </w:tr>
    </w:tbl>
    <w:p w14:paraId="65B9094F" w14:textId="2FC87F6F" w:rsidR="00C112BF" w:rsidRDefault="00D70020" w:rsidP="00C112BF">
      <w:r>
        <w:t>Source:  Drawdown Analysis</w:t>
      </w:r>
    </w:p>
    <w:p w14:paraId="06A6FA6A" w14:textId="461082B4" w:rsidR="00C112BF" w:rsidRDefault="00291B01" w:rsidP="00B114D1">
      <w:pPr>
        <w:pStyle w:val="Caption"/>
        <w:jc w:val="center"/>
      </w:pPr>
      <w:bookmarkStart w:id="1046" w:name="_Toc12546589"/>
      <w:r>
        <w:t>Table</w:t>
      </w:r>
      <w:r w:rsidR="007A5307">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1</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11</w:t>
      </w:r>
      <w:r w:rsidR="000940A1">
        <w:rPr>
          <w:noProof/>
        </w:rPr>
        <w:fldChar w:fldCharType="end"/>
      </w:r>
      <w:r w:rsidR="0096369C">
        <w:t xml:space="preserve"> Ratings Key for Efficient Roof </w:t>
      </w:r>
      <w:r w:rsidR="0096369C" w:rsidRPr="00ED138D">
        <w:t>Solution Comparison</w:t>
      </w:r>
      <w:bookmarkEnd w:id="1046"/>
    </w:p>
    <w:tbl>
      <w:tblPr>
        <w:tblStyle w:val="MediumGrid3-Accent5"/>
        <w:tblW w:w="9244" w:type="dxa"/>
        <w:jc w:val="center"/>
        <w:tblLook w:val="04A0" w:firstRow="1" w:lastRow="0" w:firstColumn="1" w:lastColumn="0" w:noHBand="0" w:noVBand="1"/>
      </w:tblPr>
      <w:tblGrid>
        <w:gridCol w:w="1293"/>
        <w:gridCol w:w="1161"/>
        <w:gridCol w:w="1267"/>
        <w:gridCol w:w="1138"/>
        <w:gridCol w:w="1138"/>
        <w:gridCol w:w="847"/>
        <w:gridCol w:w="1414"/>
        <w:gridCol w:w="986"/>
      </w:tblGrid>
      <w:tr w:rsidR="00881D3E" w:rsidRPr="00C144A8" w14:paraId="18AB13F7" w14:textId="77777777" w:rsidTr="00B114D1">
        <w:trPr>
          <w:cnfStyle w:val="100000000000" w:firstRow="1" w:lastRow="0" w:firstColumn="0" w:lastColumn="0" w:oddVBand="0" w:evenVBand="0" w:oddHBand="0"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EE15866" w14:textId="77777777" w:rsidR="00881D3E" w:rsidRPr="004C7295" w:rsidRDefault="00881D3E">
            <w:pPr>
              <w:spacing w:after="0" w:line="240" w:lineRule="auto"/>
              <w:jc w:val="center"/>
              <w:rPr>
                <w:rFonts w:eastAsia="Times New Roman" w:cs="Times New Roman"/>
                <w:sz w:val="21"/>
                <w:szCs w:val="21"/>
                <w:lang w:eastAsia="en-US"/>
              </w:rPr>
            </w:pPr>
            <w:r>
              <w:rPr>
                <w:rFonts w:eastAsia="Times New Roman" w:cs="Times New Roman"/>
                <w:sz w:val="21"/>
                <w:szCs w:val="21"/>
                <w:lang w:eastAsia="en-US"/>
              </w:rPr>
              <w:t>Level</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3794566F" w14:textId="149D89D3" w:rsidR="00881D3E" w:rsidRPr="004C7295" w:rsidRDefault="00881D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Pr>
                <w:rFonts w:eastAsia="Times New Roman" w:cs="Times New Roman"/>
                <w:sz w:val="21"/>
                <w:szCs w:val="21"/>
                <w:lang w:eastAsia="en-US"/>
              </w:rPr>
              <w:t>Aesthetics</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36091B1F" w14:textId="55AF0D0C" w:rsidR="00881D3E" w:rsidRPr="004C7295" w:rsidRDefault="00881D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Breadth of Application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1662347A" w14:textId="77777777" w:rsidR="00881D3E" w:rsidRPr="004C7295" w:rsidRDefault="00881D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GHG Emissions Reduction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083F959" w14:textId="77777777" w:rsidR="00881D3E" w:rsidRPr="004C7295" w:rsidRDefault="00881D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Fossil Energy Reduction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72019AAE" w14:textId="77777777" w:rsidR="00881D3E" w:rsidRPr="004C7295" w:rsidRDefault="00881D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First Cost</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297ECC3" w14:textId="259307C3" w:rsidR="00881D3E" w:rsidRPr="004C7295" w:rsidRDefault="00881D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Life Cycle Cost</w:t>
            </w:r>
            <w:r>
              <w:rPr>
                <w:rFonts w:eastAsia="Times New Roman" w:cs="Times New Roman"/>
                <w:sz w:val="21"/>
                <w:szCs w:val="21"/>
                <w:lang w:eastAsia="en-US"/>
              </w:rPr>
              <w:t xml:space="preserve"> Reduction</w:t>
            </w:r>
          </w:p>
        </w:tc>
        <w:tc>
          <w:tcPr>
            <w:tcW w:w="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962CFBA" w14:textId="77777777" w:rsidR="00881D3E" w:rsidRPr="004C7295" w:rsidRDefault="00881D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sidRPr="004C7295">
              <w:rPr>
                <w:rFonts w:eastAsia="Times New Roman" w:cs="Times New Roman"/>
                <w:sz w:val="21"/>
                <w:szCs w:val="21"/>
                <w:lang w:eastAsia="en-US"/>
              </w:rPr>
              <w:t>Comfort</w:t>
            </w:r>
            <w:r>
              <w:rPr>
                <w:rFonts w:eastAsia="Times New Roman" w:cs="Times New Roman"/>
                <w:sz w:val="21"/>
                <w:szCs w:val="21"/>
                <w:lang w:eastAsia="en-US"/>
              </w:rPr>
              <w:t xml:space="preserve"> and Health</w:t>
            </w:r>
          </w:p>
        </w:tc>
      </w:tr>
      <w:tr w:rsidR="00881D3E" w:rsidRPr="00C144A8" w14:paraId="1CF02931" w14:textId="77777777" w:rsidTr="00B114D1">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1293" w:type="dxa"/>
            <w:tcBorders>
              <w:top w:val="single" w:sz="4" w:space="0" w:color="auto"/>
              <w:left w:val="single" w:sz="4" w:space="0" w:color="auto"/>
              <w:bottom w:val="single" w:sz="4" w:space="0" w:color="auto"/>
              <w:right w:val="single" w:sz="4" w:space="0" w:color="auto"/>
            </w:tcBorders>
            <w:shd w:val="clear" w:color="auto" w:fill="auto"/>
            <w:vAlign w:val="center"/>
          </w:tcPr>
          <w:p w14:paraId="762997D6" w14:textId="77777777" w:rsidR="00881D3E" w:rsidRPr="004C7295" w:rsidRDefault="00881D3E" w:rsidP="009F3CFE">
            <w:pPr>
              <w:spacing w:line="240" w:lineRule="auto"/>
              <w:jc w:val="center"/>
              <w:rPr>
                <w:rFonts w:cs="Times New Roman"/>
                <w:b w:val="0"/>
                <w:color w:val="000000" w:themeColor="text1"/>
                <w:sz w:val="21"/>
                <w:szCs w:val="21"/>
              </w:rPr>
            </w:pPr>
            <w:r w:rsidRPr="004C7295">
              <w:rPr>
                <w:rFonts w:cs="Times New Roman"/>
                <w:color w:val="000000" w:themeColor="text1"/>
                <w:sz w:val="21"/>
                <w:szCs w:val="21"/>
              </w:rPr>
              <w:t>High</w:t>
            </w:r>
          </w:p>
        </w:tc>
        <w:tc>
          <w:tcPr>
            <w:tcW w:w="1161" w:type="dxa"/>
            <w:tcBorders>
              <w:top w:val="single" w:sz="4" w:space="0" w:color="auto"/>
              <w:left w:val="single" w:sz="4" w:space="0" w:color="auto"/>
              <w:bottom w:val="single" w:sz="4" w:space="0" w:color="auto"/>
              <w:right w:val="single" w:sz="4" w:space="0" w:color="auto"/>
            </w:tcBorders>
            <w:shd w:val="clear" w:color="auto" w:fill="auto"/>
            <w:vAlign w:val="center"/>
          </w:tcPr>
          <w:p w14:paraId="237A8DB6" w14:textId="5E2873CE" w:rsidR="00881D3E" w:rsidRPr="004C7295" w:rsidRDefault="00881D3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 xml:space="preserve">67% to 100% of </w:t>
            </w:r>
            <w:r>
              <w:rPr>
                <w:rFonts w:cs="Times New Roman"/>
                <w:sz w:val="21"/>
                <w:szCs w:val="21"/>
              </w:rPr>
              <w:t>solutions</w:t>
            </w:r>
          </w:p>
        </w:tc>
        <w:tc>
          <w:tcPr>
            <w:tcW w:w="1267" w:type="dxa"/>
            <w:tcBorders>
              <w:top w:val="single" w:sz="4" w:space="0" w:color="auto"/>
              <w:left w:val="single" w:sz="4" w:space="0" w:color="auto"/>
              <w:bottom w:val="single" w:sz="4" w:space="0" w:color="auto"/>
              <w:right w:val="single" w:sz="4" w:space="0" w:color="auto"/>
            </w:tcBorders>
            <w:shd w:val="clear" w:color="auto" w:fill="auto"/>
            <w:vAlign w:val="center"/>
          </w:tcPr>
          <w:p w14:paraId="34B2D3EB" w14:textId="50C4A854"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67% to 100% of buildings</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center"/>
          </w:tcPr>
          <w:p w14:paraId="4B78BCDB" w14:textId="420267BC"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67% to 100%</w:t>
            </w:r>
            <w:r>
              <w:rPr>
                <w:rFonts w:cs="Times New Roman"/>
                <w:sz w:val="21"/>
                <w:szCs w:val="21"/>
              </w:rPr>
              <w:t xml:space="preserve"> of solutions</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center"/>
          </w:tcPr>
          <w:p w14:paraId="71F1F945" w14:textId="14FE29F2"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67% to 100%</w:t>
            </w:r>
            <w:r>
              <w:rPr>
                <w:rFonts w:cs="Times New Roman"/>
                <w:sz w:val="21"/>
                <w:szCs w:val="21"/>
              </w:rPr>
              <w:t xml:space="preserve"> of solutions</w:t>
            </w:r>
          </w:p>
        </w:tc>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14:paraId="6AF4B27E" w14:textId="77777777"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Top 1/3</w:t>
            </w:r>
          </w:p>
        </w:tc>
        <w:tc>
          <w:tcPr>
            <w:tcW w:w="1414" w:type="dxa"/>
            <w:tcBorders>
              <w:top w:val="single" w:sz="4" w:space="0" w:color="auto"/>
              <w:left w:val="single" w:sz="4" w:space="0" w:color="auto"/>
              <w:bottom w:val="single" w:sz="4" w:space="0" w:color="auto"/>
              <w:right w:val="single" w:sz="4" w:space="0" w:color="auto"/>
            </w:tcBorders>
            <w:shd w:val="clear" w:color="auto" w:fill="auto"/>
            <w:vAlign w:val="center"/>
          </w:tcPr>
          <w:p w14:paraId="4870714D" w14:textId="77777777"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Top 1/3</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1CB7759C" w14:textId="77777777"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Top 1/3</w:t>
            </w:r>
          </w:p>
        </w:tc>
      </w:tr>
      <w:tr w:rsidR="00881D3E" w:rsidRPr="00C144A8" w14:paraId="5454E5B8" w14:textId="77777777" w:rsidTr="00B114D1">
        <w:trPr>
          <w:trHeight w:val="315"/>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468FCA4" w14:textId="77777777" w:rsidR="00881D3E" w:rsidRPr="004C7295" w:rsidRDefault="00881D3E" w:rsidP="009F3CFE">
            <w:pPr>
              <w:spacing w:line="240" w:lineRule="auto"/>
              <w:jc w:val="center"/>
              <w:rPr>
                <w:rFonts w:cs="Times New Roman"/>
                <w:b w:val="0"/>
                <w:color w:val="000000" w:themeColor="text1"/>
                <w:sz w:val="21"/>
                <w:szCs w:val="21"/>
              </w:rPr>
            </w:pPr>
            <w:r w:rsidRPr="004C7295">
              <w:rPr>
                <w:rFonts w:cs="Times New Roman"/>
                <w:color w:val="000000" w:themeColor="text1"/>
                <w:sz w:val="21"/>
                <w:szCs w:val="21"/>
              </w:rPr>
              <w:t>Medium</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3211E29" w14:textId="1140C7A8" w:rsidR="00881D3E" w:rsidRPr="004C7295" w:rsidRDefault="00881D3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4C7295">
              <w:rPr>
                <w:rFonts w:cs="Times New Roman"/>
                <w:sz w:val="21"/>
                <w:szCs w:val="21"/>
              </w:rPr>
              <w:t xml:space="preserve">33% to 66% of </w:t>
            </w:r>
            <w:r>
              <w:rPr>
                <w:rFonts w:cs="Times New Roman"/>
                <w:sz w:val="21"/>
                <w:szCs w:val="21"/>
              </w:rPr>
              <w:t>solutions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0AB0F021" w14:textId="2F9B47E0"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4C7295">
              <w:rPr>
                <w:rFonts w:cs="Times New Roman"/>
                <w:sz w:val="21"/>
                <w:szCs w:val="21"/>
              </w:rPr>
              <w:t>33% to 66% of buildings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0F8DF94" w14:textId="71527986"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4C7295">
              <w:rPr>
                <w:rFonts w:cs="Times New Roman"/>
                <w:sz w:val="21"/>
                <w:szCs w:val="21"/>
              </w:rPr>
              <w:t>33% to 66%</w:t>
            </w:r>
            <w:r>
              <w:rPr>
                <w:rFonts w:cs="Times New Roman"/>
                <w:sz w:val="21"/>
                <w:szCs w:val="21"/>
              </w:rPr>
              <w:t xml:space="preserve"> of solutions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26A61672" w14:textId="759BEF45"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4C7295">
              <w:rPr>
                <w:rFonts w:cs="Times New Roman"/>
                <w:sz w:val="21"/>
                <w:szCs w:val="21"/>
              </w:rPr>
              <w:t>33% to 66%</w:t>
            </w:r>
            <w:r>
              <w:rPr>
                <w:rFonts w:cs="Times New Roman"/>
                <w:sz w:val="21"/>
                <w:szCs w:val="21"/>
              </w:rPr>
              <w:t xml:space="preserve"> of solutions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CB7D98C" w14:textId="77777777"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4C7295">
              <w:rPr>
                <w:rFonts w:cs="Times New Roman"/>
                <w:sz w:val="21"/>
                <w:szCs w:val="21"/>
              </w:rPr>
              <w:t>Middle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4421AA4C" w14:textId="77777777"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4C7295">
              <w:rPr>
                <w:rFonts w:cs="Times New Roman"/>
                <w:sz w:val="21"/>
                <w:szCs w:val="21"/>
              </w:rPr>
              <w:t>Middle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A8F08AA" w14:textId="77777777" w:rsidR="00881D3E" w:rsidRPr="004C7295" w:rsidRDefault="00881D3E" w:rsidP="009F3CF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4C7295">
              <w:rPr>
                <w:rFonts w:cs="Times New Roman"/>
                <w:sz w:val="21"/>
                <w:szCs w:val="21"/>
              </w:rPr>
              <w:t>Middle 1/3</w:t>
            </w:r>
          </w:p>
        </w:tc>
      </w:tr>
      <w:tr w:rsidR="00881D3E" w:rsidRPr="00C144A8" w14:paraId="5191C9DE" w14:textId="77777777" w:rsidTr="00B114D1">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7FD99C9" w14:textId="77777777" w:rsidR="00881D3E" w:rsidRPr="004C7295" w:rsidRDefault="00881D3E" w:rsidP="009F3CFE">
            <w:pPr>
              <w:spacing w:line="240" w:lineRule="auto"/>
              <w:jc w:val="center"/>
              <w:rPr>
                <w:rFonts w:cs="Times New Roman"/>
                <w:b w:val="0"/>
                <w:color w:val="000000" w:themeColor="text1"/>
                <w:sz w:val="21"/>
                <w:szCs w:val="21"/>
              </w:rPr>
            </w:pPr>
            <w:r w:rsidRPr="004C7295">
              <w:rPr>
                <w:rFonts w:cs="Times New Roman"/>
                <w:color w:val="000000" w:themeColor="text1"/>
                <w:sz w:val="21"/>
                <w:szCs w:val="21"/>
              </w:rPr>
              <w:t>Low</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FACF23A" w14:textId="71CF8A88" w:rsidR="00881D3E" w:rsidRPr="004C7295" w:rsidRDefault="00881D3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 xml:space="preserve">0% to 33% of </w:t>
            </w:r>
            <w:r>
              <w:rPr>
                <w:rFonts w:cs="Times New Roman"/>
                <w:sz w:val="21"/>
                <w:szCs w:val="21"/>
              </w:rPr>
              <w:t>solutions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7019AF9" w14:textId="588EF72A"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0% to 33% of buildings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53A30BF6" w14:textId="7116DBE1" w:rsidR="00881D3E" w:rsidRPr="004C7295" w:rsidRDefault="00881D3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0% to 33%</w:t>
            </w:r>
            <w:r>
              <w:rPr>
                <w:rFonts w:cs="Times New Roman"/>
                <w:sz w:val="21"/>
                <w:szCs w:val="21"/>
              </w:rPr>
              <w:t xml:space="preserve"> of solutions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10EBD7A" w14:textId="7A371968"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0% to 33%</w:t>
            </w:r>
            <w:r>
              <w:rPr>
                <w:rFonts w:cs="Times New Roman"/>
                <w:sz w:val="21"/>
                <w:szCs w:val="21"/>
              </w:rPr>
              <w:t xml:space="preserve"> of solutions</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1D87B462" w14:textId="77777777"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Bottom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7A1FDCE1" w14:textId="77777777"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Bottom 1/3</w:t>
            </w:r>
          </w:p>
        </w:tc>
        <w:tc>
          <w:tcPr>
            <w:tcW w:w="0" w:type="dxa"/>
            <w:tcBorders>
              <w:top w:val="single" w:sz="4" w:space="0" w:color="auto"/>
              <w:left w:val="single" w:sz="4" w:space="0" w:color="auto"/>
              <w:bottom w:val="single" w:sz="4" w:space="0" w:color="auto"/>
              <w:right w:val="single" w:sz="4" w:space="0" w:color="auto"/>
            </w:tcBorders>
            <w:shd w:val="clear" w:color="auto" w:fill="auto"/>
            <w:vAlign w:val="center"/>
          </w:tcPr>
          <w:p w14:paraId="3369964E" w14:textId="77777777" w:rsidR="00881D3E" w:rsidRPr="004C7295" w:rsidRDefault="00881D3E" w:rsidP="009F3CF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C7295">
              <w:rPr>
                <w:rFonts w:cs="Times New Roman"/>
                <w:sz w:val="21"/>
                <w:szCs w:val="21"/>
              </w:rPr>
              <w:t>Bottom 1/3</w:t>
            </w:r>
          </w:p>
        </w:tc>
      </w:tr>
    </w:tbl>
    <w:p w14:paraId="190E15F3" w14:textId="04018C1D" w:rsidR="00C112BF" w:rsidRDefault="00C112BF" w:rsidP="00924CF5">
      <w:pPr>
        <w:rPr>
          <w:bCs/>
          <w:color w:val="000000"/>
        </w:rPr>
      </w:pPr>
    </w:p>
    <w:p w14:paraId="756DEC01" w14:textId="2A9B7491" w:rsidR="00966563" w:rsidRDefault="551A77D0" w:rsidP="00AE749D">
      <w:pPr>
        <w:pStyle w:val="Heading1"/>
      </w:pPr>
      <w:bookmarkStart w:id="1047" w:name="_Toc24639462"/>
      <w:r>
        <w:lastRenderedPageBreak/>
        <w:t>Methodology</w:t>
      </w:r>
      <w:bookmarkEnd w:id="1047"/>
    </w:p>
    <w:p w14:paraId="567926D6" w14:textId="2E842B8D" w:rsidR="00BD136D" w:rsidRDefault="00686965" w:rsidP="00AE749D">
      <w:pPr>
        <w:pStyle w:val="Heading2"/>
        <w:numPr>
          <w:ilvl w:val="1"/>
          <w:numId w:val="28"/>
        </w:numPr>
      </w:pPr>
      <w:bookmarkStart w:id="1048" w:name="_Toc24639463"/>
      <w:r>
        <w:t>Introduction</w:t>
      </w:r>
      <w:bookmarkEnd w:id="1048"/>
    </w:p>
    <w:p w14:paraId="093833F7" w14:textId="418131C5" w:rsidR="00FB2C53" w:rsidRDefault="00FB2C53" w:rsidP="00FB2C53">
      <w:r w:rsidRPr="001850DC">
        <w:t>Project Drawdown’s models are developed in Microsoft Excel using standard templates that allow easier integration since integration is critical to the bottom-up approach used. The template used for this solution was the Reduction and Replacement Solutions (RRS)</w:t>
      </w:r>
      <w:ins w:id="1049" w:author="Catherine Foster" w:date="2020-05-07T15:10:00Z">
        <w:r w:rsidR="00DB31B3">
          <w:t xml:space="preserve"> Model</w:t>
        </w:r>
      </w:ins>
      <w:r w:rsidRPr="001850DC">
        <w:t xml:space="preserve"> which accounts for reductions in energy consumption and emissions generation for a solution relative to a conventional technology. These technologies are assumed to compete in markets to supply the final functional demand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w:t>
      </w:r>
      <w:r>
        <w:t>6</w:t>
      </w:r>
      <w:r w:rsidRPr="001850DC">
        <w:t xml:space="preserve">0 </w:t>
      </w:r>
      <w:r>
        <w:t xml:space="preserve">(from a base year of 2014) </w:t>
      </w:r>
      <w:r w:rsidRPr="001850DC">
        <w:t>and the comparison of these scenarios (for the 2020-2050 segment</w:t>
      </w:r>
      <w:r w:rsidR="007E04E4">
        <w:t>)</w:t>
      </w:r>
      <w:r w:rsidRPr="001850DC">
        <w:t xml:space="preserve"> is what constituted the results.</w:t>
      </w:r>
    </w:p>
    <w:p w14:paraId="4561ECFE" w14:textId="06757630" w:rsidR="00382FAB" w:rsidRDefault="007E04E4" w:rsidP="00336C58">
      <w:r>
        <w:t xml:space="preserve">This Technical Assessment </w:t>
      </w:r>
      <w:r w:rsidR="00B5780F">
        <w:t>models each</w:t>
      </w:r>
      <w:r>
        <w:t xml:space="preserve"> </w:t>
      </w:r>
      <w:r w:rsidR="00B5780F">
        <w:t xml:space="preserve">energy-efficient roof </w:t>
      </w:r>
      <w:r>
        <w:t>Solution</w:t>
      </w:r>
      <w:r w:rsidR="00B5780F">
        <w:t xml:space="preserve">, Cool Roofs and Green Roofs, </w:t>
      </w:r>
      <w:r>
        <w:t>separately</w:t>
      </w:r>
      <w:r w:rsidR="007A17FA">
        <w:t xml:space="preserve"> in comparison with conventional roofing</w:t>
      </w:r>
      <w:r>
        <w:t>.</w:t>
      </w:r>
      <w:del w:id="1050" w:author="Catherine Foster" w:date="2020-05-07T15:10:00Z">
        <w:r w:rsidDel="00DB31B3">
          <w:delText xml:space="preserve"> </w:delText>
        </w:r>
      </w:del>
      <w:r>
        <w:t xml:space="preserve"> </w:t>
      </w:r>
      <w:r w:rsidR="00B261B2">
        <w:t xml:space="preserve">Both models </w:t>
      </w:r>
      <w:r w:rsidR="00B5780F">
        <w:t xml:space="preserve">use </w:t>
      </w:r>
      <w:r w:rsidR="00B261B2">
        <w:t>the same functional unit</w:t>
      </w:r>
      <w:r>
        <w:t xml:space="preserve"> – one </w:t>
      </w:r>
      <w:r w:rsidR="00B261B2">
        <w:t>square meter of roof</w:t>
      </w:r>
      <w:r>
        <w:t xml:space="preserve"> area</w:t>
      </w:r>
      <w:r w:rsidR="00B261B2">
        <w:t>, which also doubles as the implementation</w:t>
      </w:r>
      <w:r w:rsidR="007C1DF7">
        <w:t xml:space="preserve"> unit</w:t>
      </w:r>
      <w:r w:rsidR="00B261B2">
        <w:t xml:space="preserve">. </w:t>
      </w:r>
      <w:del w:id="1051" w:author="Catherine Foster" w:date="2020-05-07T15:10:00Z">
        <w:r w:rsidDel="00DB31B3">
          <w:delText xml:space="preserve"> </w:delText>
        </w:r>
      </w:del>
      <w:r>
        <w:t xml:space="preserve">To model each solution, </w:t>
      </w:r>
      <w:r w:rsidR="00B261B2">
        <w:t>a</w:t>
      </w:r>
      <w:r w:rsidR="00336C58">
        <w:t xml:space="preserve"> </w:t>
      </w:r>
      <w:r w:rsidR="007C1DF7">
        <w:t xml:space="preserve">separate </w:t>
      </w:r>
      <w:r>
        <w:t xml:space="preserve">2014 </w:t>
      </w:r>
      <w:r w:rsidR="00336C58">
        <w:t>total</w:t>
      </w:r>
      <w:r w:rsidR="00B261B2">
        <w:t xml:space="preserve"> addressable market </w:t>
      </w:r>
      <w:r>
        <w:t xml:space="preserve">(TAM) </w:t>
      </w:r>
      <w:r w:rsidR="009645B9">
        <w:t xml:space="preserve">is </w:t>
      </w:r>
      <w:r>
        <w:t xml:space="preserve">estimated </w:t>
      </w:r>
      <w:r w:rsidR="00B261B2">
        <w:t>for each type of roof</w:t>
      </w:r>
      <w:r w:rsidR="00680D4A">
        <w:t xml:space="preserve">, and then </w:t>
      </w:r>
      <w:r>
        <w:t xml:space="preserve">projected from 2014 to 2060 </w:t>
      </w:r>
      <w:r w:rsidR="00680D4A">
        <w:t xml:space="preserve">based on </w:t>
      </w:r>
      <w:r w:rsidR="007C1DF7">
        <w:t xml:space="preserve">Drawdown total residential and commercial roof area forecasts and “filters” addressing </w:t>
      </w:r>
      <w:r w:rsidR="004576A5">
        <w:t>limitations in</w:t>
      </w:r>
      <w:r w:rsidR="007C1DF7">
        <w:t xml:space="preserve"> applicability of each efficient-roof Solution. </w:t>
      </w:r>
      <w:del w:id="1052" w:author="Catherine Foster" w:date="2020-05-07T15:10:00Z">
        <w:r w:rsidR="007C1DF7" w:rsidDel="00DB31B3">
          <w:delText xml:space="preserve"> </w:delText>
        </w:r>
      </w:del>
      <w:r w:rsidR="007C1DF7">
        <w:t xml:space="preserve">These filters </w:t>
      </w:r>
      <w:r w:rsidR="004576A5">
        <w:t>are</w:t>
      </w:r>
      <w:r w:rsidR="007C1DF7">
        <w:t xml:space="preserve"> derived from a </w:t>
      </w:r>
      <w:r w:rsidR="00680D4A">
        <w:t>literature</w:t>
      </w:r>
      <w:r w:rsidR="007C1DF7">
        <w:t xml:space="preserve"> review of the applicability of each rooftop Solution. </w:t>
      </w:r>
      <w:del w:id="1053" w:author="Catherine Foster" w:date="2020-05-07T15:11:00Z">
        <w:r w:rsidR="007C1DF7" w:rsidDel="00DB31B3">
          <w:delText xml:space="preserve"> </w:delText>
        </w:r>
      </w:del>
      <w:r w:rsidR="007C1DF7">
        <w:t xml:space="preserve">For example, Green Roofs cannot be installed on many existing buildings </w:t>
      </w:r>
      <w:r w:rsidR="007A17FA">
        <w:t>which</w:t>
      </w:r>
      <w:r w:rsidR="007C1DF7">
        <w:t xml:space="preserve"> cannot sustain the additional weight; Cool Roofs </w:t>
      </w:r>
      <w:r w:rsidR="009015C8">
        <w:t>are</w:t>
      </w:r>
      <w:r w:rsidR="004576A5">
        <w:t xml:space="preserve"> unsuited </w:t>
      </w:r>
      <w:r w:rsidR="007C1DF7">
        <w:t>for</w:t>
      </w:r>
      <w:r w:rsidR="009015C8">
        <w:t xml:space="preserve"> </w:t>
      </w:r>
      <w:r w:rsidR="007A17FA">
        <w:t>some</w:t>
      </w:r>
      <w:r w:rsidR="007C1DF7">
        <w:t xml:space="preserve"> historical tile-roof buildings</w:t>
      </w:r>
      <w:r w:rsidR="009015C8">
        <w:t xml:space="preserve"> that cannot be altered for aesthetic reasons</w:t>
      </w:r>
      <w:r w:rsidR="007C1DF7">
        <w:t xml:space="preserve">. </w:t>
      </w:r>
      <w:del w:id="1054" w:author="Catherine Foster" w:date="2020-05-07T15:11:00Z">
        <w:r w:rsidR="007C1DF7" w:rsidDel="00DB31B3">
          <w:delText xml:space="preserve"> </w:delText>
        </w:r>
      </w:del>
      <w:r w:rsidR="00214605">
        <w:t xml:space="preserve">The </w:t>
      </w:r>
      <w:r w:rsidR="00B5780F">
        <w:t xml:space="preserve">filter </w:t>
      </w:r>
      <w:r w:rsidR="00214605">
        <w:t xml:space="preserve">details are presented below in </w:t>
      </w:r>
      <w:r w:rsidR="00530358">
        <w:t xml:space="preserve">the </w:t>
      </w:r>
      <w:r w:rsidR="007F3FCF">
        <w:fldChar w:fldCharType="begin"/>
      </w:r>
      <w:r w:rsidR="007F3FCF">
        <w:instrText xml:space="preserve"> REF _Ref12539730 \h </w:instrText>
      </w:r>
      <w:r w:rsidR="007F3FCF">
        <w:fldChar w:fldCharType="separate"/>
      </w:r>
      <w:r w:rsidR="007A5307">
        <w:t xml:space="preserve">Cool Roof and Green Roof </w:t>
      </w:r>
      <w:r w:rsidR="007A5307" w:rsidRPr="000C2FF4">
        <w:t>Total Addressable Market</w:t>
      </w:r>
      <w:r w:rsidR="007A5307">
        <w:t>s</w:t>
      </w:r>
      <w:r w:rsidR="007F3FCF">
        <w:fldChar w:fldCharType="end"/>
      </w:r>
      <w:r w:rsidR="00530358">
        <w:t xml:space="preserve"> section</w:t>
      </w:r>
      <w:r w:rsidR="00214605">
        <w:t xml:space="preserve">.  </w:t>
      </w:r>
    </w:p>
    <w:p w14:paraId="0A472C2E" w14:textId="263B554B" w:rsidR="009015C8" w:rsidRDefault="00B261B2" w:rsidP="007A26D4">
      <w:r>
        <w:t>Financial variables are statistically assessed by comparing multiple sources of first cost</w:t>
      </w:r>
      <w:r w:rsidR="007D6330">
        <w:t xml:space="preserve">, including </w:t>
      </w:r>
      <w:r>
        <w:t>cost of acquisition and implementation of the solution</w:t>
      </w:r>
      <w:r w:rsidR="007D6330">
        <w:t>,</w:t>
      </w:r>
      <w:r>
        <w:t xml:space="preserve"> and operating cost</w:t>
      </w:r>
      <w:r w:rsidR="009015C8">
        <w:t>.  Operating cost includes</w:t>
      </w:r>
      <w:r>
        <w:t xml:space="preserve"> </w:t>
      </w:r>
      <w:r w:rsidR="007C1DF7">
        <w:t xml:space="preserve">standard </w:t>
      </w:r>
      <w:r w:rsidR="009015C8">
        <w:t xml:space="preserve">roof </w:t>
      </w:r>
      <w:r>
        <w:t>operat</w:t>
      </w:r>
      <w:r w:rsidR="007C1DF7">
        <w:t>ions</w:t>
      </w:r>
      <w:r>
        <w:t xml:space="preserve"> and maintenance</w:t>
      </w:r>
      <w:r w:rsidR="007C1DF7">
        <w:t xml:space="preserve">, as well as roof-related </w:t>
      </w:r>
      <w:r>
        <w:t>energy costs</w:t>
      </w:r>
      <w:r w:rsidR="007C1DF7">
        <w:t xml:space="preserve">, such as the “space heating penalty” for Cool Roofs. </w:t>
      </w:r>
      <w:del w:id="1055" w:author="Catherine Foster" w:date="2020-05-07T15:11:00Z">
        <w:r w:rsidR="007C1DF7" w:rsidDel="00DB31B3">
          <w:delText xml:space="preserve"> </w:delText>
        </w:r>
      </w:del>
      <w:r w:rsidR="009015C8">
        <w:t>The Green Roof model includes one unique</w:t>
      </w:r>
      <w:r w:rsidR="007A17FA">
        <w:t xml:space="preserve"> operating</w:t>
      </w:r>
      <w:r w:rsidR="009015C8">
        <w:t xml:space="preserve"> cost – </w:t>
      </w:r>
      <w:r w:rsidR="00D52549">
        <w:t>stormwater</w:t>
      </w:r>
      <w:r w:rsidR="009015C8">
        <w:t xml:space="preserve"> management. </w:t>
      </w:r>
      <w:del w:id="1056" w:author="Catherine Foster" w:date="2020-05-07T15:11:00Z">
        <w:r w:rsidR="009015C8" w:rsidDel="00DB31B3">
          <w:delText xml:space="preserve"> </w:delText>
        </w:r>
      </w:del>
      <w:r w:rsidR="007A17FA">
        <w:t xml:space="preserve">Many cities charge an annual fee for buildings with conventional “hard surface” roofs that don’t retain stormwater, </w:t>
      </w:r>
      <w:r w:rsidR="00B5780F">
        <w:t>and some cities</w:t>
      </w:r>
      <w:r w:rsidR="007A17FA">
        <w:t xml:space="preserve"> provide incentives for Green Roofs that do.</w:t>
      </w:r>
      <w:del w:id="1057" w:author="Catherine Foster" w:date="2020-05-07T15:11:00Z">
        <w:r w:rsidR="007A17FA" w:rsidDel="00DB31B3">
          <w:delText xml:space="preserve"> </w:delText>
        </w:r>
      </w:del>
      <w:r w:rsidR="007A17FA">
        <w:t xml:space="preserve"> The Green Roof model treats stormwater management as an added operating cost for conventional roofs and a “zero cost” for Green Roofs.  </w:t>
      </w:r>
    </w:p>
    <w:p w14:paraId="5C6431B6" w14:textId="681A385C" w:rsidR="00B261B2" w:rsidRDefault="009015C8" w:rsidP="007A26D4">
      <w:r>
        <w:lastRenderedPageBreak/>
        <w:t>Roofing f</w:t>
      </w:r>
      <w:r w:rsidR="004576A5">
        <w:t>irst</w:t>
      </w:r>
      <w:r w:rsidR="00B261B2">
        <w:t xml:space="preserve"> cost data </w:t>
      </w:r>
      <w:r w:rsidR="004576A5">
        <w:t xml:space="preserve">is usually stated per unit area </w:t>
      </w:r>
      <w:r w:rsidR="00C957B4">
        <w:t>($US/m</w:t>
      </w:r>
      <w:r w:rsidR="00C957B4" w:rsidRPr="00B114D1">
        <w:rPr>
          <w:vertAlign w:val="superscript"/>
        </w:rPr>
        <w:t>2</w:t>
      </w:r>
      <w:r w:rsidR="00C957B4">
        <w:t>)</w:t>
      </w:r>
      <w:r w:rsidRPr="009015C8">
        <w:t xml:space="preserve"> </w:t>
      </w:r>
      <w:r>
        <w:t>in the literature</w:t>
      </w:r>
      <w:r w:rsidR="00C957B4">
        <w:t xml:space="preserve">, </w:t>
      </w:r>
      <w:r w:rsidR="004576A5">
        <w:t xml:space="preserve">but sometimes </w:t>
      </w:r>
      <w:r>
        <w:t xml:space="preserve">is presented </w:t>
      </w:r>
      <w:r w:rsidR="004576A5">
        <w:t xml:space="preserve">as a </w:t>
      </w:r>
      <w:r w:rsidR="007A17FA">
        <w:t xml:space="preserve">total </w:t>
      </w:r>
      <w:r w:rsidR="004576A5">
        <w:t xml:space="preserve">project cost for a </w:t>
      </w:r>
      <w:r>
        <w:t>specific</w:t>
      </w:r>
      <w:r w:rsidR="004576A5">
        <w:t xml:space="preserve"> building </w:t>
      </w:r>
      <w:r w:rsidR="00C957B4">
        <w:t>($US</w:t>
      </w:r>
      <w:r w:rsidR="004576A5">
        <w:t>).</w:t>
      </w:r>
      <w:del w:id="1058" w:author="Catherine Foster" w:date="2020-05-07T15:12:00Z">
        <w:r w:rsidR="004576A5" w:rsidDel="00DB31B3">
          <w:delText xml:space="preserve"> </w:delText>
        </w:r>
      </w:del>
      <w:r w:rsidR="004576A5">
        <w:t xml:space="preserve"> Operating </w:t>
      </w:r>
      <w:r w:rsidR="00B261B2">
        <w:t xml:space="preserve">cost data </w:t>
      </w:r>
      <w:r w:rsidR="004576A5">
        <w:t xml:space="preserve">is </w:t>
      </w:r>
      <w:r w:rsidR="00C957B4">
        <w:t>often</w:t>
      </w:r>
      <w:r w:rsidR="007C1DF7">
        <w:t xml:space="preserve"> </w:t>
      </w:r>
      <w:r w:rsidR="004576A5">
        <w:t>stated as a cost per unit area per year ($US/m</w:t>
      </w:r>
      <w:r w:rsidR="004576A5" w:rsidRPr="00B114D1">
        <w:rPr>
          <w:vertAlign w:val="superscript"/>
        </w:rPr>
        <w:t>2</w:t>
      </w:r>
      <w:r w:rsidR="00B5780F">
        <w:t>-year</w:t>
      </w:r>
      <w:r w:rsidR="004576A5">
        <w:t xml:space="preserve">), </w:t>
      </w:r>
      <w:r w:rsidR="00C957B4">
        <w:t>but sometimes</w:t>
      </w:r>
      <w:r w:rsidR="004576A5">
        <w:t xml:space="preserve"> as a fractional increase or reduction in comparison with conventional roofing </w:t>
      </w:r>
      <w:r w:rsidR="007A17FA">
        <w:t xml:space="preserve">operating </w:t>
      </w:r>
      <w:r w:rsidR="004576A5">
        <w:t xml:space="preserve">cost (%). </w:t>
      </w:r>
      <w:del w:id="1059" w:author="Catherine Foster" w:date="2020-05-07T15:12:00Z">
        <w:r w:rsidR="004576A5" w:rsidDel="00DB31B3">
          <w:delText xml:space="preserve"> </w:delText>
        </w:r>
      </w:del>
      <w:r w:rsidR="004576A5">
        <w:t>Conventional roofing costs are</w:t>
      </w:r>
      <w:r w:rsidR="00B261B2">
        <w:t xml:space="preserve"> not always disclosed in accordance with the reported </w:t>
      </w:r>
      <w:r w:rsidR="00C957B4">
        <w:t xml:space="preserve">increase or </w:t>
      </w:r>
      <w:r w:rsidR="00B261B2">
        <w:t>reduction, so</w:t>
      </w:r>
      <w:r w:rsidR="007A17FA">
        <w:t xml:space="preserve"> in those cases</w:t>
      </w:r>
      <w:r w:rsidR="00B261B2">
        <w:t xml:space="preserve"> a conventional operating cost </w:t>
      </w:r>
      <w:r w:rsidR="004576A5">
        <w:t xml:space="preserve">is </w:t>
      </w:r>
      <w:r w:rsidR="007C1DF7">
        <w:t>calculated,</w:t>
      </w:r>
      <w:r w:rsidR="00B261B2">
        <w:t xml:space="preserve"> and then the data reporting a</w:t>
      </w:r>
      <w:r w:rsidR="00C957B4">
        <w:t xml:space="preserve">n increase or </w:t>
      </w:r>
      <w:r w:rsidR="00B261B2">
        <w:t xml:space="preserve">reduction applied to that </w:t>
      </w:r>
      <w:r w:rsidR="007C1DF7">
        <w:t xml:space="preserve">calculated </w:t>
      </w:r>
      <w:r w:rsidR="00B261B2">
        <w:t xml:space="preserve">conventional operating cost value.  </w:t>
      </w:r>
    </w:p>
    <w:p w14:paraId="0AD40383" w14:textId="77777777" w:rsidR="00B261B2" w:rsidRDefault="00B261B2" w:rsidP="007A26D4">
      <w:r>
        <w:t xml:space="preserve">A similar methodology is used for the climate variables where the literature reports values as a reduction without always indicating the conventional energy or emissions load.  </w:t>
      </w:r>
    </w:p>
    <w:p w14:paraId="1FCDED1A" w14:textId="53A88275" w:rsidR="006F18CB" w:rsidRDefault="002364DC" w:rsidP="007A26D4">
      <w:r>
        <w:t>Energy m</w:t>
      </w:r>
      <w:r w:rsidR="00B5780F">
        <w:t xml:space="preserve">odeling of </w:t>
      </w:r>
      <w:r w:rsidR="00C957B4">
        <w:t xml:space="preserve">Cool Roofs and Green Roofs </w:t>
      </w:r>
      <w:r w:rsidR="00B5780F">
        <w:t>examines their</w:t>
      </w:r>
      <w:r w:rsidR="00C957B4">
        <w:t xml:space="preserve"> two primary impacts on building energy use, and hence on GHG emissions: </w:t>
      </w:r>
      <w:del w:id="1060" w:author="Catherine Foster" w:date="2020-05-07T15:12:00Z">
        <w:r w:rsidR="00C957B4" w:rsidDel="00DB31B3">
          <w:delText xml:space="preserve"> </w:delText>
        </w:r>
      </w:del>
      <w:r w:rsidR="00C957B4">
        <w:t xml:space="preserve">Reduction of space cooling energy and reduction, </w:t>
      </w:r>
      <w:r w:rsidR="00B5780F">
        <w:t xml:space="preserve">in some cases </w:t>
      </w:r>
      <w:r w:rsidR="00C957B4">
        <w:t>an increase</w:t>
      </w:r>
      <w:r w:rsidR="00B5780F">
        <w:t>,</w:t>
      </w:r>
      <w:r w:rsidR="00C957B4">
        <w:t xml:space="preserve"> in space heating energy. </w:t>
      </w:r>
      <w:del w:id="1061" w:author="Catherine Foster" w:date="2020-05-07T15:13:00Z">
        <w:r w:rsidR="00C957B4" w:rsidDel="00DB31B3">
          <w:delText xml:space="preserve"> </w:delText>
        </w:r>
      </w:del>
      <w:r w:rsidR="00C957B4">
        <w:t xml:space="preserve">For space cooling, </w:t>
      </w:r>
      <w:r w:rsidR="007A17FA">
        <w:t>each model</w:t>
      </w:r>
      <w:r w:rsidR="00C957B4">
        <w:t xml:space="preserve"> compares the electricity consumed by </w:t>
      </w:r>
      <w:r w:rsidR="00B5780F">
        <w:t xml:space="preserve">a building with </w:t>
      </w:r>
      <w:r w:rsidR="00C957B4">
        <w:t xml:space="preserve">conventional roofing with </w:t>
      </w:r>
      <w:r w:rsidR="006F18CB">
        <w:t>the electricity</w:t>
      </w:r>
      <w:r w:rsidR="00B5780F">
        <w:t xml:space="preserve"> consumed by a Cool Roof- </w:t>
      </w:r>
      <w:r w:rsidR="007A17FA">
        <w:t xml:space="preserve">or Green </w:t>
      </w:r>
      <w:r w:rsidR="00B5780F">
        <w:t xml:space="preserve">Roof-covered building </w:t>
      </w:r>
      <w:r w:rsidR="00C957B4">
        <w:t>(kWh/m</w:t>
      </w:r>
      <w:r w:rsidR="00C957B4" w:rsidRPr="00B114D1">
        <w:rPr>
          <w:vertAlign w:val="superscript"/>
        </w:rPr>
        <w:t>2</w:t>
      </w:r>
      <w:r w:rsidR="007D6330">
        <w:t>-year)</w:t>
      </w:r>
      <w:r w:rsidR="00C957B4">
        <w:t xml:space="preserve">.  </w:t>
      </w:r>
    </w:p>
    <w:p w14:paraId="0C2E9FB8" w14:textId="7E6F58E9" w:rsidR="00C957B4" w:rsidRDefault="00B462E2" w:rsidP="007A26D4">
      <w:r>
        <w:t xml:space="preserve">For space heating, each model </w:t>
      </w:r>
      <w:r w:rsidR="006F18CB">
        <w:t>inputs</w:t>
      </w:r>
      <w:r>
        <w:t xml:space="preserve"> the fuel consumed by a conventionally-roofed building </w:t>
      </w:r>
      <w:r w:rsidR="006F18CB">
        <w:t>(TJ/m</w:t>
      </w:r>
      <w:r w:rsidR="006F18CB" w:rsidRPr="00B114D1">
        <w:rPr>
          <w:vertAlign w:val="superscript"/>
        </w:rPr>
        <w:t>2</w:t>
      </w:r>
      <w:r w:rsidR="007D6330">
        <w:t>-year)</w:t>
      </w:r>
      <w:r w:rsidR="006F18CB">
        <w:t xml:space="preserve"> and the </w:t>
      </w:r>
      <w:r w:rsidR="006F18CB" w:rsidRPr="00B114D1">
        <w:rPr>
          <w:i/>
        </w:rPr>
        <w:t xml:space="preserve">fractional </w:t>
      </w:r>
      <w:r w:rsidR="006F18CB">
        <w:rPr>
          <w:i/>
        </w:rPr>
        <w:t>change</w:t>
      </w:r>
      <w:r w:rsidR="006F18CB">
        <w:t xml:space="preserve"> of fuel consumption due to the Cool Roof or Green roof (%)</w:t>
      </w:r>
      <w:r w:rsidR="00E06A41">
        <w:t xml:space="preserve"> (not the reduction in space conditioning energy as is done with </w:t>
      </w:r>
      <w:r w:rsidR="00615220">
        <w:t>other models</w:t>
      </w:r>
      <w:r w:rsidR="00E06A41">
        <w:t>)</w:t>
      </w:r>
      <w:r w:rsidR="006F18CB">
        <w:t xml:space="preserve">. </w:t>
      </w:r>
      <w:del w:id="1062" w:author="Catherine Foster" w:date="2020-05-07T15:13:00Z">
        <w:r w:rsidR="006F18CB" w:rsidDel="00DB31B3">
          <w:delText xml:space="preserve"> </w:delText>
        </w:r>
      </w:del>
      <w:r w:rsidR="006F18CB">
        <w:t xml:space="preserve">This causes a technical complication in modeling, since </w:t>
      </w:r>
      <w:r w:rsidR="00E06A41">
        <w:t>in the literature this change in fuel consumption</w:t>
      </w:r>
      <w:r w:rsidR="006F18CB">
        <w:t xml:space="preserve"> is usually stated as a fraction of top floor or </w:t>
      </w:r>
      <w:r w:rsidR="00D52549">
        <w:t>single-story</w:t>
      </w:r>
      <w:r w:rsidR="006F18CB">
        <w:t xml:space="preserve"> fuel consumption, necessitating an extrapolation across buildings of all numbers of stories.  Cool Roofs </w:t>
      </w:r>
      <w:r w:rsidR="00E06A41">
        <w:t>usually</w:t>
      </w:r>
      <w:r w:rsidR="006F18CB">
        <w:t xml:space="preserve"> </w:t>
      </w:r>
      <w:r w:rsidR="00FB73C1" w:rsidRPr="00B114D1">
        <w:rPr>
          <w:i/>
        </w:rPr>
        <w:t>increase</w:t>
      </w:r>
      <w:r w:rsidR="00FB73C1">
        <w:t xml:space="preserve"> </w:t>
      </w:r>
      <w:r w:rsidR="002364DC">
        <w:t>building</w:t>
      </w:r>
      <w:r w:rsidR="00FB73C1">
        <w:t xml:space="preserve"> fuel consumption, </w:t>
      </w:r>
      <w:r w:rsidR="006F18CB">
        <w:t>the “space heating penalty”</w:t>
      </w:r>
      <w:r w:rsidR="00FB73C1">
        <w:t>,</w:t>
      </w:r>
      <w:r w:rsidR="006F18CB">
        <w:t xml:space="preserve"> </w:t>
      </w:r>
      <w:r w:rsidR="00FB73C1">
        <w:t xml:space="preserve">because Cool Roofs reflect </w:t>
      </w:r>
      <w:r w:rsidR="006F18CB">
        <w:t>sunlight in winter</w:t>
      </w:r>
      <w:r w:rsidR="002364DC">
        <w:t xml:space="preserve"> </w:t>
      </w:r>
      <w:del w:id="1063" w:author="Catherine Foster" w:date="2020-05-07T15:14:00Z">
        <w:r w:rsidR="002364DC" w:rsidDel="00DB31B3">
          <w:delText>thus reducing</w:delText>
        </w:r>
      </w:del>
      <w:ins w:id="1064" w:author="Catherine Foster" w:date="2020-05-07T15:14:00Z">
        <w:r w:rsidR="00DB31B3">
          <w:t>and reduce</w:t>
        </w:r>
      </w:ins>
      <w:r w:rsidR="002364DC">
        <w:t xml:space="preserve"> solar heat gain</w:t>
      </w:r>
      <w:r w:rsidR="006F18CB">
        <w:t xml:space="preserve">. </w:t>
      </w:r>
      <w:del w:id="1065" w:author="Catherine Foster" w:date="2020-05-07T15:14:00Z">
        <w:r w:rsidR="006F18CB" w:rsidDel="00DB31B3">
          <w:delText xml:space="preserve"> </w:delText>
        </w:r>
      </w:del>
      <w:r w:rsidR="006F18CB">
        <w:t xml:space="preserve">Green Roofs </w:t>
      </w:r>
      <w:r w:rsidR="002364DC">
        <w:t>usually</w:t>
      </w:r>
      <w:r w:rsidR="006F18CB">
        <w:t xml:space="preserve"> </w:t>
      </w:r>
      <w:r w:rsidR="002364DC">
        <w:rPr>
          <w:i/>
        </w:rPr>
        <w:t>reduce</w:t>
      </w:r>
      <w:r w:rsidR="006F18CB">
        <w:t xml:space="preserve"> </w:t>
      </w:r>
      <w:r w:rsidR="00E06A41">
        <w:t>fuel</w:t>
      </w:r>
      <w:r w:rsidR="00FB73C1">
        <w:t xml:space="preserve"> consumption due to the insulating effect of Green Roofs.  </w:t>
      </w:r>
    </w:p>
    <w:p w14:paraId="4D97C6BA" w14:textId="10B2D7C3" w:rsidR="002364DC" w:rsidRDefault="002364DC" w:rsidP="007A26D4">
      <w:r>
        <w:t>As one important refinement, b</w:t>
      </w:r>
      <w:r w:rsidR="00460204">
        <w:t xml:space="preserve">oth models </w:t>
      </w:r>
      <w:r w:rsidR="00460204" w:rsidRPr="00B114D1">
        <w:rPr>
          <w:i/>
        </w:rPr>
        <w:t>weight</w:t>
      </w:r>
      <w:r w:rsidR="00460204">
        <w:t xml:space="preserve"> space heating and space cooling energy consumption </w:t>
      </w:r>
      <w:r w:rsidR="00863175">
        <w:t xml:space="preserve">by climate zone using the filters </w:t>
      </w:r>
      <w:r w:rsidR="00FB2C41">
        <w:t>detailed</w:t>
      </w:r>
      <w:r w:rsidR="00863175">
        <w:t xml:space="preserve"> </w:t>
      </w:r>
      <w:r w:rsidR="00214605">
        <w:t xml:space="preserve">in </w:t>
      </w:r>
      <w:r w:rsidR="00453A87">
        <w:fldChar w:fldCharType="begin"/>
      </w:r>
      <w:r w:rsidR="00453A87">
        <w:instrText xml:space="preserve"> REF _Ref7087431 \h </w:instrText>
      </w:r>
      <w:r w:rsidR="00453A87">
        <w:fldChar w:fldCharType="separate"/>
      </w:r>
      <w:r w:rsidR="007A5307">
        <w:t xml:space="preserve">Table </w:t>
      </w:r>
      <w:r w:rsidR="007A5307">
        <w:rPr>
          <w:noProof/>
        </w:rPr>
        <w:t>2</w:t>
      </w:r>
      <w:r w:rsidR="007A5307">
        <w:t>.</w:t>
      </w:r>
      <w:r w:rsidR="007A5307">
        <w:rPr>
          <w:noProof/>
        </w:rPr>
        <w:t>2</w:t>
      </w:r>
      <w:r w:rsidR="00453A87">
        <w:fldChar w:fldCharType="end"/>
      </w:r>
      <w:r w:rsidR="00453A87">
        <w:t xml:space="preserve"> in </w:t>
      </w:r>
      <w:r w:rsidR="00214605">
        <w:t>Total Addressable Market</w:t>
      </w:r>
      <w:r w:rsidR="00B04CB6">
        <w:t xml:space="preserve"> below</w:t>
      </w:r>
      <w:r w:rsidR="00863175">
        <w:t xml:space="preserve">.  </w:t>
      </w:r>
      <w:r w:rsidR="00FB2C41">
        <w:t>Each model, as it calculates and statistically assesses space cooling and space heating loads for a conventional roof in comparison with the energy-efficient roof, uses these filters to weight data from various regions in order to calculate net energy savings, energy cost savings</w:t>
      </w:r>
      <w:ins w:id="1066" w:author="Catherine Foster" w:date="2020-05-07T15:14:00Z">
        <w:r w:rsidR="00DB31B3">
          <w:t>,</w:t>
        </w:r>
      </w:ins>
      <w:r w:rsidR="00FB2C41">
        <w:t xml:space="preserve"> and GHG emissions impacts. </w:t>
      </w:r>
      <w:del w:id="1067" w:author="Catherine Foster" w:date="2020-05-07T15:14:00Z">
        <w:r w:rsidR="00FB2C41" w:rsidDel="00DB31B3">
          <w:delText xml:space="preserve"> </w:delText>
        </w:r>
      </w:del>
      <w:r w:rsidR="007D6330">
        <w:t>Weighting</w:t>
      </w:r>
      <w:r w:rsidR="00214605">
        <w:t xml:space="preserve"> has two impacts:  </w:t>
      </w:r>
    </w:p>
    <w:p w14:paraId="3DB09D7B" w14:textId="0E3DAAC7" w:rsidR="002364DC" w:rsidRDefault="00214605" w:rsidP="00B114D1">
      <w:pPr>
        <w:pStyle w:val="ListParagraph"/>
        <w:numPr>
          <w:ilvl w:val="0"/>
          <w:numId w:val="100"/>
        </w:numPr>
      </w:pPr>
      <w:r>
        <w:t xml:space="preserve">It </w:t>
      </w:r>
      <w:r w:rsidR="002364DC">
        <w:t>helps</w:t>
      </w:r>
      <w:r>
        <w:t xml:space="preserve"> to</w:t>
      </w:r>
      <w:r w:rsidR="00863175">
        <w:t xml:space="preserve"> </w:t>
      </w:r>
      <w:r w:rsidR="002364DC">
        <w:t xml:space="preserve">more </w:t>
      </w:r>
      <w:r>
        <w:t xml:space="preserve">accurately </w:t>
      </w:r>
      <w:r w:rsidR="002364DC">
        <w:t>calculate</w:t>
      </w:r>
      <w:r>
        <w:t xml:space="preserve"> the</w:t>
      </w:r>
      <w:r w:rsidR="00863175">
        <w:t xml:space="preserve"> </w:t>
      </w:r>
      <w:r w:rsidR="002364DC">
        <w:t xml:space="preserve">global </w:t>
      </w:r>
      <w:r>
        <w:t xml:space="preserve">impact of each efficient-roof Solution, i.e., modeling each Solution </w:t>
      </w:r>
      <w:r w:rsidR="00863175">
        <w:t xml:space="preserve">where it can have positive </w:t>
      </w:r>
      <w:r>
        <w:t>impact – and hence would actually be applied</w:t>
      </w:r>
      <w:r w:rsidR="002364DC">
        <w:t xml:space="preserve"> in practice</w:t>
      </w:r>
      <w:r>
        <w:t xml:space="preserve"> –</w:t>
      </w:r>
      <w:r w:rsidR="00863175">
        <w:t xml:space="preserve"> and not “</w:t>
      </w:r>
      <w:r>
        <w:t>penalizing</w:t>
      </w:r>
      <w:r w:rsidR="00863175">
        <w:t xml:space="preserve">” </w:t>
      </w:r>
      <w:r>
        <w:t xml:space="preserve">the efficient-roof Solutions by modeling them </w:t>
      </w:r>
      <w:r w:rsidR="00863175">
        <w:t xml:space="preserve">in locations where </w:t>
      </w:r>
      <w:r>
        <w:t>they are not</w:t>
      </w:r>
      <w:r w:rsidR="00863175">
        <w:t xml:space="preserve"> suited</w:t>
      </w:r>
      <w:r w:rsidR="002364DC">
        <w:t xml:space="preserve"> and would not be used</w:t>
      </w:r>
      <w:r w:rsidR="00863175">
        <w:t xml:space="preserve">.  </w:t>
      </w:r>
    </w:p>
    <w:p w14:paraId="7EFA4FCC" w14:textId="5174E309" w:rsidR="00460204" w:rsidDel="00DB31B3" w:rsidRDefault="002364DC" w:rsidP="00B114D1">
      <w:pPr>
        <w:pStyle w:val="ListParagraph"/>
        <w:numPr>
          <w:ilvl w:val="0"/>
          <w:numId w:val="100"/>
        </w:numPr>
        <w:rPr>
          <w:del w:id="1068" w:author="Catherine Foster" w:date="2020-05-07T15:15:00Z"/>
        </w:rPr>
      </w:pPr>
      <w:r>
        <w:lastRenderedPageBreak/>
        <w:t>By</w:t>
      </w:r>
      <w:r w:rsidR="00214605">
        <w:t xml:space="preserve"> limiting each Solution to certain Climate Zones and types of buildings, </w:t>
      </w:r>
      <w:r>
        <w:t xml:space="preserve">filtering </w:t>
      </w:r>
      <w:r w:rsidR="00214605">
        <w:t>reduce</w:t>
      </w:r>
      <w:r>
        <w:t>s</w:t>
      </w:r>
      <w:r w:rsidR="00214605">
        <w:t xml:space="preserve"> the TAM accessible to each efficient-roof Solution.  </w:t>
      </w:r>
    </w:p>
    <w:p w14:paraId="0F91A110" w14:textId="77777777" w:rsidR="002364DC" w:rsidRDefault="002364DC" w:rsidP="00CB3E46">
      <w:pPr>
        <w:pStyle w:val="ListParagraph"/>
        <w:numPr>
          <w:ilvl w:val="0"/>
          <w:numId w:val="100"/>
        </w:numPr>
        <w:pPrChange w:id="1069" w:author="Catherine Foster" w:date="2020-05-07T15:15:00Z">
          <w:pPr/>
        </w:pPrChange>
      </w:pPr>
    </w:p>
    <w:p w14:paraId="298F46AB" w14:textId="3911E425" w:rsidR="00F52595" w:rsidRDefault="00686965" w:rsidP="00C07355">
      <w:pPr>
        <w:pStyle w:val="Heading2"/>
        <w:numPr>
          <w:ilvl w:val="1"/>
          <w:numId w:val="28"/>
        </w:numPr>
      </w:pPr>
      <w:bookmarkStart w:id="1070" w:name="_Toc7445324"/>
      <w:bookmarkStart w:id="1071" w:name="_Toc7445712"/>
      <w:bookmarkStart w:id="1072" w:name="_Toc7446047"/>
      <w:bookmarkStart w:id="1073" w:name="_Toc7447926"/>
      <w:bookmarkStart w:id="1074" w:name="_Toc7445325"/>
      <w:bookmarkStart w:id="1075" w:name="_Toc7445713"/>
      <w:bookmarkStart w:id="1076" w:name="_Toc7446048"/>
      <w:bookmarkStart w:id="1077" w:name="_Toc7447927"/>
      <w:bookmarkStart w:id="1078" w:name="_Toc24639464"/>
      <w:bookmarkEnd w:id="1070"/>
      <w:bookmarkEnd w:id="1071"/>
      <w:bookmarkEnd w:id="1072"/>
      <w:bookmarkEnd w:id="1073"/>
      <w:bookmarkEnd w:id="1074"/>
      <w:bookmarkEnd w:id="1075"/>
      <w:bookmarkEnd w:id="1076"/>
      <w:bookmarkEnd w:id="1077"/>
      <w:r>
        <w:t>Data Sources</w:t>
      </w:r>
      <w:bookmarkEnd w:id="1078"/>
    </w:p>
    <w:p w14:paraId="4594BA09" w14:textId="17D846C6" w:rsidR="00CB3E46" w:rsidRDefault="00F529AD" w:rsidP="00F51D99">
      <w:r>
        <w:fldChar w:fldCharType="begin"/>
      </w:r>
      <w:r>
        <w:instrText xml:space="preserve"> REF _Ref7094524 \h </w:instrText>
      </w:r>
      <w:r>
        <w:fldChar w:fldCharType="separate"/>
      </w:r>
      <w:r w:rsidR="007A5307">
        <w:t xml:space="preserve">Table </w:t>
      </w:r>
      <w:r w:rsidR="007A5307">
        <w:rPr>
          <w:noProof/>
        </w:rPr>
        <w:t>2</w:t>
      </w:r>
      <w:r w:rsidR="007A5307">
        <w:t>.</w:t>
      </w:r>
      <w:r w:rsidR="007A5307">
        <w:rPr>
          <w:noProof/>
        </w:rPr>
        <w:t>1</w:t>
      </w:r>
      <w:r>
        <w:fldChar w:fldCharType="end"/>
      </w:r>
      <w:r>
        <w:t xml:space="preserve"> summarizes some of the most important data sources incorpor</w:t>
      </w:r>
      <w:r w:rsidR="0014129E">
        <w:t xml:space="preserve">ated in this Technical Report:  </w:t>
      </w:r>
    </w:p>
    <w:p w14:paraId="75B1BF1D" w14:textId="6DEF0B1E" w:rsidR="00CB3E46" w:rsidRDefault="00291B01" w:rsidP="00B114D1">
      <w:pPr>
        <w:pStyle w:val="Caption"/>
        <w:jc w:val="center"/>
      </w:pPr>
      <w:bookmarkStart w:id="1079" w:name="_Ref7094524"/>
      <w:bookmarkStart w:id="1080" w:name="_Toc12546590"/>
      <w:r>
        <w:t>Table</w:t>
      </w:r>
      <w:r w:rsidR="002C5237">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2</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1</w:t>
      </w:r>
      <w:r w:rsidR="000940A1">
        <w:rPr>
          <w:noProof/>
        </w:rPr>
        <w:fldChar w:fldCharType="end"/>
      </w:r>
      <w:bookmarkEnd w:id="1079"/>
      <w:r w:rsidR="00F529AD">
        <w:t xml:space="preserve"> Key data sources</w:t>
      </w:r>
      <w:bookmarkEnd w:id="1080"/>
    </w:p>
    <w:tbl>
      <w:tblPr>
        <w:tblStyle w:val="MediumGrid3-Accent5"/>
        <w:tblW w:w="7902" w:type="dxa"/>
        <w:jc w:val="center"/>
        <w:tblLook w:val="04A0" w:firstRow="1" w:lastRow="0" w:firstColumn="1" w:lastColumn="0" w:noHBand="0" w:noVBand="1"/>
      </w:tblPr>
      <w:tblGrid>
        <w:gridCol w:w="2241"/>
        <w:gridCol w:w="5661"/>
      </w:tblGrid>
      <w:tr w:rsidR="00CB3E46" w:rsidRPr="004C7295" w14:paraId="15F498E3" w14:textId="77777777" w:rsidTr="00B114D1">
        <w:trPr>
          <w:cnfStyle w:val="100000000000" w:firstRow="1" w:lastRow="0" w:firstColumn="0" w:lastColumn="0" w:oddVBand="0" w:evenVBand="0" w:oddHBand="0"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C8B1A33" w14:textId="5B91162E" w:rsidR="00CB3E46" w:rsidRPr="004C7295" w:rsidRDefault="00CB3E46" w:rsidP="00765E15">
            <w:pPr>
              <w:spacing w:after="0" w:line="240" w:lineRule="auto"/>
              <w:jc w:val="center"/>
              <w:rPr>
                <w:rFonts w:eastAsia="Times New Roman" w:cs="Times New Roman"/>
                <w:sz w:val="21"/>
                <w:szCs w:val="21"/>
                <w:lang w:eastAsia="en-US"/>
              </w:rPr>
            </w:pPr>
            <w:r>
              <w:rPr>
                <w:rFonts w:eastAsia="Times New Roman" w:cs="Times New Roman"/>
                <w:sz w:val="21"/>
                <w:szCs w:val="21"/>
                <w:lang w:eastAsia="en-US"/>
              </w:rPr>
              <w:t>Input Data</w:t>
            </w:r>
          </w:p>
        </w:tc>
        <w:tc>
          <w:tcPr>
            <w:tcW w:w="5661"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F78F456" w14:textId="4CBB529C" w:rsidR="00CB3E46" w:rsidRPr="004C7295" w:rsidRDefault="00CB3E46" w:rsidP="00765E1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Pr>
                <w:rFonts w:eastAsia="Times New Roman" w:cs="Times New Roman"/>
                <w:sz w:val="21"/>
                <w:szCs w:val="21"/>
                <w:lang w:eastAsia="en-US"/>
              </w:rPr>
              <w:t>Key Data Sources</w:t>
            </w:r>
          </w:p>
        </w:tc>
      </w:tr>
      <w:tr w:rsidR="00CB3E46" w:rsidRPr="004C7295" w14:paraId="0610A99E" w14:textId="77777777" w:rsidTr="00B114D1">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auto"/>
              <w:left w:val="single" w:sz="4" w:space="0" w:color="auto"/>
              <w:bottom w:val="single" w:sz="4" w:space="0" w:color="auto"/>
              <w:right w:val="single" w:sz="4" w:space="0" w:color="auto"/>
            </w:tcBorders>
            <w:shd w:val="clear" w:color="auto" w:fill="auto"/>
            <w:vAlign w:val="center"/>
          </w:tcPr>
          <w:p w14:paraId="6399F82E" w14:textId="12C270B4" w:rsidR="00CB3E46" w:rsidRPr="00B114D1" w:rsidRDefault="0014129E" w:rsidP="00B114D1">
            <w:pPr>
              <w:spacing w:line="240" w:lineRule="auto"/>
              <w:jc w:val="left"/>
              <w:rPr>
                <w:rFonts w:cs="Times New Roman"/>
                <w:color w:val="000000" w:themeColor="text1"/>
                <w:sz w:val="21"/>
                <w:szCs w:val="21"/>
              </w:rPr>
            </w:pPr>
            <w:r w:rsidRPr="008841AD">
              <w:rPr>
                <w:rFonts w:cs="Times New Roman"/>
                <w:color w:val="000000" w:themeColor="text1"/>
                <w:sz w:val="21"/>
                <w:szCs w:val="21"/>
              </w:rPr>
              <w:t>Rooftop Total Addressable Market</w:t>
            </w:r>
          </w:p>
        </w:tc>
        <w:tc>
          <w:tcPr>
            <w:tcW w:w="5661" w:type="dxa"/>
            <w:tcBorders>
              <w:top w:val="single" w:sz="4" w:space="0" w:color="auto"/>
              <w:left w:val="single" w:sz="4" w:space="0" w:color="auto"/>
              <w:bottom w:val="single" w:sz="4" w:space="0" w:color="auto"/>
              <w:right w:val="single" w:sz="4" w:space="0" w:color="auto"/>
            </w:tcBorders>
            <w:shd w:val="clear" w:color="auto" w:fill="auto"/>
            <w:vAlign w:val="center"/>
          </w:tcPr>
          <w:p w14:paraId="24D2F400" w14:textId="5CAEA5D6" w:rsidR="00CB3E46" w:rsidRPr="00B114D1" w:rsidRDefault="0014129E" w:rsidP="00B114D1">
            <w:pPr>
              <w:pStyle w:val="ListParagraph"/>
              <w:numPr>
                <w:ilvl w:val="0"/>
                <w:numId w:val="101"/>
              </w:num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Drawdown analysis based on IEA 2013 and GBPN 2012</w:t>
            </w:r>
          </w:p>
        </w:tc>
      </w:tr>
      <w:tr w:rsidR="00CB3E46" w:rsidRPr="004C7295" w14:paraId="58D888B8" w14:textId="77777777" w:rsidTr="00B114D1">
        <w:trPr>
          <w:trHeight w:val="315"/>
          <w:jc w:val="center"/>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auto"/>
              <w:left w:val="single" w:sz="4" w:space="0" w:color="auto"/>
              <w:bottom w:val="single" w:sz="4" w:space="0" w:color="auto"/>
              <w:right w:val="single" w:sz="4" w:space="0" w:color="auto"/>
            </w:tcBorders>
            <w:shd w:val="clear" w:color="auto" w:fill="auto"/>
            <w:vAlign w:val="center"/>
          </w:tcPr>
          <w:p w14:paraId="4847B40B" w14:textId="4B516890" w:rsidR="00CB3E46" w:rsidRPr="00B114D1" w:rsidRDefault="00A73344" w:rsidP="00B114D1">
            <w:pPr>
              <w:spacing w:line="240" w:lineRule="auto"/>
              <w:jc w:val="left"/>
              <w:rPr>
                <w:rFonts w:cs="Times New Roman"/>
                <w:color w:val="000000" w:themeColor="text1"/>
                <w:sz w:val="21"/>
                <w:szCs w:val="21"/>
              </w:rPr>
            </w:pPr>
            <w:r>
              <w:rPr>
                <w:rFonts w:cs="Times New Roman"/>
                <w:color w:val="000000" w:themeColor="text1"/>
                <w:sz w:val="21"/>
                <w:szCs w:val="21"/>
              </w:rPr>
              <w:t>Current and Future</w:t>
            </w:r>
            <w:r w:rsidR="0014129E" w:rsidRPr="008841AD">
              <w:rPr>
                <w:rFonts w:cs="Times New Roman"/>
                <w:color w:val="000000" w:themeColor="text1"/>
                <w:sz w:val="21"/>
                <w:szCs w:val="21"/>
              </w:rPr>
              <w:t xml:space="preserve"> Adoption</w:t>
            </w:r>
          </w:p>
        </w:tc>
        <w:tc>
          <w:tcPr>
            <w:tcW w:w="5661" w:type="dxa"/>
            <w:tcBorders>
              <w:top w:val="single" w:sz="4" w:space="0" w:color="auto"/>
              <w:left w:val="single" w:sz="4" w:space="0" w:color="auto"/>
              <w:bottom w:val="single" w:sz="4" w:space="0" w:color="auto"/>
              <w:right w:val="single" w:sz="4" w:space="0" w:color="auto"/>
            </w:tcBorders>
            <w:shd w:val="clear" w:color="auto" w:fill="auto"/>
            <w:vAlign w:val="center"/>
          </w:tcPr>
          <w:p w14:paraId="09401B6C" w14:textId="48D32AB8" w:rsidR="008841AD" w:rsidRDefault="008841AD" w:rsidP="00B114D1">
            <w:pPr>
              <w:pStyle w:val="ListParagraph"/>
              <w:numPr>
                <w:ilvl w:val="0"/>
                <w:numId w:val="101"/>
              </w:num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114D1">
              <w:rPr>
                <w:rFonts w:cs="Times New Roman"/>
                <w:b/>
                <w:sz w:val="21"/>
                <w:szCs w:val="21"/>
              </w:rPr>
              <w:t>Cool Roof</w:t>
            </w:r>
            <w:r>
              <w:rPr>
                <w:rFonts w:cs="Times New Roman"/>
                <w:b/>
                <w:sz w:val="21"/>
                <w:szCs w:val="21"/>
              </w:rPr>
              <w:t>s</w:t>
            </w:r>
            <w:r w:rsidRPr="00B114D1">
              <w:rPr>
                <w:rFonts w:cs="Times New Roman"/>
                <w:b/>
                <w:sz w:val="21"/>
                <w:szCs w:val="21"/>
              </w:rPr>
              <w:t>:</w:t>
            </w:r>
            <w:r>
              <w:rPr>
                <w:rFonts w:cs="Times New Roman"/>
                <w:sz w:val="21"/>
                <w:szCs w:val="21"/>
              </w:rPr>
              <w:t xml:space="preserve">  Drawdown analysis based on CBECS / US DOE 2016, </w:t>
            </w:r>
            <w:proofErr w:type="spellStart"/>
            <w:r>
              <w:rPr>
                <w:rFonts w:cs="Times New Roman"/>
                <w:sz w:val="21"/>
                <w:szCs w:val="21"/>
              </w:rPr>
              <w:t>Shickman</w:t>
            </w:r>
            <w:proofErr w:type="spellEnd"/>
            <w:r>
              <w:rPr>
                <w:rFonts w:cs="Times New Roman"/>
                <w:sz w:val="21"/>
                <w:szCs w:val="21"/>
              </w:rPr>
              <w:t xml:space="preserve"> 2019, EPA 2008, Transparency</w:t>
            </w:r>
            <w:r w:rsidR="006A4B29">
              <w:rPr>
                <w:rFonts w:cs="Times New Roman"/>
                <w:sz w:val="21"/>
                <w:szCs w:val="21"/>
              </w:rPr>
              <w:t xml:space="preserve"> Research</w:t>
            </w:r>
            <w:r>
              <w:rPr>
                <w:rFonts w:cs="Times New Roman"/>
                <w:sz w:val="21"/>
                <w:szCs w:val="21"/>
              </w:rPr>
              <w:t xml:space="preserve"> 2019</w:t>
            </w:r>
            <w:del w:id="1081" w:author="Catherine Foster" w:date="2020-05-07T15:16:00Z">
              <w:r w:rsidDel="00DB31B3">
                <w:rPr>
                  <w:rFonts w:cs="Times New Roman"/>
                  <w:sz w:val="21"/>
                  <w:szCs w:val="21"/>
                </w:rPr>
                <w:delText>,</w:delText>
              </w:r>
            </w:del>
            <w:r>
              <w:rPr>
                <w:rFonts w:cs="Times New Roman"/>
                <w:sz w:val="21"/>
                <w:szCs w:val="21"/>
              </w:rPr>
              <w:t xml:space="preserve"> </w:t>
            </w:r>
          </w:p>
          <w:p w14:paraId="01D2D2D5" w14:textId="5417A4E1" w:rsidR="00CB3E46" w:rsidRPr="00B114D1" w:rsidRDefault="008841AD" w:rsidP="00B114D1">
            <w:pPr>
              <w:pStyle w:val="ListParagraph"/>
              <w:numPr>
                <w:ilvl w:val="0"/>
                <w:numId w:val="101"/>
              </w:num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114D1">
              <w:rPr>
                <w:rFonts w:cs="Times New Roman"/>
                <w:b/>
                <w:sz w:val="21"/>
                <w:szCs w:val="21"/>
              </w:rPr>
              <w:t>Green Roofs</w:t>
            </w:r>
            <w:r>
              <w:rPr>
                <w:rFonts w:cs="Times New Roman"/>
                <w:sz w:val="21"/>
                <w:szCs w:val="21"/>
              </w:rPr>
              <w:t xml:space="preserve">:  </w:t>
            </w:r>
            <w:r w:rsidR="006A4B29">
              <w:rPr>
                <w:rFonts w:cs="Times New Roman"/>
                <w:sz w:val="21"/>
                <w:szCs w:val="21"/>
              </w:rPr>
              <w:t>Drawdown analysis based on g</w:t>
            </w:r>
            <w:r>
              <w:rPr>
                <w:rFonts w:cs="Times New Roman"/>
                <w:sz w:val="21"/>
                <w:szCs w:val="21"/>
              </w:rPr>
              <w:t xml:space="preserve">reenroofs.com 2019, Velazquez 2019, Green Roofs for Healthy Cities 2017, US DOE 2012, Castleton </w:t>
            </w:r>
            <w:r w:rsidR="006A4B29">
              <w:rPr>
                <w:rFonts w:cs="Times New Roman"/>
                <w:sz w:val="21"/>
                <w:szCs w:val="21"/>
              </w:rPr>
              <w:t xml:space="preserve">et al </w:t>
            </w:r>
            <w:r>
              <w:rPr>
                <w:rFonts w:cs="Times New Roman"/>
                <w:sz w:val="21"/>
                <w:szCs w:val="21"/>
              </w:rPr>
              <w:t>2010, EFB 2015</w:t>
            </w:r>
          </w:p>
        </w:tc>
      </w:tr>
      <w:tr w:rsidR="00CB3E46" w:rsidRPr="004C7295" w14:paraId="69D4F354" w14:textId="77777777" w:rsidTr="00B114D1">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auto"/>
              <w:left w:val="single" w:sz="4" w:space="0" w:color="auto"/>
              <w:bottom w:val="single" w:sz="4" w:space="0" w:color="auto"/>
              <w:right w:val="single" w:sz="4" w:space="0" w:color="auto"/>
            </w:tcBorders>
            <w:shd w:val="clear" w:color="auto" w:fill="auto"/>
            <w:vAlign w:val="center"/>
          </w:tcPr>
          <w:p w14:paraId="0601D7C2" w14:textId="4E8E31DC" w:rsidR="00CB3E46" w:rsidRPr="00B114D1" w:rsidRDefault="0014129E" w:rsidP="00B114D1">
            <w:pPr>
              <w:spacing w:line="240" w:lineRule="auto"/>
              <w:jc w:val="left"/>
              <w:rPr>
                <w:rFonts w:cs="Times New Roman"/>
                <w:color w:val="000000" w:themeColor="text1"/>
                <w:sz w:val="21"/>
                <w:szCs w:val="21"/>
              </w:rPr>
            </w:pPr>
            <w:r w:rsidRPr="008841AD">
              <w:rPr>
                <w:rFonts w:cs="Times New Roman"/>
                <w:color w:val="000000" w:themeColor="text1"/>
                <w:sz w:val="21"/>
                <w:szCs w:val="21"/>
              </w:rPr>
              <w:t xml:space="preserve">Financial </w:t>
            </w:r>
          </w:p>
        </w:tc>
        <w:tc>
          <w:tcPr>
            <w:tcW w:w="5661" w:type="dxa"/>
            <w:tcBorders>
              <w:top w:val="single" w:sz="4" w:space="0" w:color="auto"/>
              <w:left w:val="single" w:sz="4" w:space="0" w:color="auto"/>
              <w:bottom w:val="single" w:sz="4" w:space="0" w:color="auto"/>
              <w:right w:val="single" w:sz="4" w:space="0" w:color="auto"/>
            </w:tcBorders>
            <w:shd w:val="clear" w:color="auto" w:fill="auto"/>
            <w:vAlign w:val="center"/>
          </w:tcPr>
          <w:p w14:paraId="27C25929" w14:textId="5BCAB78B" w:rsidR="008841AD" w:rsidRDefault="008841AD" w:rsidP="008841AD">
            <w:pPr>
              <w:pStyle w:val="ListParagraph"/>
              <w:numPr>
                <w:ilvl w:val="0"/>
                <w:numId w:val="101"/>
              </w:num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EF7422">
              <w:rPr>
                <w:rFonts w:cs="Times New Roman"/>
                <w:b/>
                <w:sz w:val="21"/>
                <w:szCs w:val="21"/>
              </w:rPr>
              <w:t>Cool Roof</w:t>
            </w:r>
            <w:r>
              <w:rPr>
                <w:rFonts w:cs="Times New Roman"/>
                <w:b/>
                <w:sz w:val="21"/>
                <w:szCs w:val="21"/>
              </w:rPr>
              <w:t>s</w:t>
            </w:r>
            <w:r w:rsidRPr="00EF7422">
              <w:rPr>
                <w:rFonts w:cs="Times New Roman"/>
                <w:b/>
                <w:sz w:val="21"/>
                <w:szCs w:val="21"/>
              </w:rPr>
              <w:t>:</w:t>
            </w:r>
            <w:r>
              <w:rPr>
                <w:rFonts w:cs="Times New Roman"/>
                <w:sz w:val="21"/>
                <w:szCs w:val="21"/>
              </w:rPr>
              <w:t xml:space="preserve">  </w:t>
            </w:r>
            <w:r w:rsidR="006A4B29">
              <w:rPr>
                <w:rFonts w:cs="Times New Roman"/>
                <w:sz w:val="21"/>
                <w:szCs w:val="21"/>
              </w:rPr>
              <w:t xml:space="preserve">Sproul et al 2014, Means 2012, Levinson et al 2010, Gao et al 2014, </w:t>
            </w:r>
            <w:proofErr w:type="spellStart"/>
            <w:r w:rsidR="006A4B29">
              <w:rPr>
                <w:rFonts w:cs="Times New Roman"/>
                <w:sz w:val="21"/>
                <w:szCs w:val="21"/>
              </w:rPr>
              <w:t>Ascione</w:t>
            </w:r>
            <w:proofErr w:type="spellEnd"/>
            <w:r w:rsidR="006A4B29">
              <w:rPr>
                <w:rFonts w:cs="Times New Roman"/>
                <w:sz w:val="21"/>
                <w:szCs w:val="21"/>
              </w:rPr>
              <w:t xml:space="preserve"> et al 2013, Moseley et al 2013, US GSA 2011</w:t>
            </w:r>
          </w:p>
          <w:p w14:paraId="0FBEE9F2" w14:textId="4E0C9E70" w:rsidR="00CB3E46" w:rsidRPr="00B114D1" w:rsidRDefault="008841AD" w:rsidP="00B114D1">
            <w:pPr>
              <w:pStyle w:val="ListParagraph"/>
              <w:numPr>
                <w:ilvl w:val="0"/>
                <w:numId w:val="101"/>
              </w:numPr>
              <w:spacing w:line="240" w:lineRule="auto"/>
              <w:jc w:val="left"/>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EF7422">
              <w:rPr>
                <w:rFonts w:cs="Times New Roman"/>
                <w:b/>
                <w:sz w:val="21"/>
                <w:szCs w:val="21"/>
              </w:rPr>
              <w:t>Green Roofs</w:t>
            </w:r>
            <w:r>
              <w:rPr>
                <w:rFonts w:cs="Times New Roman"/>
                <w:sz w:val="21"/>
                <w:szCs w:val="21"/>
              </w:rPr>
              <w:t xml:space="preserve">:  </w:t>
            </w:r>
            <w:r w:rsidR="006A4B29">
              <w:rPr>
                <w:rFonts w:cs="Times New Roman"/>
                <w:sz w:val="21"/>
                <w:szCs w:val="21"/>
              </w:rPr>
              <w:t xml:space="preserve">US GSA 2011, Garrison et al 2012, Sproul et al 2014, Peck &amp; Kuhn 2010, </w:t>
            </w:r>
            <w:proofErr w:type="spellStart"/>
            <w:r w:rsidR="006A4B29">
              <w:rPr>
                <w:rFonts w:cs="Times New Roman"/>
                <w:sz w:val="21"/>
                <w:szCs w:val="21"/>
              </w:rPr>
              <w:t>Bianchini</w:t>
            </w:r>
            <w:proofErr w:type="spellEnd"/>
            <w:r w:rsidR="006A4B29">
              <w:rPr>
                <w:rFonts w:cs="Times New Roman"/>
                <w:sz w:val="21"/>
                <w:szCs w:val="21"/>
              </w:rPr>
              <w:t xml:space="preserve"> &amp; </w:t>
            </w:r>
            <w:proofErr w:type="spellStart"/>
            <w:r w:rsidR="006A4B29">
              <w:rPr>
                <w:rFonts w:cs="Times New Roman"/>
                <w:sz w:val="21"/>
                <w:szCs w:val="21"/>
              </w:rPr>
              <w:t>Hewage</w:t>
            </w:r>
            <w:proofErr w:type="spellEnd"/>
            <w:r w:rsidR="006A4B29">
              <w:rPr>
                <w:rFonts w:cs="Times New Roman"/>
                <w:sz w:val="21"/>
                <w:szCs w:val="21"/>
              </w:rPr>
              <w:t xml:space="preserve"> 2012</w:t>
            </w:r>
          </w:p>
        </w:tc>
      </w:tr>
      <w:tr w:rsidR="0014129E" w:rsidRPr="004C7295" w14:paraId="0F9F38F9" w14:textId="77777777" w:rsidTr="00B114D1">
        <w:trPr>
          <w:trHeight w:val="352"/>
          <w:jc w:val="center"/>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auto"/>
              <w:left w:val="single" w:sz="4" w:space="0" w:color="auto"/>
              <w:bottom w:val="single" w:sz="4" w:space="0" w:color="auto"/>
              <w:right w:val="single" w:sz="4" w:space="0" w:color="auto"/>
            </w:tcBorders>
            <w:shd w:val="clear" w:color="auto" w:fill="auto"/>
            <w:vAlign w:val="center"/>
          </w:tcPr>
          <w:p w14:paraId="138BEFD4" w14:textId="005B5CDC" w:rsidR="0014129E" w:rsidRPr="00B114D1" w:rsidRDefault="0014129E" w:rsidP="00765E15">
            <w:pPr>
              <w:spacing w:line="240" w:lineRule="auto"/>
              <w:jc w:val="left"/>
              <w:rPr>
                <w:rFonts w:cs="Times New Roman"/>
                <w:color w:val="000000" w:themeColor="text1"/>
                <w:sz w:val="21"/>
                <w:szCs w:val="21"/>
              </w:rPr>
            </w:pPr>
            <w:r w:rsidRPr="008841AD">
              <w:rPr>
                <w:rFonts w:cs="Times New Roman"/>
                <w:color w:val="000000" w:themeColor="text1"/>
                <w:sz w:val="21"/>
                <w:szCs w:val="21"/>
              </w:rPr>
              <w:t xml:space="preserve">Energy </w:t>
            </w:r>
            <w:r w:rsidR="006A4B29">
              <w:rPr>
                <w:rFonts w:cs="Times New Roman"/>
                <w:color w:val="000000" w:themeColor="text1"/>
                <w:sz w:val="21"/>
                <w:szCs w:val="21"/>
              </w:rPr>
              <w:t>Consumption</w:t>
            </w:r>
          </w:p>
        </w:tc>
        <w:tc>
          <w:tcPr>
            <w:tcW w:w="5661" w:type="dxa"/>
            <w:tcBorders>
              <w:top w:val="single" w:sz="4" w:space="0" w:color="auto"/>
              <w:left w:val="single" w:sz="4" w:space="0" w:color="auto"/>
              <w:bottom w:val="single" w:sz="4" w:space="0" w:color="auto"/>
              <w:right w:val="single" w:sz="4" w:space="0" w:color="auto"/>
            </w:tcBorders>
            <w:shd w:val="clear" w:color="auto" w:fill="auto"/>
            <w:vAlign w:val="center"/>
          </w:tcPr>
          <w:p w14:paraId="7A7C5A40" w14:textId="037E1516" w:rsidR="0014129E" w:rsidRPr="00B114D1" w:rsidRDefault="008841AD" w:rsidP="00B114D1">
            <w:pPr>
              <w:pStyle w:val="ListParagraph"/>
              <w:numPr>
                <w:ilvl w:val="0"/>
                <w:numId w:val="101"/>
              </w:numPr>
              <w:spacing w:line="240" w:lineRule="auto"/>
              <w:jc w:val="left"/>
              <w:cnfStyle w:val="000000000000" w:firstRow="0" w:lastRow="0" w:firstColumn="0" w:lastColumn="0" w:oddVBand="0" w:evenVBand="0" w:oddHBand="0" w:evenHBand="0" w:firstRowFirstColumn="0" w:firstRowLastColumn="0" w:lastRowFirstColumn="0" w:lastRowLastColumn="0"/>
              <w:rPr>
                <w:rFonts w:cs="Times New Roman"/>
                <w:sz w:val="21"/>
                <w:szCs w:val="21"/>
              </w:rPr>
            </w:pPr>
            <w:proofErr w:type="spellStart"/>
            <w:r>
              <w:rPr>
                <w:rFonts w:cs="Times New Roman"/>
                <w:sz w:val="21"/>
                <w:szCs w:val="21"/>
              </w:rPr>
              <w:t>Asc</w:t>
            </w:r>
            <w:r w:rsidR="006A4B29">
              <w:rPr>
                <w:rFonts w:cs="Times New Roman"/>
                <w:sz w:val="21"/>
                <w:szCs w:val="21"/>
              </w:rPr>
              <w:t>ione</w:t>
            </w:r>
            <w:proofErr w:type="spellEnd"/>
            <w:r w:rsidR="006A4B29">
              <w:rPr>
                <w:rFonts w:cs="Times New Roman"/>
                <w:sz w:val="21"/>
                <w:szCs w:val="21"/>
              </w:rPr>
              <w:t xml:space="preserve"> et al 2013, Gao et al 2014, </w:t>
            </w:r>
            <w:proofErr w:type="spellStart"/>
            <w:r w:rsidR="006A4B29">
              <w:rPr>
                <w:rFonts w:cs="Times New Roman"/>
                <w:sz w:val="21"/>
                <w:szCs w:val="21"/>
              </w:rPr>
              <w:t>Jaffal</w:t>
            </w:r>
            <w:proofErr w:type="spellEnd"/>
            <w:r w:rsidR="006A4B29">
              <w:rPr>
                <w:rFonts w:cs="Times New Roman"/>
                <w:sz w:val="21"/>
                <w:szCs w:val="21"/>
              </w:rPr>
              <w:t xml:space="preserve"> et al 2012,</w:t>
            </w:r>
            <w:r>
              <w:rPr>
                <w:rFonts w:cs="Times New Roman"/>
                <w:sz w:val="21"/>
                <w:szCs w:val="21"/>
              </w:rPr>
              <w:t xml:space="preserve"> Levinson </w:t>
            </w:r>
            <w:r w:rsidR="006A4B29">
              <w:rPr>
                <w:rFonts w:cs="Times New Roman"/>
                <w:sz w:val="21"/>
                <w:szCs w:val="21"/>
              </w:rPr>
              <w:t xml:space="preserve">et al </w:t>
            </w:r>
            <w:r>
              <w:rPr>
                <w:rFonts w:cs="Times New Roman"/>
                <w:sz w:val="21"/>
                <w:szCs w:val="21"/>
              </w:rPr>
              <w:t>2010</w:t>
            </w:r>
          </w:p>
        </w:tc>
      </w:tr>
    </w:tbl>
    <w:p w14:paraId="3EFD9F31" w14:textId="77777777" w:rsidR="00CB3E46" w:rsidRDefault="00CB3E46" w:rsidP="00F51D99"/>
    <w:p w14:paraId="7BEA594D" w14:textId="3FA1FF6D" w:rsidR="00A73344" w:rsidRDefault="00E36B64" w:rsidP="00F51D99">
      <w:r>
        <w:t xml:space="preserve">Section </w:t>
      </w:r>
      <w:r w:rsidR="00145031">
        <w:fldChar w:fldCharType="begin"/>
      </w:r>
      <w:r w:rsidR="00145031">
        <w:instrText xml:space="preserve"> REF _Ref12541262 \r \h </w:instrText>
      </w:r>
      <w:r w:rsidR="00145031">
        <w:fldChar w:fldCharType="separate"/>
      </w:r>
      <w:r w:rsidR="007A5307">
        <w:t>2.3</w:t>
      </w:r>
      <w:r w:rsidR="00145031">
        <w:fldChar w:fldCharType="end"/>
      </w:r>
      <w:r w:rsidR="00145031">
        <w:t xml:space="preserve"> </w:t>
      </w:r>
      <w:r>
        <w:t xml:space="preserve">describes Drawdown’s analytical approach for calculating total addressable market.  Section </w:t>
      </w:r>
      <w:r w:rsidR="00145031">
        <w:fldChar w:fldCharType="begin"/>
      </w:r>
      <w:r w:rsidR="00145031">
        <w:instrText xml:space="preserve"> REF _Ref12541268 \r \h </w:instrText>
      </w:r>
      <w:r w:rsidR="00145031">
        <w:fldChar w:fldCharType="separate"/>
      </w:r>
      <w:r w:rsidR="007A5307">
        <w:t>2.4</w:t>
      </w:r>
      <w:r w:rsidR="00145031">
        <w:fldChar w:fldCharType="end"/>
      </w:r>
      <w:r w:rsidR="00145031">
        <w:t xml:space="preserve"> </w:t>
      </w:r>
      <w:r>
        <w:t xml:space="preserve">presents Drawdown’s approach for developing energy-efficient roof adoption scenarios.  </w:t>
      </w:r>
    </w:p>
    <w:p w14:paraId="3F6B79A0" w14:textId="3902BA08" w:rsidR="00DF4904" w:rsidRDefault="00B93DDC" w:rsidP="00C07355">
      <w:pPr>
        <w:pStyle w:val="Heading2"/>
        <w:numPr>
          <w:ilvl w:val="1"/>
          <w:numId w:val="28"/>
        </w:numPr>
      </w:pPr>
      <w:bookmarkStart w:id="1082" w:name="_Toc7445327"/>
      <w:bookmarkStart w:id="1083" w:name="_Toc7445715"/>
      <w:bookmarkStart w:id="1084" w:name="_Toc7446050"/>
      <w:bookmarkStart w:id="1085" w:name="_Toc7447929"/>
      <w:bookmarkStart w:id="1086" w:name="_Toc7445328"/>
      <w:bookmarkStart w:id="1087" w:name="_Toc7445716"/>
      <w:bookmarkStart w:id="1088" w:name="_Toc7446051"/>
      <w:bookmarkStart w:id="1089" w:name="_Toc7447930"/>
      <w:bookmarkStart w:id="1090" w:name="_Toc7445329"/>
      <w:bookmarkStart w:id="1091" w:name="_Toc7445717"/>
      <w:bookmarkStart w:id="1092" w:name="_Toc7446052"/>
      <w:bookmarkStart w:id="1093" w:name="_Toc7447931"/>
      <w:bookmarkStart w:id="1094" w:name="_Toc7445330"/>
      <w:bookmarkStart w:id="1095" w:name="_Toc7445718"/>
      <w:bookmarkStart w:id="1096" w:name="_Toc7446053"/>
      <w:bookmarkStart w:id="1097" w:name="_Toc7447932"/>
      <w:bookmarkStart w:id="1098" w:name="_Toc7445331"/>
      <w:bookmarkStart w:id="1099" w:name="_Toc7445719"/>
      <w:bookmarkStart w:id="1100" w:name="_Toc7446054"/>
      <w:bookmarkStart w:id="1101" w:name="_Toc7447933"/>
      <w:bookmarkStart w:id="1102" w:name="_Toc7445332"/>
      <w:bookmarkStart w:id="1103" w:name="_Toc7445720"/>
      <w:bookmarkStart w:id="1104" w:name="_Toc7446055"/>
      <w:bookmarkStart w:id="1105" w:name="_Toc7447934"/>
      <w:bookmarkStart w:id="1106" w:name="_Toc7445333"/>
      <w:bookmarkStart w:id="1107" w:name="_Toc7445721"/>
      <w:bookmarkStart w:id="1108" w:name="_Toc7446056"/>
      <w:bookmarkStart w:id="1109" w:name="_Toc7447935"/>
      <w:bookmarkStart w:id="1110" w:name="_Toc7445334"/>
      <w:bookmarkStart w:id="1111" w:name="_Toc7445722"/>
      <w:bookmarkStart w:id="1112" w:name="_Toc7446057"/>
      <w:bookmarkStart w:id="1113" w:name="_Toc7447936"/>
      <w:bookmarkStart w:id="1114" w:name="_Toc7445335"/>
      <w:bookmarkStart w:id="1115" w:name="_Toc7445723"/>
      <w:bookmarkStart w:id="1116" w:name="_Toc7446058"/>
      <w:bookmarkStart w:id="1117" w:name="_Toc7447937"/>
      <w:bookmarkStart w:id="1118" w:name="_Toc7445336"/>
      <w:bookmarkStart w:id="1119" w:name="_Toc7445724"/>
      <w:bookmarkStart w:id="1120" w:name="_Toc7446059"/>
      <w:bookmarkStart w:id="1121" w:name="_Toc7447938"/>
      <w:bookmarkStart w:id="1122" w:name="_Toc7445337"/>
      <w:bookmarkStart w:id="1123" w:name="_Toc7445725"/>
      <w:bookmarkStart w:id="1124" w:name="_Toc7446060"/>
      <w:bookmarkStart w:id="1125" w:name="_Toc7447939"/>
      <w:bookmarkStart w:id="1126" w:name="_Ref12539730"/>
      <w:bookmarkStart w:id="1127" w:name="_Ref12541262"/>
      <w:bookmarkStart w:id="1128" w:name="_Toc24639465"/>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r>
        <w:t xml:space="preserve">Cool Roof and Green Roof </w:t>
      </w:r>
      <w:bookmarkStart w:id="1129" w:name="_Toc7445339"/>
      <w:bookmarkStart w:id="1130" w:name="_Toc7445727"/>
      <w:bookmarkStart w:id="1131" w:name="_Toc7446062"/>
      <w:bookmarkStart w:id="1132" w:name="_Toc7447941"/>
      <w:bookmarkStart w:id="1133" w:name="_Toc7445340"/>
      <w:bookmarkStart w:id="1134" w:name="_Toc7445728"/>
      <w:bookmarkStart w:id="1135" w:name="_Toc7446063"/>
      <w:bookmarkStart w:id="1136" w:name="_Toc7447942"/>
      <w:bookmarkStart w:id="1137" w:name="_Toc7445341"/>
      <w:bookmarkStart w:id="1138" w:name="_Toc7445729"/>
      <w:bookmarkStart w:id="1139" w:name="_Toc7446064"/>
      <w:bookmarkStart w:id="1140" w:name="_Toc7447943"/>
      <w:bookmarkStart w:id="1141" w:name="_Toc7445342"/>
      <w:bookmarkStart w:id="1142" w:name="_Toc7445730"/>
      <w:bookmarkStart w:id="1143" w:name="_Toc7446065"/>
      <w:bookmarkStart w:id="1144" w:name="_Toc7447944"/>
      <w:bookmarkStart w:id="1145" w:name="_Toc7445343"/>
      <w:bookmarkStart w:id="1146" w:name="_Toc7445731"/>
      <w:bookmarkStart w:id="1147" w:name="_Toc7446066"/>
      <w:bookmarkStart w:id="1148" w:name="_Toc7447945"/>
      <w:bookmarkStart w:id="1149" w:name="_Toc7445344"/>
      <w:bookmarkStart w:id="1150" w:name="_Toc7445732"/>
      <w:bookmarkStart w:id="1151" w:name="_Toc7446067"/>
      <w:bookmarkStart w:id="1152" w:name="_Toc7447946"/>
      <w:bookmarkStart w:id="1153" w:name="_Toc7445345"/>
      <w:bookmarkStart w:id="1154" w:name="_Toc7445733"/>
      <w:bookmarkStart w:id="1155" w:name="_Toc7446068"/>
      <w:bookmarkStart w:id="1156" w:name="_Toc7447947"/>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r w:rsidR="00686965" w:rsidRPr="000C2FF4">
        <w:t>Total Addressable Market</w:t>
      </w:r>
      <w:r>
        <w:t>s</w:t>
      </w:r>
      <w:bookmarkEnd w:id="1126"/>
      <w:bookmarkEnd w:id="1127"/>
      <w:bookmarkEnd w:id="1128"/>
    </w:p>
    <w:p w14:paraId="600B8024" w14:textId="323DC9C7" w:rsidR="006974AC" w:rsidRPr="00B114D1" w:rsidRDefault="006974AC" w:rsidP="006974AC">
      <w:r>
        <w:t>T</w:t>
      </w:r>
      <w:r w:rsidRPr="00B114D1">
        <w:t xml:space="preserve">he Cool Roof and Green Roof TAMs </w:t>
      </w:r>
      <w:r>
        <w:t xml:space="preserve">modeled </w:t>
      </w:r>
      <w:r w:rsidRPr="00765E15">
        <w:t>are each based on two foundati</w:t>
      </w:r>
      <w:r>
        <w:t>on</w:t>
      </w:r>
      <w:r w:rsidRPr="00B114D1">
        <w:t>s:</w:t>
      </w:r>
    </w:p>
    <w:p w14:paraId="343FC656" w14:textId="2365F48D" w:rsidR="006974AC" w:rsidRPr="00B114D1" w:rsidRDefault="006974AC" w:rsidP="00B114D1">
      <w:pPr>
        <w:pStyle w:val="ListParagraph"/>
        <w:numPr>
          <w:ilvl w:val="0"/>
          <w:numId w:val="103"/>
        </w:numPr>
        <w:spacing w:after="0" w:line="240" w:lineRule="auto"/>
        <w:contextualSpacing w:val="0"/>
        <w:jc w:val="left"/>
      </w:pPr>
      <w:r w:rsidRPr="00B114D1">
        <w:t xml:space="preserve">Drawdown </w:t>
      </w:r>
      <w:r w:rsidR="00E03056">
        <w:t>development</w:t>
      </w:r>
      <w:r w:rsidRPr="00B114D1">
        <w:t xml:space="preserve"> of global rooftop TAM (and building height estimate</w:t>
      </w:r>
      <w:r w:rsidR="008B479D">
        <w:t>s</w:t>
      </w:r>
      <w:r w:rsidRPr="00B114D1">
        <w:t>)</w:t>
      </w:r>
      <w:r w:rsidR="00831F0F">
        <w:t xml:space="preserve">.  </w:t>
      </w:r>
    </w:p>
    <w:p w14:paraId="0DA8A23E" w14:textId="5C4F1657" w:rsidR="006974AC" w:rsidRPr="00B114D1" w:rsidRDefault="00831F0F" w:rsidP="00B114D1">
      <w:pPr>
        <w:pStyle w:val="ListParagraph"/>
        <w:numPr>
          <w:ilvl w:val="0"/>
          <w:numId w:val="103"/>
        </w:numPr>
        <w:spacing w:after="0" w:line="240" w:lineRule="auto"/>
        <w:contextualSpacing w:val="0"/>
        <w:jc w:val="left"/>
      </w:pPr>
      <w:r>
        <w:t xml:space="preserve">Filters </w:t>
      </w:r>
      <w:r w:rsidR="006974AC" w:rsidRPr="00B114D1">
        <w:t>developed to select climate zones and building types</w:t>
      </w:r>
      <w:r>
        <w:t xml:space="preserve"> suited</w:t>
      </w:r>
      <w:r w:rsidR="006974AC" w:rsidRPr="00B114D1">
        <w:t xml:space="preserve"> for e</w:t>
      </w:r>
      <w:r>
        <w:t xml:space="preserve">ach efficient roof technology.  </w:t>
      </w:r>
    </w:p>
    <w:p w14:paraId="37C04986" w14:textId="77777777" w:rsidR="006974AC" w:rsidRDefault="006974AC" w:rsidP="00B5780F">
      <w:pPr>
        <w:rPr>
          <w:highlight w:val="cyan"/>
        </w:rPr>
      </w:pPr>
    </w:p>
    <w:p w14:paraId="013ABD00" w14:textId="32491CC8" w:rsidR="006974AC" w:rsidRPr="00B114D1" w:rsidRDefault="00E03056" w:rsidP="00B114D1">
      <w:pPr>
        <w:pStyle w:val="Heading4"/>
      </w:pPr>
      <w:r>
        <w:t>Global Rooftop Total Available Market Methodology</w:t>
      </w:r>
    </w:p>
    <w:p w14:paraId="714BB4C7" w14:textId="5B84D636" w:rsidR="00E03056" w:rsidRDefault="00E03056" w:rsidP="00E03056">
      <w:pPr>
        <w:rPr>
          <w:rFonts w:cs="Times New Roman"/>
        </w:rPr>
      </w:pPr>
      <w:r>
        <w:rPr>
          <w:rFonts w:cs="Times New Roman"/>
        </w:rPr>
        <w:t xml:space="preserve">An integrated Total Addressable Market (TAM) for total roof area was created alongside other TAMs used by different Drawdown Solutions. This integrated TAM is developed using population and GDP as </w:t>
      </w:r>
      <w:r>
        <w:rPr>
          <w:rFonts w:cs="Times New Roman"/>
        </w:rPr>
        <w:lastRenderedPageBreak/>
        <w:t>the primary driver for residential and commercial floor space demand, respectively. Present day and historical floor area estimates were derived from two primary data sources, the International Energy Agency (IEA) and Global Buildings Performance Network (GBPN) which were then projected from 2014 to 2060 using the medium UN variant for population and expected GDP growth as to be integrated with all Drawdown Solutions.</w:t>
      </w:r>
    </w:p>
    <w:p w14:paraId="006327D0" w14:textId="77777777" w:rsidR="00E03056" w:rsidRDefault="00E03056" w:rsidP="00E03056">
      <w:pPr>
        <w:rPr>
          <w:rFonts w:cs="Times New Roman"/>
        </w:rPr>
      </w:pPr>
      <w:r>
        <w:rPr>
          <w:rFonts w:cs="Times New Roman"/>
        </w:rPr>
        <w:t>Utilizing the following relationship between floor area and roof area, the roof area TAM is then created:</w:t>
      </w:r>
    </w:p>
    <w:p w14:paraId="76FB113A" w14:textId="77777777" w:rsidR="00E03056" w:rsidRDefault="00E03056" w:rsidP="00E03056">
      <w:pPr>
        <w:rPr>
          <w:rFonts w:cs="Times New Roman"/>
          <w:lang w:eastAsia="zh-CN"/>
        </w:rPr>
      </w:pPr>
      <m:oMathPara>
        <m:oMath>
          <m:r>
            <w:rPr>
              <w:rFonts w:ascii="Cambria Math" w:hAnsi="Cambria Math" w:cs="Times New Roman"/>
              <w:lang w:eastAsia="zh-CN"/>
            </w:rPr>
            <m:t>Roof Area</m:t>
          </m:r>
          <m:d>
            <m:dPr>
              <m:begChr m:val="["/>
              <m:endChr m:val="]"/>
              <m:ctrlPr>
                <w:rPr>
                  <w:rFonts w:ascii="Cambria Math" w:hAnsi="Cambria Math" w:cs="Times New Roman"/>
                  <w:i/>
                  <w:iCs/>
                  <w:sz w:val="24"/>
                  <w:szCs w:val="24"/>
                  <w:lang w:eastAsia="zh-CN"/>
                </w:rPr>
              </m:ctrlPr>
            </m:dPr>
            <m:e>
              <m:r>
                <w:rPr>
                  <w:rFonts w:ascii="Cambria Math" w:hAnsi="Cambria Math" w:cs="Times New Roman"/>
                  <w:lang w:eastAsia="zh-CN"/>
                </w:rPr>
                <m:t>million </m:t>
              </m:r>
              <m:sSup>
                <m:sSupPr>
                  <m:ctrlPr>
                    <w:rPr>
                      <w:rFonts w:ascii="Cambria Math" w:hAnsi="Cambria Math" w:cs="Times New Roman"/>
                      <w:i/>
                      <w:iCs/>
                      <w:sz w:val="24"/>
                      <w:szCs w:val="24"/>
                      <w:lang w:eastAsia="zh-CN"/>
                    </w:rPr>
                  </m:ctrlPr>
                </m:sSupPr>
                <m:e>
                  <m:r>
                    <w:rPr>
                      <w:rFonts w:ascii="Cambria Math" w:hAnsi="Cambria Math" w:cs="Times New Roman"/>
                      <w:lang w:eastAsia="zh-CN"/>
                    </w:rPr>
                    <m:t>m</m:t>
                  </m:r>
                </m:e>
                <m:sup>
                  <m:r>
                    <w:rPr>
                      <w:rFonts w:ascii="Cambria Math" w:hAnsi="Cambria Math" w:cs="Times New Roman"/>
                      <w:lang w:eastAsia="zh-CN"/>
                    </w:rPr>
                    <m:t>2</m:t>
                  </m:r>
                </m:sup>
              </m:sSup>
            </m:e>
          </m:d>
          <m:r>
            <w:rPr>
              <w:rFonts w:ascii="Cambria Math" w:hAnsi="Cambria Math" w:cs="Times New Roman"/>
              <w:lang w:eastAsia="zh-CN"/>
            </w:rPr>
            <m:t>=</m:t>
          </m:r>
          <m:f>
            <m:fPr>
              <m:ctrlPr>
                <w:rPr>
                  <w:rFonts w:ascii="Cambria Math" w:hAnsi="Cambria Math" w:cs="Times New Roman"/>
                  <w:i/>
                  <w:iCs/>
                  <w:sz w:val="24"/>
                  <w:szCs w:val="24"/>
                  <w:lang w:eastAsia="zh-CN"/>
                </w:rPr>
              </m:ctrlPr>
            </m:fPr>
            <m:num>
              <m:r>
                <w:rPr>
                  <w:rFonts w:ascii="Cambria Math" w:hAnsi="Cambria Math" w:cs="Times New Roman"/>
                  <w:lang w:eastAsia="zh-CN"/>
                </w:rPr>
                <m:t>Floor Area</m:t>
              </m:r>
              <m:d>
                <m:dPr>
                  <m:begChr m:val="["/>
                  <m:endChr m:val="]"/>
                  <m:ctrlPr>
                    <w:rPr>
                      <w:rFonts w:ascii="Cambria Math" w:hAnsi="Cambria Math" w:cs="Times New Roman"/>
                      <w:i/>
                      <w:iCs/>
                      <w:sz w:val="24"/>
                      <w:szCs w:val="24"/>
                      <w:lang w:eastAsia="zh-CN"/>
                    </w:rPr>
                  </m:ctrlPr>
                </m:dPr>
                <m:e>
                  <m:sSup>
                    <m:sSupPr>
                      <m:ctrlPr>
                        <w:rPr>
                          <w:rFonts w:ascii="Cambria Math" w:hAnsi="Cambria Math" w:cs="Times New Roman"/>
                          <w:i/>
                          <w:iCs/>
                          <w:sz w:val="24"/>
                          <w:szCs w:val="24"/>
                          <w:lang w:eastAsia="zh-CN"/>
                        </w:rPr>
                      </m:ctrlPr>
                    </m:sSupPr>
                    <m:e>
                      <m:r>
                        <w:rPr>
                          <w:rFonts w:ascii="Cambria Math" w:hAnsi="Cambria Math" w:cs="Times New Roman"/>
                          <w:lang w:eastAsia="zh-CN"/>
                        </w:rPr>
                        <m:t>million m</m:t>
                      </m:r>
                    </m:e>
                    <m:sup>
                      <m:r>
                        <w:rPr>
                          <w:rFonts w:ascii="Cambria Math" w:hAnsi="Cambria Math" w:cs="Times New Roman"/>
                          <w:lang w:eastAsia="zh-CN"/>
                        </w:rPr>
                        <m:t>2</m:t>
                      </m:r>
                    </m:sup>
                  </m:sSup>
                </m:e>
              </m:d>
            </m:num>
            <m:den>
              <m:r>
                <w:rPr>
                  <w:rFonts w:ascii="Cambria Math" w:hAnsi="Cambria Math" w:cs="Times New Roman"/>
                  <w:lang w:eastAsia="zh-CN"/>
                </w:rPr>
                <m:t>Number of stories [-]</m:t>
              </m:r>
            </m:den>
          </m:f>
          <m:r>
            <w:rPr>
              <w:rFonts w:ascii="Cambria Math" w:hAnsi="Cambria Math" w:cs="Times New Roman"/>
              <w:lang w:eastAsia="zh-CN"/>
            </w:rPr>
            <m:t> </m:t>
          </m:r>
        </m:oMath>
      </m:oMathPara>
    </w:p>
    <w:p w14:paraId="18D0E6E5" w14:textId="77777777" w:rsidR="00E03056" w:rsidRDefault="00E03056" w:rsidP="00E03056">
      <w:pPr>
        <w:rPr>
          <w:rFonts w:cs="Times New Roman"/>
          <w:lang w:eastAsia="zh-CN"/>
        </w:rPr>
      </w:pPr>
    </w:p>
    <w:p w14:paraId="0B003B95" w14:textId="59014513" w:rsidR="00E03056" w:rsidRPr="00B114D1" w:rsidRDefault="00E03056" w:rsidP="00B5780F">
      <w:pPr>
        <w:rPr>
          <w:rFonts w:cs="Times New Roman"/>
          <w:lang w:eastAsia="zh-CN"/>
        </w:rPr>
      </w:pPr>
      <w:r>
        <w:rPr>
          <w:rFonts w:cs="Times New Roman"/>
          <w:lang w:eastAsia="zh-CN"/>
        </w:rPr>
        <w:t xml:space="preserve">The number of stories for buildings is estimated through a meta-analysis performed by the US Geological </w:t>
      </w:r>
      <w:r w:rsidR="00314D00">
        <w:rPr>
          <w:rFonts w:cs="Times New Roman"/>
          <w:lang w:eastAsia="zh-CN"/>
        </w:rPr>
        <w:t>Survey</w:t>
      </w:r>
      <w:r>
        <w:rPr>
          <w:rFonts w:cs="Times New Roman"/>
          <w:lang w:eastAsia="zh-CN"/>
        </w:rPr>
        <w:t xml:space="preserve"> (USGS) of global seismic hazards (Jaiswal and Wald</w:t>
      </w:r>
      <w:ins w:id="1157" w:author="Catherine Foster" w:date="2020-05-07T15:18:00Z">
        <w:r w:rsidR="00BF1CEE">
          <w:rPr>
            <w:rFonts w:cs="Times New Roman"/>
            <w:lang w:eastAsia="zh-CN"/>
          </w:rPr>
          <w:t>,</w:t>
        </w:r>
      </w:ins>
      <w:r>
        <w:rPr>
          <w:rFonts w:cs="Times New Roman"/>
          <w:lang w:eastAsia="zh-CN"/>
        </w:rPr>
        <w:t xml:space="preserve"> </w:t>
      </w:r>
      <w:del w:id="1158" w:author="Catherine Foster" w:date="2020-05-07T15:18:00Z">
        <w:r w:rsidDel="00BF1CEE">
          <w:rPr>
            <w:rFonts w:cs="Times New Roman"/>
            <w:lang w:eastAsia="zh-CN"/>
          </w:rPr>
          <w:delText>(</w:delText>
        </w:r>
      </w:del>
      <w:r>
        <w:rPr>
          <w:rFonts w:cs="Times New Roman"/>
          <w:lang w:eastAsia="zh-CN"/>
        </w:rPr>
        <w:t>2008</w:t>
      </w:r>
      <w:del w:id="1159" w:author="Catherine Foster" w:date="2020-05-07T15:18:00Z">
        <w:r w:rsidDel="00BF1CEE">
          <w:rPr>
            <w:rFonts w:cs="Times New Roman"/>
            <w:lang w:eastAsia="zh-CN"/>
          </w:rPr>
          <w:delText>)</w:delText>
        </w:r>
      </w:del>
      <w:ins w:id="1160" w:author="Catherine Foster" w:date="2020-05-07T15:18:00Z">
        <w:r w:rsidR="00BF1CEE">
          <w:rPr>
            <w:rFonts w:cs="Times New Roman"/>
            <w:lang w:eastAsia="zh-CN"/>
          </w:rPr>
          <w:t>)</w:t>
        </w:r>
      </w:ins>
      <w:r>
        <w:rPr>
          <w:rFonts w:cs="Times New Roman"/>
          <w:lang w:eastAsia="zh-CN"/>
        </w:rPr>
        <w:t>, which examined 67 building typologies (both residential and commercial). Using regional expert judgement, the pervasiveness of each typology was determined and weighted for each country of the world. These weighted average</w:t>
      </w:r>
      <w:ins w:id="1161" w:author="Catherine Foster" w:date="2020-05-07T15:18:00Z">
        <w:r w:rsidR="00BF1CEE">
          <w:rPr>
            <w:rFonts w:cs="Times New Roman"/>
            <w:lang w:eastAsia="zh-CN"/>
          </w:rPr>
          <w:t>s</w:t>
        </w:r>
      </w:ins>
      <w:r>
        <w:rPr>
          <w:rFonts w:cs="Times New Roman"/>
          <w:lang w:eastAsia="zh-CN"/>
        </w:rPr>
        <w:t xml:space="preserve"> for number of stories per building (1.577 for commercial and 1.576 for residential) were used in the Drawdown analysis to create the roof area TAM.</w:t>
      </w:r>
    </w:p>
    <w:p w14:paraId="51CD7B72" w14:textId="77777777" w:rsidR="00E03056" w:rsidRDefault="00E03056"/>
    <w:p w14:paraId="2E7DD726" w14:textId="4D0A5AB1" w:rsidR="006974AC" w:rsidRPr="00B114D1" w:rsidRDefault="006974AC" w:rsidP="00B114D1">
      <w:pPr>
        <w:pStyle w:val="Heading4"/>
      </w:pPr>
      <w:r w:rsidRPr="00B114D1">
        <w:t>Cool Roof and Green Roof</w:t>
      </w:r>
      <w:r w:rsidR="000250E4">
        <w:t xml:space="preserve"> TAM</w:t>
      </w:r>
      <w:r w:rsidRPr="00B114D1">
        <w:t xml:space="preserve"> Filters</w:t>
      </w:r>
    </w:p>
    <w:p w14:paraId="522C9A0B" w14:textId="5AB9AE74" w:rsidR="006974AC" w:rsidRDefault="006974AC" w:rsidP="00B5780F">
      <w:r>
        <w:t>The input for energy-efficient roof modeling from the Drawdown TAM analysis is total global roof area (m</w:t>
      </w:r>
      <w:r w:rsidRPr="00B114D1">
        <w:rPr>
          <w:vertAlign w:val="superscript"/>
        </w:rPr>
        <w:t>2</w:t>
      </w:r>
      <w:r>
        <w:t xml:space="preserve">) for residential and commercial buildings for each year from </w:t>
      </w:r>
      <w:commentRangeStart w:id="1162"/>
      <w:r>
        <w:t>2012 to 2060</w:t>
      </w:r>
      <w:commentRangeEnd w:id="1162"/>
      <w:r w:rsidR="00BF1CEE">
        <w:rPr>
          <w:rStyle w:val="CommentReference"/>
        </w:rPr>
        <w:commentReference w:id="1162"/>
      </w:r>
      <w:r>
        <w:t xml:space="preserve">. </w:t>
      </w:r>
      <w:del w:id="1163" w:author="Catherine Foster" w:date="2020-05-07T15:19:00Z">
        <w:r w:rsidDel="00BF1CEE">
          <w:delText xml:space="preserve"> </w:delText>
        </w:r>
      </w:del>
      <w:r>
        <w:t xml:space="preserve">These TAMs were </w:t>
      </w:r>
      <w:r w:rsidR="00314D00">
        <w:t>apportioned</w:t>
      </w:r>
      <w:r>
        <w:t xml:space="preserve"> into ASHRAE climate zones based on 2015 population share for residential buildings, and 2015 GDP share for commercial buildings. </w:t>
      </w:r>
      <w:del w:id="1164" w:author="Catherine Foster" w:date="2020-05-07T15:19:00Z">
        <w:r w:rsidDel="00BF1CEE">
          <w:delText xml:space="preserve"> </w:delText>
        </w:r>
      </w:del>
      <w:r w:rsidR="009E1BAB">
        <w:t>These allocations were applied for every year from 2012 to 2060.</w:t>
      </w:r>
    </w:p>
    <w:p w14:paraId="5C5490DB" w14:textId="69552450" w:rsidR="009E1BAB" w:rsidRDefault="009E1BAB" w:rsidP="00B5780F">
      <w:r>
        <w:t xml:space="preserve">Next, </w:t>
      </w:r>
      <w:r w:rsidR="00915F00">
        <w:t>three</w:t>
      </w:r>
      <w:r>
        <w:t xml:space="preserve"> </w:t>
      </w:r>
      <w:r w:rsidR="00BC6460">
        <w:t xml:space="preserve">multiplicative </w:t>
      </w:r>
      <w:r>
        <w:t xml:space="preserve">filters were applied to circumscribe the TAMs for Cool Roofs and Green Roofs to those locations and building types where each rooftop technology would be well-suited.  </w:t>
      </w:r>
    </w:p>
    <w:p w14:paraId="2D81F788" w14:textId="77777777" w:rsidR="009E1BAB" w:rsidRDefault="009E1BAB" w:rsidP="00B114D1">
      <w:pPr>
        <w:pStyle w:val="ListParagraph"/>
        <w:numPr>
          <w:ilvl w:val="0"/>
          <w:numId w:val="104"/>
        </w:numPr>
      </w:pPr>
      <w:r>
        <w:t>ASHRAE Climate Zones (CZ) (</w:t>
      </w:r>
      <w:proofErr w:type="spellStart"/>
      <w:r>
        <w:t>Hermans</w:t>
      </w:r>
      <w:proofErr w:type="spellEnd"/>
      <w:r>
        <w:t xml:space="preserve"> et al 2006)</w:t>
      </w:r>
    </w:p>
    <w:p w14:paraId="1E65AE41" w14:textId="472F4DBE" w:rsidR="009E1BAB" w:rsidRDefault="009E1BAB" w:rsidP="00B114D1">
      <w:pPr>
        <w:pStyle w:val="ListParagraph"/>
        <w:numPr>
          <w:ilvl w:val="0"/>
          <w:numId w:val="104"/>
        </w:numPr>
      </w:pPr>
      <w:r>
        <w:t xml:space="preserve">Building </w:t>
      </w:r>
      <w:r w:rsidR="0012343A">
        <w:t>application</w:t>
      </w:r>
      <w:r>
        <w:t>:  “Current Building”</w:t>
      </w:r>
      <w:r w:rsidR="0012343A">
        <w:t xml:space="preserve"> </w:t>
      </w:r>
      <w:r>
        <w:t xml:space="preserve">as of 2014, or “New Building” if constructed after 2014.  </w:t>
      </w:r>
    </w:p>
    <w:p w14:paraId="1C0E1B81" w14:textId="5F7880F0" w:rsidR="00915F00" w:rsidRDefault="00915F00" w:rsidP="00B114D1">
      <w:pPr>
        <w:pStyle w:val="ListParagraph"/>
        <w:numPr>
          <w:ilvl w:val="0"/>
          <w:numId w:val="104"/>
        </w:numPr>
      </w:pPr>
      <w:r w:rsidRPr="008651D4">
        <w:rPr>
          <w:i/>
        </w:rPr>
        <w:t>Overlap</w:t>
      </w:r>
      <w:r>
        <w:t xml:space="preserve"> filter to constrain the sum of the Cool Roof and Green Roof TAMS to never exceed total global roof area TAM. </w:t>
      </w:r>
      <w:del w:id="1165" w:author="Catherine Foster" w:date="2020-05-07T15:21:00Z">
        <w:r w:rsidDel="00BF1CEE">
          <w:delText xml:space="preserve"> </w:delText>
        </w:r>
      </w:del>
      <w:r>
        <w:t xml:space="preserve">This filter reduced global </w:t>
      </w:r>
      <w:r w:rsidR="005A0FB7">
        <w:t xml:space="preserve">efficient roof </w:t>
      </w:r>
      <w:r>
        <w:t>TAMS from 0%</w:t>
      </w:r>
      <w:r w:rsidR="005A0FB7">
        <w:t xml:space="preserve"> through 2026 to as much as 5% by the late 2050s.  </w:t>
      </w:r>
    </w:p>
    <w:p w14:paraId="6F955982" w14:textId="76F1D582" w:rsidR="009E1BAB" w:rsidRDefault="009E1BAB" w:rsidP="00B5780F">
      <w:r>
        <w:fldChar w:fldCharType="begin"/>
      </w:r>
      <w:r>
        <w:instrText xml:space="preserve"> REF _Ref7087431 \h </w:instrText>
      </w:r>
      <w:r>
        <w:fldChar w:fldCharType="separate"/>
      </w:r>
      <w:r w:rsidR="007A5307">
        <w:t xml:space="preserve">Table </w:t>
      </w:r>
      <w:r w:rsidR="007A5307">
        <w:rPr>
          <w:noProof/>
        </w:rPr>
        <w:t>2</w:t>
      </w:r>
      <w:r w:rsidR="007A5307">
        <w:t>.</w:t>
      </w:r>
      <w:r w:rsidR="007A5307">
        <w:rPr>
          <w:noProof/>
        </w:rPr>
        <w:t>2</w:t>
      </w:r>
      <w:r>
        <w:fldChar w:fldCharType="end"/>
      </w:r>
      <w:r>
        <w:t xml:space="preserve"> </w:t>
      </w:r>
      <w:r w:rsidR="00B5780F">
        <w:t xml:space="preserve">presents the </w:t>
      </w:r>
      <w:r w:rsidR="005A0FB7">
        <w:t xml:space="preserve">Climate Zone and Building Type </w:t>
      </w:r>
      <w:r w:rsidR="00B5780F">
        <w:t xml:space="preserve">filters </w:t>
      </w:r>
      <w:r>
        <w:t>applied to calculate</w:t>
      </w:r>
      <w:r w:rsidR="00B5780F">
        <w:t xml:space="preserve"> </w:t>
      </w:r>
      <w:r w:rsidR="00C30553">
        <w:t xml:space="preserve">Cool Roof and Green Roof TAMs.  </w:t>
      </w:r>
    </w:p>
    <w:p w14:paraId="557E4AD7" w14:textId="2A010DD2" w:rsidR="00B5780F" w:rsidRDefault="00291B01" w:rsidP="00B5780F">
      <w:pPr>
        <w:pStyle w:val="Caption"/>
        <w:jc w:val="center"/>
      </w:pPr>
      <w:bookmarkStart w:id="1166" w:name="_Ref7087431"/>
      <w:bookmarkStart w:id="1167" w:name="_Toc12546591"/>
      <w:r>
        <w:lastRenderedPageBreak/>
        <w:t>Table</w:t>
      </w:r>
      <w:r w:rsidR="008651D4">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2</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2</w:t>
      </w:r>
      <w:r w:rsidR="000940A1">
        <w:rPr>
          <w:noProof/>
        </w:rPr>
        <w:fldChar w:fldCharType="end"/>
      </w:r>
      <w:bookmarkEnd w:id="1166"/>
      <w:r w:rsidR="00B5780F">
        <w:t xml:space="preserve"> Energy-Efficient</w:t>
      </w:r>
      <w:r w:rsidR="00C96D56">
        <w:t xml:space="preserve"> Roof Climate Zone and Building </w:t>
      </w:r>
      <w:r w:rsidR="00B5780F">
        <w:t>Filters</w:t>
      </w:r>
      <w:bookmarkEnd w:id="1167"/>
    </w:p>
    <w:tbl>
      <w:tblPr>
        <w:tblStyle w:val="MediumGrid3-Accent5"/>
        <w:tblW w:w="7322" w:type="dxa"/>
        <w:jc w:val="center"/>
        <w:tblLook w:val="04A0" w:firstRow="1" w:lastRow="0" w:firstColumn="1" w:lastColumn="0" w:noHBand="0" w:noVBand="1"/>
      </w:tblPr>
      <w:tblGrid>
        <w:gridCol w:w="2430"/>
        <w:gridCol w:w="2581"/>
        <w:gridCol w:w="2311"/>
      </w:tblGrid>
      <w:tr w:rsidR="00B5780F" w:rsidRPr="00C144A8" w14:paraId="1A6E5837" w14:textId="77777777" w:rsidTr="00B114D1">
        <w:trPr>
          <w:cnfStyle w:val="100000000000" w:firstRow="1" w:lastRow="0" w:firstColumn="0" w:lastColumn="0" w:oddVBand="0" w:evenVBand="0" w:oddHBand="0" w:evenHBand="0" w:firstRowFirstColumn="0" w:firstRowLastColumn="0" w:lastRowFirstColumn="0" w:lastRowLastColumn="0"/>
          <w:trHeight w:val="594"/>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909EB67" w14:textId="77777777" w:rsidR="00B5780F" w:rsidRPr="004C7295" w:rsidRDefault="00B5780F" w:rsidP="00B5780F">
            <w:pPr>
              <w:spacing w:after="0" w:line="240" w:lineRule="auto"/>
              <w:jc w:val="center"/>
              <w:rPr>
                <w:rFonts w:eastAsia="Times New Roman" w:cs="Times New Roman"/>
                <w:sz w:val="21"/>
                <w:szCs w:val="21"/>
                <w:lang w:eastAsia="en-US"/>
              </w:rPr>
            </w:pPr>
            <w:r>
              <w:rPr>
                <w:rFonts w:eastAsia="Times New Roman" w:cs="Times New Roman"/>
                <w:sz w:val="21"/>
                <w:szCs w:val="21"/>
                <w:lang w:eastAsia="en-US"/>
              </w:rPr>
              <w:t>Climate Zone</w:t>
            </w:r>
          </w:p>
        </w:tc>
        <w:tc>
          <w:tcPr>
            <w:tcW w:w="2581"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3C98AB54" w14:textId="77777777" w:rsidR="00B5780F" w:rsidRPr="004C7295" w:rsidRDefault="00B5780F" w:rsidP="00B5780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Pr>
                <w:rFonts w:eastAsia="Times New Roman" w:cs="Times New Roman"/>
                <w:sz w:val="21"/>
                <w:szCs w:val="21"/>
                <w:lang w:eastAsia="en-US"/>
              </w:rPr>
              <w:t>Cool Roofs</w:t>
            </w:r>
          </w:p>
        </w:tc>
        <w:tc>
          <w:tcPr>
            <w:tcW w:w="2311"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7F19859" w14:textId="77777777" w:rsidR="00B5780F" w:rsidRPr="004C7295" w:rsidRDefault="00B5780F" w:rsidP="00B5780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1"/>
                <w:szCs w:val="21"/>
                <w:lang w:eastAsia="en-US"/>
              </w:rPr>
            </w:pPr>
            <w:r>
              <w:rPr>
                <w:rFonts w:eastAsia="Times New Roman" w:cs="Times New Roman"/>
                <w:sz w:val="21"/>
                <w:szCs w:val="21"/>
                <w:lang w:eastAsia="en-US"/>
              </w:rPr>
              <w:t>Green Roofs</w:t>
            </w:r>
          </w:p>
        </w:tc>
      </w:tr>
      <w:tr w:rsidR="00B5780F" w:rsidRPr="00C144A8" w14:paraId="580DDD19" w14:textId="77777777" w:rsidTr="00B114D1">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163AED35" w14:textId="77777777" w:rsidR="00B5780F" w:rsidRPr="004C7295" w:rsidRDefault="00B5780F" w:rsidP="00B5780F">
            <w:pPr>
              <w:spacing w:line="240" w:lineRule="auto"/>
              <w:jc w:val="center"/>
              <w:rPr>
                <w:rFonts w:cs="Times New Roman"/>
                <w:b w:val="0"/>
                <w:color w:val="000000" w:themeColor="text1"/>
                <w:sz w:val="21"/>
                <w:szCs w:val="21"/>
              </w:rPr>
            </w:pPr>
            <w:r>
              <w:rPr>
                <w:rFonts w:cs="Times New Roman"/>
                <w:color w:val="000000" w:themeColor="text1"/>
                <w:sz w:val="21"/>
                <w:szCs w:val="21"/>
              </w:rPr>
              <w:t>0</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6DAAB8B5"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100%</w:t>
            </w:r>
          </w:p>
        </w:tc>
        <w:tc>
          <w:tcPr>
            <w:tcW w:w="2311" w:type="dxa"/>
            <w:tcBorders>
              <w:top w:val="single" w:sz="4" w:space="0" w:color="auto"/>
              <w:left w:val="single" w:sz="4" w:space="0" w:color="auto"/>
              <w:bottom w:val="single" w:sz="4" w:space="0" w:color="auto"/>
              <w:right w:val="single" w:sz="4" w:space="0" w:color="auto"/>
            </w:tcBorders>
            <w:shd w:val="clear" w:color="auto" w:fill="auto"/>
            <w:vAlign w:val="center"/>
          </w:tcPr>
          <w:p w14:paraId="497CE945"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50%</w:t>
            </w:r>
          </w:p>
        </w:tc>
      </w:tr>
      <w:tr w:rsidR="00B5780F" w:rsidRPr="00C144A8" w14:paraId="02010C88" w14:textId="77777777" w:rsidTr="00B114D1">
        <w:trPr>
          <w:trHeight w:val="315"/>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26E7EA8A" w14:textId="77777777" w:rsidR="00B5780F" w:rsidRPr="004C7295" w:rsidRDefault="00B5780F" w:rsidP="00B5780F">
            <w:pPr>
              <w:spacing w:line="240" w:lineRule="auto"/>
              <w:jc w:val="center"/>
              <w:rPr>
                <w:rFonts w:cs="Times New Roman"/>
                <w:b w:val="0"/>
                <w:color w:val="000000" w:themeColor="text1"/>
                <w:sz w:val="21"/>
                <w:szCs w:val="21"/>
              </w:rPr>
            </w:pPr>
            <w:r>
              <w:rPr>
                <w:rFonts w:cs="Times New Roman"/>
                <w:color w:val="000000" w:themeColor="text1"/>
                <w:sz w:val="21"/>
                <w:szCs w:val="21"/>
              </w:rPr>
              <w:t>1</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2A1D7D89" w14:textId="77777777" w:rsidR="00B5780F" w:rsidRPr="004C7295" w:rsidRDefault="00B5780F" w:rsidP="00B5780F">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100%</w:t>
            </w:r>
          </w:p>
        </w:tc>
        <w:tc>
          <w:tcPr>
            <w:tcW w:w="2311" w:type="dxa"/>
            <w:tcBorders>
              <w:top w:val="single" w:sz="4" w:space="0" w:color="auto"/>
              <w:left w:val="single" w:sz="4" w:space="0" w:color="auto"/>
              <w:bottom w:val="single" w:sz="4" w:space="0" w:color="auto"/>
              <w:right w:val="single" w:sz="4" w:space="0" w:color="auto"/>
            </w:tcBorders>
            <w:shd w:val="clear" w:color="auto" w:fill="auto"/>
            <w:vAlign w:val="center"/>
          </w:tcPr>
          <w:p w14:paraId="4865BC99" w14:textId="77777777" w:rsidR="00B5780F" w:rsidRPr="004C7295" w:rsidRDefault="00B5780F" w:rsidP="00B5780F">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50%</w:t>
            </w:r>
          </w:p>
        </w:tc>
      </w:tr>
      <w:tr w:rsidR="00B5780F" w:rsidRPr="00C144A8" w14:paraId="172AB039" w14:textId="77777777" w:rsidTr="00B114D1">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7D4A73CD" w14:textId="77777777" w:rsidR="00B5780F" w:rsidRPr="004C7295" w:rsidRDefault="00B5780F" w:rsidP="00B5780F">
            <w:pPr>
              <w:spacing w:line="240" w:lineRule="auto"/>
              <w:jc w:val="center"/>
              <w:rPr>
                <w:rFonts w:cs="Times New Roman"/>
                <w:b w:val="0"/>
                <w:color w:val="000000" w:themeColor="text1"/>
                <w:sz w:val="21"/>
                <w:szCs w:val="21"/>
              </w:rPr>
            </w:pPr>
            <w:r>
              <w:rPr>
                <w:rFonts w:cs="Times New Roman"/>
                <w:color w:val="000000" w:themeColor="text1"/>
                <w:sz w:val="21"/>
                <w:szCs w:val="21"/>
              </w:rPr>
              <w:t>2</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2C497ABC"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100%</w:t>
            </w:r>
          </w:p>
        </w:tc>
        <w:tc>
          <w:tcPr>
            <w:tcW w:w="2311" w:type="dxa"/>
            <w:tcBorders>
              <w:top w:val="single" w:sz="4" w:space="0" w:color="auto"/>
              <w:left w:val="single" w:sz="4" w:space="0" w:color="auto"/>
              <w:bottom w:val="single" w:sz="4" w:space="0" w:color="auto"/>
              <w:right w:val="single" w:sz="4" w:space="0" w:color="auto"/>
            </w:tcBorders>
            <w:shd w:val="clear" w:color="auto" w:fill="auto"/>
            <w:vAlign w:val="center"/>
          </w:tcPr>
          <w:p w14:paraId="19F64110"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50%</w:t>
            </w:r>
          </w:p>
        </w:tc>
      </w:tr>
      <w:tr w:rsidR="00B5780F" w:rsidRPr="00C144A8" w14:paraId="7EE6C238" w14:textId="77777777" w:rsidTr="00B114D1">
        <w:trPr>
          <w:trHeight w:val="352"/>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5BB73107" w14:textId="77777777" w:rsidR="00B5780F" w:rsidRDefault="00B5780F" w:rsidP="00B5780F">
            <w:pPr>
              <w:spacing w:line="240" w:lineRule="auto"/>
              <w:jc w:val="center"/>
              <w:rPr>
                <w:rFonts w:cs="Times New Roman"/>
                <w:color w:val="000000" w:themeColor="text1"/>
                <w:sz w:val="21"/>
                <w:szCs w:val="21"/>
              </w:rPr>
            </w:pPr>
            <w:r>
              <w:rPr>
                <w:rFonts w:cs="Times New Roman"/>
                <w:color w:val="000000" w:themeColor="text1"/>
                <w:sz w:val="21"/>
                <w:szCs w:val="21"/>
              </w:rPr>
              <w:t>3</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1DE0CDD6" w14:textId="77777777" w:rsidR="00B5780F" w:rsidRPr="004C7295" w:rsidRDefault="00B5780F" w:rsidP="00B5780F">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100%</w:t>
            </w:r>
          </w:p>
        </w:tc>
        <w:tc>
          <w:tcPr>
            <w:tcW w:w="2311" w:type="dxa"/>
            <w:tcBorders>
              <w:top w:val="single" w:sz="4" w:space="0" w:color="auto"/>
              <w:left w:val="single" w:sz="4" w:space="0" w:color="auto"/>
              <w:bottom w:val="single" w:sz="4" w:space="0" w:color="auto"/>
              <w:right w:val="single" w:sz="4" w:space="0" w:color="auto"/>
            </w:tcBorders>
            <w:shd w:val="clear" w:color="auto" w:fill="auto"/>
            <w:vAlign w:val="center"/>
          </w:tcPr>
          <w:p w14:paraId="54453A9F" w14:textId="77777777" w:rsidR="00B5780F" w:rsidRPr="004C7295" w:rsidRDefault="00B5780F" w:rsidP="00B5780F">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100%</w:t>
            </w:r>
          </w:p>
        </w:tc>
      </w:tr>
      <w:tr w:rsidR="00B5780F" w:rsidRPr="00C144A8" w14:paraId="18546D1A" w14:textId="77777777" w:rsidTr="00B114D1">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75B5E416" w14:textId="77777777" w:rsidR="00B5780F" w:rsidRDefault="00B5780F" w:rsidP="00B5780F">
            <w:pPr>
              <w:spacing w:line="240" w:lineRule="auto"/>
              <w:jc w:val="center"/>
              <w:rPr>
                <w:rFonts w:cs="Times New Roman"/>
                <w:color w:val="000000" w:themeColor="text1"/>
                <w:sz w:val="21"/>
                <w:szCs w:val="21"/>
              </w:rPr>
            </w:pPr>
            <w:r>
              <w:rPr>
                <w:rFonts w:cs="Times New Roman"/>
                <w:color w:val="000000" w:themeColor="text1"/>
                <w:sz w:val="21"/>
                <w:szCs w:val="21"/>
              </w:rPr>
              <w:t>4</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5DFC2909"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100%</w:t>
            </w:r>
          </w:p>
        </w:tc>
        <w:tc>
          <w:tcPr>
            <w:tcW w:w="2311" w:type="dxa"/>
            <w:tcBorders>
              <w:top w:val="single" w:sz="4" w:space="0" w:color="auto"/>
              <w:left w:val="single" w:sz="4" w:space="0" w:color="auto"/>
              <w:bottom w:val="single" w:sz="4" w:space="0" w:color="auto"/>
              <w:right w:val="single" w:sz="4" w:space="0" w:color="auto"/>
            </w:tcBorders>
            <w:shd w:val="clear" w:color="auto" w:fill="auto"/>
            <w:vAlign w:val="center"/>
          </w:tcPr>
          <w:p w14:paraId="2DBF20A7"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100%</w:t>
            </w:r>
          </w:p>
        </w:tc>
      </w:tr>
      <w:tr w:rsidR="00B5780F" w:rsidRPr="00C144A8" w14:paraId="498BA243" w14:textId="77777777" w:rsidTr="00B114D1">
        <w:trPr>
          <w:trHeight w:val="352"/>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79EA4E64" w14:textId="77777777" w:rsidR="00B5780F" w:rsidRDefault="00B5780F" w:rsidP="00B5780F">
            <w:pPr>
              <w:spacing w:line="240" w:lineRule="auto"/>
              <w:jc w:val="center"/>
              <w:rPr>
                <w:rFonts w:cs="Times New Roman"/>
                <w:color w:val="000000" w:themeColor="text1"/>
                <w:sz w:val="21"/>
                <w:szCs w:val="21"/>
              </w:rPr>
            </w:pPr>
            <w:r>
              <w:rPr>
                <w:rFonts w:cs="Times New Roman"/>
                <w:color w:val="000000" w:themeColor="text1"/>
                <w:sz w:val="21"/>
                <w:szCs w:val="21"/>
              </w:rPr>
              <w:t>5</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2CCE4B44" w14:textId="77777777" w:rsidR="00B5780F" w:rsidRPr="004C7295" w:rsidRDefault="00B5780F" w:rsidP="00B5780F">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p>
        </w:tc>
        <w:tc>
          <w:tcPr>
            <w:tcW w:w="2311" w:type="dxa"/>
            <w:tcBorders>
              <w:top w:val="single" w:sz="4" w:space="0" w:color="auto"/>
              <w:left w:val="single" w:sz="4" w:space="0" w:color="auto"/>
              <w:bottom w:val="single" w:sz="4" w:space="0" w:color="auto"/>
              <w:right w:val="single" w:sz="4" w:space="0" w:color="auto"/>
            </w:tcBorders>
            <w:shd w:val="clear" w:color="auto" w:fill="auto"/>
            <w:vAlign w:val="center"/>
          </w:tcPr>
          <w:p w14:paraId="012A29A0" w14:textId="77777777" w:rsidR="00B5780F" w:rsidRPr="004C7295" w:rsidRDefault="00B5780F" w:rsidP="00B5780F">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100%</w:t>
            </w:r>
          </w:p>
        </w:tc>
      </w:tr>
      <w:tr w:rsidR="00B5780F" w:rsidRPr="00C144A8" w14:paraId="34E811D1" w14:textId="77777777" w:rsidTr="00B114D1">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0CDCB498" w14:textId="77777777" w:rsidR="00B5780F" w:rsidRDefault="00B5780F" w:rsidP="00B5780F">
            <w:pPr>
              <w:spacing w:line="240" w:lineRule="auto"/>
              <w:jc w:val="center"/>
              <w:rPr>
                <w:rFonts w:cs="Times New Roman"/>
                <w:color w:val="000000" w:themeColor="text1"/>
                <w:sz w:val="21"/>
                <w:szCs w:val="21"/>
              </w:rPr>
            </w:pPr>
            <w:r>
              <w:rPr>
                <w:rFonts w:cs="Times New Roman"/>
                <w:color w:val="000000" w:themeColor="text1"/>
                <w:sz w:val="21"/>
                <w:szCs w:val="21"/>
              </w:rPr>
              <w:t>6</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0A08D867"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p>
        </w:tc>
        <w:tc>
          <w:tcPr>
            <w:tcW w:w="2311" w:type="dxa"/>
            <w:tcBorders>
              <w:top w:val="single" w:sz="4" w:space="0" w:color="auto"/>
              <w:left w:val="single" w:sz="4" w:space="0" w:color="auto"/>
              <w:bottom w:val="single" w:sz="4" w:space="0" w:color="auto"/>
              <w:right w:val="single" w:sz="4" w:space="0" w:color="auto"/>
            </w:tcBorders>
            <w:shd w:val="clear" w:color="auto" w:fill="auto"/>
            <w:vAlign w:val="center"/>
          </w:tcPr>
          <w:p w14:paraId="1062AF34"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100%</w:t>
            </w:r>
          </w:p>
        </w:tc>
      </w:tr>
      <w:tr w:rsidR="00B5780F" w:rsidRPr="00C144A8" w14:paraId="034C5AA8" w14:textId="77777777" w:rsidTr="00B114D1">
        <w:trPr>
          <w:trHeight w:val="352"/>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4600540B" w14:textId="77777777" w:rsidR="00B5780F" w:rsidRDefault="00B5780F" w:rsidP="00B5780F">
            <w:pPr>
              <w:spacing w:line="240" w:lineRule="auto"/>
              <w:jc w:val="center"/>
              <w:rPr>
                <w:rFonts w:cs="Times New Roman"/>
                <w:color w:val="000000" w:themeColor="text1"/>
                <w:sz w:val="21"/>
                <w:szCs w:val="21"/>
              </w:rPr>
            </w:pPr>
            <w:r>
              <w:rPr>
                <w:rFonts w:cs="Times New Roman"/>
                <w:color w:val="000000" w:themeColor="text1"/>
                <w:sz w:val="21"/>
                <w:szCs w:val="21"/>
              </w:rPr>
              <w:t>7</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15A51107" w14:textId="77777777" w:rsidR="00B5780F" w:rsidRPr="004C7295" w:rsidRDefault="00B5780F" w:rsidP="00B5780F">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p>
        </w:tc>
        <w:tc>
          <w:tcPr>
            <w:tcW w:w="2311" w:type="dxa"/>
            <w:tcBorders>
              <w:top w:val="single" w:sz="4" w:space="0" w:color="auto"/>
              <w:left w:val="single" w:sz="4" w:space="0" w:color="auto"/>
              <w:bottom w:val="single" w:sz="4" w:space="0" w:color="auto"/>
              <w:right w:val="single" w:sz="4" w:space="0" w:color="auto"/>
            </w:tcBorders>
            <w:shd w:val="clear" w:color="auto" w:fill="auto"/>
            <w:vAlign w:val="center"/>
          </w:tcPr>
          <w:p w14:paraId="788AE3A6" w14:textId="77777777" w:rsidR="00B5780F" w:rsidRPr="004C7295" w:rsidRDefault="00B5780F" w:rsidP="00B5780F">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0%</w:t>
            </w:r>
          </w:p>
        </w:tc>
      </w:tr>
      <w:tr w:rsidR="00B5780F" w:rsidRPr="00C144A8" w14:paraId="073F2BD5" w14:textId="77777777" w:rsidTr="00B114D1">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233EA28B" w14:textId="77777777" w:rsidR="00B5780F" w:rsidRDefault="00B5780F" w:rsidP="00B5780F">
            <w:pPr>
              <w:spacing w:line="240" w:lineRule="auto"/>
              <w:jc w:val="center"/>
              <w:rPr>
                <w:rFonts w:cs="Times New Roman"/>
                <w:color w:val="000000" w:themeColor="text1"/>
                <w:sz w:val="21"/>
                <w:szCs w:val="21"/>
              </w:rPr>
            </w:pPr>
            <w:r>
              <w:rPr>
                <w:rFonts w:cs="Times New Roman"/>
                <w:color w:val="000000" w:themeColor="text1"/>
                <w:sz w:val="21"/>
                <w:szCs w:val="21"/>
              </w:rPr>
              <w:t>8</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34EE7B3A"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p>
        </w:tc>
        <w:tc>
          <w:tcPr>
            <w:tcW w:w="2311" w:type="dxa"/>
            <w:tcBorders>
              <w:top w:val="single" w:sz="4" w:space="0" w:color="auto"/>
              <w:left w:val="single" w:sz="4" w:space="0" w:color="auto"/>
              <w:bottom w:val="single" w:sz="4" w:space="0" w:color="auto"/>
              <w:right w:val="single" w:sz="4" w:space="0" w:color="auto"/>
            </w:tcBorders>
            <w:shd w:val="clear" w:color="auto" w:fill="auto"/>
            <w:vAlign w:val="center"/>
          </w:tcPr>
          <w:p w14:paraId="3BFA2A8D"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0%</w:t>
            </w:r>
          </w:p>
        </w:tc>
      </w:tr>
      <w:tr w:rsidR="00B5780F" w:rsidRPr="00C144A8" w14:paraId="320519E5" w14:textId="77777777" w:rsidTr="00B114D1">
        <w:trPr>
          <w:trHeight w:val="594"/>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1D813E3B" w14:textId="77777777" w:rsidR="00B5780F" w:rsidRPr="00720BF6" w:rsidRDefault="00B5780F" w:rsidP="00B5780F">
            <w:pPr>
              <w:spacing w:after="0" w:line="240" w:lineRule="auto"/>
              <w:jc w:val="center"/>
              <w:rPr>
                <w:rFonts w:eastAsia="Times New Roman" w:cs="Times New Roman"/>
                <w:sz w:val="21"/>
                <w:szCs w:val="21"/>
                <w:lang w:eastAsia="en-US"/>
              </w:rPr>
            </w:pPr>
            <w:r>
              <w:rPr>
                <w:rFonts w:eastAsia="Times New Roman" w:cs="Times New Roman"/>
                <w:sz w:val="21"/>
                <w:szCs w:val="21"/>
                <w:lang w:eastAsia="en-US"/>
              </w:rPr>
              <w:t>Building Types</w:t>
            </w:r>
          </w:p>
        </w:tc>
        <w:tc>
          <w:tcPr>
            <w:tcW w:w="2581"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023D2B97" w14:textId="77777777" w:rsidR="00B5780F" w:rsidRPr="00EF7422" w:rsidRDefault="00B5780F" w:rsidP="00B578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21"/>
                <w:szCs w:val="21"/>
                <w:lang w:eastAsia="en-US"/>
              </w:rPr>
            </w:pPr>
            <w:r w:rsidRPr="00EF7422">
              <w:rPr>
                <w:rFonts w:eastAsia="Times New Roman" w:cs="Times New Roman"/>
                <w:b/>
                <w:color w:val="FFFFFF" w:themeColor="background1"/>
                <w:sz w:val="21"/>
                <w:szCs w:val="21"/>
                <w:lang w:eastAsia="en-US"/>
              </w:rPr>
              <w:t>Cool Roofs</w:t>
            </w:r>
          </w:p>
        </w:tc>
        <w:tc>
          <w:tcPr>
            <w:tcW w:w="2311"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7FBDDE46" w14:textId="77777777" w:rsidR="00B5780F" w:rsidRPr="00EF7422" w:rsidRDefault="00B5780F" w:rsidP="00B578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FFFFFF" w:themeColor="background1"/>
                <w:sz w:val="21"/>
                <w:szCs w:val="21"/>
                <w:lang w:eastAsia="en-US"/>
              </w:rPr>
            </w:pPr>
            <w:r w:rsidRPr="00EF7422">
              <w:rPr>
                <w:rFonts w:eastAsia="Times New Roman" w:cs="Times New Roman"/>
                <w:b/>
                <w:color w:val="FFFFFF" w:themeColor="background1"/>
                <w:sz w:val="21"/>
                <w:szCs w:val="21"/>
                <w:lang w:eastAsia="en-US"/>
              </w:rPr>
              <w:t>Green Roofs</w:t>
            </w:r>
          </w:p>
        </w:tc>
      </w:tr>
      <w:tr w:rsidR="00B5780F" w:rsidRPr="00C144A8" w14:paraId="13F3643D" w14:textId="77777777" w:rsidTr="00B114D1">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08BF3758" w14:textId="77777777" w:rsidR="00B5780F" w:rsidRDefault="00B5780F" w:rsidP="00B114D1">
            <w:pPr>
              <w:spacing w:line="240" w:lineRule="auto"/>
              <w:jc w:val="left"/>
              <w:rPr>
                <w:rFonts w:cs="Times New Roman"/>
                <w:color w:val="000000" w:themeColor="text1"/>
                <w:sz w:val="21"/>
                <w:szCs w:val="21"/>
              </w:rPr>
            </w:pPr>
            <w:r>
              <w:rPr>
                <w:rFonts w:cs="Times New Roman"/>
                <w:color w:val="000000" w:themeColor="text1"/>
                <w:sz w:val="21"/>
                <w:szCs w:val="21"/>
              </w:rPr>
              <w:t>Current Buildings (2014 and Before)</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2ABAD395"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80%</w:t>
            </w:r>
          </w:p>
        </w:tc>
        <w:tc>
          <w:tcPr>
            <w:tcW w:w="2311" w:type="dxa"/>
            <w:tcBorders>
              <w:top w:val="single" w:sz="4" w:space="0" w:color="auto"/>
              <w:left w:val="single" w:sz="4" w:space="0" w:color="auto"/>
              <w:bottom w:val="single" w:sz="4" w:space="0" w:color="auto"/>
              <w:right w:val="single" w:sz="4" w:space="0" w:color="auto"/>
            </w:tcBorders>
            <w:shd w:val="clear" w:color="auto" w:fill="auto"/>
            <w:vAlign w:val="center"/>
          </w:tcPr>
          <w:p w14:paraId="5C53BFD6" w14:textId="77777777" w:rsidR="00B5780F" w:rsidRPr="004C7295" w:rsidRDefault="00B5780F" w:rsidP="00B5780F">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15%</w:t>
            </w:r>
          </w:p>
        </w:tc>
      </w:tr>
      <w:tr w:rsidR="00B5780F" w:rsidRPr="00C144A8" w14:paraId="5F488AFB" w14:textId="77777777" w:rsidTr="00B114D1">
        <w:trPr>
          <w:trHeight w:val="352"/>
          <w:jc w:val="center"/>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7B59366C" w14:textId="77777777" w:rsidR="00B5780F" w:rsidRDefault="00B5780F" w:rsidP="00B114D1">
            <w:pPr>
              <w:spacing w:line="240" w:lineRule="auto"/>
              <w:jc w:val="left"/>
              <w:rPr>
                <w:rFonts w:cs="Times New Roman"/>
                <w:color w:val="000000" w:themeColor="text1"/>
                <w:sz w:val="21"/>
                <w:szCs w:val="21"/>
              </w:rPr>
            </w:pPr>
            <w:r>
              <w:rPr>
                <w:rFonts w:cs="Times New Roman"/>
                <w:color w:val="000000" w:themeColor="text1"/>
                <w:sz w:val="21"/>
                <w:szCs w:val="21"/>
              </w:rPr>
              <w:t>New Buildings (Post 2014)</w:t>
            </w:r>
          </w:p>
        </w:tc>
        <w:tc>
          <w:tcPr>
            <w:tcW w:w="2581" w:type="dxa"/>
            <w:tcBorders>
              <w:top w:val="single" w:sz="4" w:space="0" w:color="auto"/>
              <w:left w:val="single" w:sz="4" w:space="0" w:color="auto"/>
              <w:bottom w:val="single" w:sz="4" w:space="0" w:color="auto"/>
              <w:right w:val="single" w:sz="4" w:space="0" w:color="auto"/>
            </w:tcBorders>
            <w:shd w:val="clear" w:color="auto" w:fill="auto"/>
            <w:vAlign w:val="center"/>
          </w:tcPr>
          <w:p w14:paraId="2889CB44" w14:textId="77777777" w:rsidR="00B5780F" w:rsidRPr="004C7295" w:rsidRDefault="00B5780F" w:rsidP="00B5780F">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90%</w:t>
            </w:r>
          </w:p>
        </w:tc>
        <w:tc>
          <w:tcPr>
            <w:tcW w:w="2311" w:type="dxa"/>
            <w:tcBorders>
              <w:top w:val="single" w:sz="4" w:space="0" w:color="auto"/>
              <w:left w:val="single" w:sz="4" w:space="0" w:color="auto"/>
              <w:bottom w:val="single" w:sz="4" w:space="0" w:color="auto"/>
              <w:right w:val="single" w:sz="4" w:space="0" w:color="auto"/>
            </w:tcBorders>
            <w:shd w:val="clear" w:color="auto" w:fill="auto"/>
            <w:vAlign w:val="center"/>
          </w:tcPr>
          <w:p w14:paraId="4947B71C" w14:textId="77777777" w:rsidR="00B5780F" w:rsidRPr="004C7295" w:rsidRDefault="00B5780F" w:rsidP="00B5780F">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50%</w:t>
            </w:r>
          </w:p>
        </w:tc>
      </w:tr>
    </w:tbl>
    <w:p w14:paraId="7D08A8E7" w14:textId="77777777" w:rsidR="00B5780F" w:rsidRDefault="00B5780F" w:rsidP="00B5780F"/>
    <w:p w14:paraId="2C921594" w14:textId="504C16D4" w:rsidR="009E1BAB" w:rsidRDefault="009E1BAB" w:rsidP="009E1BAB">
      <w:r>
        <w:t xml:space="preserve">As </w:t>
      </w:r>
      <w:r>
        <w:fldChar w:fldCharType="begin"/>
      </w:r>
      <w:r>
        <w:instrText xml:space="preserve"> REF _Ref7087431 \h </w:instrText>
      </w:r>
      <w:r>
        <w:fldChar w:fldCharType="separate"/>
      </w:r>
      <w:r w:rsidR="007A5307">
        <w:t xml:space="preserve">Table </w:t>
      </w:r>
      <w:r w:rsidR="007A5307">
        <w:rPr>
          <w:noProof/>
        </w:rPr>
        <w:t>2</w:t>
      </w:r>
      <w:r w:rsidR="007A5307">
        <w:t>.</w:t>
      </w:r>
      <w:r w:rsidR="007A5307">
        <w:rPr>
          <w:noProof/>
        </w:rPr>
        <w:t>2</w:t>
      </w:r>
      <w:r>
        <w:fldChar w:fldCharType="end"/>
      </w:r>
      <w:r>
        <w:t xml:space="preserve"> indicates, Cool R</w:t>
      </w:r>
      <w:r w:rsidR="001E516A">
        <w:t xml:space="preserve">oofs, which help reduce cooling loads, </w:t>
      </w:r>
      <w:r>
        <w:t>are especially well suited for hot regions, Climate Zones 1-3.  There is some debate as to the viability of Cool Roofs in</w:t>
      </w:r>
      <w:r w:rsidR="0012343A">
        <w:t xml:space="preserve"> CZ</w:t>
      </w:r>
      <w:r>
        <w:t xml:space="preserve">s 4-5, due to the space heating penalty, and </w:t>
      </w:r>
      <w:r w:rsidR="0012343A">
        <w:t>Cool Roofs are usually viewed as not desirable for mo</w:t>
      </w:r>
      <w:r>
        <w:t xml:space="preserve">st buildings in </w:t>
      </w:r>
      <w:r w:rsidR="0012343A">
        <w:t xml:space="preserve">very cold </w:t>
      </w:r>
      <w:r>
        <w:t>CZ</w:t>
      </w:r>
      <w:r w:rsidR="0012343A">
        <w:t>s</w:t>
      </w:r>
      <w:r>
        <w:t xml:space="preserve"> 6-8</w:t>
      </w:r>
      <w:del w:id="1168" w:author="Catherine Foster" w:date="2020-05-07T15:22:00Z">
        <w:r w:rsidDel="00BF1CEE">
          <w:delText>.</w:delText>
        </w:r>
      </w:del>
      <w:r>
        <w:t xml:space="preserve"> (Levinson et al, 2018; Levinson et al 2010)</w:t>
      </w:r>
      <w:ins w:id="1169" w:author="Catherine Foster" w:date="2020-05-07T15:22:00Z">
        <w:r w:rsidR="00BF1CEE">
          <w:t>.</w:t>
        </w:r>
      </w:ins>
      <w:del w:id="1170" w:author="Catherine Foster" w:date="2020-05-07T15:22:00Z">
        <w:r w:rsidDel="00BF1CEE">
          <w:delText xml:space="preserve"> </w:delText>
        </w:r>
      </w:del>
      <w:r>
        <w:t xml:space="preserve"> </w:t>
      </w:r>
      <w:r w:rsidR="0012343A">
        <w:t>In terms of building application, economical Cool Roof</w:t>
      </w:r>
      <w:r>
        <w:t xml:space="preserve"> </w:t>
      </w:r>
      <w:r w:rsidR="0012343A">
        <w:t>products are available</w:t>
      </w:r>
      <w:r>
        <w:t xml:space="preserve"> for reroofing </w:t>
      </w:r>
      <w:r w:rsidR="0012343A">
        <w:t>almost all flat-</w:t>
      </w:r>
      <w:r>
        <w:t>roofed</w:t>
      </w:r>
      <w:r w:rsidR="0012343A">
        <w:t xml:space="preserve"> buildings</w:t>
      </w:r>
      <w:r>
        <w:t xml:space="preserve"> or shingled </w:t>
      </w:r>
      <w:r w:rsidR="0012343A">
        <w:t xml:space="preserve">steep-roofed buildings. </w:t>
      </w:r>
      <w:del w:id="1171" w:author="Catherine Foster" w:date="2020-05-07T15:22:00Z">
        <w:r w:rsidR="0012343A" w:rsidDel="00BF1CEE">
          <w:delText xml:space="preserve"> </w:delText>
        </w:r>
      </w:del>
      <w:r w:rsidR="0012343A">
        <w:t>E</w:t>
      </w:r>
      <w:r>
        <w:t>xisting tile roofs</w:t>
      </w:r>
      <w:r w:rsidR="0012343A">
        <w:t xml:space="preserve"> can be coated or replaced with Cool Roof tiles.  And a </w:t>
      </w:r>
      <w:r>
        <w:t>Cool Roof solution exists for almost all new buildings</w:t>
      </w:r>
      <w:del w:id="1172" w:author="Catherine Foster" w:date="2020-05-07T15:22:00Z">
        <w:r w:rsidDel="00BF1CEE">
          <w:delText>.</w:delText>
        </w:r>
      </w:del>
      <w:r>
        <w:t xml:space="preserve"> (CRRC Product Database)</w:t>
      </w:r>
      <w:ins w:id="1173" w:author="Catherine Foster" w:date="2020-05-07T15:22:00Z">
        <w:r w:rsidR="00BF1CEE">
          <w:t>.</w:t>
        </w:r>
      </w:ins>
      <w:r>
        <w:t xml:space="preserve">  </w:t>
      </w:r>
    </w:p>
    <w:p w14:paraId="51633D42" w14:textId="1214A207" w:rsidR="00D341BB" w:rsidRDefault="009E1BAB" w:rsidP="009E1BAB">
      <w:r>
        <w:t xml:space="preserve">Green Roofs are suited for locations where vegetation will grow without irrigation – CZs 3-6 and the humid portions of </w:t>
      </w:r>
      <w:r w:rsidR="005644B1">
        <w:t xml:space="preserve">very </w:t>
      </w:r>
      <w:r>
        <w:t>hot</w:t>
      </w:r>
      <w:r w:rsidR="0012343A">
        <w:t xml:space="preserve"> </w:t>
      </w:r>
      <w:r>
        <w:t xml:space="preserve">CZs 0-2. </w:t>
      </w:r>
      <w:del w:id="1174" w:author="Catherine Foster" w:date="2020-05-07T15:23:00Z">
        <w:r w:rsidDel="00BF1CEE">
          <w:delText xml:space="preserve"> </w:delText>
        </w:r>
      </w:del>
      <w:r>
        <w:t>Green Roofs are not suited for extremely cold regions, such as CZs 7-8 or for hot arid regions</w:t>
      </w:r>
      <w:r w:rsidR="0012343A">
        <w:t xml:space="preserve"> (portions of CZs 0-2)</w:t>
      </w:r>
      <w:r>
        <w:t xml:space="preserve"> unless irrigated. </w:t>
      </w:r>
      <w:del w:id="1175" w:author="Catherine Foster" w:date="2020-05-07T15:23:00Z">
        <w:r w:rsidDel="00BF1CEE">
          <w:delText xml:space="preserve"> </w:delText>
        </w:r>
      </w:del>
      <w:r>
        <w:t>It is estimated that Gree</w:t>
      </w:r>
      <w:r w:rsidR="0012343A">
        <w:t>n Roofs can be applied to 15% of</w:t>
      </w:r>
      <w:r>
        <w:t xml:space="preserve"> existing buildings and 50% of new buildings,</w:t>
      </w:r>
      <w:r w:rsidRPr="00B50A37">
        <w:t xml:space="preserve"> </w:t>
      </w:r>
      <w:r>
        <w:t>based on very limited data</w:t>
      </w:r>
      <w:del w:id="1176" w:author="Catherine Foster" w:date="2020-05-07T15:23:00Z">
        <w:r w:rsidR="0012343A" w:rsidDel="00BF1CEE">
          <w:delText>.</w:delText>
        </w:r>
      </w:del>
      <w:r>
        <w:t xml:space="preserve"> (</w:t>
      </w:r>
      <w:proofErr w:type="spellStart"/>
      <w:r>
        <w:t>Castelton</w:t>
      </w:r>
      <w:proofErr w:type="spellEnd"/>
      <w:r>
        <w:t xml:space="preserve"> 2010; Peck 2019; Berardi 2014)</w:t>
      </w:r>
      <w:ins w:id="1177" w:author="Catherine Foster" w:date="2020-05-07T15:23:00Z">
        <w:r w:rsidR="00BF1CEE">
          <w:t>.</w:t>
        </w:r>
      </w:ins>
      <w:r>
        <w:t xml:space="preserve">  </w:t>
      </w:r>
    </w:p>
    <w:p w14:paraId="5F117525" w14:textId="4E685485" w:rsidR="001E516A" w:rsidRDefault="001E516A" w:rsidP="009E1BAB">
      <w:r>
        <w:fldChar w:fldCharType="begin"/>
      </w:r>
      <w:r>
        <w:instrText xml:space="preserve"> REF _Ref7102569 \h </w:instrText>
      </w:r>
      <w:r>
        <w:fldChar w:fldCharType="separate"/>
      </w:r>
      <w:r w:rsidR="007A5307">
        <w:t xml:space="preserve">Table </w:t>
      </w:r>
      <w:r w:rsidR="007A5307">
        <w:rPr>
          <w:noProof/>
        </w:rPr>
        <w:t>2</w:t>
      </w:r>
      <w:r w:rsidR="007A5307">
        <w:t>.</w:t>
      </w:r>
      <w:r w:rsidR="007A5307">
        <w:rPr>
          <w:noProof/>
        </w:rPr>
        <w:t>3</w:t>
      </w:r>
      <w:r>
        <w:fldChar w:fldCharType="end"/>
      </w:r>
      <w:r>
        <w:t xml:space="preserve"> summarizes the Drawdown TAM estimates for total global rooftop area, Cool Roof area, and Green Roof area.  </w:t>
      </w:r>
    </w:p>
    <w:p w14:paraId="6731EE28" w14:textId="3DBF1BC5" w:rsidR="00D341BB" w:rsidRDefault="00291B01" w:rsidP="00B114D1">
      <w:pPr>
        <w:pStyle w:val="Caption"/>
        <w:jc w:val="center"/>
      </w:pPr>
      <w:bookmarkStart w:id="1178" w:name="_Ref7102569"/>
      <w:bookmarkStart w:id="1179" w:name="_Toc12546592"/>
      <w:r>
        <w:t>Table</w:t>
      </w:r>
      <w:r w:rsidR="003251B5">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2</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3</w:t>
      </w:r>
      <w:r w:rsidR="000940A1">
        <w:rPr>
          <w:noProof/>
        </w:rPr>
        <w:fldChar w:fldCharType="end"/>
      </w:r>
      <w:bookmarkEnd w:id="1178"/>
      <w:r w:rsidR="00C96D56">
        <w:t xml:space="preserve"> TAM Estimates for Cool Roofs and Green Roofs</w:t>
      </w:r>
      <w:bookmarkEnd w:id="1179"/>
    </w:p>
    <w:tbl>
      <w:tblPr>
        <w:tblStyle w:val="LightList-Accent1"/>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40"/>
        <w:gridCol w:w="2640"/>
        <w:gridCol w:w="2640"/>
      </w:tblGrid>
      <w:tr w:rsidR="00D341BB" w:rsidRPr="00C93142" w14:paraId="37FCF979" w14:textId="143542F6" w:rsidTr="003251B5">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900" w:type="dxa"/>
            <w:vAlign w:val="center"/>
          </w:tcPr>
          <w:p w14:paraId="23F3B98E" w14:textId="13244102" w:rsidR="00D341BB" w:rsidRPr="00C93142" w:rsidRDefault="00D341BB" w:rsidP="00765E15">
            <w:pPr>
              <w:spacing w:after="0"/>
              <w:jc w:val="center"/>
              <w:rPr>
                <w:sz w:val="21"/>
              </w:rPr>
            </w:pPr>
            <w:r>
              <w:rPr>
                <w:rFonts w:cs="Times New Roman"/>
                <w:sz w:val="21"/>
                <w:szCs w:val="21"/>
              </w:rPr>
              <w:lastRenderedPageBreak/>
              <w:t>Year</w:t>
            </w:r>
          </w:p>
        </w:tc>
        <w:tc>
          <w:tcPr>
            <w:tcW w:w="2640" w:type="dxa"/>
            <w:vAlign w:val="center"/>
          </w:tcPr>
          <w:p w14:paraId="582253FD" w14:textId="6C3E98F2" w:rsidR="00D341BB" w:rsidRPr="00C93142" w:rsidRDefault="00D341BB" w:rsidP="00765E15">
            <w:pPr>
              <w:spacing w:after="0"/>
              <w:jc w:val="center"/>
              <w:cnfStyle w:val="100000000000" w:firstRow="1" w:lastRow="0" w:firstColumn="0" w:lastColumn="0" w:oddVBand="0" w:evenVBand="0" w:oddHBand="0" w:evenHBand="0" w:firstRowFirstColumn="0" w:firstRowLastColumn="0" w:lastRowFirstColumn="0" w:lastRowLastColumn="0"/>
              <w:rPr>
                <w:sz w:val="21"/>
              </w:rPr>
            </w:pPr>
            <w:r>
              <w:rPr>
                <w:rFonts w:cs="Times New Roman"/>
                <w:sz w:val="21"/>
                <w:szCs w:val="21"/>
              </w:rPr>
              <w:t>Total Rooftop TAM (10</w:t>
            </w:r>
            <w:r w:rsidRPr="00B114D1">
              <w:rPr>
                <w:rFonts w:cs="Times New Roman"/>
                <w:sz w:val="21"/>
                <w:szCs w:val="21"/>
                <w:vertAlign w:val="superscript"/>
              </w:rPr>
              <w:t>9</w:t>
            </w:r>
            <w:r>
              <w:rPr>
                <w:rFonts w:cs="Times New Roman"/>
                <w:sz w:val="21"/>
                <w:szCs w:val="21"/>
              </w:rPr>
              <w:t>m</w:t>
            </w:r>
            <w:r w:rsidRPr="00B114D1">
              <w:rPr>
                <w:rFonts w:cs="Times New Roman"/>
                <w:sz w:val="21"/>
                <w:szCs w:val="21"/>
                <w:vertAlign w:val="superscript"/>
              </w:rPr>
              <w:t>2</w:t>
            </w:r>
            <w:r>
              <w:rPr>
                <w:rFonts w:cs="Times New Roman"/>
                <w:sz w:val="21"/>
                <w:szCs w:val="21"/>
              </w:rPr>
              <w:t>)</w:t>
            </w:r>
          </w:p>
        </w:tc>
        <w:tc>
          <w:tcPr>
            <w:tcW w:w="2640" w:type="dxa"/>
            <w:vAlign w:val="center"/>
          </w:tcPr>
          <w:p w14:paraId="72DB5A60" w14:textId="60F3CFAD" w:rsidR="00D341BB" w:rsidRDefault="00D341BB">
            <w:pPr>
              <w:spacing w:after="0"/>
              <w:jc w:val="center"/>
              <w:cnfStyle w:val="100000000000" w:firstRow="1"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Cool Roof TAM (10</w:t>
            </w:r>
            <w:r w:rsidRPr="00EF7422">
              <w:rPr>
                <w:rFonts w:cs="Times New Roman"/>
                <w:sz w:val="21"/>
                <w:szCs w:val="21"/>
                <w:vertAlign w:val="superscript"/>
              </w:rPr>
              <w:t>9</w:t>
            </w:r>
            <w:r>
              <w:rPr>
                <w:rFonts w:cs="Times New Roman"/>
                <w:sz w:val="21"/>
                <w:szCs w:val="21"/>
              </w:rPr>
              <w:t>m</w:t>
            </w:r>
            <w:r w:rsidRPr="00EF7422">
              <w:rPr>
                <w:rFonts w:cs="Times New Roman"/>
                <w:sz w:val="21"/>
                <w:szCs w:val="21"/>
                <w:vertAlign w:val="superscript"/>
              </w:rPr>
              <w:t>2</w:t>
            </w:r>
            <w:r>
              <w:rPr>
                <w:rFonts w:cs="Times New Roman"/>
                <w:sz w:val="21"/>
                <w:szCs w:val="21"/>
              </w:rPr>
              <w:t>)</w:t>
            </w:r>
          </w:p>
        </w:tc>
        <w:tc>
          <w:tcPr>
            <w:tcW w:w="2640" w:type="dxa"/>
            <w:vAlign w:val="center"/>
          </w:tcPr>
          <w:p w14:paraId="5A568539" w14:textId="70026AFA" w:rsidR="00D341BB" w:rsidRDefault="00D341BB">
            <w:pPr>
              <w:spacing w:after="0"/>
              <w:jc w:val="center"/>
              <w:cnfStyle w:val="100000000000" w:firstRow="1"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Green Roof TAM (10</w:t>
            </w:r>
            <w:r w:rsidRPr="00EF7422">
              <w:rPr>
                <w:rFonts w:cs="Times New Roman"/>
                <w:sz w:val="21"/>
                <w:szCs w:val="21"/>
                <w:vertAlign w:val="superscript"/>
              </w:rPr>
              <w:t>9</w:t>
            </w:r>
            <w:r>
              <w:rPr>
                <w:rFonts w:cs="Times New Roman"/>
                <w:sz w:val="21"/>
                <w:szCs w:val="21"/>
              </w:rPr>
              <w:t>m</w:t>
            </w:r>
            <w:r w:rsidRPr="00EF7422">
              <w:rPr>
                <w:rFonts w:cs="Times New Roman"/>
                <w:sz w:val="21"/>
                <w:szCs w:val="21"/>
                <w:vertAlign w:val="superscript"/>
              </w:rPr>
              <w:t>2</w:t>
            </w:r>
            <w:r>
              <w:rPr>
                <w:rFonts w:cs="Times New Roman"/>
                <w:sz w:val="21"/>
                <w:szCs w:val="21"/>
              </w:rPr>
              <w:t>)</w:t>
            </w:r>
          </w:p>
        </w:tc>
      </w:tr>
      <w:tr w:rsidR="00D341BB" w:rsidRPr="00C93142" w14:paraId="5A0926D0" w14:textId="4441BBD7" w:rsidTr="003251B5">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tcBorders>
            <w:vAlign w:val="center"/>
          </w:tcPr>
          <w:p w14:paraId="3AEC86CF" w14:textId="608AC44E" w:rsidR="00D341BB" w:rsidRPr="00C93142" w:rsidRDefault="00D341BB" w:rsidP="00B114D1">
            <w:pPr>
              <w:spacing w:after="0" w:line="240" w:lineRule="auto"/>
              <w:jc w:val="center"/>
              <w:rPr>
                <w:rFonts w:cs="Times New Roman"/>
                <w:color w:val="000000" w:themeColor="text1"/>
                <w:sz w:val="21"/>
                <w:szCs w:val="21"/>
              </w:rPr>
            </w:pPr>
            <w:r w:rsidRPr="00C93142">
              <w:rPr>
                <w:rFonts w:cs="Times New Roman"/>
                <w:color w:val="000000" w:themeColor="text1"/>
                <w:sz w:val="21"/>
                <w:szCs w:val="21"/>
              </w:rPr>
              <w:t>2014</w:t>
            </w:r>
          </w:p>
        </w:tc>
        <w:tc>
          <w:tcPr>
            <w:tcW w:w="2640" w:type="dxa"/>
            <w:tcBorders>
              <w:top w:val="none" w:sz="0" w:space="0" w:color="auto"/>
              <w:bottom w:val="none" w:sz="0" w:space="0" w:color="auto"/>
            </w:tcBorders>
            <w:vAlign w:val="center"/>
          </w:tcPr>
          <w:p w14:paraId="1EFC8F10" w14:textId="095FAEDB" w:rsidR="00D341BB" w:rsidRPr="00C93142" w:rsidRDefault="00C06B5D" w:rsidP="00765E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131.6</w:t>
            </w:r>
          </w:p>
        </w:tc>
        <w:tc>
          <w:tcPr>
            <w:tcW w:w="2640" w:type="dxa"/>
            <w:tcBorders>
              <w:top w:val="none" w:sz="0" w:space="0" w:color="auto"/>
              <w:bottom w:val="none" w:sz="0" w:space="0" w:color="auto"/>
            </w:tcBorders>
            <w:vAlign w:val="center"/>
          </w:tcPr>
          <w:p w14:paraId="485DE916" w14:textId="0FC9E5E4" w:rsidR="00D341BB" w:rsidRPr="00765E15" w:rsidRDefault="002935B3" w:rsidP="00765E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89.2</w:t>
            </w:r>
          </w:p>
        </w:tc>
        <w:tc>
          <w:tcPr>
            <w:tcW w:w="2640" w:type="dxa"/>
            <w:tcBorders>
              <w:top w:val="none" w:sz="0" w:space="0" w:color="auto"/>
              <w:bottom w:val="none" w:sz="0" w:space="0" w:color="auto"/>
              <w:right w:val="none" w:sz="0" w:space="0" w:color="auto"/>
            </w:tcBorders>
            <w:vAlign w:val="center"/>
          </w:tcPr>
          <w:p w14:paraId="28D002AB" w14:textId="0774FAB5" w:rsidR="00D341BB" w:rsidRPr="00765E15" w:rsidRDefault="00C06B5D" w:rsidP="00765E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13.9</w:t>
            </w:r>
          </w:p>
        </w:tc>
      </w:tr>
      <w:tr w:rsidR="00D341BB" w:rsidRPr="00C93142" w14:paraId="5DD51226" w14:textId="4F03329C" w:rsidTr="003251B5">
        <w:trPr>
          <w:trHeight w:val="334"/>
        </w:trPr>
        <w:tc>
          <w:tcPr>
            <w:cnfStyle w:val="001000000000" w:firstRow="0" w:lastRow="0" w:firstColumn="1" w:lastColumn="0" w:oddVBand="0" w:evenVBand="0" w:oddHBand="0" w:evenHBand="0" w:firstRowFirstColumn="0" w:firstRowLastColumn="0" w:lastRowFirstColumn="0" w:lastRowLastColumn="0"/>
            <w:tcW w:w="900" w:type="dxa"/>
            <w:vAlign w:val="center"/>
          </w:tcPr>
          <w:p w14:paraId="0E52EDBD" w14:textId="4699E0F1" w:rsidR="00D341BB" w:rsidRPr="00C93142" w:rsidRDefault="00D341BB" w:rsidP="00B114D1">
            <w:pPr>
              <w:spacing w:after="0" w:line="240" w:lineRule="auto"/>
              <w:jc w:val="center"/>
              <w:rPr>
                <w:rFonts w:cs="Times New Roman"/>
                <w:color w:val="000000" w:themeColor="text1"/>
                <w:sz w:val="21"/>
                <w:szCs w:val="21"/>
              </w:rPr>
            </w:pPr>
            <w:r>
              <w:rPr>
                <w:rFonts w:cs="Times New Roman"/>
                <w:color w:val="000000" w:themeColor="text1"/>
                <w:sz w:val="21"/>
                <w:szCs w:val="21"/>
              </w:rPr>
              <w:t>2050</w:t>
            </w:r>
          </w:p>
        </w:tc>
        <w:tc>
          <w:tcPr>
            <w:tcW w:w="2640" w:type="dxa"/>
            <w:vAlign w:val="center"/>
          </w:tcPr>
          <w:p w14:paraId="1E773265" w14:textId="66E1E624" w:rsidR="00D341BB" w:rsidRPr="00C93142" w:rsidRDefault="00C06B5D" w:rsidP="00765E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222.5</w:t>
            </w:r>
          </w:p>
        </w:tc>
        <w:tc>
          <w:tcPr>
            <w:tcW w:w="2640" w:type="dxa"/>
            <w:vAlign w:val="center"/>
          </w:tcPr>
          <w:p w14:paraId="548830B2" w14:textId="641001BB" w:rsidR="00D341BB" w:rsidRPr="00765E15" w:rsidRDefault="002935B3" w:rsidP="00765E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145.0</w:t>
            </w:r>
          </w:p>
        </w:tc>
        <w:tc>
          <w:tcPr>
            <w:tcW w:w="2640" w:type="dxa"/>
            <w:vAlign w:val="center"/>
          </w:tcPr>
          <w:p w14:paraId="48B9785E" w14:textId="54674794" w:rsidR="00D341BB" w:rsidRPr="00765E15" w:rsidRDefault="00C06B5D" w:rsidP="00765E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45.6</w:t>
            </w:r>
          </w:p>
        </w:tc>
      </w:tr>
    </w:tbl>
    <w:p w14:paraId="54A469F1" w14:textId="3C1452D3" w:rsidR="00902482" w:rsidRDefault="00902482" w:rsidP="00902482">
      <w:pPr>
        <w:keepNext/>
      </w:pPr>
    </w:p>
    <w:p w14:paraId="4303D5C0" w14:textId="4AE95DC6" w:rsidR="00B144E5" w:rsidRDefault="00B93DDC" w:rsidP="00C07355">
      <w:pPr>
        <w:pStyle w:val="Heading2"/>
        <w:numPr>
          <w:ilvl w:val="1"/>
          <w:numId w:val="28"/>
        </w:numPr>
      </w:pPr>
      <w:bookmarkStart w:id="1180" w:name="_Ref12541268"/>
      <w:bookmarkStart w:id="1181" w:name="_Toc24639466"/>
      <w:r>
        <w:t xml:space="preserve">Cool Roof and Green Roof </w:t>
      </w:r>
      <w:bookmarkStart w:id="1182" w:name="_Toc7445349"/>
      <w:bookmarkStart w:id="1183" w:name="_Toc7445737"/>
      <w:bookmarkStart w:id="1184" w:name="_Toc7446072"/>
      <w:bookmarkStart w:id="1185" w:name="_Toc7447951"/>
      <w:bookmarkStart w:id="1186" w:name="_Toc7445350"/>
      <w:bookmarkStart w:id="1187" w:name="_Toc7445738"/>
      <w:bookmarkStart w:id="1188" w:name="_Toc7446073"/>
      <w:bookmarkStart w:id="1189" w:name="_Toc7447952"/>
      <w:bookmarkStart w:id="1190" w:name="_Toc7445351"/>
      <w:bookmarkStart w:id="1191" w:name="_Toc7445739"/>
      <w:bookmarkStart w:id="1192" w:name="_Toc7446074"/>
      <w:bookmarkStart w:id="1193" w:name="_Toc7447953"/>
      <w:bookmarkStart w:id="1194" w:name="_Toc7445352"/>
      <w:bookmarkStart w:id="1195" w:name="_Toc7445740"/>
      <w:bookmarkStart w:id="1196" w:name="_Toc7446075"/>
      <w:bookmarkStart w:id="1197" w:name="_Toc7447954"/>
      <w:bookmarkStart w:id="1198" w:name="_Toc7445353"/>
      <w:bookmarkStart w:id="1199" w:name="_Toc7445741"/>
      <w:bookmarkStart w:id="1200" w:name="_Toc7446076"/>
      <w:bookmarkStart w:id="1201" w:name="_Toc7447955"/>
      <w:bookmarkStart w:id="1202" w:name="_Toc7445354"/>
      <w:bookmarkStart w:id="1203" w:name="_Toc7445742"/>
      <w:bookmarkStart w:id="1204" w:name="_Toc7446077"/>
      <w:bookmarkStart w:id="1205" w:name="_Toc7447956"/>
      <w:bookmarkStart w:id="1206" w:name="_Toc7445355"/>
      <w:bookmarkStart w:id="1207" w:name="_Toc7445743"/>
      <w:bookmarkStart w:id="1208" w:name="_Toc7446078"/>
      <w:bookmarkStart w:id="1209" w:name="_Toc7447957"/>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r w:rsidR="00686965">
        <w:t>Adoption Scenarios</w:t>
      </w:r>
      <w:bookmarkEnd w:id="1180"/>
      <w:bookmarkEnd w:id="1181"/>
    </w:p>
    <w:p w14:paraId="02578F0B" w14:textId="30284A1D" w:rsidR="001E61AF" w:rsidRDefault="00FB2C53" w:rsidP="00FB2C53">
      <w:bookmarkStart w:id="1210" w:name="_Hlk525033174"/>
      <w:r w:rsidRPr="00FA2CC3">
        <w:t xml:space="preserve">Two different types of adoption scenarios were developed: </w:t>
      </w:r>
      <w:proofErr w:type="gramStart"/>
      <w:r w:rsidRPr="00FA2CC3">
        <w:t>a</w:t>
      </w:r>
      <w:proofErr w:type="gramEnd"/>
      <w:r w:rsidRPr="00FA2CC3">
        <w:t xml:space="preserve"> Reference (REF) Case which was considered the baseline, where </w:t>
      </w:r>
      <w:del w:id="1211" w:author="Catherine Foster" w:date="2020-05-07T15:24:00Z">
        <w:r w:rsidRPr="00FA2CC3" w:rsidDel="00BF1CEE">
          <w:delText>not much</w:delText>
        </w:r>
      </w:del>
      <w:ins w:id="1212" w:author="Catherine Foster" w:date="2020-05-07T15:24:00Z">
        <w:r w:rsidR="00BF1CEE">
          <w:t>very little</w:t>
        </w:r>
      </w:ins>
      <w:r w:rsidRPr="00FA2CC3">
        <w:t xml:space="preserve">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6166C774" w14:textId="5EADFF12" w:rsidR="003A445C" w:rsidRDefault="003A445C" w:rsidP="00FB2C53">
      <w:r>
        <w:t>The starting point for all adoption scenarios is 201</w:t>
      </w:r>
      <w:r w:rsidR="002028B6">
        <w:t>8</w:t>
      </w:r>
      <w:r>
        <w:t xml:space="preserve"> adoption</w:t>
      </w:r>
      <w:r w:rsidR="00F73A02">
        <w:t>, as detailed in Current Adoption</w:t>
      </w:r>
      <w:r w:rsidR="006D3318">
        <w:t xml:space="preserve"> (2014-2018 adoptions are based on estimates of historical adoptions and are constant for all scenarios):</w:t>
      </w:r>
    </w:p>
    <w:p w14:paraId="7CAC3C5D" w14:textId="04EE32B2" w:rsidR="003A445C" w:rsidRPr="00B114D1" w:rsidRDefault="003A445C" w:rsidP="00B114D1">
      <w:pPr>
        <w:pStyle w:val="ListParagraph"/>
        <w:numPr>
          <w:ilvl w:val="0"/>
          <w:numId w:val="105"/>
        </w:numPr>
      </w:pPr>
      <w:r>
        <w:t xml:space="preserve">Cool Roof current adoption: </w:t>
      </w:r>
      <w:del w:id="1213" w:author="Catherine Foster" w:date="2020-05-07T15:25:00Z">
        <w:r w:rsidDel="00BF1CEE">
          <w:delText xml:space="preserve"> </w:delText>
        </w:r>
      </w:del>
      <w:r w:rsidR="006D3318">
        <w:t>5.36</w:t>
      </w:r>
      <w:r>
        <w:t>% of 201</w:t>
      </w:r>
      <w:r w:rsidR="002028B6">
        <w:t>8</w:t>
      </w:r>
      <w:r>
        <w:t xml:space="preserve"> Cool Roof TAM, or </w:t>
      </w:r>
      <w:r w:rsidR="006D3318">
        <w:t>5.07</w:t>
      </w:r>
      <w:r>
        <w:t xml:space="preserve"> billion m</w:t>
      </w:r>
      <w:r w:rsidRPr="00B114D1">
        <w:rPr>
          <w:vertAlign w:val="superscript"/>
        </w:rPr>
        <w:t>2</w:t>
      </w:r>
    </w:p>
    <w:p w14:paraId="7956E06F" w14:textId="2B0CD0B8" w:rsidR="003A445C" w:rsidRPr="00FA2CC3" w:rsidRDefault="003A445C">
      <w:pPr>
        <w:pStyle w:val="ListParagraph"/>
        <w:numPr>
          <w:ilvl w:val="0"/>
          <w:numId w:val="105"/>
        </w:numPr>
      </w:pPr>
      <w:r>
        <w:t xml:space="preserve">Green Roof current adoption: </w:t>
      </w:r>
      <w:del w:id="1214" w:author="Catherine Foster" w:date="2020-05-07T15:25:00Z">
        <w:r w:rsidDel="00BF1CEE">
          <w:delText xml:space="preserve"> </w:delText>
        </w:r>
      </w:del>
      <w:r w:rsidR="002028B6">
        <w:t>1.16</w:t>
      </w:r>
      <w:r>
        <w:t>% of 201</w:t>
      </w:r>
      <w:r w:rsidR="002028B6">
        <w:t>8</w:t>
      </w:r>
      <w:r>
        <w:t xml:space="preserve"> Green Roof TAM, or 1</w:t>
      </w:r>
      <w:r w:rsidR="006D3318">
        <w:t>98</w:t>
      </w:r>
      <w:r>
        <w:t xml:space="preserve"> million m</w:t>
      </w:r>
      <w:r w:rsidRPr="003A445C">
        <w:rPr>
          <w:vertAlign w:val="superscript"/>
        </w:rPr>
        <w:t>2</w:t>
      </w:r>
    </w:p>
    <w:p w14:paraId="5B7ADC23" w14:textId="77777777" w:rsidR="003A445C" w:rsidRPr="00FA2CC3" w:rsidRDefault="003A445C"/>
    <w:p w14:paraId="5BB095A5" w14:textId="5611363B" w:rsidR="000875B5" w:rsidRDefault="000875B5" w:rsidP="00C07355">
      <w:pPr>
        <w:pStyle w:val="Heading3"/>
        <w:numPr>
          <w:ilvl w:val="2"/>
          <w:numId w:val="28"/>
        </w:numPr>
      </w:pPr>
      <w:bookmarkStart w:id="1215" w:name="_Toc24639467"/>
      <w:bookmarkEnd w:id="1210"/>
      <w:r>
        <w:t>Reference Case / Current Adoption</w:t>
      </w:r>
      <w:bookmarkEnd w:id="1215"/>
    </w:p>
    <w:p w14:paraId="50CE6ABF" w14:textId="182564FF" w:rsidR="0078767F" w:rsidRDefault="0078767F" w:rsidP="007769F6">
      <w:r>
        <w:t>The Reference case assumes that the 201</w:t>
      </w:r>
      <w:r w:rsidR="006D3318">
        <w:t>8</w:t>
      </w:r>
      <w:r>
        <w:t xml:space="preserve"> ratios of Cool Roof or Green Roof adoption / TAM remain constant from 201</w:t>
      </w:r>
      <w:r w:rsidR="006D3318">
        <w:t>8</w:t>
      </w:r>
      <w:r>
        <w:t xml:space="preserve"> to 2060. </w:t>
      </w:r>
      <w:del w:id="1216" w:author="Catherine Foster" w:date="2020-05-07T15:25:00Z">
        <w:r w:rsidDel="00BF1CEE">
          <w:delText xml:space="preserve"> </w:delText>
        </w:r>
      </w:del>
      <w:r>
        <w:t xml:space="preserve">No major shifts in technologies or policies occur; conventional roofs continue to dominate the market.  </w:t>
      </w:r>
    </w:p>
    <w:p w14:paraId="2FE0BC9D" w14:textId="10096525" w:rsidR="000875B5" w:rsidRPr="00D2050B" w:rsidRDefault="00D2050B" w:rsidP="00C07355">
      <w:pPr>
        <w:pStyle w:val="Heading3"/>
        <w:numPr>
          <w:ilvl w:val="2"/>
          <w:numId w:val="28"/>
        </w:numPr>
      </w:pPr>
      <w:bookmarkStart w:id="1217" w:name="_Toc7445358"/>
      <w:bookmarkStart w:id="1218" w:name="_Toc7445746"/>
      <w:bookmarkStart w:id="1219" w:name="_Toc7446081"/>
      <w:bookmarkStart w:id="1220" w:name="_Toc7447960"/>
      <w:bookmarkStart w:id="1221" w:name="_Toc7445359"/>
      <w:bookmarkStart w:id="1222" w:name="_Toc7445747"/>
      <w:bookmarkStart w:id="1223" w:name="_Toc7446082"/>
      <w:bookmarkStart w:id="1224" w:name="_Toc7447961"/>
      <w:bookmarkStart w:id="1225" w:name="_Toc24639468"/>
      <w:bookmarkEnd w:id="1217"/>
      <w:bookmarkEnd w:id="1218"/>
      <w:bookmarkEnd w:id="1219"/>
      <w:bookmarkEnd w:id="1220"/>
      <w:bookmarkEnd w:id="1221"/>
      <w:bookmarkEnd w:id="1222"/>
      <w:bookmarkEnd w:id="1223"/>
      <w:bookmarkEnd w:id="1224"/>
      <w:r w:rsidRPr="00D2050B">
        <w:t>Project Drawdown</w:t>
      </w:r>
      <w:r w:rsidR="000875B5" w:rsidRPr="00D2050B">
        <w:t xml:space="preserve"> Scenarios</w:t>
      </w:r>
      <w:bookmarkEnd w:id="1225"/>
    </w:p>
    <w:p w14:paraId="58F3ACE3" w14:textId="7B0E3CFA" w:rsidR="0078767F" w:rsidRDefault="0078767F" w:rsidP="0078767F">
      <w:bookmarkStart w:id="1226" w:name="_Ref7105248"/>
      <w:r w:rsidRPr="00D2050B">
        <w:t>Three Project Drawdown Scenarios (PDS) were developed</w:t>
      </w:r>
      <w:r w:rsidRPr="005A6986">
        <w:t xml:space="preserve"> for each </w:t>
      </w:r>
      <w:r>
        <w:t>S</w:t>
      </w:r>
      <w:r w:rsidRPr="005A6986">
        <w:t>olution</w:t>
      </w:r>
      <w:r>
        <w:t xml:space="preserve">, to compare the impact of an increased adoption of the solution to a reference case scenario. </w:t>
      </w:r>
      <w:del w:id="1227" w:author="Catherine Foster" w:date="2020-05-07T15:25:00Z">
        <w:r w:rsidDel="00BF1CEE">
          <w:delText xml:space="preserve"> </w:delText>
        </w:r>
      </w:del>
      <w:r>
        <w:t xml:space="preserve">Scenario descriptions and 2014 and 2050 adoption levels are presented in </w:t>
      </w:r>
      <w:r w:rsidR="00E629A2">
        <w:fldChar w:fldCharType="begin"/>
      </w:r>
      <w:r w:rsidR="00E629A2">
        <w:instrText xml:space="preserve"> REF _Ref7107327 \h </w:instrText>
      </w:r>
      <w:r w:rsidR="00E629A2">
        <w:fldChar w:fldCharType="separate"/>
      </w:r>
      <w:r w:rsidR="007A5307">
        <w:t xml:space="preserve">Table </w:t>
      </w:r>
      <w:r w:rsidR="007A5307">
        <w:rPr>
          <w:noProof/>
        </w:rPr>
        <w:t>2</w:t>
      </w:r>
      <w:r w:rsidR="007A5307">
        <w:t>.</w:t>
      </w:r>
      <w:r w:rsidR="007A5307">
        <w:rPr>
          <w:noProof/>
        </w:rPr>
        <w:t>4</w:t>
      </w:r>
      <w:r w:rsidR="00E629A2">
        <w:fldChar w:fldCharType="end"/>
      </w:r>
      <w:r w:rsidR="00E629A2">
        <w:t xml:space="preserve">:  </w:t>
      </w:r>
    </w:p>
    <w:p w14:paraId="603EE5F6" w14:textId="5AD2ECD2" w:rsidR="00247922" w:rsidRDefault="00291B01" w:rsidP="00B114D1">
      <w:pPr>
        <w:pStyle w:val="Caption"/>
        <w:jc w:val="center"/>
      </w:pPr>
      <w:bookmarkStart w:id="1228" w:name="_Ref7107327"/>
      <w:bookmarkStart w:id="1229" w:name="_Toc12546593"/>
      <w:commentRangeStart w:id="1230"/>
      <w:r>
        <w:t>Table</w:t>
      </w:r>
      <w:r w:rsidR="00F626F0">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2</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4</w:t>
      </w:r>
      <w:r w:rsidR="000940A1">
        <w:rPr>
          <w:noProof/>
        </w:rPr>
        <w:fldChar w:fldCharType="end"/>
      </w:r>
      <w:bookmarkEnd w:id="1226"/>
      <w:bookmarkEnd w:id="1228"/>
      <w:r w:rsidR="00247922">
        <w:t xml:space="preserve"> Summary of </w:t>
      </w:r>
      <w:r w:rsidR="00247922" w:rsidRPr="009E4596">
        <w:t xml:space="preserve">Project Drawdown </w:t>
      </w:r>
      <w:r w:rsidR="00247922">
        <w:t>Cool Roof &amp; Green Roof</w:t>
      </w:r>
      <w:r w:rsidR="00247922" w:rsidRPr="009E4596">
        <w:t xml:space="preserve"> Adoption Scenarios</w:t>
      </w:r>
      <w:bookmarkEnd w:id="1229"/>
      <w:commentRangeEnd w:id="1230"/>
      <w:r w:rsidR="0084419E">
        <w:rPr>
          <w:rStyle w:val="CommentReference"/>
          <w:i w:val="0"/>
          <w:iCs w:val="0"/>
          <w:color w:val="auto"/>
        </w:rPr>
        <w:commentReference w:id="1230"/>
      </w:r>
    </w:p>
    <w:tbl>
      <w:tblPr>
        <w:tblStyle w:val="MediumGrid3-Accent5"/>
        <w:tblW w:w="11532" w:type="dxa"/>
        <w:jc w:val="center"/>
        <w:tblLayout w:type="fixed"/>
        <w:tblLook w:val="04A0" w:firstRow="1" w:lastRow="0" w:firstColumn="1" w:lastColumn="0" w:noHBand="0" w:noVBand="1"/>
      </w:tblPr>
      <w:tblGrid>
        <w:gridCol w:w="1940"/>
        <w:gridCol w:w="824"/>
        <w:gridCol w:w="1111"/>
        <w:gridCol w:w="1914"/>
        <w:gridCol w:w="1914"/>
        <w:gridCol w:w="1914"/>
        <w:gridCol w:w="1915"/>
      </w:tblGrid>
      <w:tr w:rsidR="00F51E23" w:rsidRPr="00F15C5C" w14:paraId="73BEFEDC" w14:textId="77777777" w:rsidTr="00F626F0">
        <w:trPr>
          <w:cnfStyle w:val="100000000000" w:firstRow="1" w:lastRow="0" w:firstColumn="0" w:lastColumn="0" w:oddVBand="0" w:evenVBand="0" w:oddHBand="0" w:evenHBand="0" w:firstRowFirstColumn="0" w:firstRowLastColumn="0" w:lastRowFirstColumn="0" w:lastRowLastColumn="0"/>
          <w:cantSplit/>
          <w:trHeight w:val="594"/>
          <w:tblHeader/>
          <w:jc w:val="center"/>
        </w:trPr>
        <w:tc>
          <w:tcPr>
            <w:cnfStyle w:val="001000000000" w:firstRow="0" w:lastRow="0" w:firstColumn="1" w:lastColumn="0" w:oddVBand="0" w:evenVBand="0" w:oddHBand="0" w:evenHBand="0" w:firstRowFirstColumn="0" w:firstRowLastColumn="0" w:lastRowFirstColumn="0" w:lastRowLastColumn="0"/>
            <w:tcW w:w="1940" w:type="dxa"/>
            <w:vMerge w:val="restart"/>
            <w:tcBorders>
              <w:top w:val="single" w:sz="4" w:space="0" w:color="auto"/>
              <w:left w:val="single" w:sz="4" w:space="0" w:color="auto"/>
              <w:right w:val="single" w:sz="4" w:space="0" w:color="auto"/>
            </w:tcBorders>
            <w:shd w:val="clear" w:color="auto" w:fill="4F81BD" w:themeFill="accent1"/>
            <w:vAlign w:val="center"/>
          </w:tcPr>
          <w:p w14:paraId="68090534" w14:textId="5202C407" w:rsidR="00F51E23" w:rsidRPr="00F51E23" w:rsidRDefault="00F51E23" w:rsidP="00F51E23">
            <w:pPr>
              <w:spacing w:after="0"/>
              <w:jc w:val="center"/>
              <w:rPr>
                <w:b w:val="0"/>
                <w:bCs w:val="0"/>
                <w:sz w:val="21"/>
              </w:rPr>
            </w:pPr>
            <w:r w:rsidRPr="00AC78E8">
              <w:rPr>
                <w:rFonts w:cs="Times New Roman"/>
                <w:sz w:val="21"/>
                <w:szCs w:val="21"/>
              </w:rPr>
              <w:t>Variable</w:t>
            </w:r>
            <w:r>
              <w:rPr>
                <w:b w:val="0"/>
                <w:bCs w:val="0"/>
                <w:sz w:val="21"/>
              </w:rPr>
              <w:t xml:space="preserve"> </w:t>
            </w:r>
            <w:r w:rsidRPr="00C46A7E">
              <w:rPr>
                <w:sz w:val="21"/>
              </w:rPr>
              <w:t>Description</w:t>
            </w:r>
          </w:p>
        </w:tc>
        <w:tc>
          <w:tcPr>
            <w:tcW w:w="824" w:type="dxa"/>
            <w:vMerge w:val="restart"/>
            <w:tcBorders>
              <w:top w:val="single" w:sz="4" w:space="0" w:color="auto"/>
              <w:left w:val="single" w:sz="4" w:space="0" w:color="auto"/>
              <w:right w:val="single" w:sz="4" w:space="0" w:color="auto"/>
            </w:tcBorders>
            <w:shd w:val="clear" w:color="auto" w:fill="4F81BD" w:themeFill="accent1"/>
            <w:vAlign w:val="center"/>
          </w:tcPr>
          <w:p w14:paraId="7B95403B" w14:textId="777306B1" w:rsidR="00F51E23" w:rsidRDefault="00F51E23" w:rsidP="007D6330">
            <w:pPr>
              <w:spacing w:after="0"/>
              <w:jc w:val="center"/>
              <w:cnfStyle w:val="100000000000" w:firstRow="1"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Roof Type</w:t>
            </w:r>
          </w:p>
        </w:tc>
        <w:tc>
          <w:tcPr>
            <w:tcW w:w="1111" w:type="dxa"/>
            <w:vMerge w:val="restart"/>
            <w:tcBorders>
              <w:top w:val="single" w:sz="4" w:space="0" w:color="auto"/>
              <w:left w:val="single" w:sz="4" w:space="0" w:color="auto"/>
              <w:right w:val="single" w:sz="4" w:space="0" w:color="auto"/>
            </w:tcBorders>
            <w:shd w:val="clear" w:color="auto" w:fill="4F81BD" w:themeFill="accent1"/>
            <w:vAlign w:val="center"/>
          </w:tcPr>
          <w:p w14:paraId="48D42992" w14:textId="419B3D8E" w:rsidR="00F51E23" w:rsidRPr="00AC78E8" w:rsidRDefault="00F51E23" w:rsidP="007D6330">
            <w:pPr>
              <w:spacing w:after="0"/>
              <w:jc w:val="center"/>
              <w:cnfStyle w:val="100000000000" w:firstRow="1"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Variable Year</w:t>
            </w:r>
          </w:p>
        </w:tc>
        <w:tc>
          <w:tcPr>
            <w:tcW w:w="1914"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3D1978E1" w14:textId="2208DB5C" w:rsidR="00F51E23" w:rsidRPr="00C93142" w:rsidRDefault="00F51E23" w:rsidP="007D6330">
            <w:pPr>
              <w:spacing w:after="0"/>
              <w:jc w:val="center"/>
              <w:cnfStyle w:val="100000000000" w:firstRow="1" w:lastRow="0" w:firstColumn="0" w:lastColumn="0" w:oddVBand="0" w:evenVBand="0" w:oddHBand="0" w:evenHBand="0" w:firstRowFirstColumn="0" w:firstRowLastColumn="0" w:lastRowFirstColumn="0" w:lastRowLastColumn="0"/>
              <w:rPr>
                <w:sz w:val="21"/>
              </w:rPr>
            </w:pPr>
            <w:r w:rsidRPr="00AC78E8">
              <w:rPr>
                <w:rFonts w:cs="Times New Roman"/>
                <w:sz w:val="21"/>
                <w:szCs w:val="21"/>
              </w:rPr>
              <w:t>Reference Scenario</w:t>
            </w:r>
          </w:p>
        </w:tc>
        <w:tc>
          <w:tcPr>
            <w:tcW w:w="1914"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153F132D" w14:textId="77777777" w:rsidR="00F51E23" w:rsidRPr="00C93142" w:rsidRDefault="00F51E23" w:rsidP="007D6330">
            <w:pPr>
              <w:spacing w:after="0"/>
              <w:jc w:val="center"/>
              <w:cnfStyle w:val="100000000000" w:firstRow="1" w:lastRow="0" w:firstColumn="0" w:lastColumn="0" w:oddVBand="0" w:evenVBand="0" w:oddHBand="0" w:evenHBand="0" w:firstRowFirstColumn="0" w:firstRowLastColumn="0" w:lastRowFirstColumn="0" w:lastRowLastColumn="0"/>
              <w:rPr>
                <w:sz w:val="21"/>
              </w:rPr>
            </w:pPr>
            <w:r w:rsidRPr="00AC78E8">
              <w:rPr>
                <w:rFonts w:cs="Times New Roman"/>
                <w:sz w:val="21"/>
                <w:szCs w:val="21"/>
              </w:rPr>
              <w:t>Plausible Scenario</w:t>
            </w:r>
          </w:p>
        </w:tc>
        <w:tc>
          <w:tcPr>
            <w:tcW w:w="1914"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FCF6B1B" w14:textId="77777777" w:rsidR="00F51E23" w:rsidRPr="00C93142" w:rsidRDefault="00F51E23" w:rsidP="007D6330">
            <w:pPr>
              <w:spacing w:after="0"/>
              <w:jc w:val="center"/>
              <w:cnfStyle w:val="100000000000" w:firstRow="1" w:lastRow="0" w:firstColumn="0" w:lastColumn="0" w:oddVBand="0" w:evenVBand="0" w:oddHBand="0" w:evenHBand="0" w:firstRowFirstColumn="0" w:firstRowLastColumn="0" w:lastRowFirstColumn="0" w:lastRowLastColumn="0"/>
              <w:rPr>
                <w:sz w:val="21"/>
              </w:rPr>
            </w:pPr>
            <w:r w:rsidRPr="00AC78E8">
              <w:rPr>
                <w:rFonts w:cs="Times New Roman"/>
                <w:sz w:val="21"/>
                <w:szCs w:val="21"/>
              </w:rPr>
              <w:t>Drawdown Scenario</w:t>
            </w:r>
          </w:p>
        </w:tc>
        <w:tc>
          <w:tcPr>
            <w:tcW w:w="1915"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434CC8C5" w14:textId="77777777" w:rsidR="00F51E23" w:rsidRPr="00C93142" w:rsidRDefault="00F51E23" w:rsidP="007D6330">
            <w:pPr>
              <w:spacing w:after="0"/>
              <w:jc w:val="center"/>
              <w:cnfStyle w:val="100000000000" w:firstRow="1" w:lastRow="0" w:firstColumn="0" w:lastColumn="0" w:oddVBand="0" w:evenVBand="0" w:oddHBand="0" w:evenHBand="0" w:firstRowFirstColumn="0" w:firstRowLastColumn="0" w:lastRowFirstColumn="0" w:lastRowLastColumn="0"/>
              <w:rPr>
                <w:sz w:val="21"/>
              </w:rPr>
            </w:pPr>
            <w:r w:rsidRPr="00AC78E8">
              <w:rPr>
                <w:rFonts w:cs="Times New Roman"/>
                <w:sz w:val="21"/>
                <w:szCs w:val="21"/>
              </w:rPr>
              <w:t>Optimum Scenario</w:t>
            </w:r>
          </w:p>
        </w:tc>
      </w:tr>
      <w:tr w:rsidR="00F51E23" w:rsidRPr="00F15C5C" w14:paraId="38839DF2" w14:textId="77777777" w:rsidTr="00F626F0">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vMerge/>
            <w:tcBorders>
              <w:left w:val="single" w:sz="4" w:space="0" w:color="auto"/>
              <w:bottom w:val="single" w:sz="4" w:space="0" w:color="auto"/>
              <w:right w:val="single" w:sz="4" w:space="0" w:color="auto"/>
            </w:tcBorders>
            <w:shd w:val="clear" w:color="auto" w:fill="auto"/>
            <w:vAlign w:val="center"/>
          </w:tcPr>
          <w:p w14:paraId="01444133" w14:textId="5D80B7C9" w:rsidR="00F51E23" w:rsidRPr="00C46A7E" w:rsidRDefault="00F51E23">
            <w:pPr>
              <w:spacing w:after="0" w:line="240" w:lineRule="auto"/>
              <w:jc w:val="left"/>
              <w:rPr>
                <w:rFonts w:cs="Times New Roman"/>
                <w:sz w:val="21"/>
                <w:szCs w:val="21"/>
              </w:rPr>
            </w:pPr>
          </w:p>
        </w:tc>
        <w:tc>
          <w:tcPr>
            <w:tcW w:w="824" w:type="dxa"/>
            <w:vMerge/>
            <w:tcBorders>
              <w:left w:val="single" w:sz="4" w:space="0" w:color="auto"/>
              <w:bottom w:val="single" w:sz="4" w:space="0" w:color="auto"/>
              <w:right w:val="single" w:sz="4" w:space="0" w:color="auto"/>
            </w:tcBorders>
          </w:tcPr>
          <w:p w14:paraId="28E9347A" w14:textId="77777777" w:rsidR="00F51E23" w:rsidRPr="00F51E23" w:rsidRDefault="00F51E23" w:rsidP="007D633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p>
        </w:tc>
        <w:tc>
          <w:tcPr>
            <w:tcW w:w="1111" w:type="dxa"/>
            <w:vMerge/>
            <w:tcBorders>
              <w:left w:val="single" w:sz="4" w:space="0" w:color="auto"/>
              <w:bottom w:val="single" w:sz="4" w:space="0" w:color="auto"/>
              <w:right w:val="single" w:sz="4" w:space="0" w:color="auto"/>
            </w:tcBorders>
            <w:shd w:val="clear" w:color="auto" w:fill="auto"/>
            <w:vAlign w:val="center"/>
          </w:tcPr>
          <w:p w14:paraId="04A07F2B" w14:textId="27CE1ADC" w:rsidR="00F51E23" w:rsidRPr="00F51E23" w:rsidRDefault="00F51E23" w:rsidP="007D6330">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p>
        </w:tc>
        <w:tc>
          <w:tcPr>
            <w:tcW w:w="1914"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3285FDFF" w14:textId="0E4B9504" w:rsidR="00F51E23" w:rsidRPr="00F51E23" w:rsidRDefault="00F51E23" w:rsidP="007D633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color w:val="FFFFFF" w:themeColor="background1"/>
                <w:sz w:val="21"/>
                <w:szCs w:val="21"/>
              </w:rPr>
            </w:pPr>
            <w:r w:rsidRPr="00F51E23">
              <w:rPr>
                <w:b/>
                <w:color w:val="FFFFFF" w:themeColor="background1"/>
                <w:sz w:val="21"/>
              </w:rPr>
              <w:t>Reference / Baseline</w:t>
            </w:r>
          </w:p>
        </w:tc>
        <w:tc>
          <w:tcPr>
            <w:tcW w:w="1914"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596DE984" w14:textId="77777777" w:rsidR="00F51E23" w:rsidRPr="00F51E23" w:rsidRDefault="00F51E23" w:rsidP="007D633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color w:val="FFFFFF" w:themeColor="background1"/>
                <w:sz w:val="21"/>
                <w:szCs w:val="21"/>
              </w:rPr>
            </w:pPr>
            <w:r w:rsidRPr="00F51E23">
              <w:rPr>
                <w:b/>
                <w:color w:val="FFFFFF" w:themeColor="background1"/>
                <w:sz w:val="21"/>
              </w:rPr>
              <w:t xml:space="preserve">Realistically vigorous adoption </w:t>
            </w:r>
          </w:p>
        </w:tc>
        <w:tc>
          <w:tcPr>
            <w:tcW w:w="1914"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68A4560A" w14:textId="77777777" w:rsidR="00F51E23" w:rsidRPr="00F51E23" w:rsidRDefault="00F51E23" w:rsidP="007D633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color w:val="FFFFFF" w:themeColor="background1"/>
                <w:sz w:val="21"/>
                <w:szCs w:val="21"/>
              </w:rPr>
            </w:pPr>
            <w:r w:rsidRPr="00F51E23">
              <w:rPr>
                <w:b/>
                <w:color w:val="FFFFFF" w:themeColor="background1"/>
                <w:sz w:val="21"/>
              </w:rPr>
              <w:t>Optimized to achieve drawdown by 2050</w:t>
            </w:r>
          </w:p>
        </w:tc>
        <w:tc>
          <w:tcPr>
            <w:tcW w:w="1915" w:type="dxa"/>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0385A124" w14:textId="2A6473A6" w:rsidR="00F51E23" w:rsidRPr="00F51E23" w:rsidRDefault="00242AF6" w:rsidP="007D633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color w:val="FFFFFF" w:themeColor="background1"/>
                <w:sz w:val="21"/>
                <w:szCs w:val="21"/>
              </w:rPr>
            </w:pPr>
            <w:r>
              <w:rPr>
                <w:b/>
                <w:color w:val="FFFFFF" w:themeColor="background1"/>
                <w:sz w:val="21"/>
              </w:rPr>
              <w:t>98</w:t>
            </w:r>
            <w:r w:rsidR="00F51E23" w:rsidRPr="00F51E23">
              <w:rPr>
                <w:b/>
                <w:color w:val="FFFFFF" w:themeColor="background1"/>
                <w:sz w:val="21"/>
              </w:rPr>
              <w:t>% of “Adjusted TAM”* by 2050</w:t>
            </w:r>
          </w:p>
        </w:tc>
      </w:tr>
      <w:tr w:rsidR="00F51E23" w:rsidRPr="00F15C5C" w14:paraId="4E0A1469" w14:textId="77777777" w:rsidTr="00F626F0">
        <w:trPr>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C4F2BC6" w14:textId="40FD0CE4" w:rsidR="00F51E23" w:rsidRPr="00F51E23" w:rsidRDefault="00F51E23" w:rsidP="00F51E23">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lastRenderedPageBreak/>
              <w:t xml:space="preserve">Adoption Growth:  S-Curve Based On:  </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14:paraId="29625649" w14:textId="77777777" w:rsidR="00F51E23" w:rsidRPr="00F51E23" w:rsidRDefault="00F51E23"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tcPr>
          <w:p w14:paraId="26C8B598" w14:textId="158EFBE6" w:rsidR="00F51E23" w:rsidRPr="00F51E23" w:rsidRDefault="00F51E23"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tcPr>
          <w:p w14:paraId="744F231E" w14:textId="1C3B3764" w:rsidR="00F51E23" w:rsidRPr="00C93142" w:rsidRDefault="00F51E23"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C93142">
              <w:rPr>
                <w:rFonts w:cs="Times New Roman"/>
                <w:sz w:val="21"/>
                <w:szCs w:val="21"/>
              </w:rPr>
              <w:t xml:space="preserve">Constant share of </w:t>
            </w:r>
            <w:r>
              <w:rPr>
                <w:rFonts w:cs="Times New Roman"/>
                <w:sz w:val="21"/>
                <w:szCs w:val="21"/>
              </w:rPr>
              <w:t>roof area</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tcPr>
          <w:p w14:paraId="1B032E16" w14:textId="755C41F2" w:rsidR="00F51E23" w:rsidRPr="00C93142" w:rsidRDefault="004C66FA"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7</w:t>
            </w:r>
            <w:r w:rsidR="00F51E23">
              <w:rPr>
                <w:rFonts w:cs="Times New Roman"/>
                <w:sz w:val="21"/>
                <w:szCs w:val="21"/>
              </w:rPr>
              <w:t xml:space="preserve">% </w:t>
            </w:r>
            <w:commentRangeStart w:id="1231"/>
            <w:r w:rsidR="00F51E23">
              <w:rPr>
                <w:rFonts w:cs="Times New Roman"/>
                <w:sz w:val="21"/>
                <w:szCs w:val="21"/>
              </w:rPr>
              <w:t>CAGR</w:t>
            </w:r>
            <w:commentRangeEnd w:id="1231"/>
            <w:r w:rsidR="00BF1CEE">
              <w:rPr>
                <w:rStyle w:val="CommentReference"/>
              </w:rPr>
              <w:commentReference w:id="1231"/>
            </w:r>
            <w:r w:rsidR="00F51E23">
              <w:rPr>
                <w:rFonts w:cs="Times New Roman"/>
                <w:sz w:val="21"/>
                <w:szCs w:val="21"/>
              </w:rPr>
              <w:t xml:space="preserve"> from 201</w:t>
            </w:r>
            <w:r>
              <w:rPr>
                <w:rFonts w:cs="Times New Roman"/>
                <w:sz w:val="21"/>
                <w:szCs w:val="21"/>
              </w:rPr>
              <w:t>8</w:t>
            </w:r>
            <w:r w:rsidR="00F51E23">
              <w:rPr>
                <w:rFonts w:cs="Times New Roman"/>
                <w:sz w:val="21"/>
                <w:szCs w:val="21"/>
              </w:rPr>
              <w:t>-2050 consistent with reported growth</w:t>
            </w:r>
          </w:p>
        </w:tc>
        <w:tc>
          <w:tcPr>
            <w:tcW w:w="1914" w:type="dxa"/>
            <w:tcBorders>
              <w:top w:val="single" w:sz="4" w:space="0" w:color="auto"/>
              <w:left w:val="single" w:sz="4" w:space="0" w:color="auto"/>
              <w:bottom w:val="single" w:sz="4" w:space="0" w:color="auto"/>
              <w:right w:val="single" w:sz="4" w:space="0" w:color="auto"/>
            </w:tcBorders>
            <w:shd w:val="clear" w:color="auto" w:fill="auto"/>
            <w:vAlign w:val="center"/>
          </w:tcPr>
          <w:p w14:paraId="640BC2F4" w14:textId="2FA51394" w:rsidR="00F51E23" w:rsidRPr="00C93142" w:rsidRDefault="004C66FA"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9</w:t>
            </w:r>
            <w:r w:rsidR="00F51E23">
              <w:rPr>
                <w:rFonts w:cs="Times New Roman"/>
                <w:sz w:val="21"/>
                <w:szCs w:val="21"/>
              </w:rPr>
              <w:t>% CAGR from 201</w:t>
            </w:r>
            <w:r>
              <w:rPr>
                <w:rFonts w:cs="Times New Roman"/>
                <w:sz w:val="21"/>
                <w:szCs w:val="21"/>
              </w:rPr>
              <w:t>8</w:t>
            </w:r>
            <w:r w:rsidR="00F51E23">
              <w:rPr>
                <w:rFonts w:cs="Times New Roman"/>
                <w:sz w:val="21"/>
                <w:szCs w:val="21"/>
              </w:rPr>
              <w:t>-2050</w:t>
            </w:r>
          </w:p>
        </w:tc>
        <w:tc>
          <w:tcPr>
            <w:tcW w:w="1915" w:type="dxa"/>
            <w:tcBorders>
              <w:top w:val="single" w:sz="4" w:space="0" w:color="auto"/>
              <w:left w:val="single" w:sz="4" w:space="0" w:color="auto"/>
              <w:bottom w:val="single" w:sz="4" w:space="0" w:color="auto"/>
              <w:right w:val="single" w:sz="4" w:space="0" w:color="auto"/>
            </w:tcBorders>
            <w:shd w:val="clear" w:color="auto" w:fill="auto"/>
            <w:vAlign w:val="center"/>
          </w:tcPr>
          <w:p w14:paraId="3242F6FD" w14:textId="5D5A8C0B" w:rsidR="00F51E23" w:rsidRPr="00C93142" w:rsidRDefault="004C66FA"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~100</w:t>
            </w:r>
            <w:r w:rsidR="00F51E23">
              <w:rPr>
                <w:rFonts w:cs="Times New Roman"/>
                <w:sz w:val="21"/>
                <w:szCs w:val="21"/>
              </w:rPr>
              <w:t>% of Adjusted TAM in 2050</w:t>
            </w:r>
          </w:p>
        </w:tc>
      </w:tr>
      <w:tr w:rsidR="00C06B5D" w:rsidRPr="00F15C5C" w14:paraId="7DDB08B4" w14:textId="77777777" w:rsidTr="00C06B5D">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3BDEB70" w14:textId="760B2A60" w:rsidR="00C06B5D" w:rsidRPr="00F51E23" w:rsidRDefault="00C06B5D" w:rsidP="00C06B5D">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Adjusted TAM (10</w:t>
            </w:r>
            <w:r w:rsidRPr="00F51E23">
              <w:rPr>
                <w:rFonts w:cs="Times New Roman"/>
                <w:b w:val="0"/>
                <w:color w:val="000000" w:themeColor="text1"/>
                <w:sz w:val="21"/>
                <w:szCs w:val="21"/>
                <w:vertAlign w:val="superscript"/>
              </w:rPr>
              <w:t>9</w:t>
            </w:r>
            <w:r w:rsidRPr="00F51E23">
              <w:rPr>
                <w:rFonts w:cs="Times New Roman"/>
                <w:b w:val="0"/>
                <w:color w:val="000000" w:themeColor="text1"/>
                <w:sz w:val="21"/>
                <w:szCs w:val="21"/>
              </w:rPr>
              <w:t>m</w:t>
            </w:r>
            <w:r w:rsidRPr="00F51E23">
              <w:rPr>
                <w:rFonts w:cs="Times New Roman"/>
                <w:b w:val="0"/>
                <w:color w:val="000000" w:themeColor="text1"/>
                <w:sz w:val="21"/>
                <w:szCs w:val="21"/>
                <w:vertAlign w:val="superscript"/>
              </w:rPr>
              <w:t>2</w:t>
            </w:r>
            <w:r w:rsidRPr="00F51E23">
              <w:rPr>
                <w:rFonts w:cs="Times New Roman"/>
                <w:b w:val="0"/>
                <w:color w:val="000000" w:themeColor="text1"/>
                <w:sz w:val="21"/>
                <w:szCs w:val="21"/>
              </w:rPr>
              <w:t>)</w:t>
            </w:r>
          </w:p>
        </w:tc>
        <w:tc>
          <w:tcPr>
            <w:tcW w:w="82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ABC769F" w14:textId="3C6F4C5B" w:rsidR="00C06B5D" w:rsidRDefault="00C06B5D" w:rsidP="00C06B5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Cool</w:t>
            </w:r>
          </w:p>
        </w:tc>
        <w:tc>
          <w:tcPr>
            <w:tcW w:w="111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6CCA4EDE" w14:textId="3C94FD0B" w:rsidR="00C06B5D" w:rsidRPr="00F51E23" w:rsidRDefault="00C06B5D" w:rsidP="00C06B5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2014</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7FE2C16" w14:textId="5985E123" w:rsidR="00C06B5D" w:rsidRPr="00C93142" w:rsidRDefault="00C06B5D" w:rsidP="00C06B5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89.2</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4CEE2055" w14:textId="5CEB59BF" w:rsidR="00C06B5D" w:rsidRPr="00C93142" w:rsidRDefault="00C06B5D" w:rsidP="00C06B5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0033C0">
              <w:rPr>
                <w:rFonts w:cs="Times New Roman"/>
                <w:sz w:val="21"/>
                <w:szCs w:val="21"/>
              </w:rPr>
              <w:t>89.2</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665B3CA3" w14:textId="41408EB6" w:rsidR="00C06B5D" w:rsidRPr="00C93142" w:rsidRDefault="00C06B5D" w:rsidP="00C06B5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0033C0">
              <w:rPr>
                <w:rFonts w:cs="Times New Roman"/>
                <w:sz w:val="21"/>
                <w:szCs w:val="21"/>
              </w:rPr>
              <w:t>89.2</w:t>
            </w:r>
          </w:p>
        </w:tc>
        <w:tc>
          <w:tcPr>
            <w:tcW w:w="1915"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532184C" w14:textId="445464A2" w:rsidR="00C06B5D" w:rsidRPr="00C93142" w:rsidRDefault="00C06B5D" w:rsidP="00C06B5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0033C0">
              <w:rPr>
                <w:rFonts w:cs="Times New Roman"/>
                <w:sz w:val="21"/>
                <w:szCs w:val="21"/>
              </w:rPr>
              <w:t>89.2</w:t>
            </w:r>
          </w:p>
        </w:tc>
      </w:tr>
      <w:tr w:rsidR="00F51E23" w:rsidRPr="00F15C5C" w14:paraId="1CD72F8B" w14:textId="77777777" w:rsidTr="00F626F0">
        <w:trPr>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6E9CD36" w14:textId="135319A2" w:rsidR="00F51E23" w:rsidRPr="00F51E23" w:rsidRDefault="00F51E23" w:rsidP="00F51E23">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Share of TAM (%)</w:t>
            </w:r>
          </w:p>
        </w:tc>
        <w:tc>
          <w:tcPr>
            <w:tcW w:w="82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56EF6C8" w14:textId="37098EC0" w:rsidR="00F51E23" w:rsidRDefault="007844DE"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Cool</w:t>
            </w:r>
          </w:p>
        </w:tc>
        <w:tc>
          <w:tcPr>
            <w:tcW w:w="111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21CA7F5" w14:textId="6B1F939E" w:rsidR="00F51E23" w:rsidRPr="00F51E23" w:rsidRDefault="00F51E23"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2014</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62727924" w14:textId="50CDE6E9" w:rsidR="00F51E23" w:rsidRPr="00C93142" w:rsidRDefault="00F51E23"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2.2</w:t>
            </w:r>
            <w:r w:rsidR="00C06B5D">
              <w:rPr>
                <w:rFonts w:cs="Times New Roman"/>
                <w:sz w:val="21"/>
                <w:szCs w:val="21"/>
              </w:rPr>
              <w:t>9</w:t>
            </w:r>
            <w:r w:rsidRPr="00C93142">
              <w:rPr>
                <w:rFonts w:cs="Times New Roman"/>
                <w:sz w:val="21"/>
                <w:szCs w:val="21"/>
              </w:rPr>
              <w:t>%</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C9E42D4" w14:textId="20CCEA71" w:rsidR="00F51E23" w:rsidRPr="00C93142" w:rsidRDefault="00F51E23"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2.2</w:t>
            </w:r>
            <w:r w:rsidR="00C06B5D">
              <w:rPr>
                <w:rFonts w:cs="Times New Roman"/>
                <w:sz w:val="21"/>
                <w:szCs w:val="21"/>
              </w:rPr>
              <w:t>9</w:t>
            </w:r>
            <w:r w:rsidRPr="00C93142">
              <w:rPr>
                <w:rFonts w:cs="Times New Roman"/>
                <w:sz w:val="21"/>
                <w:szCs w:val="21"/>
              </w:rPr>
              <w:t>%</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E76964F" w14:textId="7AA22032" w:rsidR="00F51E23" w:rsidRPr="00C93142" w:rsidRDefault="00F51E23"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2.2</w:t>
            </w:r>
            <w:r w:rsidR="00C06B5D">
              <w:rPr>
                <w:rFonts w:cs="Times New Roman"/>
                <w:sz w:val="21"/>
                <w:szCs w:val="21"/>
              </w:rPr>
              <w:t>9</w:t>
            </w:r>
            <w:r w:rsidRPr="00C93142">
              <w:rPr>
                <w:rFonts w:cs="Times New Roman"/>
                <w:sz w:val="21"/>
                <w:szCs w:val="21"/>
              </w:rPr>
              <w:t>%</w:t>
            </w:r>
          </w:p>
        </w:tc>
        <w:tc>
          <w:tcPr>
            <w:tcW w:w="1915"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66711FA0" w14:textId="54A7EADD" w:rsidR="00F51E23" w:rsidRPr="00C93142" w:rsidRDefault="00F51E23"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2.2</w:t>
            </w:r>
            <w:r w:rsidR="00C06B5D">
              <w:rPr>
                <w:rFonts w:cs="Times New Roman"/>
                <w:sz w:val="21"/>
                <w:szCs w:val="21"/>
              </w:rPr>
              <w:t>9</w:t>
            </w:r>
            <w:r w:rsidRPr="00C93142">
              <w:rPr>
                <w:rFonts w:cs="Times New Roman"/>
                <w:sz w:val="21"/>
                <w:szCs w:val="21"/>
              </w:rPr>
              <w:t>%</w:t>
            </w:r>
          </w:p>
        </w:tc>
      </w:tr>
      <w:tr w:rsidR="002935B3" w:rsidRPr="00F15C5C" w14:paraId="6E11D2B2" w14:textId="77777777" w:rsidTr="00F626F0">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0BB854B2" w14:textId="72DAB70A" w:rsidR="002935B3" w:rsidRPr="00F51E23" w:rsidRDefault="002935B3" w:rsidP="002935B3">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Adjusted TAM (10</w:t>
            </w:r>
            <w:r w:rsidRPr="00F51E23">
              <w:rPr>
                <w:rFonts w:cs="Times New Roman"/>
                <w:b w:val="0"/>
                <w:color w:val="000000" w:themeColor="text1"/>
                <w:sz w:val="21"/>
                <w:szCs w:val="21"/>
                <w:vertAlign w:val="superscript"/>
              </w:rPr>
              <w:t>9</w:t>
            </w:r>
            <w:r w:rsidRPr="00F51E23">
              <w:rPr>
                <w:rFonts w:cs="Times New Roman"/>
                <w:b w:val="0"/>
                <w:color w:val="000000" w:themeColor="text1"/>
                <w:sz w:val="21"/>
                <w:szCs w:val="21"/>
              </w:rPr>
              <w:t>m</w:t>
            </w:r>
            <w:r w:rsidRPr="00F51E23">
              <w:rPr>
                <w:rFonts w:cs="Times New Roman"/>
                <w:b w:val="0"/>
                <w:color w:val="000000" w:themeColor="text1"/>
                <w:sz w:val="21"/>
                <w:szCs w:val="21"/>
                <w:vertAlign w:val="superscript"/>
              </w:rPr>
              <w:t>2</w:t>
            </w:r>
            <w:r w:rsidRPr="00F51E23">
              <w:rPr>
                <w:rFonts w:cs="Times New Roman"/>
                <w:b w:val="0"/>
                <w:color w:val="000000" w:themeColor="text1"/>
                <w:sz w:val="21"/>
                <w:szCs w:val="21"/>
              </w:rPr>
              <w:t>)</w:t>
            </w:r>
          </w:p>
        </w:tc>
        <w:tc>
          <w:tcPr>
            <w:tcW w:w="82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995E590" w14:textId="4BACFF41" w:rsidR="002935B3" w:rsidRDefault="002935B3"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Cool</w:t>
            </w:r>
          </w:p>
        </w:tc>
        <w:tc>
          <w:tcPr>
            <w:tcW w:w="111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4694A84B" w14:textId="7F97F86E" w:rsidR="002935B3" w:rsidRDefault="002935B3"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2018</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0091D10" w14:textId="1CDEB5FD" w:rsidR="002935B3" w:rsidRDefault="00C06B5D"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94.7</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08ACC429" w14:textId="65F2D925" w:rsidR="002935B3" w:rsidRDefault="00C06B5D"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94.7</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66EE0819" w14:textId="30813C9B" w:rsidR="002935B3" w:rsidRDefault="00C06B5D"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94.7</w:t>
            </w:r>
          </w:p>
        </w:tc>
        <w:tc>
          <w:tcPr>
            <w:tcW w:w="1915"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4B9918E" w14:textId="68FEC9D1" w:rsidR="002935B3" w:rsidRDefault="00C06B5D"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94.7</w:t>
            </w:r>
          </w:p>
        </w:tc>
      </w:tr>
      <w:tr w:rsidR="002935B3" w:rsidRPr="00F15C5C" w14:paraId="739DB1A1" w14:textId="77777777" w:rsidTr="00F626F0">
        <w:trPr>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2C6AFDD7" w14:textId="33BFA430" w:rsidR="002935B3" w:rsidRPr="00F51E23" w:rsidRDefault="002935B3" w:rsidP="002935B3">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Share of TAM (%)</w:t>
            </w:r>
          </w:p>
        </w:tc>
        <w:tc>
          <w:tcPr>
            <w:tcW w:w="82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1F98F9F9" w14:textId="5A0AA186" w:rsidR="002935B3" w:rsidRDefault="002935B3"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Cool</w:t>
            </w:r>
          </w:p>
        </w:tc>
        <w:tc>
          <w:tcPr>
            <w:tcW w:w="111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4ABA8944" w14:textId="69B59A34" w:rsidR="002935B3" w:rsidRDefault="002935B3"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2018</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130DE4D" w14:textId="055F44F1" w:rsidR="002935B3" w:rsidRDefault="00C06B5D"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5.36%</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ACD1FB0" w14:textId="417B385E" w:rsidR="002935B3" w:rsidRDefault="00C06B5D"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5.36%</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2A459C8C" w14:textId="2F2E32C9" w:rsidR="002935B3" w:rsidRDefault="00C06B5D"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5.36%</w:t>
            </w:r>
          </w:p>
        </w:tc>
        <w:tc>
          <w:tcPr>
            <w:tcW w:w="1915"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4B937935" w14:textId="1A5F2230" w:rsidR="002935B3" w:rsidRDefault="00C06B5D"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5.36%</w:t>
            </w:r>
          </w:p>
        </w:tc>
      </w:tr>
      <w:tr w:rsidR="00F51E23" w:rsidRPr="00F15C5C" w14:paraId="34662908" w14:textId="77777777" w:rsidTr="00F626F0">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0647A8FD" w14:textId="5DD6C512" w:rsidR="00F51E23" w:rsidRPr="00F51E23" w:rsidRDefault="00F51E23" w:rsidP="00F51E23">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Adjusted TAM (10</w:t>
            </w:r>
            <w:r w:rsidRPr="00F51E23">
              <w:rPr>
                <w:rFonts w:cs="Times New Roman"/>
                <w:b w:val="0"/>
                <w:color w:val="000000" w:themeColor="text1"/>
                <w:sz w:val="21"/>
                <w:szCs w:val="21"/>
                <w:vertAlign w:val="superscript"/>
              </w:rPr>
              <w:t>9</w:t>
            </w:r>
            <w:r w:rsidRPr="00F51E23">
              <w:rPr>
                <w:rFonts w:cs="Times New Roman"/>
                <w:b w:val="0"/>
                <w:color w:val="000000" w:themeColor="text1"/>
                <w:sz w:val="21"/>
                <w:szCs w:val="21"/>
              </w:rPr>
              <w:t>m</w:t>
            </w:r>
            <w:r w:rsidRPr="00F51E23">
              <w:rPr>
                <w:rFonts w:cs="Times New Roman"/>
                <w:b w:val="0"/>
                <w:color w:val="000000" w:themeColor="text1"/>
                <w:sz w:val="21"/>
                <w:szCs w:val="21"/>
                <w:vertAlign w:val="superscript"/>
              </w:rPr>
              <w:t>2</w:t>
            </w:r>
            <w:r w:rsidRPr="00F51E23">
              <w:rPr>
                <w:rFonts w:cs="Times New Roman"/>
                <w:b w:val="0"/>
                <w:color w:val="000000" w:themeColor="text1"/>
                <w:sz w:val="21"/>
                <w:szCs w:val="21"/>
              </w:rPr>
              <w:t>)</w:t>
            </w:r>
          </w:p>
        </w:tc>
        <w:tc>
          <w:tcPr>
            <w:tcW w:w="82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BB1AB2D" w14:textId="5C32DF09" w:rsidR="00F51E23" w:rsidRDefault="007844DE"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Cool</w:t>
            </w:r>
          </w:p>
        </w:tc>
        <w:tc>
          <w:tcPr>
            <w:tcW w:w="111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1277E6B3" w14:textId="7CFE1D29" w:rsidR="00F51E23" w:rsidRPr="00F51E23" w:rsidRDefault="00F51E23"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2050</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062A9BF3" w14:textId="411D0ED4" w:rsidR="00F51E23" w:rsidRPr="00C93142" w:rsidRDefault="00C06B5D"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145.0</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2BAD68EF" w14:textId="03D10DE9" w:rsidR="00F51E23" w:rsidRPr="00C93142" w:rsidRDefault="00C06B5D"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145.0</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69F6062" w14:textId="14773E7B" w:rsidR="00F51E23" w:rsidRPr="00C93142" w:rsidRDefault="00C06B5D"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145.0</w:t>
            </w:r>
          </w:p>
        </w:tc>
        <w:tc>
          <w:tcPr>
            <w:tcW w:w="1915"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1B4154FD" w14:textId="732CC389" w:rsidR="00F51E23" w:rsidRPr="00C93142" w:rsidRDefault="00C06B5D"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145.0</w:t>
            </w:r>
          </w:p>
        </w:tc>
      </w:tr>
      <w:tr w:rsidR="00F51E23" w:rsidRPr="00F15C5C" w14:paraId="0BA04AAC" w14:textId="77777777" w:rsidTr="00F626F0">
        <w:trPr>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4E40D772" w14:textId="35D5958B" w:rsidR="00F51E23" w:rsidRPr="00F51E23" w:rsidRDefault="00F51E23" w:rsidP="00F51E23">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Share of Roof TAM (%)</w:t>
            </w:r>
          </w:p>
        </w:tc>
        <w:tc>
          <w:tcPr>
            <w:tcW w:w="82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6CB91C4" w14:textId="61875D80" w:rsidR="00F51E23" w:rsidRDefault="007844DE"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Cool</w:t>
            </w:r>
          </w:p>
        </w:tc>
        <w:tc>
          <w:tcPr>
            <w:tcW w:w="111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9425D23" w14:textId="2A00ABCD" w:rsidR="00F51E23" w:rsidRPr="00F51E23" w:rsidRDefault="00F51E23"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2050</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28960B74" w14:textId="64B6E1CF" w:rsidR="00F51E23" w:rsidRPr="00C93142" w:rsidRDefault="00242AF6"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5.36%</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1F422F38" w14:textId="32C1EFEB" w:rsidR="00F51E23" w:rsidRPr="00C93142" w:rsidRDefault="00C06B5D"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30</w:t>
            </w:r>
            <w:r w:rsidR="00F51E23">
              <w:rPr>
                <w:rFonts w:cs="Times New Roman"/>
                <w:sz w:val="21"/>
                <w:szCs w:val="21"/>
              </w:rPr>
              <w:t>%</w:t>
            </w:r>
          </w:p>
        </w:tc>
        <w:tc>
          <w:tcPr>
            <w:tcW w:w="191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491A3529" w14:textId="0D98DFFC" w:rsidR="00F51E23" w:rsidRPr="00C93142" w:rsidRDefault="00F51E23"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4</w:t>
            </w:r>
            <w:r w:rsidR="00242AF6">
              <w:rPr>
                <w:rFonts w:cs="Times New Roman"/>
                <w:sz w:val="21"/>
                <w:szCs w:val="21"/>
              </w:rPr>
              <w:t>7.8</w:t>
            </w:r>
            <w:r>
              <w:rPr>
                <w:rFonts w:cs="Times New Roman"/>
                <w:sz w:val="21"/>
                <w:szCs w:val="21"/>
              </w:rPr>
              <w:t>%</w:t>
            </w:r>
          </w:p>
        </w:tc>
        <w:tc>
          <w:tcPr>
            <w:tcW w:w="1915"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0D763A1E" w14:textId="37697F17" w:rsidR="00F51E23" w:rsidRPr="00C93142" w:rsidRDefault="00242AF6" w:rsidP="00F51E2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98</w:t>
            </w:r>
            <w:r w:rsidR="00F51E23">
              <w:rPr>
                <w:rFonts w:cs="Times New Roman"/>
                <w:sz w:val="21"/>
                <w:szCs w:val="21"/>
              </w:rPr>
              <w:t>%</w:t>
            </w:r>
          </w:p>
        </w:tc>
      </w:tr>
      <w:tr w:rsidR="00F51E23" w:rsidRPr="00F15C5C" w14:paraId="6EB6C298" w14:textId="77777777" w:rsidTr="00F626F0">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F5D5DB0" w14:textId="25658C81" w:rsidR="00F51E23" w:rsidRPr="00F51E23" w:rsidRDefault="00F51E23" w:rsidP="00F51E23">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Adjusted TAM (10</w:t>
            </w:r>
            <w:r w:rsidRPr="00F51E23">
              <w:rPr>
                <w:rFonts w:cs="Times New Roman"/>
                <w:b w:val="0"/>
                <w:color w:val="000000" w:themeColor="text1"/>
                <w:sz w:val="21"/>
                <w:szCs w:val="21"/>
                <w:vertAlign w:val="superscript"/>
              </w:rPr>
              <w:t>9</w:t>
            </w:r>
            <w:r w:rsidRPr="00F51E23">
              <w:rPr>
                <w:rFonts w:cs="Times New Roman"/>
                <w:b w:val="0"/>
                <w:color w:val="000000" w:themeColor="text1"/>
                <w:sz w:val="21"/>
                <w:szCs w:val="21"/>
              </w:rPr>
              <w:t>m</w:t>
            </w:r>
            <w:r w:rsidRPr="00F51E23">
              <w:rPr>
                <w:rFonts w:cs="Times New Roman"/>
                <w:b w:val="0"/>
                <w:color w:val="000000" w:themeColor="text1"/>
                <w:sz w:val="21"/>
                <w:szCs w:val="21"/>
                <w:vertAlign w:val="superscript"/>
              </w:rPr>
              <w:t>2</w:t>
            </w:r>
            <w:r w:rsidRPr="00F51E23">
              <w:rPr>
                <w:rFonts w:cs="Times New Roman"/>
                <w:b w:val="0"/>
                <w:color w:val="000000" w:themeColor="text1"/>
                <w:sz w:val="21"/>
                <w:szCs w:val="21"/>
              </w:rPr>
              <w:t>)</w:t>
            </w:r>
          </w:p>
        </w:tc>
        <w:tc>
          <w:tcPr>
            <w:tcW w:w="82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E8EB0CA" w14:textId="513B1118" w:rsidR="00F51E23" w:rsidRDefault="007844DE"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Green</w:t>
            </w:r>
          </w:p>
        </w:tc>
        <w:tc>
          <w:tcPr>
            <w:tcW w:w="111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E69614B" w14:textId="7AA3F22D" w:rsidR="00F51E23" w:rsidRPr="00F51E23" w:rsidRDefault="00F51E23"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2014</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BDFDB10" w14:textId="41BE1BFE" w:rsidR="00F51E23" w:rsidRPr="00C93142" w:rsidRDefault="00E20E60"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13.8</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5E3E282" w14:textId="6EEF3D73" w:rsidR="00F51E23" w:rsidRPr="00C93142" w:rsidRDefault="00E20E60"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13.8</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2756C13" w14:textId="6B1548CE" w:rsidR="00F51E23" w:rsidRPr="00C93142" w:rsidRDefault="00E20E60"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13.8</w:t>
            </w:r>
          </w:p>
        </w:tc>
        <w:tc>
          <w:tcPr>
            <w:tcW w:w="191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DBFB605" w14:textId="2A96F38F" w:rsidR="00F51E23" w:rsidRPr="00C93142" w:rsidRDefault="00E20E60" w:rsidP="00F51E2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13.8</w:t>
            </w:r>
          </w:p>
        </w:tc>
      </w:tr>
      <w:tr w:rsidR="002935B3" w:rsidRPr="00F15C5C" w14:paraId="2772536D" w14:textId="77777777" w:rsidTr="00F626F0">
        <w:trPr>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2E9D096" w14:textId="70DAE854" w:rsidR="002935B3" w:rsidRPr="00F51E23" w:rsidRDefault="002935B3" w:rsidP="002935B3">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Share of Roof TAM (%)</w:t>
            </w:r>
          </w:p>
        </w:tc>
        <w:tc>
          <w:tcPr>
            <w:tcW w:w="82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EF3DC89" w14:textId="190FE17E" w:rsidR="002935B3" w:rsidRDefault="002935B3"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Green</w:t>
            </w:r>
          </w:p>
        </w:tc>
        <w:tc>
          <w:tcPr>
            <w:tcW w:w="111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C607000" w14:textId="114A65BC" w:rsidR="002935B3" w:rsidRDefault="002935B3"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2014</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AB59022" w14:textId="47C09B86" w:rsidR="002935B3" w:rsidRDefault="00E20E60"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w:t>
            </w:r>
            <w:r w:rsidR="00F53527">
              <w:rPr>
                <w:rFonts w:cs="Times New Roman"/>
                <w:sz w:val="21"/>
                <w:szCs w:val="21"/>
              </w:rPr>
              <w:t>08</w:t>
            </w:r>
            <w:r w:rsidR="002935B3" w:rsidRPr="00C93142">
              <w:rPr>
                <w:rFonts w:cs="Times New Roman"/>
                <w:sz w:val="21"/>
                <w:szCs w:val="21"/>
              </w:rPr>
              <w:t>%</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26743FD" w14:textId="265C3BA5" w:rsidR="002935B3" w:rsidRDefault="00F53527"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1.08</w:t>
            </w:r>
            <w:r w:rsidRPr="00C93142">
              <w:rPr>
                <w:rFonts w:cs="Times New Roman"/>
                <w:sz w:val="21"/>
                <w:szCs w:val="21"/>
              </w:rPr>
              <w:t>%</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EA8205F" w14:textId="3B68ECAD" w:rsidR="002935B3" w:rsidRDefault="00F53527"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1.08</w:t>
            </w:r>
            <w:r w:rsidRPr="00C93142">
              <w:rPr>
                <w:rFonts w:cs="Times New Roman"/>
                <w:sz w:val="21"/>
                <w:szCs w:val="21"/>
              </w:rPr>
              <w:t>%</w:t>
            </w:r>
          </w:p>
        </w:tc>
        <w:tc>
          <w:tcPr>
            <w:tcW w:w="191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2EE9FB9" w14:textId="674E1DB0" w:rsidR="002935B3" w:rsidRDefault="00F53527" w:rsidP="002935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1.08</w:t>
            </w:r>
            <w:r w:rsidRPr="00C93142">
              <w:rPr>
                <w:rFonts w:cs="Times New Roman"/>
                <w:sz w:val="21"/>
                <w:szCs w:val="21"/>
              </w:rPr>
              <w:t>%</w:t>
            </w:r>
          </w:p>
        </w:tc>
      </w:tr>
      <w:tr w:rsidR="002935B3" w:rsidRPr="00F15C5C" w14:paraId="2F038F49" w14:textId="77777777" w:rsidTr="00F626F0">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C15598E" w14:textId="1E9D7884" w:rsidR="002935B3" w:rsidRPr="00F51E23" w:rsidRDefault="002935B3" w:rsidP="002935B3">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Adjusted TAM (10</w:t>
            </w:r>
            <w:r w:rsidRPr="00F51E23">
              <w:rPr>
                <w:rFonts w:cs="Times New Roman"/>
                <w:b w:val="0"/>
                <w:color w:val="000000" w:themeColor="text1"/>
                <w:sz w:val="21"/>
                <w:szCs w:val="21"/>
                <w:vertAlign w:val="superscript"/>
              </w:rPr>
              <w:t>9</w:t>
            </w:r>
            <w:r w:rsidRPr="00F51E23">
              <w:rPr>
                <w:rFonts w:cs="Times New Roman"/>
                <w:b w:val="0"/>
                <w:color w:val="000000" w:themeColor="text1"/>
                <w:sz w:val="21"/>
                <w:szCs w:val="21"/>
              </w:rPr>
              <w:t>m</w:t>
            </w:r>
            <w:r w:rsidRPr="00F51E23">
              <w:rPr>
                <w:rFonts w:cs="Times New Roman"/>
                <w:b w:val="0"/>
                <w:color w:val="000000" w:themeColor="text1"/>
                <w:sz w:val="21"/>
                <w:szCs w:val="21"/>
                <w:vertAlign w:val="superscript"/>
              </w:rPr>
              <w:t>2</w:t>
            </w:r>
            <w:r w:rsidRPr="00F51E23">
              <w:rPr>
                <w:rFonts w:cs="Times New Roman"/>
                <w:b w:val="0"/>
                <w:color w:val="000000" w:themeColor="text1"/>
                <w:sz w:val="21"/>
                <w:szCs w:val="21"/>
              </w:rPr>
              <w:t>)</w:t>
            </w:r>
          </w:p>
        </w:tc>
        <w:tc>
          <w:tcPr>
            <w:tcW w:w="82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A1955AF" w14:textId="1A2517DA" w:rsidR="002935B3" w:rsidRDefault="002935B3"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Green</w:t>
            </w:r>
          </w:p>
        </w:tc>
        <w:tc>
          <w:tcPr>
            <w:tcW w:w="111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8F8DDC9" w14:textId="77299719" w:rsidR="002935B3" w:rsidRDefault="002935B3"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2018</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E613F3C" w14:textId="0E58DB80" w:rsidR="002935B3" w:rsidRDefault="00F53527"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17.1</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3C3CB1F" w14:textId="5AEDB60F" w:rsidR="002935B3" w:rsidRDefault="00F53527"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17.1</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9543483" w14:textId="6C6E34BD" w:rsidR="002935B3" w:rsidRDefault="00F53527"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17.1</w:t>
            </w:r>
          </w:p>
        </w:tc>
        <w:tc>
          <w:tcPr>
            <w:tcW w:w="191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E6F4DAC" w14:textId="5AEA27F3" w:rsidR="002935B3" w:rsidRDefault="00F53527" w:rsidP="002935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17.1</w:t>
            </w:r>
          </w:p>
        </w:tc>
      </w:tr>
      <w:tr w:rsidR="00F53527" w:rsidRPr="00F15C5C" w14:paraId="4990720D" w14:textId="77777777" w:rsidTr="00F626F0">
        <w:trPr>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4543DD2" w14:textId="4B956BCA" w:rsidR="00F53527" w:rsidRPr="00F51E23" w:rsidRDefault="00F53527" w:rsidP="00F53527">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Share of Roof TAM (%)</w:t>
            </w:r>
          </w:p>
        </w:tc>
        <w:tc>
          <w:tcPr>
            <w:tcW w:w="82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ABE5C7F" w14:textId="3E5508B6" w:rsidR="00F53527"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Green</w:t>
            </w:r>
          </w:p>
        </w:tc>
        <w:tc>
          <w:tcPr>
            <w:tcW w:w="111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2F337F98" w14:textId="5867C2C0" w:rsidR="00F53527" w:rsidRPr="00F51E23"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2018</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ED4A430" w14:textId="28E8431B" w:rsidR="00F53527" w:rsidRPr="00C93142"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1.16</w:t>
            </w:r>
            <w:r w:rsidRPr="00C93142">
              <w:rPr>
                <w:rFonts w:cs="Times New Roman"/>
                <w:sz w:val="21"/>
                <w:szCs w:val="21"/>
              </w:rPr>
              <w:t>%</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EABABDE" w14:textId="716337ED" w:rsidR="00F53527" w:rsidRPr="00C93142"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1.16</w:t>
            </w:r>
            <w:r w:rsidRPr="00C93142">
              <w:rPr>
                <w:rFonts w:cs="Times New Roman"/>
                <w:sz w:val="21"/>
                <w:szCs w:val="21"/>
              </w:rPr>
              <w:t>%</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AED22BD" w14:textId="06656621" w:rsidR="00F53527" w:rsidRPr="00C93142"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1.16</w:t>
            </w:r>
            <w:r w:rsidRPr="00C93142">
              <w:rPr>
                <w:rFonts w:cs="Times New Roman"/>
                <w:sz w:val="21"/>
                <w:szCs w:val="21"/>
              </w:rPr>
              <w:t>%</w:t>
            </w:r>
          </w:p>
        </w:tc>
        <w:tc>
          <w:tcPr>
            <w:tcW w:w="191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65A8441" w14:textId="7B0BAA2B" w:rsidR="00F53527" w:rsidRPr="00C93142"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1.16</w:t>
            </w:r>
            <w:r w:rsidRPr="00C93142">
              <w:rPr>
                <w:rFonts w:cs="Times New Roman"/>
                <w:sz w:val="21"/>
                <w:szCs w:val="21"/>
              </w:rPr>
              <w:t>%</w:t>
            </w:r>
          </w:p>
        </w:tc>
      </w:tr>
      <w:tr w:rsidR="00F53527" w:rsidRPr="00F15C5C" w14:paraId="33087237" w14:textId="77777777" w:rsidTr="00F626F0">
        <w:trPr>
          <w:cnfStyle w:val="000000100000" w:firstRow="0" w:lastRow="0" w:firstColumn="0" w:lastColumn="0" w:oddVBand="0" w:evenVBand="0" w:oddHBand="1" w:evenHBand="0" w:firstRowFirstColumn="0" w:firstRowLastColumn="0" w:lastRowFirstColumn="0" w:lastRowLastColumn="0"/>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45743EA7" w14:textId="59D8AF23" w:rsidR="00F53527" w:rsidRPr="00F51E23" w:rsidRDefault="00F53527" w:rsidP="00F53527">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Adjusted TAM (10</w:t>
            </w:r>
            <w:r w:rsidRPr="00F51E23">
              <w:rPr>
                <w:rFonts w:cs="Times New Roman"/>
                <w:b w:val="0"/>
                <w:color w:val="000000" w:themeColor="text1"/>
                <w:sz w:val="21"/>
                <w:szCs w:val="21"/>
                <w:vertAlign w:val="superscript"/>
              </w:rPr>
              <w:t>9</w:t>
            </w:r>
            <w:r w:rsidRPr="00F51E23">
              <w:rPr>
                <w:rFonts w:cs="Times New Roman"/>
                <w:b w:val="0"/>
                <w:color w:val="000000" w:themeColor="text1"/>
                <w:sz w:val="21"/>
                <w:szCs w:val="21"/>
              </w:rPr>
              <w:t>m</w:t>
            </w:r>
            <w:r w:rsidRPr="00F51E23">
              <w:rPr>
                <w:rFonts w:cs="Times New Roman"/>
                <w:b w:val="0"/>
                <w:color w:val="000000" w:themeColor="text1"/>
                <w:sz w:val="21"/>
                <w:szCs w:val="21"/>
                <w:vertAlign w:val="superscript"/>
              </w:rPr>
              <w:t>2</w:t>
            </w:r>
            <w:r w:rsidRPr="00F51E23">
              <w:rPr>
                <w:rFonts w:cs="Times New Roman"/>
                <w:b w:val="0"/>
                <w:color w:val="000000" w:themeColor="text1"/>
                <w:sz w:val="21"/>
                <w:szCs w:val="21"/>
              </w:rPr>
              <w:t>)</w:t>
            </w:r>
          </w:p>
        </w:tc>
        <w:tc>
          <w:tcPr>
            <w:tcW w:w="82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36BE97F" w14:textId="45923B1B" w:rsidR="00F53527" w:rsidRDefault="00F53527" w:rsidP="00F53527">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Green</w:t>
            </w:r>
          </w:p>
        </w:tc>
        <w:tc>
          <w:tcPr>
            <w:tcW w:w="111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696BF6F" w14:textId="23EF6E6C" w:rsidR="00F53527" w:rsidRPr="00F51E23" w:rsidRDefault="00F53527" w:rsidP="00F53527">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1"/>
              </w:rPr>
            </w:pPr>
            <w:r>
              <w:rPr>
                <w:sz w:val="21"/>
              </w:rPr>
              <w:t>2050</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7947605" w14:textId="2E46A8CA" w:rsidR="00F53527" w:rsidRPr="00C93142" w:rsidRDefault="00F53527" w:rsidP="00F5352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45.6</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35806021" w14:textId="0AA62DBE" w:rsidR="00F53527" w:rsidRPr="00C93142" w:rsidRDefault="00F53527" w:rsidP="00F5352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45.6</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18F4A250" w14:textId="67C6268C" w:rsidR="00F53527" w:rsidRPr="00C93142" w:rsidRDefault="00F53527" w:rsidP="00F5352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45.6</w:t>
            </w:r>
          </w:p>
        </w:tc>
        <w:tc>
          <w:tcPr>
            <w:tcW w:w="191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7C03A61C" w14:textId="24359709" w:rsidR="00F53527" w:rsidRPr="00C93142" w:rsidRDefault="00F53527" w:rsidP="00F5352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Pr>
                <w:rFonts w:cs="Times New Roman"/>
                <w:sz w:val="21"/>
                <w:szCs w:val="21"/>
              </w:rPr>
              <w:t>45.6</w:t>
            </w:r>
          </w:p>
        </w:tc>
      </w:tr>
      <w:tr w:rsidR="00F53527" w:rsidRPr="00F15C5C" w14:paraId="51CA1E51" w14:textId="77777777" w:rsidTr="00F626F0">
        <w:trPr>
          <w:cantSplit/>
          <w:trHeight w:val="334"/>
          <w:jc w:val="center"/>
        </w:trPr>
        <w:tc>
          <w:tcPr>
            <w:cnfStyle w:val="001000000000" w:firstRow="0" w:lastRow="0" w:firstColumn="1" w:lastColumn="0" w:oddVBand="0" w:evenVBand="0" w:oddHBand="0" w:evenHBand="0" w:firstRowFirstColumn="0" w:firstRowLastColumn="0" w:lastRowFirstColumn="0" w:lastRowLastColumn="0"/>
            <w:tcW w:w="1940"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6126CFD" w14:textId="68C3AD20" w:rsidR="00F53527" w:rsidRPr="00F51E23" w:rsidRDefault="00F53527" w:rsidP="00F53527">
            <w:pPr>
              <w:spacing w:after="0" w:line="240" w:lineRule="auto"/>
              <w:jc w:val="left"/>
              <w:rPr>
                <w:rFonts w:cs="Times New Roman"/>
                <w:b w:val="0"/>
                <w:color w:val="000000" w:themeColor="text1"/>
                <w:sz w:val="21"/>
                <w:szCs w:val="21"/>
              </w:rPr>
            </w:pPr>
            <w:r w:rsidRPr="00F51E23">
              <w:rPr>
                <w:rFonts w:cs="Times New Roman"/>
                <w:b w:val="0"/>
                <w:color w:val="000000" w:themeColor="text1"/>
                <w:sz w:val="21"/>
                <w:szCs w:val="21"/>
              </w:rPr>
              <w:t>Share of Roof TAM (%)</w:t>
            </w:r>
          </w:p>
        </w:tc>
        <w:tc>
          <w:tcPr>
            <w:tcW w:w="82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FE6B949" w14:textId="09C936F5" w:rsidR="00F53527"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Green</w:t>
            </w:r>
          </w:p>
        </w:tc>
        <w:tc>
          <w:tcPr>
            <w:tcW w:w="1111"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95190D0" w14:textId="4DE972D2" w:rsidR="00F53527" w:rsidRPr="00F51E23"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1"/>
              </w:rPr>
            </w:pPr>
            <w:r>
              <w:rPr>
                <w:sz w:val="21"/>
              </w:rPr>
              <w:t>2050</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6BEC0AE9" w14:textId="627688BD" w:rsidR="00F53527" w:rsidRPr="00C93142"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1.16</w:t>
            </w:r>
            <w:r w:rsidRPr="00C93142">
              <w:rPr>
                <w:rFonts w:cs="Times New Roman"/>
                <w:sz w:val="21"/>
                <w:szCs w:val="21"/>
              </w:rPr>
              <w:t>%</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596B8727" w14:textId="2C2E5B29" w:rsidR="00F53527" w:rsidRPr="00C93142"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9%</w:t>
            </w:r>
          </w:p>
        </w:tc>
        <w:tc>
          <w:tcPr>
            <w:tcW w:w="1914"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D2CBC69" w14:textId="0AC1C69F" w:rsidR="00F53527" w:rsidRPr="00C93142"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13%</w:t>
            </w:r>
          </w:p>
        </w:tc>
        <w:tc>
          <w:tcPr>
            <w:tcW w:w="1915"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tcPr>
          <w:p w14:paraId="0844C870" w14:textId="114E7318" w:rsidR="00F53527" w:rsidRPr="00C93142" w:rsidRDefault="00F53527" w:rsidP="00F5352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Pr>
                <w:rFonts w:cs="Times New Roman"/>
                <w:sz w:val="21"/>
                <w:szCs w:val="21"/>
              </w:rPr>
              <w:t>99%</w:t>
            </w:r>
          </w:p>
        </w:tc>
      </w:tr>
    </w:tbl>
    <w:p w14:paraId="51F9FB04" w14:textId="77777777" w:rsidR="00247922" w:rsidRPr="00A43D79" w:rsidRDefault="00247922" w:rsidP="00247922">
      <w:pPr>
        <w:rPr>
          <w:b/>
          <w:sz w:val="20"/>
        </w:rPr>
      </w:pPr>
      <w:r w:rsidRPr="00A43D79">
        <w:rPr>
          <w:b/>
          <w:sz w:val="20"/>
        </w:rPr>
        <w:t>*Adjusted TAM = Roofs &amp; climate zones where Cool Roofs &amp; Green Roofs are feasible and save energy</w:t>
      </w:r>
    </w:p>
    <w:p w14:paraId="02691367" w14:textId="77777777" w:rsidR="00247922" w:rsidRDefault="00247922" w:rsidP="004B4939"/>
    <w:p w14:paraId="5681C0CC" w14:textId="11FBB316" w:rsidR="0078767F" w:rsidRDefault="0078767F" w:rsidP="005656F0">
      <w:r>
        <w:t>Each Cool Roof or Green Roof PDS adoption scenario</w:t>
      </w:r>
      <w:r w:rsidR="003A445C">
        <w:t xml:space="preserve"> is based on a logistic S-curve that starts from 201</w:t>
      </w:r>
      <w:r w:rsidR="004C66FA">
        <w:t xml:space="preserve">8 </w:t>
      </w:r>
      <w:r w:rsidR="003A445C">
        <w:t>current adoption and corresponds approximately with a 201</w:t>
      </w:r>
      <w:r w:rsidR="004C66FA">
        <w:t>8</w:t>
      </w:r>
      <w:r w:rsidR="003A445C">
        <w:t xml:space="preserve">-2050 growth rate set to match the scenario description.  </w:t>
      </w:r>
    </w:p>
    <w:p w14:paraId="7481C662" w14:textId="75FAEBB3" w:rsidR="00AC493E" w:rsidRDefault="00AC493E" w:rsidP="004B4939">
      <w:pPr>
        <w:pStyle w:val="Heading4"/>
        <w:rPr>
          <w:rFonts w:ascii="Times New Roman" w:eastAsiaTheme="minorEastAsia" w:hAnsi="Times New Roman" w:cstheme="minorBidi"/>
          <w:b w:val="0"/>
          <w:bCs w:val="0"/>
          <w:i w:val="0"/>
          <w:iCs w:val="0"/>
          <w:color w:val="auto"/>
          <w:highlight w:val="yellow"/>
        </w:rPr>
      </w:pPr>
      <w:bookmarkStart w:id="1232" w:name="_Toc507486009"/>
      <w:r w:rsidRPr="004B4939">
        <w:t>Plausible Scenario</w:t>
      </w:r>
      <w:bookmarkEnd w:id="1232"/>
      <w:r w:rsidR="003A445C">
        <w:t>s</w:t>
      </w:r>
    </w:p>
    <w:p w14:paraId="2119349F" w14:textId="370F213B" w:rsidR="00C46A7E" w:rsidRDefault="003A445C" w:rsidP="006B1084">
      <w:r>
        <w:t xml:space="preserve">The Plausible Scenarios represent “realistically vigorous adoption”. </w:t>
      </w:r>
      <w:del w:id="1233" w:author="Catherine Foster" w:date="2020-05-07T15:31:00Z">
        <w:r w:rsidDel="0084419E">
          <w:delText xml:space="preserve"> </w:delText>
        </w:r>
      </w:del>
      <w:r w:rsidR="00C46A7E">
        <w:t xml:space="preserve">For both Cool Roofs and Green Roofs 2050 </w:t>
      </w:r>
      <w:r w:rsidR="001F2E8C">
        <w:t xml:space="preserve">S-curve </w:t>
      </w:r>
      <w:r w:rsidR="00C46A7E">
        <w:t>adoption was set to correspond with a</w:t>
      </w:r>
      <w:del w:id="1234" w:author="Catherine Foster" w:date="2020-05-07T15:31:00Z">
        <w:r w:rsidR="00C46A7E" w:rsidDel="0084419E">
          <w:delText>n</w:delText>
        </w:r>
      </w:del>
      <w:r w:rsidR="00C46A7E">
        <w:t xml:space="preserve"> </w:t>
      </w:r>
      <w:r w:rsidR="00B61925">
        <w:t>7</w:t>
      </w:r>
      <w:r w:rsidR="00C46A7E">
        <w:t>% 201</w:t>
      </w:r>
      <w:r w:rsidR="00B61925">
        <w:t>8</w:t>
      </w:r>
      <w:r w:rsidR="00C46A7E">
        <w:t xml:space="preserve">-2050 CAGR – </w:t>
      </w:r>
      <w:r w:rsidR="00B61925">
        <w:t xml:space="preserve">approximately </w:t>
      </w:r>
      <w:r w:rsidR="00C46A7E">
        <w:t>the growth forecast in each market for 2014 to ~2025</w:t>
      </w:r>
      <w:r w:rsidR="001F2E8C">
        <w:t>, and pretty high growth for the slowly-growing building industry</w:t>
      </w:r>
      <w:r w:rsidR="00C46A7E">
        <w:t xml:space="preserve">.  As </w:t>
      </w:r>
      <w:r w:rsidR="00C46A7E">
        <w:fldChar w:fldCharType="begin"/>
      </w:r>
      <w:r w:rsidR="00C46A7E">
        <w:instrText xml:space="preserve"> REF _Ref7107327 \h </w:instrText>
      </w:r>
      <w:r w:rsidR="00C46A7E">
        <w:fldChar w:fldCharType="separate"/>
      </w:r>
      <w:r w:rsidR="007A5307">
        <w:t xml:space="preserve">Table </w:t>
      </w:r>
      <w:r w:rsidR="007A5307">
        <w:rPr>
          <w:noProof/>
        </w:rPr>
        <w:t>2</w:t>
      </w:r>
      <w:r w:rsidR="007A5307">
        <w:t>.</w:t>
      </w:r>
      <w:r w:rsidR="007A5307">
        <w:rPr>
          <w:noProof/>
        </w:rPr>
        <w:t>4</w:t>
      </w:r>
      <w:r w:rsidR="00C46A7E">
        <w:fldChar w:fldCharType="end"/>
      </w:r>
      <w:r w:rsidR="00C46A7E">
        <w:t xml:space="preserve"> details, this results in Cool Roof adoption of </w:t>
      </w:r>
      <w:r w:rsidR="00B61925">
        <w:t>30</w:t>
      </w:r>
      <w:r w:rsidR="00C46A7E">
        <w:t xml:space="preserve">% of the </w:t>
      </w:r>
      <w:r w:rsidR="00B61925">
        <w:t>145</w:t>
      </w:r>
      <w:r w:rsidR="00C46A7E">
        <w:t xml:space="preserve"> billion m</w:t>
      </w:r>
      <w:r w:rsidR="00C46A7E" w:rsidRPr="00B114D1">
        <w:rPr>
          <w:vertAlign w:val="superscript"/>
        </w:rPr>
        <w:t>2</w:t>
      </w:r>
      <w:r w:rsidR="00C46A7E">
        <w:t xml:space="preserve"> 2050 </w:t>
      </w:r>
      <w:r w:rsidR="001F2E8C">
        <w:t xml:space="preserve">Cool Roof </w:t>
      </w:r>
      <w:r w:rsidR="00C46A7E">
        <w:t xml:space="preserve">TAM and Green Roof adoption of </w:t>
      </w:r>
      <w:r w:rsidR="00B61925">
        <w:t>9</w:t>
      </w:r>
      <w:r w:rsidR="00C46A7E">
        <w:t xml:space="preserve">% of the </w:t>
      </w:r>
      <w:r w:rsidR="001F2E8C">
        <w:t>4</w:t>
      </w:r>
      <w:r w:rsidR="0079002E">
        <w:t>5.6</w:t>
      </w:r>
      <w:r w:rsidR="00C46A7E">
        <w:t xml:space="preserve"> billion m</w:t>
      </w:r>
      <w:r w:rsidR="00C46A7E" w:rsidRPr="00B114D1">
        <w:rPr>
          <w:vertAlign w:val="superscript"/>
        </w:rPr>
        <w:t>2</w:t>
      </w:r>
      <w:r w:rsidR="00C46A7E">
        <w:t xml:space="preserve"> 2050 </w:t>
      </w:r>
      <w:r w:rsidR="001F2E8C">
        <w:t xml:space="preserve">Green Roof </w:t>
      </w:r>
      <w:r w:rsidR="00C46A7E">
        <w:t xml:space="preserve">TAM.  </w:t>
      </w:r>
    </w:p>
    <w:p w14:paraId="0A63923E" w14:textId="60FBF728" w:rsidR="00AC493E" w:rsidRDefault="00AC493E" w:rsidP="004B4939">
      <w:pPr>
        <w:pStyle w:val="Heading4"/>
        <w:rPr>
          <w:rFonts w:ascii="Times New Roman" w:eastAsiaTheme="minorEastAsia" w:hAnsi="Times New Roman" w:cstheme="minorBidi"/>
          <w:b w:val="0"/>
          <w:bCs w:val="0"/>
          <w:i w:val="0"/>
          <w:iCs w:val="0"/>
          <w:color w:val="auto"/>
          <w:highlight w:val="yellow"/>
        </w:rPr>
      </w:pPr>
      <w:bookmarkStart w:id="1235" w:name="_Toc507486010"/>
      <w:r w:rsidRPr="004B4939">
        <w:lastRenderedPageBreak/>
        <w:t>Drawdown Scenario</w:t>
      </w:r>
      <w:bookmarkEnd w:id="1235"/>
    </w:p>
    <w:p w14:paraId="48A79426" w14:textId="45A34389" w:rsidR="006B1084" w:rsidRPr="006B1084" w:rsidRDefault="001F2E8C" w:rsidP="006B1084">
      <w:r>
        <w:t>The Drawdown Scenarios are “optimized to achieve drawdown by 2050.</w:t>
      </w:r>
      <w:ins w:id="1236" w:author="Catherine Foster" w:date="2020-05-07T15:39:00Z">
        <w:r w:rsidR="00C61369">
          <w:t>”</w:t>
        </w:r>
      </w:ins>
      <w:del w:id="1237" w:author="Catherine Foster" w:date="2020-05-07T15:39:00Z">
        <w:r w:rsidDel="00C61369">
          <w:delText xml:space="preserve"> </w:delText>
        </w:r>
      </w:del>
      <w:r>
        <w:t xml:space="preserve"> For a single product, such as Cool Roofs or Green Roofs, this is difficult to quantify in isolation. </w:t>
      </w:r>
      <w:del w:id="1238" w:author="Catherine Foster" w:date="2020-05-07T15:39:00Z">
        <w:r w:rsidDel="00C61369">
          <w:delText xml:space="preserve"> </w:delText>
        </w:r>
      </w:del>
      <w:r>
        <w:t>So, for both Cool Roofs and Green Roofs</w:t>
      </w:r>
      <w:ins w:id="1239" w:author="Catherine Foster" w:date="2020-05-07T15:39:00Z">
        <w:r w:rsidR="00C61369">
          <w:t>,</w:t>
        </w:r>
      </w:ins>
      <w:r>
        <w:t xml:space="preserve"> 2050 S-curve adoption was set to correspond with a </w:t>
      </w:r>
      <w:r w:rsidR="0079002E">
        <w:t>9</w:t>
      </w:r>
      <w:r>
        <w:t>% 201</w:t>
      </w:r>
      <w:r w:rsidR="0079002E">
        <w:t>8</w:t>
      </w:r>
      <w:r>
        <w:t xml:space="preserve">-2050 CAGR. </w:t>
      </w:r>
      <w:del w:id="1240" w:author="Catherine Foster" w:date="2020-05-07T15:40:00Z">
        <w:r w:rsidDel="00C61369">
          <w:delText xml:space="preserve"> </w:delText>
        </w:r>
      </w:del>
      <w:r>
        <w:t xml:space="preserve">As </w:t>
      </w:r>
      <w:r>
        <w:fldChar w:fldCharType="begin"/>
      </w:r>
      <w:r>
        <w:instrText xml:space="preserve"> REF _Ref7107327 \h </w:instrText>
      </w:r>
      <w:r>
        <w:fldChar w:fldCharType="separate"/>
      </w:r>
      <w:r w:rsidR="007A5307">
        <w:t xml:space="preserve">Table </w:t>
      </w:r>
      <w:r w:rsidR="007A5307">
        <w:rPr>
          <w:noProof/>
        </w:rPr>
        <w:t>2</w:t>
      </w:r>
      <w:r w:rsidR="007A5307">
        <w:t>.</w:t>
      </w:r>
      <w:r w:rsidR="007A5307">
        <w:rPr>
          <w:noProof/>
        </w:rPr>
        <w:t>4</w:t>
      </w:r>
      <w:r>
        <w:fldChar w:fldCharType="end"/>
      </w:r>
      <w:r>
        <w:t xml:space="preserve"> details, this results in Cool Roof adoption of </w:t>
      </w:r>
      <w:r w:rsidR="0079002E">
        <w:t>47.8</w:t>
      </w:r>
      <w:r>
        <w:t xml:space="preserve">% of the </w:t>
      </w:r>
      <w:r w:rsidR="0079002E">
        <w:t>14</w:t>
      </w:r>
      <w:r>
        <w:t>5 billion m</w:t>
      </w:r>
      <w:r w:rsidRPr="00EF7422">
        <w:rPr>
          <w:vertAlign w:val="superscript"/>
        </w:rPr>
        <w:t>2</w:t>
      </w:r>
      <w:r>
        <w:t xml:space="preserve"> 2050 Cool Roof TAM – almost half the TAM – and Green Roof adoption of 1</w:t>
      </w:r>
      <w:r w:rsidR="0079002E">
        <w:t>3</w:t>
      </w:r>
      <w:r>
        <w:t xml:space="preserve">% of the </w:t>
      </w:r>
      <w:r w:rsidR="0079002E">
        <w:t>45.6</w:t>
      </w:r>
      <w:r>
        <w:t xml:space="preserve"> billion m</w:t>
      </w:r>
      <w:r w:rsidRPr="00EF7422">
        <w:rPr>
          <w:vertAlign w:val="superscript"/>
        </w:rPr>
        <w:t>2</w:t>
      </w:r>
      <w:r>
        <w:t xml:space="preserve"> 2050 Green Roof TAM.  </w:t>
      </w:r>
    </w:p>
    <w:p w14:paraId="7A77F5DD" w14:textId="26878092" w:rsidR="00AC493E" w:rsidRDefault="00AC493E" w:rsidP="004B4939">
      <w:pPr>
        <w:pStyle w:val="Heading4"/>
        <w:rPr>
          <w:rFonts w:ascii="Times New Roman" w:eastAsiaTheme="minorEastAsia" w:hAnsi="Times New Roman" w:cstheme="minorBidi"/>
          <w:b w:val="0"/>
          <w:bCs w:val="0"/>
          <w:i w:val="0"/>
          <w:iCs w:val="0"/>
          <w:color w:val="auto"/>
          <w:highlight w:val="yellow"/>
        </w:rPr>
      </w:pPr>
      <w:bookmarkStart w:id="1241" w:name="_Toc507486011"/>
      <w:r w:rsidRPr="004B4939">
        <w:t>Optimum Scenario</w:t>
      </w:r>
      <w:bookmarkEnd w:id="1241"/>
    </w:p>
    <w:p w14:paraId="41E5230D" w14:textId="37794295" w:rsidR="00D03737" w:rsidRPr="006B1084" w:rsidRDefault="001F2E8C" w:rsidP="00D03737">
      <w:r>
        <w:t xml:space="preserve">The Optimum Scenarios are geared to </w:t>
      </w:r>
      <w:r w:rsidR="00D03737">
        <w:t>“</w:t>
      </w:r>
      <w:r>
        <w:t xml:space="preserve">achieve </w:t>
      </w:r>
      <w:r w:rsidR="00D03737">
        <w:t xml:space="preserve">maximum potential, fully replacing conventional technologies” by 2050. </w:t>
      </w:r>
      <w:del w:id="1242" w:author="Catherine Foster" w:date="2020-05-07T15:41:00Z">
        <w:r w:rsidR="00D03737" w:rsidDel="00C61369">
          <w:delText xml:space="preserve"> </w:delText>
        </w:r>
      </w:del>
      <w:r w:rsidR="00D03737">
        <w:t xml:space="preserve">This corresponds with energy-efficient roofs </w:t>
      </w:r>
      <w:commentRangeStart w:id="1243"/>
      <w:r w:rsidR="00D03737">
        <w:t xml:space="preserve">achieving 100% of “adjusted TAM” </w:t>
      </w:r>
      <w:commentRangeEnd w:id="1243"/>
      <w:r w:rsidR="00C61369">
        <w:rPr>
          <w:rStyle w:val="CommentReference"/>
        </w:rPr>
        <w:commentReference w:id="1243"/>
      </w:r>
      <w:r w:rsidR="00D03737">
        <w:t xml:space="preserve">– the TAM obtained by filtering total rooftop TAM by those climate zones and building types where each efficient-roof technology is suited. </w:t>
      </w:r>
      <w:del w:id="1244" w:author="Catherine Foster" w:date="2020-05-07T15:42:00Z">
        <w:r w:rsidR="00D03737" w:rsidDel="00C61369">
          <w:delText xml:space="preserve"> </w:delText>
        </w:r>
      </w:del>
      <w:r w:rsidR="00D03737">
        <w:t xml:space="preserve">Achieving Cool Roof adoption of </w:t>
      </w:r>
      <w:r w:rsidR="0079002E">
        <w:t xml:space="preserve">close to </w:t>
      </w:r>
      <w:r w:rsidR="00D03737">
        <w:t>100% of the 1</w:t>
      </w:r>
      <w:r w:rsidR="0079002E">
        <w:t>4</w:t>
      </w:r>
      <w:r w:rsidR="00D03737">
        <w:t>5 billion m</w:t>
      </w:r>
      <w:r w:rsidR="00D03737" w:rsidRPr="00EF7422">
        <w:rPr>
          <w:vertAlign w:val="superscript"/>
        </w:rPr>
        <w:t>2</w:t>
      </w:r>
      <w:r w:rsidR="00D03737">
        <w:t xml:space="preserve"> 2050 Cool Roof TAM equates approximately with a</w:t>
      </w:r>
      <w:r w:rsidR="000C24C5">
        <w:t xml:space="preserve"> 201</w:t>
      </w:r>
      <w:r w:rsidR="0079002E">
        <w:t>8</w:t>
      </w:r>
      <w:r w:rsidR="000C24C5">
        <w:t xml:space="preserve">-2050 growth rate of </w:t>
      </w:r>
      <w:r w:rsidR="0079002E">
        <w:t>11</w:t>
      </w:r>
      <w:r w:rsidR="00D03737">
        <w:t xml:space="preserve">%. Green Roof adoption of </w:t>
      </w:r>
      <w:r w:rsidR="0079002E">
        <w:t>~</w:t>
      </w:r>
      <w:r w:rsidR="00D03737">
        <w:t>100% of the 4</w:t>
      </w:r>
      <w:r w:rsidR="0079002E">
        <w:t>5.6</w:t>
      </w:r>
      <w:r w:rsidR="00D03737">
        <w:t xml:space="preserve"> billion m</w:t>
      </w:r>
      <w:r w:rsidR="00D03737" w:rsidRPr="00EF7422">
        <w:rPr>
          <w:vertAlign w:val="superscript"/>
        </w:rPr>
        <w:t>2</w:t>
      </w:r>
      <w:r w:rsidR="00D03737">
        <w:t xml:space="preserve"> 2050 Green Roof TAM corresponds with a growth rate of ~1</w:t>
      </w:r>
      <w:r w:rsidR="0079002E">
        <w:t>7</w:t>
      </w:r>
      <w:r w:rsidR="00D03737">
        <w:t xml:space="preserve">%.  </w:t>
      </w:r>
    </w:p>
    <w:p w14:paraId="0291C3B2" w14:textId="3BC2F95C" w:rsidR="00FB2C53" w:rsidRPr="00FB2C53" w:rsidRDefault="00FB2C53" w:rsidP="00FB2C53"/>
    <w:p w14:paraId="5B61B0F2" w14:textId="3E4BBEE8" w:rsidR="00FB2C53" w:rsidRPr="00FB2C53" w:rsidRDefault="00686965" w:rsidP="00FB2C53">
      <w:pPr>
        <w:pStyle w:val="Heading2"/>
        <w:numPr>
          <w:ilvl w:val="1"/>
          <w:numId w:val="28"/>
        </w:numPr>
      </w:pPr>
      <w:bookmarkStart w:id="1245" w:name="_Toc24639469"/>
      <w:r>
        <w:t>Inputs</w:t>
      </w:r>
      <w:bookmarkEnd w:id="1245"/>
    </w:p>
    <w:p w14:paraId="3EBCEF57" w14:textId="511FCFF6" w:rsidR="00FB3AB3" w:rsidRDefault="00686965" w:rsidP="00C07355">
      <w:pPr>
        <w:pStyle w:val="Heading3"/>
        <w:numPr>
          <w:ilvl w:val="2"/>
          <w:numId w:val="28"/>
        </w:numPr>
      </w:pPr>
      <w:bookmarkStart w:id="1246" w:name="_Toc24639470"/>
      <w:r>
        <w:t>Climate Inputs</w:t>
      </w:r>
      <w:bookmarkEnd w:id="1246"/>
    </w:p>
    <w:p w14:paraId="31C7A9C5" w14:textId="22647AA7" w:rsidR="00053849" w:rsidRDefault="00053849" w:rsidP="00053849">
      <w:r>
        <w:t xml:space="preserve">The climate analysis in this model uses the values for energy intensity of space heating and reductions in energy consumption from heat pump usage (which are general “Technical” inputs in the </w:t>
      </w:r>
      <w:r w:rsidR="00F626F0">
        <w:fldChar w:fldCharType="begin"/>
      </w:r>
      <w:r w:rsidR="00F626F0">
        <w:instrText xml:space="preserve"> REF _Ref12544518 \h </w:instrText>
      </w:r>
      <w:r w:rsidR="00F626F0">
        <w:fldChar w:fldCharType="separate"/>
      </w:r>
      <w:r w:rsidR="007A5307">
        <w:t>Technical Inputs</w:t>
      </w:r>
      <w:r w:rsidR="00F626F0">
        <w:fldChar w:fldCharType="end"/>
      </w:r>
      <w:r>
        <w:t xml:space="preserve"> section). To calculate key model results, reported emissions factors for both electricity and fuel are used. Emission</w:t>
      </w:r>
      <w:del w:id="1247" w:author="Catherine Foster" w:date="2020-05-07T15:43:00Z">
        <w:r w:rsidDel="00C61369">
          <w:delText>s</w:delText>
        </w:r>
      </w:del>
      <w:r>
        <w:t xml:space="preserve"> factors for electricity generation are derived from the projected energy generation mix from three AMPERE </w:t>
      </w:r>
      <w:proofErr w:type="spellStart"/>
      <w:r>
        <w:t>RefPol</w:t>
      </w:r>
      <w:proofErr w:type="spellEnd"/>
      <w:r>
        <w:t xml:space="preserve"> scenarios in IPCC AR5 model Database (GEM3, IMAGE, MESSAGE) and the IEA’s ETP 6DS scenario, and direct/indirect emissions factors by generation type taken from the IPCC AR5 Model Database, AMPERE3-MESSAGE Base scenario. The reader should note that since this combined reference projection includes a shift away from coal and oil to natural gas, the reference emissions factors decline slowly over the analysis period. Fuel emission</w:t>
      </w:r>
      <w:del w:id="1248" w:author="Catherine Foster" w:date="2020-05-07T15:44:00Z">
        <w:r w:rsidDel="00C61369">
          <w:delText>s</w:delText>
        </w:r>
      </w:del>
      <w:r>
        <w:t xml:space="preserve"> factors are calculated using the methodology recommended in the 2006 IPCC Guidelines for National Greenhouse Gas Inventories, Volume 2, Annex 1. The values used are shown in </w:t>
      </w:r>
      <w:r>
        <w:fldChar w:fldCharType="begin"/>
      </w:r>
      <w:r>
        <w:instrText xml:space="preserve"> REF _Ref536182638 \h  \* MERGEFORMAT </w:instrText>
      </w:r>
      <w:r>
        <w:fldChar w:fldCharType="separate"/>
      </w:r>
      <w:r w:rsidR="007A5307">
        <w:t xml:space="preserve">Table </w:t>
      </w:r>
      <w:r w:rsidR="007A5307">
        <w:rPr>
          <w:noProof/>
        </w:rPr>
        <w:t>2.5</w:t>
      </w:r>
      <w:r>
        <w:fldChar w:fldCharType="end"/>
      </w:r>
      <w:r>
        <w:t xml:space="preserve">.  </w:t>
      </w:r>
    </w:p>
    <w:p w14:paraId="53C8C12F" w14:textId="261E7BC3" w:rsidR="00053849" w:rsidRDefault="00053849" w:rsidP="00053849">
      <w:r>
        <w:t xml:space="preserve">To calculate the climate impacts of </w:t>
      </w:r>
      <w:r w:rsidR="001A783B">
        <w:t>energy efficient roof</w:t>
      </w:r>
      <w:r>
        <w:t xml:space="preserve"> adoption in the PDS scenarios, estimations were made of the total reduction in both electricity and fuel consumption for space heating per TWh of space heating demanded. Emissions factors for grid electricity and fuel are applied to calculate maximum </w:t>
      </w:r>
      <w:r>
        <w:lastRenderedPageBreak/>
        <w:t>annual emission</w:t>
      </w:r>
      <w:ins w:id="1249" w:author="Catherine Foster" w:date="2020-05-07T15:45:00Z">
        <w:r w:rsidR="00C61369">
          <w:t>s</w:t>
        </w:r>
      </w:ins>
      <w:del w:id="1250" w:author="Catherine Foster" w:date="2020-05-07T15:45:00Z">
        <w:r w:rsidDel="00C61369">
          <w:delText>s</w:delText>
        </w:r>
      </w:del>
      <w:r>
        <w:t xml:space="preserve"> reduction, total emissions reduction, and concentration change (in PPM equivalent). Then emissions reductions are calculated by applying the following equation for each year: </w:t>
      </w:r>
    </w:p>
    <w:p w14:paraId="57A80C84" w14:textId="77777777" w:rsidR="00053849" w:rsidRDefault="00053849" w:rsidP="00053849">
      <w:pPr>
        <w:rPr>
          <w:bCs/>
        </w:rPr>
      </w:pPr>
      <m:oMathPara>
        <m:oMath>
          <m:r>
            <w:rPr>
              <w:rFonts w:ascii="Cambria Math" w:hAnsi="Cambria Math"/>
            </w:rPr>
            <m:t>C</m:t>
          </m:r>
          <m:sSub>
            <m:sSubPr>
              <m:ctrlPr>
                <w:rPr>
                  <w:rFonts w:ascii="Cambria Math" w:hAnsi="Cambria Math"/>
                  <w:bCs/>
                </w:rPr>
              </m:ctrlPr>
            </m:sSubPr>
            <m:e>
              <m:r>
                <w:rPr>
                  <w:rFonts w:ascii="Cambria Math" w:hAnsi="Cambria Math"/>
                </w:rPr>
                <m:t>O</m:t>
              </m:r>
            </m:e>
            <m:sub>
              <m:r>
                <m:rPr>
                  <m:sty m:val="p"/>
                </m:rPr>
                <w:rPr>
                  <w:rFonts w:ascii="Cambria Math" w:hAnsi="Cambria Math"/>
                </w:rPr>
                <m:t>2</m:t>
              </m:r>
            </m:sub>
          </m:sSub>
          <m:r>
            <w:rPr>
              <w:rFonts w:ascii="Cambria Math" w:hAnsi="Cambria Math"/>
            </w:rPr>
            <m:t>reduced</m:t>
          </m:r>
          <m:r>
            <m:rPr>
              <m:sty m:val="p"/>
            </m:rPr>
            <w:rPr>
              <w:rFonts w:ascii="Cambria Math" w:hAnsi="Cambria Math"/>
            </w:rPr>
            <m:t>=</m:t>
          </m:r>
          <m:d>
            <m:dPr>
              <m:ctrlPr>
                <w:rPr>
                  <w:rFonts w:ascii="Cambria Math" w:hAnsi="Cambria Math"/>
                  <w:bCs/>
                </w:rPr>
              </m:ctrlPr>
            </m:dPr>
            <m:e>
              <m:r>
                <w:rPr>
                  <w:rFonts w:ascii="Cambria Math" w:hAnsi="Cambria Math"/>
                </w:rPr>
                <m:t>Reduction</m:t>
              </m:r>
              <m:sSub>
                <m:sSubPr>
                  <m:ctrlPr>
                    <w:rPr>
                      <w:rFonts w:ascii="Cambria Math" w:hAnsi="Cambria Math"/>
                      <w:bCs/>
                    </w:rPr>
                  </m:ctrlPr>
                </m:sSubPr>
                <m:e>
                  <m:r>
                    <m:rPr>
                      <m:sty m:val="p"/>
                    </m:rPr>
                    <w:rPr>
                      <w:rFonts w:ascii="Cambria Math" w:hAnsi="Cambria Math"/>
                    </w:rPr>
                    <m:t>θ</m:t>
                  </m:r>
                </m:e>
                <m:sub>
                  <m:r>
                    <w:rPr>
                      <w:rFonts w:ascii="Cambria Math" w:hAnsi="Cambria Math"/>
                    </w:rPr>
                    <m:t>PDS</m:t>
                  </m:r>
                </m:sub>
              </m:sSub>
            </m:e>
          </m:d>
          <m:r>
            <m:rPr>
              <m:sty m:val="p"/>
            </m:rPr>
            <w:rPr>
              <w:rFonts w:ascii="Cambria Math" w:hAnsi="Cambria Math"/>
            </w:rPr>
            <m:t>∙</m:t>
          </m:r>
          <m:d>
            <m:dPr>
              <m:ctrlPr>
                <w:rPr>
                  <w:rFonts w:ascii="Cambria Math" w:hAnsi="Cambria Math"/>
                  <w:bCs/>
                </w:rPr>
              </m:ctrlPr>
            </m:dPr>
            <m:e>
              <m:sSub>
                <m:sSubPr>
                  <m:ctrlPr>
                    <w:rPr>
                      <w:rFonts w:ascii="Cambria Math" w:hAnsi="Cambria Math"/>
                      <w:bCs/>
                    </w:rPr>
                  </m:ctrlPr>
                </m:sSubPr>
                <m:e>
                  <m:r>
                    <w:rPr>
                      <w:rFonts w:ascii="Cambria Math" w:hAnsi="Cambria Math"/>
                    </w:rPr>
                    <m:t>G</m:t>
                  </m:r>
                </m:e>
                <m:sub>
                  <m:r>
                    <w:rPr>
                      <w:rFonts w:ascii="Cambria Math" w:hAnsi="Cambria Math"/>
                    </w:rPr>
                    <m:t>ef</m:t>
                  </m:r>
                </m:sub>
              </m:sSub>
            </m:e>
          </m:d>
          <m:r>
            <m:rPr>
              <m:sty m:val="p"/>
            </m:rPr>
            <w:rPr>
              <w:rFonts w:ascii="Cambria Math" w:hAnsi="Cambria Math"/>
            </w:rPr>
            <m:t>+</m:t>
          </m:r>
          <m:nary>
            <m:naryPr>
              <m:chr m:val="∑"/>
              <m:limLoc m:val="undOvr"/>
              <m:supHide m:val="1"/>
              <m:ctrlPr>
                <w:rPr>
                  <w:rFonts w:ascii="Cambria Math" w:hAnsi="Cambria Math"/>
                  <w:bCs/>
                  <w:i/>
                </w:rPr>
              </m:ctrlPr>
            </m:naryPr>
            <m:sub>
              <m:r>
                <w:rPr>
                  <w:rFonts w:ascii="Cambria Math" w:hAnsi="Cambria Math"/>
                </w:rPr>
                <m:t>each fuel</m:t>
              </m:r>
            </m:sub>
            <m:sup/>
            <m:e>
              <m:d>
                <m:dPr>
                  <m:ctrlPr>
                    <w:rPr>
                      <w:rFonts w:ascii="Cambria Math" w:hAnsi="Cambria Math"/>
                      <w:bCs/>
                    </w:rPr>
                  </m:ctrlPr>
                </m:dPr>
                <m:e>
                  <m:r>
                    <w:rPr>
                      <w:rFonts w:ascii="Cambria Math" w:hAnsi="Cambria Math"/>
                    </w:rPr>
                    <m:t>Reduction</m:t>
                  </m:r>
                  <m:sSub>
                    <m:sSubPr>
                      <m:ctrlPr>
                        <w:rPr>
                          <w:rFonts w:ascii="Cambria Math" w:hAnsi="Cambria Math"/>
                          <w:bCs/>
                        </w:rPr>
                      </m:ctrlPr>
                    </m:sSubPr>
                    <m:e>
                      <m:r>
                        <w:rPr>
                          <w:rFonts w:ascii="Cambria Math" w:hAnsi="Cambria Math"/>
                        </w:rPr>
                        <m:t>δ</m:t>
                      </m:r>
                    </m:e>
                    <m:sub>
                      <m:r>
                        <w:rPr>
                          <w:rFonts w:ascii="Cambria Math" w:hAnsi="Cambria Math"/>
                        </w:rPr>
                        <m:t>PDS</m:t>
                      </m:r>
                    </m:sub>
                  </m:sSub>
                </m:e>
              </m:d>
              <m:r>
                <m:rPr>
                  <m:sty m:val="p"/>
                </m:rPr>
                <w:rPr>
                  <w:rFonts w:ascii="Cambria Math" w:hAnsi="Cambria Math"/>
                </w:rPr>
                <m:t>⋅(</m:t>
              </m:r>
              <m:sSub>
                <m:sSubPr>
                  <m:ctrlPr>
                    <w:rPr>
                      <w:rFonts w:ascii="Cambria Math" w:hAnsi="Cambria Math"/>
                      <w:bCs/>
                    </w:rPr>
                  </m:ctrlPr>
                </m:sSubPr>
                <m:e>
                  <m:r>
                    <m:rPr>
                      <m:sty m:val="p"/>
                    </m:rPr>
                    <w:rPr>
                      <w:rFonts w:ascii="Cambria Math" w:hAnsi="Cambria Math"/>
                    </w:rPr>
                    <m:t>Ϝ</m:t>
                  </m:r>
                </m:e>
                <m:sub>
                  <m:r>
                    <w:rPr>
                      <w:rFonts w:ascii="Cambria Math" w:hAnsi="Cambria Math"/>
                    </w:rPr>
                    <m:t>ef</m:t>
                  </m:r>
                </m:sub>
              </m:sSub>
              <m:r>
                <m:rPr>
                  <m:sty m:val="p"/>
                </m:rPr>
                <w:rPr>
                  <w:rFonts w:ascii="Cambria Math" w:hAnsi="Cambria Math"/>
                </w:rPr>
                <m:t>)</m:t>
              </m:r>
            </m:e>
          </m:nary>
        </m:oMath>
      </m:oMathPara>
    </w:p>
    <w:p w14:paraId="64F4FD6A" w14:textId="77777777" w:rsidR="00053849" w:rsidRDefault="00053849" w:rsidP="00053849">
      <w:r>
        <w:t xml:space="preserve">where: </w:t>
      </w:r>
    </w:p>
    <w:p w14:paraId="25AAC711" w14:textId="77777777" w:rsidR="00053849" w:rsidRDefault="00053849" w:rsidP="00053849">
      <w:pPr>
        <w:pStyle w:val="ListParagraph"/>
        <w:numPr>
          <w:ilvl w:val="0"/>
          <w:numId w:val="106"/>
        </w:numPr>
        <w:spacing w:after="240" w:line="276" w:lineRule="auto"/>
      </w:pP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reduced</m:t>
        </m:r>
      </m:oMath>
      <w:r>
        <w:t xml:space="preserve"> is the CO</w:t>
      </w:r>
      <w:r>
        <w:rPr>
          <w:vertAlign w:val="subscript"/>
        </w:rPr>
        <w:t>2</w:t>
      </w:r>
      <w:r>
        <w:t>-eq emissions reduction associated with the reduction in energy consumption in each PDS scenario.</w:t>
      </w:r>
    </w:p>
    <w:p w14:paraId="23A39ECF" w14:textId="77777777" w:rsidR="00053849" w:rsidRDefault="00053849" w:rsidP="00053849">
      <w:pPr>
        <w:pStyle w:val="ListParagraph"/>
        <w:numPr>
          <w:ilvl w:val="0"/>
          <w:numId w:val="106"/>
        </w:numPr>
        <w:spacing w:after="240" w:line="276" w:lineRule="auto"/>
      </w:pPr>
      <m:oMath>
        <m:r>
          <w:rPr>
            <w:rFonts w:ascii="Cambria Math" w:hAnsi="Cambria Math"/>
          </w:rPr>
          <m:t>Reduction</m:t>
        </m:r>
        <m:sSub>
          <m:sSubPr>
            <m:ctrlPr>
              <w:rPr>
                <w:rFonts w:ascii="Cambria Math" w:hAnsi="Cambria Math"/>
                <w:i/>
              </w:rPr>
            </m:ctrlPr>
          </m:sSubPr>
          <m:e>
            <m:r>
              <m:rPr>
                <m:sty m:val="p"/>
              </m:rPr>
              <w:rPr>
                <w:rFonts w:ascii="Cambria Math" w:hAnsi="Cambria Math"/>
              </w:rPr>
              <m:t>θ</m:t>
            </m:r>
          </m:e>
          <m:sub>
            <m:r>
              <w:rPr>
                <w:rFonts w:ascii="Cambria Math" w:hAnsi="Cambria Math"/>
              </w:rPr>
              <m:t>PDS</m:t>
            </m:r>
          </m:sub>
        </m:sSub>
      </m:oMath>
      <w:r>
        <w:t xml:space="preserve"> is the reduction in energy consumption (TWh). </w:t>
      </w:r>
    </w:p>
    <w:p w14:paraId="5710378D" w14:textId="77777777" w:rsidR="00053849" w:rsidRDefault="00C52A9C" w:rsidP="00053849">
      <w:pPr>
        <w:pStyle w:val="ListParagraph"/>
        <w:numPr>
          <w:ilvl w:val="0"/>
          <w:numId w:val="106"/>
        </w:numPr>
        <w:spacing w:after="240" w:line="276" w:lineRule="auto"/>
      </w:pPr>
      <m:oMath>
        <m:sSub>
          <m:sSubPr>
            <m:ctrlPr>
              <w:rPr>
                <w:rFonts w:ascii="Cambria Math" w:hAnsi="Cambria Math"/>
                <w:i/>
              </w:rPr>
            </m:ctrlPr>
          </m:sSubPr>
          <m:e>
            <m:r>
              <w:rPr>
                <w:rFonts w:ascii="Cambria Math" w:hAnsi="Cambria Math"/>
              </w:rPr>
              <m:t>G</m:t>
            </m:r>
          </m:e>
          <m:sub>
            <m:r>
              <w:rPr>
                <w:rFonts w:ascii="Cambria Math" w:hAnsi="Cambria Math"/>
              </w:rPr>
              <m:t>ef</m:t>
            </m:r>
          </m:sub>
        </m:sSub>
      </m:oMath>
      <w:r w:rsidR="00053849">
        <w:t xml:space="preserve"> is the emissions factor (in </w:t>
      </w:r>
      <w:r w:rsidR="00053849">
        <w:rPr>
          <w:i/>
        </w:rPr>
        <w:t>t</w:t>
      </w:r>
      <w:r w:rsidR="00053849">
        <w:t>CO</w:t>
      </w:r>
      <w:r w:rsidR="00053849">
        <w:rPr>
          <w:vertAlign w:val="subscript"/>
        </w:rPr>
        <w:t>2</w:t>
      </w:r>
      <w:r w:rsidR="00053849">
        <w:t>-eq / TWh) of grid electricity globally for each year.</w:t>
      </w:r>
    </w:p>
    <w:p w14:paraId="242FF996" w14:textId="77777777" w:rsidR="00053849" w:rsidRDefault="00053849" w:rsidP="00053849">
      <w:pPr>
        <w:pStyle w:val="ListParagraph"/>
        <w:numPr>
          <w:ilvl w:val="0"/>
          <w:numId w:val="106"/>
        </w:numPr>
        <w:spacing w:after="240" w:line="276" w:lineRule="auto"/>
      </w:pPr>
      <m:oMath>
        <m:r>
          <w:rPr>
            <w:rFonts w:ascii="Cambria Math" w:hAnsi="Cambria Math"/>
          </w:rPr>
          <m:t>Reduction</m:t>
        </m:r>
        <m:sSub>
          <m:sSubPr>
            <m:ctrlPr>
              <w:rPr>
                <w:rFonts w:ascii="Cambria Math" w:hAnsi="Cambria Math"/>
                <w:i/>
              </w:rPr>
            </m:ctrlPr>
          </m:sSubPr>
          <m:e>
            <m:r>
              <w:rPr>
                <w:rFonts w:ascii="Cambria Math" w:hAnsi="Cambria Math"/>
              </w:rPr>
              <m:t>δ</m:t>
            </m:r>
          </m:e>
          <m:sub>
            <m:r>
              <w:rPr>
                <w:rFonts w:ascii="Cambria Math" w:hAnsi="Cambria Math"/>
              </w:rPr>
              <m:t>PDS</m:t>
            </m:r>
          </m:sub>
        </m:sSub>
      </m:oMath>
      <w:r>
        <w:t xml:space="preserve"> is the reduction in fuel consumption (TJ) for space heating in each PDS scenario for each fuel. </w:t>
      </w:r>
    </w:p>
    <w:p w14:paraId="5F86AF68" w14:textId="77777777" w:rsidR="00053849" w:rsidRDefault="00C52A9C" w:rsidP="00053849">
      <w:pPr>
        <w:pStyle w:val="ListParagraph"/>
        <w:numPr>
          <w:ilvl w:val="0"/>
          <w:numId w:val="106"/>
        </w:numPr>
        <w:spacing w:after="240" w:line="276" w:lineRule="auto"/>
      </w:pPr>
      <m:oMath>
        <m:sSub>
          <m:sSubPr>
            <m:ctrlPr>
              <w:rPr>
                <w:rFonts w:ascii="Cambria Math" w:hAnsi="Cambria Math"/>
                <w:i/>
              </w:rPr>
            </m:ctrlPr>
          </m:sSubPr>
          <m:e>
            <m:r>
              <w:rPr>
                <w:rFonts w:ascii="Cambria Math" w:hAnsi="Cambria Math"/>
              </w:rPr>
              <m:t>Ϝ</m:t>
            </m:r>
          </m:e>
          <m:sub>
            <m:r>
              <w:rPr>
                <w:rFonts w:ascii="Cambria Math" w:hAnsi="Cambria Math"/>
              </w:rPr>
              <m:t>ef</m:t>
            </m:r>
          </m:sub>
        </m:sSub>
      </m:oMath>
      <w:r w:rsidR="00053849">
        <w:t xml:space="preserve"> is the fuel emissions factor (in </w:t>
      </w:r>
      <w:r w:rsidR="00053849">
        <w:rPr>
          <w:i/>
        </w:rPr>
        <w:t>t</w:t>
      </w:r>
      <w:r w:rsidR="00053849">
        <w:t>CO</w:t>
      </w:r>
      <w:r w:rsidR="00053849">
        <w:rPr>
          <w:vertAlign w:val="subscript"/>
        </w:rPr>
        <w:t>2</w:t>
      </w:r>
      <w:r w:rsidR="00053849">
        <w:t xml:space="preserve">-eq / TJ) for each fuel. </w:t>
      </w:r>
      <w:bookmarkStart w:id="1251" w:name="_Ref526607748"/>
    </w:p>
    <w:p w14:paraId="4D04004C" w14:textId="77777777" w:rsidR="00053849" w:rsidRDefault="00053849" w:rsidP="00053849">
      <w:pPr>
        <w:pStyle w:val="Heading4"/>
      </w:pPr>
      <w:r>
        <w:t>Updating of Grid Emissions Factors</w:t>
      </w:r>
    </w:p>
    <w:p w14:paraId="301CCA6C" w14:textId="61A84324" w:rsidR="00053849" w:rsidRDefault="00053849" w:rsidP="00053849">
      <w:r>
        <w:t xml:space="preserve">As electricity sector Drawdown solutions are adopted, the grid </w:t>
      </w:r>
      <w:r w:rsidR="001A783B">
        <w:t>will become</w:t>
      </w:r>
      <w:r>
        <w:t xml:space="preserve"> cleaner, and the high emissions factor shown in </w:t>
      </w:r>
      <w:r>
        <w:fldChar w:fldCharType="begin"/>
      </w:r>
      <w:r>
        <w:instrText xml:space="preserve"> REF _Ref536182638 \h  \* MERGEFORMAT </w:instrText>
      </w:r>
      <w:r>
        <w:fldChar w:fldCharType="separate"/>
      </w:r>
      <w:r w:rsidR="007A5307">
        <w:t xml:space="preserve">Table </w:t>
      </w:r>
      <w:r w:rsidR="007A5307">
        <w:rPr>
          <w:noProof/>
        </w:rPr>
        <w:t>2.5</w:t>
      </w:r>
      <w:r>
        <w:fldChar w:fldCharType="end"/>
      </w:r>
      <w:r>
        <w:t xml:space="preserve"> will decline. This is not calculated directly in the model as is considered an integration issue. This is dealt with in the </w:t>
      </w:r>
      <w:r w:rsidR="001A783B">
        <w:t xml:space="preserve">Integration </w:t>
      </w:r>
      <w:r>
        <w:t>section of this report.</w:t>
      </w:r>
    </w:p>
    <w:p w14:paraId="5B8E5724" w14:textId="554C6985" w:rsidR="00053849" w:rsidRDefault="00291B01" w:rsidP="00053849">
      <w:pPr>
        <w:pStyle w:val="Caption"/>
        <w:keepNext/>
        <w:jc w:val="center"/>
      </w:pPr>
      <w:bookmarkStart w:id="1252" w:name="_Ref536182638"/>
      <w:bookmarkStart w:id="1253" w:name="_Toc2158831"/>
      <w:bookmarkStart w:id="1254" w:name="_Toc12546594"/>
      <w:bookmarkEnd w:id="1251"/>
      <w:r>
        <w:t>Table</w:t>
      </w:r>
      <w:r w:rsidR="00F626F0">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2</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5</w:t>
      </w:r>
      <w:r w:rsidR="000940A1">
        <w:rPr>
          <w:noProof/>
        </w:rPr>
        <w:fldChar w:fldCharType="end"/>
      </w:r>
      <w:bookmarkEnd w:id="1252"/>
      <w:r w:rsidR="00053849">
        <w:t xml:space="preserve"> </w:t>
      </w:r>
      <w:r w:rsidR="00053849" w:rsidRPr="00987356">
        <w:t>Climate Inputs</w:t>
      </w:r>
      <w:bookmarkEnd w:id="1253"/>
      <w:bookmarkEnd w:id="1254"/>
    </w:p>
    <w:tbl>
      <w:tblPr>
        <w:tblStyle w:val="TableGrid"/>
        <w:tblW w:w="9191" w:type="dxa"/>
        <w:jc w:val="center"/>
        <w:tblLook w:val="04A0" w:firstRow="1" w:lastRow="0" w:firstColumn="1" w:lastColumn="0" w:noHBand="0" w:noVBand="1"/>
      </w:tblPr>
      <w:tblGrid>
        <w:gridCol w:w="1871"/>
        <w:gridCol w:w="940"/>
        <w:gridCol w:w="1208"/>
        <w:gridCol w:w="2045"/>
        <w:gridCol w:w="2048"/>
        <w:gridCol w:w="1079"/>
      </w:tblGrid>
      <w:tr w:rsidR="00053849" w:rsidRPr="0035327C" w14:paraId="6C83DCA8" w14:textId="77777777" w:rsidTr="008359BF">
        <w:trPr>
          <w:cantSplit/>
          <w:tblHeader/>
          <w:jc w:val="center"/>
        </w:trPr>
        <w:tc>
          <w:tcPr>
            <w:tcW w:w="1889" w:type="dxa"/>
            <w:shd w:val="clear" w:color="auto" w:fill="4F81BD" w:themeFill="accent1"/>
            <w:vAlign w:val="center"/>
          </w:tcPr>
          <w:p w14:paraId="7EB1EBF9" w14:textId="77777777" w:rsidR="00053849" w:rsidRPr="0035327C" w:rsidRDefault="00053849" w:rsidP="00527443">
            <w:pPr>
              <w:rPr>
                <w:b/>
                <w:color w:val="FFFFFF" w:themeColor="background1"/>
              </w:rPr>
            </w:pPr>
            <w:r w:rsidRPr="0035327C">
              <w:rPr>
                <w:b/>
                <w:color w:val="FFFFFF" w:themeColor="background1"/>
              </w:rPr>
              <w:t>Variable</w:t>
            </w:r>
          </w:p>
        </w:tc>
        <w:tc>
          <w:tcPr>
            <w:tcW w:w="947" w:type="dxa"/>
            <w:shd w:val="clear" w:color="auto" w:fill="4F81BD" w:themeFill="accent1"/>
            <w:vAlign w:val="center"/>
          </w:tcPr>
          <w:p w14:paraId="0AB69EE1" w14:textId="77777777" w:rsidR="00053849" w:rsidRPr="0035327C" w:rsidRDefault="00053849" w:rsidP="00527443">
            <w:pPr>
              <w:rPr>
                <w:b/>
                <w:color w:val="FFFFFF" w:themeColor="background1"/>
              </w:rPr>
            </w:pPr>
            <w:r w:rsidRPr="0035327C">
              <w:rPr>
                <w:b/>
                <w:color w:val="FFFFFF" w:themeColor="background1"/>
              </w:rPr>
              <w:t>Unit</w:t>
            </w:r>
          </w:p>
        </w:tc>
        <w:tc>
          <w:tcPr>
            <w:tcW w:w="1132" w:type="dxa"/>
            <w:shd w:val="clear" w:color="auto" w:fill="4F81BD" w:themeFill="accent1"/>
            <w:vAlign w:val="center"/>
          </w:tcPr>
          <w:p w14:paraId="1AF9D51D" w14:textId="77777777" w:rsidR="00053849" w:rsidRPr="0035327C" w:rsidRDefault="00053849" w:rsidP="00B12C23">
            <w:pPr>
              <w:jc w:val="left"/>
              <w:rPr>
                <w:b/>
                <w:color w:val="FFFFFF" w:themeColor="background1"/>
              </w:rPr>
              <w:pPrChange w:id="1255" w:author="Catherine Foster" w:date="2020-05-07T15:50:00Z">
                <w:pPr/>
              </w:pPrChange>
            </w:pPr>
            <w:r w:rsidRPr="0035327C">
              <w:rPr>
                <w:b/>
                <w:color w:val="FFFFFF" w:themeColor="background1"/>
              </w:rPr>
              <w:t xml:space="preserve">Project Drawdown Data Set Range </w:t>
            </w:r>
          </w:p>
        </w:tc>
        <w:tc>
          <w:tcPr>
            <w:tcW w:w="2070" w:type="dxa"/>
            <w:shd w:val="clear" w:color="auto" w:fill="4F81BD" w:themeFill="accent1"/>
            <w:vAlign w:val="center"/>
          </w:tcPr>
          <w:p w14:paraId="7D7175ED" w14:textId="77777777" w:rsidR="00053849" w:rsidRPr="0035327C" w:rsidRDefault="00053849" w:rsidP="00527443">
            <w:pPr>
              <w:rPr>
                <w:b/>
                <w:color w:val="FFFFFF" w:themeColor="background1"/>
              </w:rPr>
            </w:pPr>
            <w:r w:rsidRPr="0035327C">
              <w:rPr>
                <w:b/>
                <w:color w:val="FFFFFF" w:themeColor="background1"/>
              </w:rPr>
              <w:t xml:space="preserve">Model Input </w:t>
            </w:r>
          </w:p>
        </w:tc>
        <w:tc>
          <w:tcPr>
            <w:tcW w:w="2070" w:type="dxa"/>
            <w:shd w:val="clear" w:color="auto" w:fill="4F81BD" w:themeFill="accent1"/>
            <w:vAlign w:val="center"/>
          </w:tcPr>
          <w:p w14:paraId="04C5EE60" w14:textId="77777777" w:rsidR="00053849" w:rsidRPr="0035327C" w:rsidRDefault="00053849" w:rsidP="00527443">
            <w:pPr>
              <w:rPr>
                <w:b/>
                <w:color w:val="FFFFFF" w:themeColor="background1"/>
              </w:rPr>
            </w:pPr>
            <w:r w:rsidRPr="0035327C">
              <w:rPr>
                <w:b/>
                <w:color w:val="FFFFFF" w:themeColor="background1"/>
              </w:rPr>
              <w:t>Data Points (#)</w:t>
            </w:r>
          </w:p>
        </w:tc>
        <w:tc>
          <w:tcPr>
            <w:tcW w:w="1083" w:type="dxa"/>
            <w:shd w:val="clear" w:color="auto" w:fill="4F81BD" w:themeFill="accent1"/>
            <w:vAlign w:val="center"/>
          </w:tcPr>
          <w:p w14:paraId="3856944B" w14:textId="77777777" w:rsidR="00053849" w:rsidRPr="0035327C" w:rsidRDefault="00053849" w:rsidP="00527443">
            <w:pPr>
              <w:rPr>
                <w:b/>
                <w:color w:val="FFFFFF" w:themeColor="background1"/>
              </w:rPr>
            </w:pPr>
            <w:r w:rsidRPr="0035327C">
              <w:rPr>
                <w:b/>
                <w:color w:val="FFFFFF" w:themeColor="background1"/>
              </w:rPr>
              <w:t>Sources (#)</w:t>
            </w:r>
          </w:p>
        </w:tc>
      </w:tr>
      <w:tr w:rsidR="00053849" w:rsidRPr="000A20C1" w14:paraId="730C6280" w14:textId="77777777" w:rsidTr="008359BF">
        <w:trPr>
          <w:cantSplit/>
          <w:jc w:val="center"/>
        </w:trPr>
        <w:tc>
          <w:tcPr>
            <w:tcW w:w="1889" w:type="dxa"/>
            <w:vAlign w:val="center"/>
          </w:tcPr>
          <w:p w14:paraId="19B509F3" w14:textId="77777777" w:rsidR="00053849" w:rsidRPr="000A20C1" w:rsidRDefault="00053849" w:rsidP="00527443">
            <w:pPr>
              <w:spacing w:after="0"/>
              <w:jc w:val="left"/>
            </w:pPr>
            <w:r w:rsidRPr="000A20C1">
              <w:t>Global average REF Grid Emissions Factor</w:t>
            </w:r>
          </w:p>
        </w:tc>
        <w:tc>
          <w:tcPr>
            <w:tcW w:w="947" w:type="dxa"/>
            <w:tcMar>
              <w:left w:w="29" w:type="dxa"/>
              <w:right w:w="29" w:type="dxa"/>
            </w:tcMar>
            <w:vAlign w:val="center"/>
          </w:tcPr>
          <w:p w14:paraId="514B7EED" w14:textId="448E4E76" w:rsidR="00053849" w:rsidRPr="000A20C1" w:rsidRDefault="00053849" w:rsidP="00527443">
            <w:pPr>
              <w:spacing w:after="0"/>
              <w:jc w:val="center"/>
            </w:pPr>
            <w:r w:rsidRPr="000A20C1">
              <w:t>g CO</w:t>
            </w:r>
            <w:r w:rsidRPr="00D539FE">
              <w:rPr>
                <w:vertAlign w:val="subscript"/>
              </w:rPr>
              <w:t>2</w:t>
            </w:r>
            <w:r w:rsidRPr="000A20C1">
              <w:t>e/</w:t>
            </w:r>
            <w:r w:rsidR="008359BF">
              <w:t xml:space="preserve"> </w:t>
            </w:r>
            <w:r w:rsidRPr="000A20C1">
              <w:t>kWh</w:t>
            </w:r>
          </w:p>
        </w:tc>
        <w:tc>
          <w:tcPr>
            <w:tcW w:w="1132" w:type="dxa"/>
            <w:vAlign w:val="center"/>
          </w:tcPr>
          <w:p w14:paraId="58512728" w14:textId="39C694EB" w:rsidR="00053849" w:rsidRPr="000A20C1" w:rsidRDefault="0079002E" w:rsidP="00527443">
            <w:pPr>
              <w:spacing w:after="0"/>
              <w:jc w:val="center"/>
            </w:pPr>
            <w:r>
              <w:t>503-593</w:t>
            </w:r>
          </w:p>
        </w:tc>
        <w:tc>
          <w:tcPr>
            <w:tcW w:w="2070" w:type="dxa"/>
            <w:vAlign w:val="center"/>
          </w:tcPr>
          <w:p w14:paraId="3C581A4D" w14:textId="77777777" w:rsidR="00053849" w:rsidRPr="000A20C1" w:rsidRDefault="00053849" w:rsidP="00527443">
            <w:pPr>
              <w:spacing w:after="0"/>
              <w:jc w:val="center"/>
            </w:pPr>
            <w:r w:rsidRPr="000A20C1">
              <w:t>Depends on year. Starts at High Input in 2020 declines to Low Input in 2050</w:t>
            </w:r>
          </w:p>
        </w:tc>
        <w:tc>
          <w:tcPr>
            <w:tcW w:w="2070" w:type="dxa"/>
            <w:vAlign w:val="center"/>
          </w:tcPr>
          <w:p w14:paraId="1AF5BD9D" w14:textId="77777777" w:rsidR="00053849" w:rsidRPr="000A20C1" w:rsidRDefault="00053849" w:rsidP="00527443">
            <w:pPr>
              <w:spacing w:after="0"/>
              <w:jc w:val="center"/>
            </w:pPr>
            <w:r w:rsidRPr="000A20C1">
              <w:t>12 each year</w:t>
            </w:r>
          </w:p>
        </w:tc>
        <w:tc>
          <w:tcPr>
            <w:tcW w:w="1083" w:type="dxa"/>
            <w:vAlign w:val="center"/>
          </w:tcPr>
          <w:p w14:paraId="6077E801" w14:textId="77777777" w:rsidR="00053849" w:rsidRPr="000A20C1" w:rsidRDefault="00053849" w:rsidP="00527443">
            <w:pPr>
              <w:spacing w:after="0"/>
              <w:jc w:val="center"/>
            </w:pPr>
            <w:r w:rsidRPr="000A20C1">
              <w:t>4</w:t>
            </w:r>
          </w:p>
        </w:tc>
      </w:tr>
      <w:tr w:rsidR="00053849" w:rsidRPr="000A20C1" w14:paraId="351E80AA" w14:textId="77777777" w:rsidTr="008359BF">
        <w:trPr>
          <w:cantSplit/>
          <w:jc w:val="center"/>
        </w:trPr>
        <w:tc>
          <w:tcPr>
            <w:tcW w:w="1889" w:type="dxa"/>
            <w:vAlign w:val="center"/>
          </w:tcPr>
          <w:p w14:paraId="3D2BB72B" w14:textId="77777777" w:rsidR="00053849" w:rsidRPr="000A20C1" w:rsidRDefault="00053849" w:rsidP="00527443">
            <w:pPr>
              <w:spacing w:after="0"/>
              <w:jc w:val="left"/>
            </w:pPr>
            <w:r w:rsidRPr="000A20C1">
              <w:t>Combined REF Space Heating &amp; Cooling Fuel Emissions Factor</w:t>
            </w:r>
          </w:p>
        </w:tc>
        <w:tc>
          <w:tcPr>
            <w:tcW w:w="947" w:type="dxa"/>
            <w:tcMar>
              <w:left w:w="29" w:type="dxa"/>
              <w:right w:w="29" w:type="dxa"/>
            </w:tcMar>
            <w:vAlign w:val="center"/>
          </w:tcPr>
          <w:p w14:paraId="511ED166" w14:textId="2264D7F7" w:rsidR="00053849" w:rsidRPr="000A20C1" w:rsidRDefault="00053849" w:rsidP="00527443">
            <w:pPr>
              <w:spacing w:after="0"/>
              <w:jc w:val="center"/>
            </w:pPr>
            <w:r w:rsidRPr="000A20C1">
              <w:t>t CO</w:t>
            </w:r>
            <w:r w:rsidRPr="0093310F">
              <w:rPr>
                <w:vertAlign w:val="subscript"/>
              </w:rPr>
              <w:t>2</w:t>
            </w:r>
            <w:r w:rsidRPr="000A20C1">
              <w:t>e/</w:t>
            </w:r>
            <w:r w:rsidR="008359BF">
              <w:t xml:space="preserve"> </w:t>
            </w:r>
            <w:r w:rsidRPr="000A20C1">
              <w:t>TJ of fuel</w:t>
            </w:r>
          </w:p>
        </w:tc>
        <w:tc>
          <w:tcPr>
            <w:tcW w:w="1132" w:type="dxa"/>
            <w:vAlign w:val="center"/>
          </w:tcPr>
          <w:p w14:paraId="26541BA9" w14:textId="49F2C94F" w:rsidR="00053849" w:rsidRPr="000A20C1" w:rsidRDefault="002B0C52" w:rsidP="00527443">
            <w:pPr>
              <w:spacing w:after="0"/>
              <w:jc w:val="center"/>
            </w:pPr>
            <w:r>
              <w:t>N/A</w:t>
            </w:r>
          </w:p>
        </w:tc>
        <w:tc>
          <w:tcPr>
            <w:tcW w:w="2070" w:type="dxa"/>
            <w:vAlign w:val="center"/>
          </w:tcPr>
          <w:p w14:paraId="03B5E190" w14:textId="00ACDC66" w:rsidR="00053849" w:rsidRPr="000A20C1" w:rsidRDefault="002B0C52" w:rsidP="00527443">
            <w:pPr>
              <w:spacing w:after="0"/>
              <w:jc w:val="center"/>
            </w:pPr>
            <w:r>
              <w:t>8</w:t>
            </w:r>
            <w:r w:rsidR="0079002E">
              <w:t>7</w:t>
            </w:r>
          </w:p>
        </w:tc>
        <w:tc>
          <w:tcPr>
            <w:tcW w:w="2070" w:type="dxa"/>
            <w:vAlign w:val="center"/>
          </w:tcPr>
          <w:p w14:paraId="739B0982" w14:textId="77777777" w:rsidR="00053849" w:rsidRPr="000A20C1" w:rsidRDefault="00053849" w:rsidP="00527443">
            <w:pPr>
              <w:spacing w:after="0"/>
              <w:jc w:val="center"/>
            </w:pPr>
            <w:r w:rsidRPr="000A20C1">
              <w:t>8 including individual fuel emissions factors and shares</w:t>
            </w:r>
          </w:p>
        </w:tc>
        <w:tc>
          <w:tcPr>
            <w:tcW w:w="1083" w:type="dxa"/>
            <w:vAlign w:val="center"/>
          </w:tcPr>
          <w:p w14:paraId="1DC8A2E9" w14:textId="77777777" w:rsidR="00053849" w:rsidRPr="000A20C1" w:rsidRDefault="00053849" w:rsidP="00527443">
            <w:pPr>
              <w:spacing w:after="0"/>
              <w:jc w:val="center"/>
            </w:pPr>
            <w:r w:rsidRPr="000A20C1">
              <w:t>1</w:t>
            </w:r>
          </w:p>
        </w:tc>
      </w:tr>
    </w:tbl>
    <w:p w14:paraId="01479264" w14:textId="327DCAE3" w:rsidR="00053849" w:rsidRPr="00070312" w:rsidRDefault="00053849" w:rsidP="00B114D1">
      <w:r w:rsidRPr="00730895">
        <w:rPr>
          <w:sz w:val="20"/>
        </w:rPr>
        <w:t xml:space="preserve">Sources: IEA (2016) ETP, AMPERE Public Database (Version 1.0.0) https://secure.iiasa.ac.at/web-apps/ene/AMPEREDB </w:t>
      </w:r>
      <w:r w:rsidRPr="009B361C">
        <w:rPr>
          <w:sz w:val="20"/>
        </w:rPr>
        <w:t>for Models: GEM-E3, IMAGE and MESSAGE</w:t>
      </w:r>
    </w:p>
    <w:p w14:paraId="24C491B8" w14:textId="6D84B2AA" w:rsidR="00F52595" w:rsidRPr="00527443" w:rsidRDefault="00686965" w:rsidP="00C07355">
      <w:pPr>
        <w:pStyle w:val="Heading3"/>
        <w:numPr>
          <w:ilvl w:val="2"/>
          <w:numId w:val="28"/>
        </w:numPr>
      </w:pPr>
      <w:bookmarkStart w:id="1256" w:name="_Toc7445363"/>
      <w:bookmarkStart w:id="1257" w:name="_Toc7445751"/>
      <w:bookmarkStart w:id="1258" w:name="_Toc7446086"/>
      <w:bookmarkStart w:id="1259" w:name="_Toc7447965"/>
      <w:bookmarkStart w:id="1260" w:name="_Toc7445364"/>
      <w:bookmarkStart w:id="1261" w:name="_Toc7445752"/>
      <w:bookmarkStart w:id="1262" w:name="_Toc7446087"/>
      <w:bookmarkStart w:id="1263" w:name="_Toc7447966"/>
      <w:bookmarkStart w:id="1264" w:name="_Toc7445365"/>
      <w:bookmarkStart w:id="1265" w:name="_Toc7445753"/>
      <w:bookmarkStart w:id="1266" w:name="_Toc7446088"/>
      <w:bookmarkStart w:id="1267" w:name="_Toc7447967"/>
      <w:bookmarkStart w:id="1268" w:name="_Toc7445366"/>
      <w:bookmarkStart w:id="1269" w:name="_Toc7445754"/>
      <w:bookmarkStart w:id="1270" w:name="_Toc7446089"/>
      <w:bookmarkStart w:id="1271" w:name="_Toc7447968"/>
      <w:bookmarkStart w:id="1272" w:name="_Toc7445367"/>
      <w:bookmarkStart w:id="1273" w:name="_Toc7445755"/>
      <w:bookmarkStart w:id="1274" w:name="_Toc7446090"/>
      <w:bookmarkStart w:id="1275" w:name="_Toc7447969"/>
      <w:bookmarkStart w:id="1276" w:name="_Toc7445368"/>
      <w:bookmarkStart w:id="1277" w:name="_Toc7445756"/>
      <w:bookmarkStart w:id="1278" w:name="_Toc7446091"/>
      <w:bookmarkStart w:id="1279" w:name="_Toc7447970"/>
      <w:bookmarkStart w:id="1280" w:name="_Toc7445369"/>
      <w:bookmarkStart w:id="1281" w:name="_Toc7445757"/>
      <w:bookmarkStart w:id="1282" w:name="_Toc7446092"/>
      <w:bookmarkStart w:id="1283" w:name="_Toc7447971"/>
      <w:bookmarkStart w:id="1284" w:name="_Toc7445391"/>
      <w:bookmarkStart w:id="1285" w:name="_Toc7445779"/>
      <w:bookmarkStart w:id="1286" w:name="_Toc7446114"/>
      <w:bookmarkStart w:id="1287" w:name="_Toc7447993"/>
      <w:bookmarkStart w:id="1288" w:name="_Toc24639471"/>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r w:rsidRPr="00527443">
        <w:lastRenderedPageBreak/>
        <w:t>Financial Inputs</w:t>
      </w:r>
      <w:bookmarkEnd w:id="1288"/>
    </w:p>
    <w:p w14:paraId="41888BC9" w14:textId="3FB3D192" w:rsidR="003B35BB" w:rsidRDefault="008A2181">
      <w:r>
        <w:fldChar w:fldCharType="begin"/>
      </w:r>
      <w:r>
        <w:instrText xml:space="preserve"> REF _Ref7426809 \h </w:instrText>
      </w:r>
      <w:r>
        <w:fldChar w:fldCharType="separate"/>
      </w:r>
      <w:r w:rsidR="007A5307">
        <w:t xml:space="preserve">Table </w:t>
      </w:r>
      <w:r w:rsidR="007A5307">
        <w:rPr>
          <w:noProof/>
        </w:rPr>
        <w:t>2</w:t>
      </w:r>
      <w:r w:rsidR="007A5307">
        <w:t>.</w:t>
      </w:r>
      <w:r w:rsidR="007A5307">
        <w:rPr>
          <w:noProof/>
        </w:rPr>
        <w:t>6</w:t>
      </w:r>
      <w:r>
        <w:fldChar w:fldCharType="end"/>
      </w:r>
      <w:r>
        <w:t xml:space="preserve"> </w:t>
      </w:r>
      <w:r w:rsidR="00527443">
        <w:t>presents the financial inputs for conventional roofs, Cool Roofs, and Green Roofs.</w:t>
      </w:r>
      <w:del w:id="1289" w:author="Catherine Foster" w:date="2020-05-07T15:50:00Z">
        <w:r w:rsidR="00527443" w:rsidDel="00B12C23">
          <w:delText xml:space="preserve"> </w:delText>
        </w:r>
      </w:del>
      <w:r w:rsidR="00527443">
        <w:t xml:space="preserve"> </w:t>
      </w:r>
      <w:r w:rsidR="00B44135">
        <w:t xml:space="preserve">Key sources for these data are presented in </w:t>
      </w:r>
      <w:r w:rsidR="00B44135">
        <w:fldChar w:fldCharType="begin"/>
      </w:r>
      <w:r w:rsidR="00B44135">
        <w:instrText xml:space="preserve"> REF _Ref7094524 \h </w:instrText>
      </w:r>
      <w:r w:rsidR="00B44135">
        <w:fldChar w:fldCharType="separate"/>
      </w:r>
      <w:r w:rsidR="007A5307">
        <w:t xml:space="preserve">Table </w:t>
      </w:r>
      <w:r w:rsidR="007A5307">
        <w:rPr>
          <w:noProof/>
        </w:rPr>
        <w:t>2</w:t>
      </w:r>
      <w:r w:rsidR="007A5307">
        <w:t>.</w:t>
      </w:r>
      <w:r w:rsidR="007A5307">
        <w:rPr>
          <w:noProof/>
        </w:rPr>
        <w:t>1</w:t>
      </w:r>
      <w:r w:rsidR="00B44135">
        <w:fldChar w:fldCharType="end"/>
      </w:r>
      <w:r w:rsidR="00B44135">
        <w:t xml:space="preserve">.  </w:t>
      </w:r>
      <w:r w:rsidR="003B35BB">
        <w:t>A few key financial highlights:</w:t>
      </w:r>
    </w:p>
    <w:p w14:paraId="2CAABDBE" w14:textId="6620F134" w:rsidR="003B35BB" w:rsidRDefault="003B35BB" w:rsidP="00B114D1">
      <w:pPr>
        <w:pStyle w:val="ListParagraph"/>
        <w:numPr>
          <w:ilvl w:val="0"/>
          <w:numId w:val="107"/>
        </w:numPr>
      </w:pPr>
      <w:r>
        <w:t>Conventional and Cool Roof first costs (material plus installation) are very similar</w:t>
      </w:r>
      <w:ins w:id="1290" w:author="Catherine Foster" w:date="2020-05-07T15:51:00Z">
        <w:r w:rsidR="00B12C23">
          <w:t xml:space="preserve"> at</w:t>
        </w:r>
      </w:ins>
      <w:r>
        <w:t xml:space="preserve"> ~$23/m</w:t>
      </w:r>
      <w:r w:rsidRPr="00B114D1">
        <w:rPr>
          <w:vertAlign w:val="superscript"/>
        </w:rPr>
        <w:t>2</w:t>
      </w:r>
      <w:r>
        <w:t>; Green Roof first cost is much higher at ~$200/m</w:t>
      </w:r>
      <w:r w:rsidRPr="00B114D1">
        <w:rPr>
          <w:vertAlign w:val="superscript"/>
        </w:rPr>
        <w:t>2</w:t>
      </w:r>
      <w:r>
        <w:t>.</w:t>
      </w:r>
    </w:p>
    <w:p w14:paraId="7573052A" w14:textId="5A09DD36" w:rsidR="003B35BB" w:rsidRDefault="003B35BB" w:rsidP="00B114D1">
      <w:pPr>
        <w:pStyle w:val="ListParagraph"/>
        <w:numPr>
          <w:ilvl w:val="0"/>
          <w:numId w:val="107"/>
        </w:numPr>
      </w:pPr>
      <w:r>
        <w:t xml:space="preserve">Lifetimes of conventional and Cool Roofs are similar at about 18 years; Green Roofs can last 38 years or more.  </w:t>
      </w:r>
    </w:p>
    <w:p w14:paraId="272F3B7C" w14:textId="46649069" w:rsidR="003B35BB" w:rsidRDefault="003B35BB" w:rsidP="00B114D1">
      <w:pPr>
        <w:pStyle w:val="ListParagraph"/>
        <w:numPr>
          <w:ilvl w:val="0"/>
          <w:numId w:val="107"/>
        </w:numPr>
      </w:pPr>
      <w:r>
        <w:t>Fixed operating costs are also similar for conventional and Cool Roofs at around $0.5/m</w:t>
      </w:r>
      <w:r w:rsidRPr="00B114D1">
        <w:rPr>
          <w:vertAlign w:val="superscript"/>
        </w:rPr>
        <w:t>2</w:t>
      </w:r>
      <w:r>
        <w:t>-year; Green Roof O&amp;M averages $3.2/m</w:t>
      </w:r>
      <w:r w:rsidRPr="00B114D1">
        <w:rPr>
          <w:vertAlign w:val="superscript"/>
        </w:rPr>
        <w:t>2</w:t>
      </w:r>
      <w:r>
        <w:t>-ye</w:t>
      </w:r>
      <w:r w:rsidR="00E063C6">
        <w:t xml:space="preserve">ar; this can vary widely depending on the “intensity” of the roof.  </w:t>
      </w:r>
    </w:p>
    <w:p w14:paraId="6B47A216" w14:textId="5BB0405D" w:rsidR="003B35BB" w:rsidRDefault="003B35BB" w:rsidP="00B114D1">
      <w:pPr>
        <w:pStyle w:val="ListParagraph"/>
        <w:numPr>
          <w:ilvl w:val="0"/>
          <w:numId w:val="107"/>
        </w:numPr>
      </w:pPr>
      <w:r>
        <w:t xml:space="preserve">Variable operating cost is a combination of cooling energy reductions for Cool and Green Roofs, heating energy penalty </w:t>
      </w:r>
      <w:r w:rsidR="00E063C6">
        <w:t>for Cool Roofs, and (in the Green Roof model) stormwater m</w:t>
      </w:r>
      <w:r>
        <w:t xml:space="preserve">anagement </w:t>
      </w:r>
      <w:r w:rsidR="00E063C6">
        <w:t>costs for Conventional Roofs.</w:t>
      </w:r>
      <w:r>
        <w:t xml:space="preserve">  </w:t>
      </w:r>
    </w:p>
    <w:p w14:paraId="595E107A" w14:textId="77777777" w:rsidR="00E1523C" w:rsidRDefault="00E1523C">
      <w:pPr>
        <w:spacing w:after="160" w:line="259" w:lineRule="auto"/>
        <w:jc w:val="left"/>
      </w:pPr>
      <w:r>
        <w:br w:type="page"/>
      </w:r>
    </w:p>
    <w:p w14:paraId="0962EC30" w14:textId="01CD1167" w:rsidR="0032353F" w:rsidRPr="00F52595" w:rsidRDefault="0032353F" w:rsidP="000A0472"/>
    <w:p w14:paraId="3907E705" w14:textId="6BCE106C" w:rsidR="00070312" w:rsidDel="00B12C23" w:rsidRDefault="00070312" w:rsidP="00B114D1">
      <w:pPr>
        <w:pStyle w:val="Caption"/>
        <w:keepNext/>
        <w:jc w:val="center"/>
        <w:rPr>
          <w:del w:id="1291" w:author="Catherine Foster" w:date="2020-05-07T15:52:00Z"/>
        </w:rPr>
      </w:pPr>
      <w:bookmarkStart w:id="1292" w:name="_Ref7426809"/>
      <w:bookmarkStart w:id="1293" w:name="_Toc12546595"/>
      <w:bookmarkStart w:id="1294" w:name="_Ref7171091"/>
      <w:r>
        <w:t xml:space="preserve">Table </w:t>
      </w:r>
      <w:r w:rsidR="000940A1">
        <w:rPr>
          <w:noProof/>
        </w:rPr>
        <w:fldChar w:fldCharType="begin"/>
      </w:r>
      <w:r w:rsidR="000940A1">
        <w:rPr>
          <w:noProof/>
        </w:rPr>
        <w:instrText xml:space="preserve"> STYLEREF 1 \s </w:instrText>
      </w:r>
      <w:r w:rsidR="000940A1">
        <w:rPr>
          <w:noProof/>
        </w:rPr>
        <w:fldChar w:fldCharType="separate"/>
      </w:r>
      <w:r w:rsidR="007A5307">
        <w:rPr>
          <w:noProof/>
        </w:rPr>
        <w:t>2</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6</w:t>
      </w:r>
      <w:r w:rsidR="000940A1">
        <w:rPr>
          <w:noProof/>
        </w:rPr>
        <w:fldChar w:fldCharType="end"/>
      </w:r>
      <w:bookmarkEnd w:id="1292"/>
      <w:r>
        <w:t xml:space="preserve"> Financial Inputs for Conventional, Cool, and Green Roofs</w:t>
      </w:r>
      <w:bookmarkEnd w:id="1293"/>
    </w:p>
    <w:p w14:paraId="1521B01D" w14:textId="72701D4E" w:rsidR="00D25FC7" w:rsidRPr="0021082B" w:rsidRDefault="00FF0F1D" w:rsidP="00B12C23">
      <w:pPr>
        <w:pStyle w:val="Caption"/>
        <w:keepNext/>
        <w:jc w:val="center"/>
        <w:rPr>
          <w:rFonts w:asciiTheme="majorHAnsi" w:eastAsiaTheme="majorEastAsia" w:hAnsiTheme="majorHAnsi" w:cstheme="majorBidi"/>
          <w:b/>
          <w:bCs/>
          <w:color w:val="000000" w:themeColor="text1"/>
          <w:sz w:val="23"/>
          <w:szCs w:val="23"/>
          <w:lang w:eastAsia="zh-CN"/>
        </w:rPr>
        <w:pPrChange w:id="1295" w:author="Catherine Foster" w:date="2020-05-07T15:52:00Z">
          <w:pPr>
            <w:pStyle w:val="Caption"/>
            <w:tabs>
              <w:tab w:val="center" w:pos="4680"/>
              <w:tab w:val="left" w:pos="5100"/>
            </w:tabs>
            <w:jc w:val="left"/>
          </w:pPr>
        </w:pPrChange>
      </w:pPr>
      <w:del w:id="1296" w:author="Catherine Foster" w:date="2020-05-07T15:52:00Z">
        <w:r w:rsidDel="00B12C23">
          <w:tab/>
        </w:r>
      </w:del>
      <w:bookmarkEnd w:id="1294"/>
    </w:p>
    <w:tbl>
      <w:tblPr>
        <w:tblStyle w:val="TableGrid"/>
        <w:tblW w:w="5589" w:type="pct"/>
        <w:jc w:val="center"/>
        <w:tblLook w:val="04A0" w:firstRow="1" w:lastRow="0" w:firstColumn="1" w:lastColumn="0" w:noHBand="0" w:noVBand="1"/>
      </w:tblPr>
      <w:tblGrid>
        <w:gridCol w:w="3309"/>
        <w:gridCol w:w="1999"/>
        <w:gridCol w:w="2010"/>
        <w:gridCol w:w="1595"/>
        <w:gridCol w:w="912"/>
        <w:gridCol w:w="879"/>
        <w:tblGridChange w:id="1297">
          <w:tblGrid>
            <w:gridCol w:w="3309"/>
            <w:gridCol w:w="1999"/>
            <w:gridCol w:w="2010"/>
            <w:gridCol w:w="1595"/>
            <w:gridCol w:w="912"/>
            <w:gridCol w:w="879"/>
          </w:tblGrid>
        </w:tblGridChange>
      </w:tblGrid>
      <w:tr w:rsidR="00910DE0" w:rsidRPr="00057050" w14:paraId="5EBC0DC9" w14:textId="77777777" w:rsidTr="00B114D1">
        <w:trPr>
          <w:cantSplit/>
          <w:trHeight w:val="1154"/>
          <w:tblHeader/>
          <w:jc w:val="center"/>
        </w:trPr>
        <w:tc>
          <w:tcPr>
            <w:tcW w:w="1520" w:type="pct"/>
            <w:shd w:val="clear" w:color="auto" w:fill="4F81BD" w:themeFill="accent1"/>
            <w:vAlign w:val="center"/>
          </w:tcPr>
          <w:p w14:paraId="74E672A4" w14:textId="23C07160" w:rsidR="00910DE0" w:rsidRPr="00057050" w:rsidRDefault="000A0472" w:rsidP="00AD4CF8">
            <w:pPr>
              <w:spacing w:after="180" w:line="240" w:lineRule="auto"/>
              <w:jc w:val="center"/>
              <w:rPr>
                <w:rFonts w:eastAsia="Helvetica,Times New Roman" w:cstheme="minorHAnsi"/>
                <w:b/>
                <w:color w:val="000000" w:themeColor="text1"/>
                <w:sz w:val="20"/>
                <w:szCs w:val="20"/>
              </w:rPr>
            </w:pPr>
            <w:r w:rsidRPr="000A0472">
              <w:rPr>
                <w:rFonts w:eastAsia="Helvetica,Times New Roman" w:cstheme="minorHAnsi"/>
                <w:b/>
                <w:color w:val="FFFFFF" w:themeColor="background1"/>
                <w:sz w:val="20"/>
                <w:szCs w:val="20"/>
              </w:rPr>
              <w:t>Variable</w:t>
            </w:r>
          </w:p>
        </w:tc>
        <w:tc>
          <w:tcPr>
            <w:tcW w:w="936" w:type="pct"/>
            <w:shd w:val="clear" w:color="auto" w:fill="4F81BD" w:themeFill="accent1"/>
            <w:vAlign w:val="center"/>
          </w:tcPr>
          <w:p w14:paraId="47C8F982" w14:textId="77777777" w:rsidR="00910DE0" w:rsidRPr="00D25FC7" w:rsidRDefault="00910DE0" w:rsidP="00AD4CF8">
            <w:pPr>
              <w:spacing w:after="180" w:line="240" w:lineRule="auto"/>
              <w:jc w:val="center"/>
              <w:rPr>
                <w:b/>
                <w:bCs/>
                <w:sz w:val="20"/>
                <w:szCs w:val="20"/>
              </w:rPr>
            </w:pPr>
            <w:r w:rsidRPr="00910DE0">
              <w:rPr>
                <w:b/>
                <w:bCs/>
                <w:color w:val="FFFFFF" w:themeColor="background1"/>
                <w:sz w:val="20"/>
                <w:szCs w:val="20"/>
              </w:rPr>
              <w:t>Units</w:t>
            </w:r>
          </w:p>
        </w:tc>
        <w:tc>
          <w:tcPr>
            <w:tcW w:w="913" w:type="pct"/>
            <w:shd w:val="clear" w:color="auto" w:fill="4F81BD" w:themeFill="accent1"/>
            <w:vAlign w:val="center"/>
          </w:tcPr>
          <w:p w14:paraId="0418DADA" w14:textId="42CB0C28" w:rsidR="00910DE0" w:rsidRPr="005C6EC2" w:rsidRDefault="00910DE0"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719" w:type="pct"/>
            <w:shd w:val="clear" w:color="auto" w:fill="4F81BD" w:themeFill="accent1"/>
            <w:vAlign w:val="center"/>
          </w:tcPr>
          <w:p w14:paraId="6FC568BA"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Model Input</w:t>
            </w:r>
          </w:p>
        </w:tc>
        <w:tc>
          <w:tcPr>
            <w:tcW w:w="401" w:type="pct"/>
            <w:shd w:val="clear" w:color="auto" w:fill="4F81BD" w:themeFill="accent1"/>
            <w:vAlign w:val="center"/>
          </w:tcPr>
          <w:p w14:paraId="034FA35B"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10" w:type="pct"/>
            <w:shd w:val="clear" w:color="auto" w:fill="4F81BD" w:themeFill="accent1"/>
            <w:vAlign w:val="center"/>
          </w:tcPr>
          <w:p w14:paraId="213A903C"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0A18E8" w:rsidRPr="00057050" w14:paraId="224D399B" w14:textId="77777777" w:rsidTr="00B114D1">
        <w:trPr>
          <w:trHeight w:val="149"/>
          <w:jc w:val="center"/>
        </w:trPr>
        <w:tc>
          <w:tcPr>
            <w:tcW w:w="1548" w:type="pct"/>
            <w:vAlign w:val="center"/>
          </w:tcPr>
          <w:p w14:paraId="400D3B56" w14:textId="1C2A5CAE" w:rsidR="000A18E8" w:rsidRPr="00484B0A" w:rsidRDefault="000A18E8" w:rsidP="00B114D1">
            <w:pPr>
              <w:spacing w:after="180" w:line="240" w:lineRule="auto"/>
              <w:jc w:val="left"/>
              <w:rPr>
                <w:b/>
                <w:color w:val="000000" w:themeColor="text1"/>
                <w:sz w:val="20"/>
                <w:szCs w:val="20"/>
              </w:rPr>
            </w:pPr>
            <w:r w:rsidRPr="00484B0A">
              <w:rPr>
                <w:b/>
              </w:rPr>
              <w:t>Installation Cost/ First Cost</w:t>
            </w:r>
            <w:r w:rsidR="00E1523C" w:rsidRPr="00484B0A">
              <w:rPr>
                <w:b/>
              </w:rPr>
              <w:t>:</w:t>
            </w:r>
            <w:r w:rsidR="00E91004" w:rsidRPr="00484B0A">
              <w:rPr>
                <w:b/>
              </w:rPr>
              <w:t xml:space="preserve">  </w:t>
            </w:r>
            <w:r w:rsidR="00E1523C" w:rsidRPr="00484B0A">
              <w:rPr>
                <w:b/>
              </w:rPr>
              <w:t>Conventional</w:t>
            </w:r>
          </w:p>
        </w:tc>
        <w:tc>
          <w:tcPr>
            <w:tcW w:w="742" w:type="pct"/>
            <w:vAlign w:val="center"/>
          </w:tcPr>
          <w:p w14:paraId="56AA3572" w14:textId="1D93A232" w:rsidR="000A18E8" w:rsidRPr="00484B0A" w:rsidRDefault="000A18E8" w:rsidP="000A18E8">
            <w:pPr>
              <w:spacing w:after="180" w:line="240" w:lineRule="auto"/>
              <w:jc w:val="center"/>
              <w:rPr>
                <w:rFonts w:eastAsia="Helvetica,Times New Roman" w:cstheme="minorHAnsi"/>
                <w:sz w:val="20"/>
                <w:szCs w:val="20"/>
              </w:rPr>
            </w:pPr>
            <w:r w:rsidRPr="00484B0A">
              <w:t>US$2014/m</w:t>
            </w:r>
            <w:r w:rsidRPr="00484B0A">
              <w:rPr>
                <w:vertAlign w:val="superscript"/>
              </w:rPr>
              <w:t>2</w:t>
            </w:r>
          </w:p>
        </w:tc>
        <w:tc>
          <w:tcPr>
            <w:tcW w:w="941" w:type="pct"/>
            <w:vAlign w:val="center"/>
          </w:tcPr>
          <w:p w14:paraId="5AD14322" w14:textId="5F335A41" w:rsidR="000A18E8" w:rsidRPr="00484B0A" w:rsidRDefault="000D721F" w:rsidP="000A18E8">
            <w:pPr>
              <w:spacing w:after="180" w:line="240" w:lineRule="auto"/>
              <w:jc w:val="center"/>
              <w:rPr>
                <w:rFonts w:eastAsia="Helvetica,Times New Roman" w:cstheme="minorHAnsi"/>
                <w:color w:val="000000" w:themeColor="text1"/>
                <w:sz w:val="20"/>
                <w:szCs w:val="20"/>
              </w:rPr>
            </w:pPr>
            <w:r w:rsidRPr="00484B0A">
              <w:t>21.12-25.50</w:t>
            </w:r>
          </w:p>
        </w:tc>
        <w:tc>
          <w:tcPr>
            <w:tcW w:w="747" w:type="pct"/>
            <w:vAlign w:val="center"/>
          </w:tcPr>
          <w:p w14:paraId="6782A95B" w14:textId="501A6673" w:rsidR="000A18E8" w:rsidRPr="00484B0A" w:rsidRDefault="000D721F" w:rsidP="000A18E8">
            <w:pPr>
              <w:spacing w:after="180" w:line="240" w:lineRule="auto"/>
              <w:jc w:val="center"/>
              <w:rPr>
                <w:rFonts w:eastAsia="Helvetica,Times New Roman" w:cstheme="minorHAnsi"/>
                <w:color w:val="000000" w:themeColor="text1"/>
                <w:sz w:val="20"/>
                <w:szCs w:val="20"/>
              </w:rPr>
            </w:pPr>
            <w:r w:rsidRPr="00484B0A">
              <w:t>23.31</w:t>
            </w:r>
          </w:p>
        </w:tc>
        <w:tc>
          <w:tcPr>
            <w:tcW w:w="428" w:type="pct"/>
            <w:vAlign w:val="center"/>
          </w:tcPr>
          <w:p w14:paraId="1AA7E7F8" w14:textId="1FD926C4" w:rsidR="000A18E8" w:rsidRPr="00484B0A" w:rsidRDefault="000D721F" w:rsidP="000A18E8">
            <w:pPr>
              <w:spacing w:after="180" w:line="240" w:lineRule="auto"/>
              <w:jc w:val="center"/>
              <w:rPr>
                <w:rFonts w:eastAsia="Helvetica,Times New Roman" w:cstheme="minorHAnsi"/>
                <w:color w:val="000000" w:themeColor="text1"/>
                <w:sz w:val="20"/>
                <w:szCs w:val="20"/>
              </w:rPr>
            </w:pPr>
            <w:r w:rsidRPr="00484B0A">
              <w:t>3</w:t>
            </w:r>
          </w:p>
        </w:tc>
        <w:tc>
          <w:tcPr>
            <w:tcW w:w="594" w:type="pct"/>
            <w:vAlign w:val="center"/>
          </w:tcPr>
          <w:p w14:paraId="367ADBC1" w14:textId="68B0F0A3" w:rsidR="000A18E8" w:rsidRPr="00484B0A" w:rsidRDefault="000D721F" w:rsidP="000A18E8">
            <w:pPr>
              <w:spacing w:after="180" w:line="240" w:lineRule="auto"/>
              <w:jc w:val="center"/>
              <w:rPr>
                <w:rFonts w:eastAsia="Helvetica,Times New Roman" w:cstheme="minorHAnsi"/>
                <w:color w:val="000000" w:themeColor="text1"/>
                <w:sz w:val="20"/>
                <w:szCs w:val="20"/>
              </w:rPr>
            </w:pPr>
            <w:r w:rsidRPr="00484B0A">
              <w:t>3</w:t>
            </w:r>
          </w:p>
        </w:tc>
      </w:tr>
      <w:tr w:rsidR="00E91004" w:rsidRPr="00057050" w14:paraId="4B183905" w14:textId="77777777" w:rsidTr="00B114D1">
        <w:trPr>
          <w:trHeight w:val="149"/>
          <w:jc w:val="center"/>
        </w:trPr>
        <w:tc>
          <w:tcPr>
            <w:tcW w:w="1548" w:type="pct"/>
            <w:vAlign w:val="center"/>
          </w:tcPr>
          <w:p w14:paraId="0DD304F3" w14:textId="488C2129" w:rsidR="00E91004" w:rsidRPr="00484B0A" w:rsidRDefault="00E91004" w:rsidP="00B114D1">
            <w:pPr>
              <w:spacing w:after="180" w:line="240" w:lineRule="auto"/>
              <w:jc w:val="left"/>
              <w:rPr>
                <w:b/>
              </w:rPr>
            </w:pPr>
            <w:r w:rsidRPr="00484B0A">
              <w:rPr>
                <w:b/>
              </w:rPr>
              <w:t xml:space="preserve">Installation Cost/ First Cost: </w:t>
            </w:r>
            <w:del w:id="1298" w:author="Catherine Foster" w:date="2020-05-07T15:53:00Z">
              <w:r w:rsidRPr="00484B0A" w:rsidDel="00B12C23">
                <w:rPr>
                  <w:b/>
                </w:rPr>
                <w:delText xml:space="preserve"> </w:delText>
              </w:r>
            </w:del>
            <w:r w:rsidRPr="00484B0A">
              <w:rPr>
                <w:b/>
              </w:rPr>
              <w:t>Cool Roof</w:t>
            </w:r>
          </w:p>
        </w:tc>
        <w:tc>
          <w:tcPr>
            <w:tcW w:w="742" w:type="pct"/>
            <w:vAlign w:val="center"/>
          </w:tcPr>
          <w:p w14:paraId="7371A276" w14:textId="0F93D687" w:rsidR="00E91004" w:rsidRPr="00484B0A" w:rsidRDefault="00E91004" w:rsidP="000A18E8">
            <w:pPr>
              <w:spacing w:after="180" w:line="240" w:lineRule="auto"/>
              <w:jc w:val="center"/>
            </w:pPr>
            <w:r w:rsidRPr="00484B0A">
              <w:t>US$2014/m</w:t>
            </w:r>
            <w:r w:rsidRPr="00484B0A">
              <w:rPr>
                <w:vertAlign w:val="superscript"/>
              </w:rPr>
              <w:t>2</w:t>
            </w:r>
          </w:p>
        </w:tc>
        <w:tc>
          <w:tcPr>
            <w:tcW w:w="941" w:type="pct"/>
            <w:vAlign w:val="center"/>
          </w:tcPr>
          <w:p w14:paraId="69726DF1" w14:textId="5137F7FA" w:rsidR="00E91004" w:rsidRPr="00484B0A" w:rsidDel="00E1523C" w:rsidRDefault="000D721F" w:rsidP="000A18E8">
            <w:pPr>
              <w:spacing w:after="180" w:line="240" w:lineRule="auto"/>
              <w:jc w:val="center"/>
            </w:pPr>
            <w:r w:rsidRPr="00484B0A">
              <w:t>21.71-29.01</w:t>
            </w:r>
          </w:p>
        </w:tc>
        <w:tc>
          <w:tcPr>
            <w:tcW w:w="747" w:type="pct"/>
            <w:vAlign w:val="center"/>
          </w:tcPr>
          <w:p w14:paraId="65F0B81A" w14:textId="6B311B04" w:rsidR="00E91004" w:rsidRPr="00484B0A" w:rsidDel="00E1523C" w:rsidRDefault="000D721F" w:rsidP="000A18E8">
            <w:pPr>
              <w:spacing w:after="180" w:line="240" w:lineRule="auto"/>
              <w:jc w:val="center"/>
            </w:pPr>
            <w:r w:rsidRPr="00484B0A">
              <w:t>25.36</w:t>
            </w:r>
          </w:p>
        </w:tc>
        <w:tc>
          <w:tcPr>
            <w:tcW w:w="428" w:type="pct"/>
            <w:vAlign w:val="center"/>
          </w:tcPr>
          <w:p w14:paraId="5ED39975" w14:textId="55E6698E" w:rsidR="00E91004" w:rsidRPr="00484B0A" w:rsidDel="00E1523C" w:rsidRDefault="000D721F" w:rsidP="000A18E8">
            <w:pPr>
              <w:spacing w:after="180" w:line="240" w:lineRule="auto"/>
              <w:jc w:val="center"/>
            </w:pPr>
            <w:r w:rsidRPr="00484B0A">
              <w:t>9</w:t>
            </w:r>
          </w:p>
        </w:tc>
        <w:tc>
          <w:tcPr>
            <w:tcW w:w="594" w:type="pct"/>
            <w:vAlign w:val="center"/>
          </w:tcPr>
          <w:p w14:paraId="76B2F970" w14:textId="036C453B" w:rsidR="00E91004" w:rsidRPr="00484B0A" w:rsidDel="00E1523C" w:rsidRDefault="000D721F" w:rsidP="000A18E8">
            <w:pPr>
              <w:spacing w:after="180" w:line="240" w:lineRule="auto"/>
              <w:jc w:val="center"/>
            </w:pPr>
            <w:r w:rsidRPr="00484B0A">
              <w:t>6</w:t>
            </w:r>
          </w:p>
        </w:tc>
      </w:tr>
      <w:tr w:rsidR="00E91004" w:rsidRPr="00057050" w14:paraId="4FF86404" w14:textId="77777777" w:rsidTr="00B114D1">
        <w:trPr>
          <w:trHeight w:val="149"/>
          <w:jc w:val="center"/>
        </w:trPr>
        <w:tc>
          <w:tcPr>
            <w:tcW w:w="1548" w:type="pct"/>
            <w:vAlign w:val="center"/>
          </w:tcPr>
          <w:p w14:paraId="650BB51B" w14:textId="4F454904" w:rsidR="00E91004" w:rsidRPr="00484B0A" w:rsidRDefault="00E91004" w:rsidP="00B114D1">
            <w:pPr>
              <w:spacing w:after="180" w:line="240" w:lineRule="auto"/>
              <w:jc w:val="left"/>
              <w:rPr>
                <w:b/>
              </w:rPr>
            </w:pPr>
            <w:r w:rsidRPr="00484B0A">
              <w:rPr>
                <w:b/>
              </w:rPr>
              <w:t>Installation Cost/ First Cost:  Green Roof</w:t>
            </w:r>
          </w:p>
        </w:tc>
        <w:tc>
          <w:tcPr>
            <w:tcW w:w="742" w:type="pct"/>
            <w:vAlign w:val="center"/>
          </w:tcPr>
          <w:p w14:paraId="0D2FB7F6" w14:textId="3599B1EA" w:rsidR="00E91004" w:rsidRPr="00484B0A" w:rsidRDefault="00E91004" w:rsidP="000A18E8">
            <w:pPr>
              <w:spacing w:after="180" w:line="240" w:lineRule="auto"/>
              <w:jc w:val="center"/>
            </w:pPr>
            <w:r w:rsidRPr="00484B0A">
              <w:t>US$2014/m</w:t>
            </w:r>
            <w:r w:rsidRPr="00484B0A">
              <w:rPr>
                <w:vertAlign w:val="superscript"/>
              </w:rPr>
              <w:t>2</w:t>
            </w:r>
          </w:p>
        </w:tc>
        <w:tc>
          <w:tcPr>
            <w:tcW w:w="941" w:type="pct"/>
            <w:vAlign w:val="center"/>
          </w:tcPr>
          <w:p w14:paraId="7AB10219" w14:textId="6BA89756" w:rsidR="00E91004" w:rsidRPr="00484B0A" w:rsidDel="00E1523C" w:rsidRDefault="000D721F" w:rsidP="000A18E8">
            <w:pPr>
              <w:spacing w:after="180" w:line="240" w:lineRule="auto"/>
              <w:jc w:val="center"/>
            </w:pPr>
            <w:r w:rsidRPr="00484B0A">
              <w:t>125.29-265.50</w:t>
            </w:r>
          </w:p>
        </w:tc>
        <w:tc>
          <w:tcPr>
            <w:tcW w:w="747" w:type="pct"/>
            <w:vAlign w:val="center"/>
          </w:tcPr>
          <w:p w14:paraId="73AA7FF3" w14:textId="3DC2B335" w:rsidR="00E91004" w:rsidRPr="00484B0A" w:rsidDel="00E1523C" w:rsidRDefault="000D721F" w:rsidP="000A18E8">
            <w:pPr>
              <w:spacing w:after="180" w:line="240" w:lineRule="auto"/>
              <w:jc w:val="center"/>
            </w:pPr>
            <w:r w:rsidRPr="00484B0A">
              <w:t>195.40</w:t>
            </w:r>
          </w:p>
        </w:tc>
        <w:tc>
          <w:tcPr>
            <w:tcW w:w="428" w:type="pct"/>
            <w:vAlign w:val="center"/>
          </w:tcPr>
          <w:p w14:paraId="6EFB8BAE" w14:textId="7161C08F" w:rsidR="00E91004" w:rsidRPr="00484B0A" w:rsidDel="00E1523C" w:rsidRDefault="000D721F" w:rsidP="000A18E8">
            <w:pPr>
              <w:spacing w:after="180" w:line="240" w:lineRule="auto"/>
              <w:jc w:val="center"/>
            </w:pPr>
            <w:r w:rsidRPr="00484B0A">
              <w:t>20</w:t>
            </w:r>
          </w:p>
        </w:tc>
        <w:tc>
          <w:tcPr>
            <w:tcW w:w="594" w:type="pct"/>
            <w:vAlign w:val="center"/>
          </w:tcPr>
          <w:p w14:paraId="432A7C89" w14:textId="4E2512A7" w:rsidR="00E91004" w:rsidRPr="00484B0A" w:rsidDel="00E1523C" w:rsidRDefault="000D721F" w:rsidP="000A18E8">
            <w:pPr>
              <w:spacing w:after="180" w:line="240" w:lineRule="auto"/>
              <w:jc w:val="center"/>
            </w:pPr>
            <w:r w:rsidRPr="00484B0A">
              <w:t>12</w:t>
            </w:r>
          </w:p>
        </w:tc>
      </w:tr>
      <w:tr w:rsidR="000A18E8" w:rsidRPr="00057050" w14:paraId="29BBD18C" w14:textId="77777777" w:rsidTr="00B114D1">
        <w:trPr>
          <w:trHeight w:val="583"/>
          <w:jc w:val="center"/>
        </w:trPr>
        <w:tc>
          <w:tcPr>
            <w:tcW w:w="1548" w:type="pct"/>
            <w:vAlign w:val="center"/>
          </w:tcPr>
          <w:p w14:paraId="696E0629" w14:textId="66FD8633" w:rsidR="000A18E8" w:rsidRPr="00484B0A" w:rsidRDefault="00D10852" w:rsidP="00B114D1">
            <w:pPr>
              <w:spacing w:after="180" w:line="240" w:lineRule="auto"/>
              <w:jc w:val="left"/>
              <w:rPr>
                <w:b/>
                <w:color w:val="000000" w:themeColor="text1"/>
                <w:sz w:val="20"/>
                <w:szCs w:val="20"/>
              </w:rPr>
            </w:pPr>
            <w:r w:rsidRPr="00484B0A">
              <w:rPr>
                <w:b/>
              </w:rPr>
              <w:t>Fuel Cos</w:t>
            </w:r>
            <w:r w:rsidR="00E91004" w:rsidRPr="00484B0A">
              <w:rPr>
                <w:b/>
              </w:rPr>
              <w:t xml:space="preserve">t: </w:t>
            </w:r>
            <w:del w:id="1299" w:author="Catherine Foster" w:date="2020-05-07T15:53:00Z">
              <w:r w:rsidR="00E91004" w:rsidRPr="00484B0A" w:rsidDel="00B12C23">
                <w:rPr>
                  <w:b/>
                </w:rPr>
                <w:delText xml:space="preserve"> </w:delText>
              </w:r>
            </w:del>
            <w:r w:rsidR="00E91004" w:rsidRPr="00484B0A">
              <w:rPr>
                <w:b/>
              </w:rPr>
              <w:t>Conventional</w:t>
            </w:r>
          </w:p>
        </w:tc>
        <w:tc>
          <w:tcPr>
            <w:tcW w:w="742" w:type="pct"/>
            <w:vAlign w:val="center"/>
          </w:tcPr>
          <w:p w14:paraId="3CEF4190" w14:textId="2916BD34" w:rsidR="000A18E8" w:rsidRPr="00484B0A" w:rsidRDefault="000A18E8" w:rsidP="000A18E8">
            <w:pPr>
              <w:spacing w:after="180" w:line="240" w:lineRule="auto"/>
              <w:jc w:val="center"/>
              <w:rPr>
                <w:rFonts w:eastAsia="Helvetica,Times New Roman" w:cstheme="minorHAnsi"/>
                <w:sz w:val="20"/>
                <w:szCs w:val="20"/>
              </w:rPr>
            </w:pPr>
            <w:r w:rsidRPr="00484B0A">
              <w:t>US$2014</w:t>
            </w:r>
            <w:r w:rsidR="00E509FB" w:rsidRPr="00484B0A">
              <w:t>/m</w:t>
            </w:r>
            <w:r w:rsidR="00E509FB" w:rsidRPr="00484B0A">
              <w:rPr>
                <w:vertAlign w:val="superscript"/>
              </w:rPr>
              <w:t>2</w:t>
            </w:r>
            <w:r w:rsidR="00E509FB" w:rsidRPr="00484B0A">
              <w:t>/</w:t>
            </w:r>
            <w:proofErr w:type="spellStart"/>
            <w:r w:rsidR="00E509FB" w:rsidRPr="00484B0A">
              <w:t>yr</w:t>
            </w:r>
            <w:proofErr w:type="spellEnd"/>
          </w:p>
        </w:tc>
        <w:tc>
          <w:tcPr>
            <w:tcW w:w="941" w:type="pct"/>
            <w:vAlign w:val="center"/>
          </w:tcPr>
          <w:p w14:paraId="41B31604" w14:textId="27124A31" w:rsidR="000A18E8" w:rsidRPr="00484B0A" w:rsidRDefault="00310B27" w:rsidP="000A18E8">
            <w:pPr>
              <w:spacing w:after="180" w:line="240" w:lineRule="auto"/>
              <w:jc w:val="center"/>
              <w:rPr>
                <w:rFonts w:eastAsia="Helvetica,Times New Roman" w:cstheme="minorHAnsi"/>
                <w:color w:val="000000" w:themeColor="text1"/>
                <w:sz w:val="20"/>
                <w:szCs w:val="20"/>
              </w:rPr>
            </w:pPr>
            <w:r w:rsidRPr="00484B0A">
              <w:t>N/A:  Calculated from fuel use</w:t>
            </w:r>
          </w:p>
        </w:tc>
        <w:tc>
          <w:tcPr>
            <w:tcW w:w="747" w:type="pct"/>
            <w:vAlign w:val="center"/>
          </w:tcPr>
          <w:p w14:paraId="259F13A5" w14:textId="6600B944" w:rsidR="000A18E8" w:rsidRPr="00484B0A" w:rsidRDefault="00310B27" w:rsidP="000A18E8">
            <w:pPr>
              <w:spacing w:after="180" w:line="240" w:lineRule="auto"/>
              <w:jc w:val="center"/>
              <w:rPr>
                <w:rFonts w:eastAsia="Helvetica,Times New Roman" w:cstheme="minorHAnsi"/>
                <w:color w:val="000000" w:themeColor="text1"/>
                <w:sz w:val="20"/>
                <w:szCs w:val="20"/>
              </w:rPr>
            </w:pPr>
            <w:r w:rsidRPr="00484B0A">
              <w:t>1.3</w:t>
            </w:r>
            <w:r w:rsidR="0079002E" w:rsidRPr="00484B0A">
              <w:t>2</w:t>
            </w:r>
          </w:p>
        </w:tc>
        <w:tc>
          <w:tcPr>
            <w:tcW w:w="428" w:type="pct"/>
            <w:vAlign w:val="center"/>
          </w:tcPr>
          <w:p w14:paraId="62C158C3" w14:textId="4F756929" w:rsidR="000A18E8" w:rsidRPr="00484B0A" w:rsidRDefault="00310B27" w:rsidP="000A18E8">
            <w:pPr>
              <w:spacing w:after="180" w:line="240" w:lineRule="auto"/>
              <w:jc w:val="center"/>
              <w:rPr>
                <w:rFonts w:eastAsia="Helvetica,Times New Roman" w:cstheme="minorHAnsi"/>
                <w:color w:val="000000" w:themeColor="text1"/>
                <w:sz w:val="20"/>
                <w:szCs w:val="20"/>
              </w:rPr>
            </w:pPr>
            <w:r w:rsidRPr="00484B0A">
              <w:t>N/A</w:t>
            </w:r>
          </w:p>
        </w:tc>
        <w:tc>
          <w:tcPr>
            <w:tcW w:w="594" w:type="pct"/>
            <w:vAlign w:val="center"/>
          </w:tcPr>
          <w:p w14:paraId="2E77170B" w14:textId="66503A23" w:rsidR="000A18E8" w:rsidRPr="00484B0A" w:rsidRDefault="00310B27" w:rsidP="000A18E8">
            <w:pPr>
              <w:spacing w:after="180" w:line="240" w:lineRule="auto"/>
              <w:jc w:val="center"/>
              <w:rPr>
                <w:rFonts w:eastAsia="Helvetica,Times New Roman" w:cstheme="minorHAnsi"/>
                <w:color w:val="000000" w:themeColor="text1"/>
                <w:sz w:val="20"/>
                <w:szCs w:val="20"/>
              </w:rPr>
            </w:pPr>
            <w:r w:rsidRPr="00484B0A">
              <w:t>N/A</w:t>
            </w:r>
          </w:p>
        </w:tc>
      </w:tr>
      <w:tr w:rsidR="00E91004" w:rsidRPr="00057050" w14:paraId="55ECF4B0" w14:textId="77777777" w:rsidTr="00B114D1">
        <w:trPr>
          <w:trHeight w:val="583"/>
          <w:jc w:val="center"/>
        </w:trPr>
        <w:tc>
          <w:tcPr>
            <w:tcW w:w="1548" w:type="pct"/>
            <w:vAlign w:val="center"/>
          </w:tcPr>
          <w:p w14:paraId="7AEF145C" w14:textId="654FF635" w:rsidR="00E91004" w:rsidRPr="00484B0A" w:rsidRDefault="00E91004" w:rsidP="00B114D1">
            <w:pPr>
              <w:spacing w:after="180" w:line="240" w:lineRule="auto"/>
              <w:jc w:val="left"/>
              <w:rPr>
                <w:b/>
              </w:rPr>
            </w:pPr>
            <w:r w:rsidRPr="00484B0A">
              <w:rPr>
                <w:b/>
              </w:rPr>
              <w:t xml:space="preserve">Fuel Cost: </w:t>
            </w:r>
            <w:del w:id="1300" w:author="Catherine Foster" w:date="2020-05-07T15:53:00Z">
              <w:r w:rsidRPr="00484B0A" w:rsidDel="00B12C23">
                <w:rPr>
                  <w:b/>
                </w:rPr>
                <w:delText xml:space="preserve"> </w:delText>
              </w:r>
            </w:del>
            <w:r w:rsidRPr="00484B0A">
              <w:rPr>
                <w:b/>
              </w:rPr>
              <w:t>Cool Roof</w:t>
            </w:r>
          </w:p>
        </w:tc>
        <w:tc>
          <w:tcPr>
            <w:tcW w:w="742" w:type="pct"/>
            <w:vAlign w:val="center"/>
          </w:tcPr>
          <w:p w14:paraId="40ED15F1" w14:textId="3C9E1D83" w:rsidR="00E91004" w:rsidRPr="00484B0A" w:rsidRDefault="00E91004" w:rsidP="000A18E8">
            <w:pPr>
              <w:spacing w:after="180" w:line="240" w:lineRule="auto"/>
              <w:jc w:val="center"/>
            </w:pPr>
            <w:r w:rsidRPr="00484B0A">
              <w:t>US$2014/m</w:t>
            </w:r>
            <w:r w:rsidRPr="00484B0A">
              <w:rPr>
                <w:vertAlign w:val="superscript"/>
              </w:rPr>
              <w:t>2</w:t>
            </w:r>
            <w:r w:rsidRPr="00484B0A">
              <w:t>/</w:t>
            </w:r>
            <w:proofErr w:type="spellStart"/>
            <w:r w:rsidRPr="00484B0A">
              <w:t>yr</w:t>
            </w:r>
            <w:proofErr w:type="spellEnd"/>
          </w:p>
        </w:tc>
        <w:tc>
          <w:tcPr>
            <w:tcW w:w="941" w:type="pct"/>
            <w:vAlign w:val="center"/>
          </w:tcPr>
          <w:p w14:paraId="626F9671" w14:textId="2F51DBF4" w:rsidR="00E91004" w:rsidRPr="00484B0A" w:rsidDel="00E1523C" w:rsidRDefault="00310B27" w:rsidP="000A18E8">
            <w:pPr>
              <w:spacing w:after="180" w:line="240" w:lineRule="auto"/>
              <w:jc w:val="center"/>
            </w:pPr>
            <w:r w:rsidRPr="00484B0A">
              <w:t>N/A</w:t>
            </w:r>
          </w:p>
        </w:tc>
        <w:tc>
          <w:tcPr>
            <w:tcW w:w="747" w:type="pct"/>
            <w:vAlign w:val="center"/>
          </w:tcPr>
          <w:p w14:paraId="6DEB495C" w14:textId="726FF0B6" w:rsidR="00E91004" w:rsidRPr="00484B0A" w:rsidDel="00E1523C" w:rsidRDefault="00310B27" w:rsidP="000A18E8">
            <w:pPr>
              <w:spacing w:after="180" w:line="240" w:lineRule="auto"/>
              <w:jc w:val="center"/>
            </w:pPr>
            <w:r w:rsidRPr="00484B0A">
              <w:t>Not used</w:t>
            </w:r>
          </w:p>
        </w:tc>
        <w:tc>
          <w:tcPr>
            <w:tcW w:w="428" w:type="pct"/>
            <w:vAlign w:val="center"/>
          </w:tcPr>
          <w:p w14:paraId="766A463B" w14:textId="4B72647C" w:rsidR="00E91004" w:rsidRPr="00484B0A" w:rsidDel="00E1523C" w:rsidRDefault="00310B27" w:rsidP="000A18E8">
            <w:pPr>
              <w:spacing w:after="180" w:line="240" w:lineRule="auto"/>
              <w:jc w:val="center"/>
            </w:pPr>
            <w:r w:rsidRPr="00484B0A">
              <w:t>N/A</w:t>
            </w:r>
          </w:p>
        </w:tc>
        <w:tc>
          <w:tcPr>
            <w:tcW w:w="594" w:type="pct"/>
            <w:vAlign w:val="center"/>
          </w:tcPr>
          <w:p w14:paraId="6615305B" w14:textId="7E85D850" w:rsidR="00E91004" w:rsidRPr="00484B0A" w:rsidDel="00E1523C" w:rsidRDefault="00310B27" w:rsidP="000A18E8">
            <w:pPr>
              <w:spacing w:after="180" w:line="240" w:lineRule="auto"/>
              <w:jc w:val="center"/>
            </w:pPr>
            <w:r w:rsidRPr="00484B0A">
              <w:t>N/A</w:t>
            </w:r>
          </w:p>
        </w:tc>
      </w:tr>
      <w:tr w:rsidR="00310B27" w:rsidRPr="00057050" w14:paraId="517C8D84" w14:textId="77777777" w:rsidTr="00B114D1">
        <w:trPr>
          <w:trHeight w:val="583"/>
          <w:jc w:val="center"/>
        </w:trPr>
        <w:tc>
          <w:tcPr>
            <w:tcW w:w="1548" w:type="pct"/>
            <w:vAlign w:val="center"/>
          </w:tcPr>
          <w:p w14:paraId="7E73F7C6" w14:textId="6A2CDEF1" w:rsidR="00310B27" w:rsidRPr="00484B0A" w:rsidRDefault="00310B27" w:rsidP="00B114D1">
            <w:pPr>
              <w:spacing w:after="180" w:line="240" w:lineRule="auto"/>
              <w:jc w:val="left"/>
              <w:rPr>
                <w:b/>
              </w:rPr>
            </w:pPr>
            <w:r w:rsidRPr="00484B0A">
              <w:rPr>
                <w:b/>
              </w:rPr>
              <w:t xml:space="preserve">Fuel Cost: </w:t>
            </w:r>
            <w:del w:id="1301" w:author="Catherine Foster" w:date="2020-05-07T15:53:00Z">
              <w:r w:rsidRPr="00484B0A" w:rsidDel="00B12C23">
                <w:rPr>
                  <w:b/>
                </w:rPr>
                <w:delText xml:space="preserve"> </w:delText>
              </w:r>
            </w:del>
            <w:r w:rsidRPr="00484B0A">
              <w:rPr>
                <w:b/>
              </w:rPr>
              <w:t>Green Roof</w:t>
            </w:r>
          </w:p>
        </w:tc>
        <w:tc>
          <w:tcPr>
            <w:tcW w:w="742" w:type="pct"/>
            <w:vAlign w:val="center"/>
          </w:tcPr>
          <w:p w14:paraId="41F56017" w14:textId="18DF0BD9" w:rsidR="00310B27" w:rsidRPr="00484B0A" w:rsidRDefault="00310B27" w:rsidP="000A18E8">
            <w:pPr>
              <w:spacing w:after="180" w:line="240" w:lineRule="auto"/>
              <w:jc w:val="center"/>
            </w:pPr>
            <w:r w:rsidRPr="00484B0A">
              <w:t>US$2014/m</w:t>
            </w:r>
            <w:r w:rsidRPr="00484B0A">
              <w:rPr>
                <w:vertAlign w:val="superscript"/>
              </w:rPr>
              <w:t>2</w:t>
            </w:r>
            <w:r w:rsidRPr="00484B0A">
              <w:t>/</w:t>
            </w:r>
            <w:proofErr w:type="spellStart"/>
            <w:r w:rsidRPr="00484B0A">
              <w:t>yr</w:t>
            </w:r>
            <w:proofErr w:type="spellEnd"/>
          </w:p>
        </w:tc>
        <w:tc>
          <w:tcPr>
            <w:tcW w:w="941" w:type="pct"/>
            <w:vAlign w:val="center"/>
          </w:tcPr>
          <w:p w14:paraId="7D742140" w14:textId="70E3929E" w:rsidR="00310B27" w:rsidRPr="00484B0A" w:rsidDel="00E1523C" w:rsidRDefault="00310B27" w:rsidP="000A18E8">
            <w:pPr>
              <w:spacing w:after="180" w:line="240" w:lineRule="auto"/>
              <w:jc w:val="center"/>
            </w:pPr>
            <w:r w:rsidRPr="00484B0A">
              <w:t>N/A</w:t>
            </w:r>
          </w:p>
        </w:tc>
        <w:tc>
          <w:tcPr>
            <w:tcW w:w="747" w:type="pct"/>
            <w:vAlign w:val="center"/>
          </w:tcPr>
          <w:p w14:paraId="6B2C9EB7" w14:textId="657CA29E" w:rsidR="00310B27" w:rsidRPr="00484B0A" w:rsidDel="00E1523C" w:rsidRDefault="00310B27" w:rsidP="000A18E8">
            <w:pPr>
              <w:spacing w:after="180" w:line="240" w:lineRule="auto"/>
              <w:jc w:val="center"/>
            </w:pPr>
            <w:r w:rsidRPr="00484B0A">
              <w:t>Not used</w:t>
            </w:r>
          </w:p>
        </w:tc>
        <w:tc>
          <w:tcPr>
            <w:tcW w:w="428" w:type="pct"/>
            <w:vAlign w:val="center"/>
          </w:tcPr>
          <w:p w14:paraId="29D1C619" w14:textId="797784E6" w:rsidR="00310B27" w:rsidRPr="00484B0A" w:rsidDel="00E1523C" w:rsidRDefault="00310B27" w:rsidP="000A18E8">
            <w:pPr>
              <w:spacing w:after="180" w:line="240" w:lineRule="auto"/>
              <w:jc w:val="center"/>
            </w:pPr>
            <w:r w:rsidRPr="00484B0A">
              <w:t>N/A</w:t>
            </w:r>
          </w:p>
        </w:tc>
        <w:tc>
          <w:tcPr>
            <w:tcW w:w="594" w:type="pct"/>
            <w:vAlign w:val="center"/>
          </w:tcPr>
          <w:p w14:paraId="6FA96B0C" w14:textId="79327545" w:rsidR="00310B27" w:rsidRPr="00484B0A" w:rsidDel="00E1523C" w:rsidRDefault="00310B27" w:rsidP="000A18E8">
            <w:pPr>
              <w:spacing w:after="180" w:line="240" w:lineRule="auto"/>
              <w:jc w:val="center"/>
            </w:pPr>
            <w:r w:rsidRPr="00484B0A">
              <w:t>N/A</w:t>
            </w:r>
          </w:p>
        </w:tc>
      </w:tr>
      <w:tr w:rsidR="00310B27" w:rsidRPr="00057050" w14:paraId="3D067FD1" w14:textId="77777777" w:rsidTr="00B114D1">
        <w:trPr>
          <w:trHeight w:val="575"/>
          <w:jc w:val="center"/>
        </w:trPr>
        <w:tc>
          <w:tcPr>
            <w:tcW w:w="1520" w:type="pct"/>
            <w:vAlign w:val="center"/>
          </w:tcPr>
          <w:p w14:paraId="5E0BD0BD" w14:textId="2ED32E4D" w:rsidR="00310B27" w:rsidRPr="00484B0A" w:rsidRDefault="00310B27" w:rsidP="00B114D1">
            <w:pPr>
              <w:spacing w:after="0" w:line="240" w:lineRule="auto"/>
              <w:jc w:val="left"/>
              <w:rPr>
                <w:b/>
              </w:rPr>
            </w:pPr>
            <w:r w:rsidRPr="00484B0A">
              <w:rPr>
                <w:b/>
              </w:rPr>
              <w:t xml:space="preserve">Lifetime: </w:t>
            </w:r>
            <w:del w:id="1302" w:author="Catherine Foster" w:date="2020-05-07T15:53:00Z">
              <w:r w:rsidRPr="00484B0A" w:rsidDel="00B12C23">
                <w:rPr>
                  <w:b/>
                </w:rPr>
                <w:delText xml:space="preserve"> </w:delText>
              </w:r>
            </w:del>
            <w:r w:rsidRPr="00484B0A">
              <w:rPr>
                <w:b/>
              </w:rPr>
              <w:t>Conventional</w:t>
            </w:r>
          </w:p>
        </w:tc>
        <w:tc>
          <w:tcPr>
            <w:tcW w:w="936" w:type="pct"/>
            <w:vAlign w:val="center"/>
          </w:tcPr>
          <w:p w14:paraId="0653C844" w14:textId="197DAA97" w:rsidR="00310B27" w:rsidRPr="00484B0A" w:rsidRDefault="00310B27" w:rsidP="00C531DE">
            <w:pPr>
              <w:spacing w:after="0" w:line="240" w:lineRule="auto"/>
              <w:jc w:val="center"/>
            </w:pPr>
            <w:r w:rsidRPr="00484B0A">
              <w:t>Years</w:t>
            </w:r>
          </w:p>
        </w:tc>
        <w:tc>
          <w:tcPr>
            <w:tcW w:w="913" w:type="pct"/>
            <w:vAlign w:val="center"/>
          </w:tcPr>
          <w:p w14:paraId="573697DE" w14:textId="05061EF4" w:rsidR="00310B27" w:rsidRPr="00484B0A" w:rsidRDefault="00310B27" w:rsidP="00C531DE">
            <w:pPr>
              <w:spacing w:after="0" w:line="240" w:lineRule="auto"/>
              <w:jc w:val="center"/>
            </w:pPr>
            <w:r w:rsidRPr="00484B0A">
              <w:t>17-20</w:t>
            </w:r>
          </w:p>
        </w:tc>
        <w:tc>
          <w:tcPr>
            <w:tcW w:w="719" w:type="pct"/>
            <w:vAlign w:val="center"/>
          </w:tcPr>
          <w:p w14:paraId="646CFE35" w14:textId="56DE1DAD" w:rsidR="00310B27" w:rsidRPr="00484B0A" w:rsidRDefault="00310B27" w:rsidP="00C531DE">
            <w:pPr>
              <w:spacing w:after="0" w:line="240" w:lineRule="auto"/>
              <w:jc w:val="center"/>
            </w:pPr>
            <w:r w:rsidRPr="00484B0A">
              <w:t>18.5</w:t>
            </w:r>
          </w:p>
        </w:tc>
        <w:tc>
          <w:tcPr>
            <w:tcW w:w="401" w:type="pct"/>
            <w:vAlign w:val="center"/>
          </w:tcPr>
          <w:p w14:paraId="446119EF" w14:textId="2225680A" w:rsidR="00310B27" w:rsidRPr="00484B0A" w:rsidRDefault="00310B27" w:rsidP="00C531DE">
            <w:pPr>
              <w:spacing w:after="0" w:line="240" w:lineRule="auto"/>
              <w:jc w:val="center"/>
            </w:pPr>
            <w:r w:rsidRPr="00484B0A">
              <w:t>2</w:t>
            </w:r>
          </w:p>
        </w:tc>
        <w:tc>
          <w:tcPr>
            <w:tcW w:w="510" w:type="pct"/>
            <w:vAlign w:val="center"/>
          </w:tcPr>
          <w:p w14:paraId="5C2CC821" w14:textId="10151A95" w:rsidR="00310B27" w:rsidRPr="00484B0A" w:rsidRDefault="00310B27" w:rsidP="00C531DE">
            <w:pPr>
              <w:spacing w:after="0" w:line="240" w:lineRule="auto"/>
              <w:jc w:val="center"/>
            </w:pPr>
            <w:r w:rsidRPr="00484B0A">
              <w:t>2</w:t>
            </w:r>
          </w:p>
        </w:tc>
      </w:tr>
      <w:tr w:rsidR="00310B27" w:rsidRPr="00057050" w14:paraId="01F826D7" w14:textId="77777777" w:rsidTr="00B114D1">
        <w:trPr>
          <w:trHeight w:val="575"/>
          <w:jc w:val="center"/>
        </w:trPr>
        <w:tc>
          <w:tcPr>
            <w:tcW w:w="1520" w:type="pct"/>
            <w:vAlign w:val="center"/>
          </w:tcPr>
          <w:p w14:paraId="5912CF2D" w14:textId="59DAFC56" w:rsidR="00310B27" w:rsidRPr="00484B0A" w:rsidDel="00E91004" w:rsidRDefault="00310B27" w:rsidP="00B114D1">
            <w:pPr>
              <w:spacing w:after="0" w:line="240" w:lineRule="auto"/>
              <w:jc w:val="left"/>
              <w:rPr>
                <w:b/>
              </w:rPr>
            </w:pPr>
            <w:r w:rsidRPr="00484B0A">
              <w:rPr>
                <w:b/>
              </w:rPr>
              <w:t xml:space="preserve">Lifetime: </w:t>
            </w:r>
            <w:del w:id="1303" w:author="Catherine Foster" w:date="2020-05-07T15:53:00Z">
              <w:r w:rsidRPr="00484B0A" w:rsidDel="00B12C23">
                <w:rPr>
                  <w:b/>
                </w:rPr>
                <w:delText xml:space="preserve"> </w:delText>
              </w:r>
            </w:del>
            <w:r w:rsidRPr="00484B0A">
              <w:rPr>
                <w:b/>
              </w:rPr>
              <w:t>Cool Roof</w:t>
            </w:r>
          </w:p>
        </w:tc>
        <w:tc>
          <w:tcPr>
            <w:tcW w:w="936" w:type="pct"/>
            <w:vAlign w:val="center"/>
          </w:tcPr>
          <w:p w14:paraId="41A2E064" w14:textId="7A07E9A3" w:rsidR="00310B27" w:rsidRPr="00484B0A" w:rsidRDefault="00310B27" w:rsidP="00C531DE">
            <w:pPr>
              <w:spacing w:after="0" w:line="240" w:lineRule="auto"/>
              <w:jc w:val="center"/>
            </w:pPr>
            <w:r w:rsidRPr="00484B0A">
              <w:t>Years</w:t>
            </w:r>
          </w:p>
        </w:tc>
        <w:tc>
          <w:tcPr>
            <w:tcW w:w="913" w:type="pct"/>
            <w:vAlign w:val="center"/>
          </w:tcPr>
          <w:p w14:paraId="20873D83" w14:textId="488B78A1" w:rsidR="00310B27" w:rsidRPr="00484B0A" w:rsidDel="00E1523C" w:rsidRDefault="00310B27" w:rsidP="00C531DE">
            <w:pPr>
              <w:spacing w:after="0" w:line="240" w:lineRule="auto"/>
              <w:jc w:val="center"/>
            </w:pPr>
            <w:r w:rsidRPr="00484B0A">
              <w:t>17-20</w:t>
            </w:r>
          </w:p>
        </w:tc>
        <w:tc>
          <w:tcPr>
            <w:tcW w:w="719" w:type="pct"/>
            <w:vAlign w:val="center"/>
          </w:tcPr>
          <w:p w14:paraId="7F4F949E" w14:textId="299F8105" w:rsidR="00310B27" w:rsidRPr="00484B0A" w:rsidDel="00E1523C" w:rsidRDefault="00310B27" w:rsidP="00C531DE">
            <w:pPr>
              <w:spacing w:after="0" w:line="240" w:lineRule="auto"/>
              <w:jc w:val="center"/>
            </w:pPr>
            <w:r w:rsidRPr="00484B0A">
              <w:t>18.5</w:t>
            </w:r>
          </w:p>
        </w:tc>
        <w:tc>
          <w:tcPr>
            <w:tcW w:w="401" w:type="pct"/>
            <w:vAlign w:val="center"/>
          </w:tcPr>
          <w:p w14:paraId="2B055CEC" w14:textId="6725700F" w:rsidR="00310B27" w:rsidRPr="00484B0A" w:rsidDel="00E1523C" w:rsidRDefault="00310B27" w:rsidP="00C531DE">
            <w:pPr>
              <w:spacing w:after="0" w:line="240" w:lineRule="auto"/>
              <w:jc w:val="center"/>
            </w:pPr>
            <w:r w:rsidRPr="00484B0A">
              <w:t>2</w:t>
            </w:r>
          </w:p>
        </w:tc>
        <w:tc>
          <w:tcPr>
            <w:tcW w:w="510" w:type="pct"/>
            <w:vAlign w:val="center"/>
          </w:tcPr>
          <w:p w14:paraId="07CA9664" w14:textId="2248E816" w:rsidR="00310B27" w:rsidRPr="00484B0A" w:rsidDel="00E1523C" w:rsidRDefault="00310B27" w:rsidP="00C531DE">
            <w:pPr>
              <w:spacing w:after="0" w:line="240" w:lineRule="auto"/>
              <w:jc w:val="center"/>
            </w:pPr>
            <w:r w:rsidRPr="00484B0A">
              <w:t>2</w:t>
            </w:r>
          </w:p>
        </w:tc>
      </w:tr>
      <w:tr w:rsidR="00310B27" w:rsidRPr="00057050" w14:paraId="1AE55FA1" w14:textId="77777777" w:rsidTr="00B114D1">
        <w:trPr>
          <w:trHeight w:val="575"/>
          <w:jc w:val="center"/>
        </w:trPr>
        <w:tc>
          <w:tcPr>
            <w:tcW w:w="1520" w:type="pct"/>
            <w:vAlign w:val="center"/>
          </w:tcPr>
          <w:p w14:paraId="27F6B589" w14:textId="0173A7D1" w:rsidR="00310B27" w:rsidRPr="00484B0A" w:rsidDel="00E91004" w:rsidRDefault="00310B27" w:rsidP="00B114D1">
            <w:pPr>
              <w:spacing w:after="0" w:line="240" w:lineRule="auto"/>
              <w:jc w:val="left"/>
              <w:rPr>
                <w:b/>
              </w:rPr>
            </w:pPr>
            <w:r w:rsidRPr="00484B0A">
              <w:rPr>
                <w:b/>
              </w:rPr>
              <w:t xml:space="preserve">Lifetime: </w:t>
            </w:r>
            <w:del w:id="1304" w:author="Catherine Foster" w:date="2020-05-07T15:53:00Z">
              <w:r w:rsidRPr="00484B0A" w:rsidDel="00B12C23">
                <w:rPr>
                  <w:b/>
                </w:rPr>
                <w:delText xml:space="preserve"> </w:delText>
              </w:r>
            </w:del>
            <w:r w:rsidRPr="00484B0A">
              <w:rPr>
                <w:b/>
              </w:rPr>
              <w:t>Green Roof</w:t>
            </w:r>
          </w:p>
        </w:tc>
        <w:tc>
          <w:tcPr>
            <w:tcW w:w="936" w:type="pct"/>
            <w:vAlign w:val="center"/>
          </w:tcPr>
          <w:p w14:paraId="3E9F21C9" w14:textId="1C9AF978" w:rsidR="00310B27" w:rsidRPr="00484B0A" w:rsidRDefault="00310B27" w:rsidP="00C531DE">
            <w:pPr>
              <w:spacing w:after="0" w:line="240" w:lineRule="auto"/>
              <w:jc w:val="center"/>
            </w:pPr>
            <w:r w:rsidRPr="00484B0A">
              <w:t>Years</w:t>
            </w:r>
          </w:p>
        </w:tc>
        <w:tc>
          <w:tcPr>
            <w:tcW w:w="913" w:type="pct"/>
            <w:vAlign w:val="center"/>
          </w:tcPr>
          <w:p w14:paraId="79E004C4" w14:textId="28D83B0A" w:rsidR="00310B27" w:rsidRPr="00484B0A" w:rsidDel="00E1523C" w:rsidRDefault="00310B27" w:rsidP="00C531DE">
            <w:pPr>
              <w:spacing w:after="0" w:line="240" w:lineRule="auto"/>
              <w:jc w:val="center"/>
            </w:pPr>
            <w:r w:rsidRPr="00484B0A">
              <w:t>35.98-40.69</w:t>
            </w:r>
          </w:p>
        </w:tc>
        <w:tc>
          <w:tcPr>
            <w:tcW w:w="719" w:type="pct"/>
            <w:vAlign w:val="center"/>
          </w:tcPr>
          <w:p w14:paraId="2223D0DC" w14:textId="0A5DBD63" w:rsidR="00310B27" w:rsidRPr="00484B0A" w:rsidDel="00E1523C" w:rsidRDefault="00310B27" w:rsidP="00C531DE">
            <w:pPr>
              <w:spacing w:after="0" w:line="240" w:lineRule="auto"/>
              <w:jc w:val="center"/>
            </w:pPr>
            <w:r w:rsidRPr="00484B0A">
              <w:t>38.33</w:t>
            </w:r>
          </w:p>
        </w:tc>
        <w:tc>
          <w:tcPr>
            <w:tcW w:w="401" w:type="pct"/>
            <w:vAlign w:val="center"/>
          </w:tcPr>
          <w:p w14:paraId="531052ED" w14:textId="49372EC5" w:rsidR="00310B27" w:rsidRPr="00484B0A" w:rsidDel="00E1523C" w:rsidRDefault="00310B27" w:rsidP="00C531DE">
            <w:pPr>
              <w:spacing w:after="0" w:line="240" w:lineRule="auto"/>
              <w:jc w:val="center"/>
            </w:pPr>
            <w:r w:rsidRPr="00484B0A">
              <w:t>3</w:t>
            </w:r>
          </w:p>
        </w:tc>
        <w:tc>
          <w:tcPr>
            <w:tcW w:w="510" w:type="pct"/>
            <w:vAlign w:val="center"/>
          </w:tcPr>
          <w:p w14:paraId="344A211F" w14:textId="650A110F" w:rsidR="00310B27" w:rsidRPr="00484B0A" w:rsidDel="00E1523C" w:rsidRDefault="00310B27" w:rsidP="00C531DE">
            <w:pPr>
              <w:spacing w:after="0" w:line="240" w:lineRule="auto"/>
              <w:jc w:val="center"/>
            </w:pPr>
            <w:r w:rsidRPr="00484B0A">
              <w:t>3</w:t>
            </w:r>
          </w:p>
        </w:tc>
      </w:tr>
      <w:tr w:rsidR="00310B27" w:rsidRPr="00057050" w14:paraId="789E9F95" w14:textId="77777777" w:rsidTr="00B12C23">
        <w:tblPrEx>
          <w:tblW w:w="5589" w:type="pct"/>
          <w:jc w:val="center"/>
          <w:tblPrExChange w:id="1305" w:author="Catherine Foster" w:date="2020-05-07T15:53:00Z">
            <w:tblPrEx>
              <w:tblW w:w="5589" w:type="pct"/>
              <w:jc w:val="center"/>
            </w:tblPrEx>
          </w:tblPrExChange>
        </w:tblPrEx>
        <w:trPr>
          <w:trHeight w:val="728"/>
          <w:jc w:val="center"/>
          <w:trPrChange w:id="1306" w:author="Catherine Foster" w:date="2020-05-07T15:53:00Z">
            <w:trPr>
              <w:trHeight w:val="149"/>
              <w:jc w:val="center"/>
            </w:trPr>
          </w:trPrChange>
        </w:trPr>
        <w:tc>
          <w:tcPr>
            <w:tcW w:w="1520" w:type="pct"/>
            <w:vAlign w:val="center"/>
            <w:tcPrChange w:id="1307" w:author="Catherine Foster" w:date="2020-05-07T15:53:00Z">
              <w:tcPr>
                <w:tcW w:w="1520" w:type="pct"/>
                <w:vAlign w:val="center"/>
              </w:tcPr>
            </w:tcPrChange>
          </w:tcPr>
          <w:p w14:paraId="564B7DFA" w14:textId="14A97C88" w:rsidR="00310B27" w:rsidRPr="00484B0A" w:rsidRDefault="00310B27" w:rsidP="00B114D1">
            <w:pPr>
              <w:spacing w:after="0" w:line="240" w:lineRule="auto"/>
              <w:jc w:val="left"/>
              <w:rPr>
                <w:b/>
                <w:color w:val="000000" w:themeColor="text1"/>
                <w:sz w:val="20"/>
                <w:szCs w:val="20"/>
              </w:rPr>
            </w:pPr>
            <w:r w:rsidRPr="00484B0A">
              <w:rPr>
                <w:b/>
              </w:rPr>
              <w:t>Variable Operating Cost:  Conventional (Green Roof model)</w:t>
            </w:r>
          </w:p>
        </w:tc>
        <w:tc>
          <w:tcPr>
            <w:tcW w:w="936" w:type="pct"/>
            <w:vAlign w:val="center"/>
            <w:tcPrChange w:id="1308" w:author="Catherine Foster" w:date="2020-05-07T15:53:00Z">
              <w:tcPr>
                <w:tcW w:w="936" w:type="pct"/>
                <w:vAlign w:val="center"/>
              </w:tcPr>
            </w:tcPrChange>
          </w:tcPr>
          <w:p w14:paraId="292CCBF2" w14:textId="68652C16" w:rsidR="00310B27" w:rsidRPr="00484B0A" w:rsidRDefault="00310B27" w:rsidP="005E2020">
            <w:pPr>
              <w:spacing w:after="0" w:line="240" w:lineRule="auto"/>
              <w:jc w:val="center"/>
              <w:rPr>
                <w:rFonts w:eastAsia="Helvetica,Times New Roman" w:cstheme="minorHAnsi"/>
                <w:sz w:val="20"/>
                <w:szCs w:val="20"/>
              </w:rPr>
            </w:pPr>
            <w:r w:rsidRPr="00484B0A">
              <w:t>US$2014/m</w:t>
            </w:r>
            <w:r w:rsidRPr="00484B0A">
              <w:rPr>
                <w:vertAlign w:val="superscript"/>
              </w:rPr>
              <w:t>2</w:t>
            </w:r>
            <w:r w:rsidRPr="00484B0A">
              <w:t>/</w:t>
            </w:r>
            <w:proofErr w:type="spellStart"/>
            <w:r w:rsidRPr="00484B0A">
              <w:t>yr</w:t>
            </w:r>
            <w:proofErr w:type="spellEnd"/>
          </w:p>
        </w:tc>
        <w:tc>
          <w:tcPr>
            <w:tcW w:w="913" w:type="pct"/>
            <w:vAlign w:val="center"/>
            <w:tcPrChange w:id="1309" w:author="Catherine Foster" w:date="2020-05-07T15:53:00Z">
              <w:tcPr>
                <w:tcW w:w="913" w:type="pct"/>
                <w:vAlign w:val="center"/>
              </w:tcPr>
            </w:tcPrChange>
          </w:tcPr>
          <w:p w14:paraId="3698BA83" w14:textId="451B1BF0" w:rsidR="00310B27" w:rsidRPr="00484B0A" w:rsidRDefault="00310B27" w:rsidP="005E2020">
            <w:pPr>
              <w:spacing w:after="0" w:line="240" w:lineRule="auto"/>
              <w:jc w:val="center"/>
              <w:rPr>
                <w:rFonts w:eastAsia="Helvetica,Times New Roman" w:cstheme="minorHAnsi"/>
                <w:color w:val="000000" w:themeColor="text1"/>
                <w:sz w:val="20"/>
                <w:szCs w:val="20"/>
              </w:rPr>
            </w:pPr>
            <w:r w:rsidRPr="00484B0A">
              <w:t>0.40-11.41</w:t>
            </w:r>
          </w:p>
        </w:tc>
        <w:tc>
          <w:tcPr>
            <w:tcW w:w="719" w:type="pct"/>
            <w:vAlign w:val="center"/>
            <w:tcPrChange w:id="1310" w:author="Catherine Foster" w:date="2020-05-07T15:53:00Z">
              <w:tcPr>
                <w:tcW w:w="719" w:type="pct"/>
                <w:vAlign w:val="center"/>
              </w:tcPr>
            </w:tcPrChange>
          </w:tcPr>
          <w:p w14:paraId="2C205561" w14:textId="3C0B984F" w:rsidR="00310B27" w:rsidRPr="00484B0A" w:rsidRDefault="00310B27" w:rsidP="005E2020">
            <w:pPr>
              <w:spacing w:after="0" w:line="240" w:lineRule="auto"/>
              <w:jc w:val="center"/>
              <w:rPr>
                <w:rFonts w:eastAsia="Helvetica,Times New Roman" w:cstheme="minorHAnsi"/>
                <w:color w:val="000000" w:themeColor="text1"/>
                <w:sz w:val="20"/>
                <w:szCs w:val="20"/>
              </w:rPr>
            </w:pPr>
            <w:r w:rsidRPr="00484B0A">
              <w:t>2.40</w:t>
            </w:r>
          </w:p>
        </w:tc>
        <w:tc>
          <w:tcPr>
            <w:tcW w:w="401" w:type="pct"/>
            <w:vAlign w:val="center"/>
            <w:tcPrChange w:id="1311" w:author="Catherine Foster" w:date="2020-05-07T15:53:00Z">
              <w:tcPr>
                <w:tcW w:w="401" w:type="pct"/>
                <w:vAlign w:val="center"/>
              </w:tcPr>
            </w:tcPrChange>
          </w:tcPr>
          <w:p w14:paraId="6F7826B4" w14:textId="23DEEB8A" w:rsidR="00310B27" w:rsidRPr="00484B0A" w:rsidRDefault="00310B27" w:rsidP="005E2020">
            <w:pPr>
              <w:spacing w:after="0" w:line="240" w:lineRule="auto"/>
              <w:jc w:val="center"/>
              <w:rPr>
                <w:rFonts w:eastAsia="Helvetica,Times New Roman" w:cstheme="minorHAnsi"/>
                <w:color w:val="000000" w:themeColor="text1"/>
                <w:sz w:val="20"/>
                <w:szCs w:val="20"/>
              </w:rPr>
            </w:pPr>
            <w:r w:rsidRPr="00484B0A">
              <w:t>5</w:t>
            </w:r>
          </w:p>
        </w:tc>
        <w:tc>
          <w:tcPr>
            <w:tcW w:w="510" w:type="pct"/>
            <w:vAlign w:val="center"/>
            <w:tcPrChange w:id="1312" w:author="Catherine Foster" w:date="2020-05-07T15:53:00Z">
              <w:tcPr>
                <w:tcW w:w="510" w:type="pct"/>
                <w:vAlign w:val="center"/>
              </w:tcPr>
            </w:tcPrChange>
          </w:tcPr>
          <w:p w14:paraId="6F71B7A1" w14:textId="39FEC2A2" w:rsidR="00310B27" w:rsidRPr="00484B0A" w:rsidRDefault="00310B27" w:rsidP="005E2020">
            <w:pPr>
              <w:spacing w:after="0" w:line="240" w:lineRule="auto"/>
              <w:jc w:val="center"/>
              <w:rPr>
                <w:rFonts w:eastAsia="Helvetica,Times New Roman" w:cstheme="minorHAnsi"/>
                <w:color w:val="000000" w:themeColor="text1"/>
                <w:sz w:val="20"/>
                <w:szCs w:val="20"/>
              </w:rPr>
            </w:pPr>
            <w:r w:rsidRPr="00484B0A">
              <w:t>4</w:t>
            </w:r>
          </w:p>
        </w:tc>
      </w:tr>
      <w:tr w:rsidR="00310B27" w:rsidRPr="00057050" w14:paraId="09052643" w14:textId="77777777" w:rsidTr="00B114D1">
        <w:trPr>
          <w:trHeight w:val="149"/>
          <w:jc w:val="center"/>
        </w:trPr>
        <w:tc>
          <w:tcPr>
            <w:tcW w:w="1520" w:type="pct"/>
            <w:vAlign w:val="center"/>
          </w:tcPr>
          <w:p w14:paraId="054A98E0" w14:textId="44D05DA0" w:rsidR="00310B27" w:rsidRPr="00453F5D" w:rsidDel="00E91004" w:rsidRDefault="00310B27" w:rsidP="00B114D1">
            <w:pPr>
              <w:spacing w:after="0" w:line="240" w:lineRule="auto"/>
              <w:jc w:val="left"/>
              <w:rPr>
                <w:b/>
              </w:rPr>
            </w:pPr>
            <w:r w:rsidRPr="00453F5D">
              <w:rPr>
                <w:b/>
              </w:rPr>
              <w:t xml:space="preserve">Variable Operating Cost: Cool Roof </w:t>
            </w:r>
            <w:r w:rsidRPr="00453F5D">
              <w:rPr>
                <w:b/>
                <w:i/>
              </w:rPr>
              <w:t>Net</w:t>
            </w:r>
            <w:r w:rsidRPr="00453F5D">
              <w:rPr>
                <w:b/>
              </w:rPr>
              <w:t xml:space="preserve"> </w:t>
            </w:r>
            <w:r w:rsidRPr="00453F5D">
              <w:rPr>
                <w:b/>
                <w:i/>
              </w:rPr>
              <w:t>Reduction vs. Conventional</w:t>
            </w:r>
            <w:r w:rsidRPr="00453F5D">
              <w:rPr>
                <w:b/>
              </w:rPr>
              <w:t xml:space="preserve"> </w:t>
            </w:r>
            <w:r w:rsidR="00E063C6" w:rsidRPr="00453F5D">
              <w:rPr>
                <w:b/>
              </w:rPr>
              <w:t>due to cooling energy reduction minus heating penalty</w:t>
            </w:r>
          </w:p>
        </w:tc>
        <w:tc>
          <w:tcPr>
            <w:tcW w:w="936" w:type="pct"/>
            <w:vAlign w:val="center"/>
          </w:tcPr>
          <w:p w14:paraId="19D76E18" w14:textId="67193DE3" w:rsidR="00310B27" w:rsidRPr="00453F5D" w:rsidRDefault="00310B27" w:rsidP="005E2020">
            <w:pPr>
              <w:spacing w:after="0" w:line="240" w:lineRule="auto"/>
              <w:jc w:val="center"/>
            </w:pPr>
            <w:r w:rsidRPr="00453F5D">
              <w:t>US$2014/m</w:t>
            </w:r>
            <w:r w:rsidRPr="00453F5D">
              <w:rPr>
                <w:vertAlign w:val="superscript"/>
              </w:rPr>
              <w:t>2</w:t>
            </w:r>
            <w:r w:rsidRPr="00453F5D">
              <w:t>/</w:t>
            </w:r>
            <w:proofErr w:type="spellStart"/>
            <w:r w:rsidRPr="00453F5D">
              <w:t>yr</w:t>
            </w:r>
            <w:proofErr w:type="spellEnd"/>
          </w:p>
        </w:tc>
        <w:tc>
          <w:tcPr>
            <w:tcW w:w="913" w:type="pct"/>
            <w:vAlign w:val="center"/>
          </w:tcPr>
          <w:p w14:paraId="78A74257" w14:textId="5CEEFDC9" w:rsidR="00310B27" w:rsidRPr="00453F5D" w:rsidDel="00E1523C" w:rsidRDefault="00310B27" w:rsidP="005E2020">
            <w:pPr>
              <w:spacing w:after="0" w:line="240" w:lineRule="auto"/>
              <w:jc w:val="center"/>
            </w:pPr>
            <w:r w:rsidRPr="00453F5D">
              <w:t>-0.295 to +1.597</w:t>
            </w:r>
          </w:p>
        </w:tc>
        <w:tc>
          <w:tcPr>
            <w:tcW w:w="719" w:type="pct"/>
            <w:vAlign w:val="center"/>
          </w:tcPr>
          <w:p w14:paraId="43A90994" w14:textId="578AF650" w:rsidR="00310B27" w:rsidRPr="00453F5D" w:rsidDel="00E1523C" w:rsidRDefault="00310B27" w:rsidP="005E2020">
            <w:pPr>
              <w:spacing w:after="0" w:line="240" w:lineRule="auto"/>
              <w:jc w:val="center"/>
            </w:pPr>
            <w:r w:rsidRPr="00453F5D">
              <w:t>0.651</w:t>
            </w:r>
          </w:p>
        </w:tc>
        <w:tc>
          <w:tcPr>
            <w:tcW w:w="401" w:type="pct"/>
            <w:vAlign w:val="center"/>
          </w:tcPr>
          <w:p w14:paraId="46E143EA" w14:textId="0918434B" w:rsidR="00310B27" w:rsidRPr="00453F5D" w:rsidDel="00E1523C" w:rsidRDefault="00310B27" w:rsidP="005E2020">
            <w:pPr>
              <w:spacing w:after="0" w:line="240" w:lineRule="auto"/>
              <w:jc w:val="center"/>
            </w:pPr>
            <w:r w:rsidRPr="00453F5D">
              <w:t>15</w:t>
            </w:r>
          </w:p>
        </w:tc>
        <w:tc>
          <w:tcPr>
            <w:tcW w:w="510" w:type="pct"/>
            <w:vAlign w:val="center"/>
          </w:tcPr>
          <w:p w14:paraId="4AF736FB" w14:textId="02DA3AC3" w:rsidR="00310B27" w:rsidRPr="00453F5D" w:rsidDel="00E1523C" w:rsidRDefault="00310B27" w:rsidP="005E2020">
            <w:pPr>
              <w:spacing w:after="0" w:line="240" w:lineRule="auto"/>
              <w:jc w:val="center"/>
            </w:pPr>
            <w:r w:rsidRPr="00453F5D">
              <w:t>4</w:t>
            </w:r>
          </w:p>
        </w:tc>
      </w:tr>
      <w:tr w:rsidR="00310B27" w:rsidRPr="00057050" w14:paraId="11ED1D37" w14:textId="77777777" w:rsidTr="00B12C23">
        <w:tblPrEx>
          <w:tblW w:w="5589" w:type="pct"/>
          <w:jc w:val="center"/>
          <w:tblPrExChange w:id="1313" w:author="Catherine Foster" w:date="2020-05-07T15:54:00Z">
            <w:tblPrEx>
              <w:tblW w:w="5589" w:type="pct"/>
              <w:jc w:val="center"/>
            </w:tblPrEx>
          </w:tblPrExChange>
        </w:tblPrEx>
        <w:trPr>
          <w:trHeight w:val="935"/>
          <w:jc w:val="center"/>
          <w:trPrChange w:id="1314" w:author="Catherine Foster" w:date="2020-05-07T15:54:00Z">
            <w:trPr>
              <w:trHeight w:val="149"/>
              <w:jc w:val="center"/>
            </w:trPr>
          </w:trPrChange>
        </w:trPr>
        <w:tc>
          <w:tcPr>
            <w:tcW w:w="1520" w:type="pct"/>
            <w:vAlign w:val="center"/>
            <w:tcPrChange w:id="1315" w:author="Catherine Foster" w:date="2020-05-07T15:54:00Z">
              <w:tcPr>
                <w:tcW w:w="1520" w:type="pct"/>
                <w:vAlign w:val="center"/>
              </w:tcPr>
            </w:tcPrChange>
          </w:tcPr>
          <w:p w14:paraId="25997B1C" w14:textId="665C2742" w:rsidR="00310B27" w:rsidRPr="00453F5D" w:rsidDel="00E91004" w:rsidRDefault="00310B27" w:rsidP="00B114D1">
            <w:pPr>
              <w:spacing w:after="0" w:line="240" w:lineRule="auto"/>
              <w:jc w:val="left"/>
              <w:rPr>
                <w:b/>
              </w:rPr>
            </w:pPr>
            <w:r w:rsidRPr="00453F5D">
              <w:rPr>
                <w:b/>
              </w:rPr>
              <w:t xml:space="preserve">Variable Operating Cost:  Green Roof (composite calculation from </w:t>
            </w:r>
            <w:r w:rsidR="00E063C6" w:rsidRPr="00453F5D">
              <w:rPr>
                <w:b/>
              </w:rPr>
              <w:t>O&amp;M minus energy cost savings)</w:t>
            </w:r>
          </w:p>
        </w:tc>
        <w:tc>
          <w:tcPr>
            <w:tcW w:w="936" w:type="pct"/>
            <w:vAlign w:val="center"/>
            <w:tcPrChange w:id="1316" w:author="Catherine Foster" w:date="2020-05-07T15:54:00Z">
              <w:tcPr>
                <w:tcW w:w="936" w:type="pct"/>
                <w:vAlign w:val="center"/>
              </w:tcPr>
            </w:tcPrChange>
          </w:tcPr>
          <w:p w14:paraId="0C149F71" w14:textId="4E680EA5" w:rsidR="00310B27" w:rsidRPr="00453F5D" w:rsidRDefault="00310B27" w:rsidP="005E2020">
            <w:pPr>
              <w:spacing w:after="0" w:line="240" w:lineRule="auto"/>
              <w:jc w:val="center"/>
            </w:pPr>
            <w:r w:rsidRPr="00453F5D">
              <w:t>US$2014/m</w:t>
            </w:r>
            <w:r w:rsidRPr="00453F5D">
              <w:rPr>
                <w:vertAlign w:val="superscript"/>
              </w:rPr>
              <w:t>2</w:t>
            </w:r>
            <w:r w:rsidRPr="00453F5D">
              <w:t>/</w:t>
            </w:r>
            <w:proofErr w:type="spellStart"/>
            <w:r w:rsidRPr="00453F5D">
              <w:t>yr</w:t>
            </w:r>
            <w:proofErr w:type="spellEnd"/>
          </w:p>
        </w:tc>
        <w:tc>
          <w:tcPr>
            <w:tcW w:w="913" w:type="pct"/>
            <w:vAlign w:val="center"/>
            <w:tcPrChange w:id="1317" w:author="Catherine Foster" w:date="2020-05-07T15:54:00Z">
              <w:tcPr>
                <w:tcW w:w="913" w:type="pct"/>
                <w:vAlign w:val="center"/>
              </w:tcPr>
            </w:tcPrChange>
          </w:tcPr>
          <w:p w14:paraId="0E35635B" w14:textId="4384713A" w:rsidR="00310B27" w:rsidRPr="00453F5D" w:rsidDel="00E1523C" w:rsidRDefault="00310B27" w:rsidP="005E2020">
            <w:pPr>
              <w:spacing w:after="0" w:line="240" w:lineRule="auto"/>
              <w:jc w:val="center"/>
            </w:pPr>
            <w:r w:rsidRPr="00453F5D">
              <w:t>-2.37 to +8.59</w:t>
            </w:r>
          </w:p>
        </w:tc>
        <w:tc>
          <w:tcPr>
            <w:tcW w:w="719" w:type="pct"/>
            <w:vAlign w:val="center"/>
            <w:tcPrChange w:id="1318" w:author="Catherine Foster" w:date="2020-05-07T15:54:00Z">
              <w:tcPr>
                <w:tcW w:w="719" w:type="pct"/>
                <w:vAlign w:val="center"/>
              </w:tcPr>
            </w:tcPrChange>
          </w:tcPr>
          <w:p w14:paraId="31316177" w14:textId="4AF897E9" w:rsidR="00310B27" w:rsidRPr="00453F5D" w:rsidDel="00E1523C" w:rsidRDefault="00310B27" w:rsidP="005E2020">
            <w:pPr>
              <w:spacing w:after="0" w:line="240" w:lineRule="auto"/>
              <w:jc w:val="center"/>
            </w:pPr>
            <w:r w:rsidRPr="00453F5D">
              <w:t>3.11</w:t>
            </w:r>
          </w:p>
        </w:tc>
        <w:tc>
          <w:tcPr>
            <w:tcW w:w="401" w:type="pct"/>
            <w:vAlign w:val="center"/>
            <w:tcPrChange w:id="1319" w:author="Catherine Foster" w:date="2020-05-07T15:54:00Z">
              <w:tcPr>
                <w:tcW w:w="401" w:type="pct"/>
                <w:vAlign w:val="center"/>
              </w:tcPr>
            </w:tcPrChange>
          </w:tcPr>
          <w:p w14:paraId="4E74F00A" w14:textId="3DE89751" w:rsidR="00310B27" w:rsidRPr="00453F5D" w:rsidDel="00E1523C" w:rsidRDefault="00310B27" w:rsidP="005E2020">
            <w:pPr>
              <w:spacing w:after="0" w:line="240" w:lineRule="auto"/>
              <w:jc w:val="center"/>
            </w:pPr>
            <w:r w:rsidRPr="00453F5D">
              <w:t>3-10</w:t>
            </w:r>
          </w:p>
        </w:tc>
        <w:tc>
          <w:tcPr>
            <w:tcW w:w="510" w:type="pct"/>
            <w:vAlign w:val="center"/>
            <w:tcPrChange w:id="1320" w:author="Catherine Foster" w:date="2020-05-07T15:54:00Z">
              <w:tcPr>
                <w:tcW w:w="510" w:type="pct"/>
                <w:vAlign w:val="center"/>
              </w:tcPr>
            </w:tcPrChange>
          </w:tcPr>
          <w:p w14:paraId="7729995B" w14:textId="1F01D7D1" w:rsidR="00310B27" w:rsidRPr="00453F5D" w:rsidDel="00E1523C" w:rsidRDefault="00310B27" w:rsidP="005E2020">
            <w:pPr>
              <w:spacing w:after="0" w:line="240" w:lineRule="auto"/>
              <w:jc w:val="center"/>
            </w:pPr>
            <w:r w:rsidRPr="00453F5D">
              <w:t>4-6</w:t>
            </w:r>
          </w:p>
        </w:tc>
      </w:tr>
      <w:tr w:rsidR="00310B27" w:rsidRPr="00057050" w14:paraId="4C3E3EAE" w14:textId="77777777" w:rsidTr="00B114D1">
        <w:trPr>
          <w:trHeight w:val="149"/>
          <w:jc w:val="center"/>
        </w:trPr>
        <w:tc>
          <w:tcPr>
            <w:tcW w:w="1520" w:type="pct"/>
            <w:vAlign w:val="center"/>
          </w:tcPr>
          <w:p w14:paraId="0A279EAA" w14:textId="3A882D60" w:rsidR="00310B27" w:rsidRPr="00453F5D" w:rsidDel="00E91004" w:rsidRDefault="00310B27" w:rsidP="00B114D1">
            <w:pPr>
              <w:spacing w:after="0" w:line="240" w:lineRule="auto"/>
              <w:jc w:val="left"/>
              <w:rPr>
                <w:b/>
              </w:rPr>
            </w:pPr>
            <w:r w:rsidRPr="00453F5D">
              <w:rPr>
                <w:b/>
              </w:rPr>
              <w:t>Fixed Operating Cost:  Conventional</w:t>
            </w:r>
          </w:p>
        </w:tc>
        <w:tc>
          <w:tcPr>
            <w:tcW w:w="936" w:type="pct"/>
            <w:vAlign w:val="center"/>
          </w:tcPr>
          <w:p w14:paraId="2CFEA18C" w14:textId="0906C056" w:rsidR="00310B27" w:rsidRPr="00453F5D" w:rsidRDefault="00310B27" w:rsidP="005E2020">
            <w:pPr>
              <w:spacing w:after="0" w:line="240" w:lineRule="auto"/>
              <w:jc w:val="center"/>
            </w:pPr>
            <w:r w:rsidRPr="00453F5D">
              <w:t>US$2014/m</w:t>
            </w:r>
            <w:r w:rsidRPr="00453F5D">
              <w:rPr>
                <w:vertAlign w:val="superscript"/>
              </w:rPr>
              <w:t>2</w:t>
            </w:r>
            <w:r w:rsidRPr="00453F5D">
              <w:t>/</w:t>
            </w:r>
            <w:proofErr w:type="spellStart"/>
            <w:r w:rsidRPr="00453F5D">
              <w:t>yr</w:t>
            </w:r>
            <w:proofErr w:type="spellEnd"/>
          </w:p>
        </w:tc>
        <w:tc>
          <w:tcPr>
            <w:tcW w:w="913" w:type="pct"/>
            <w:vAlign w:val="center"/>
          </w:tcPr>
          <w:p w14:paraId="3F883DC5" w14:textId="7527BD83" w:rsidR="00310B27" w:rsidRPr="00453F5D" w:rsidDel="00E1523C" w:rsidRDefault="00310B27" w:rsidP="005E2020">
            <w:pPr>
              <w:spacing w:after="0" w:line="240" w:lineRule="auto"/>
              <w:jc w:val="center"/>
            </w:pPr>
            <w:r w:rsidRPr="00453F5D">
              <w:t>0.200-0.678</w:t>
            </w:r>
          </w:p>
        </w:tc>
        <w:tc>
          <w:tcPr>
            <w:tcW w:w="719" w:type="pct"/>
            <w:vAlign w:val="center"/>
          </w:tcPr>
          <w:p w14:paraId="68B67419" w14:textId="109E5104" w:rsidR="00310B27" w:rsidRPr="00453F5D" w:rsidDel="00E1523C" w:rsidRDefault="00310B27" w:rsidP="005E2020">
            <w:pPr>
              <w:spacing w:after="0" w:line="240" w:lineRule="auto"/>
              <w:jc w:val="center"/>
            </w:pPr>
            <w:r w:rsidRPr="00453F5D">
              <w:t>0.439</w:t>
            </w:r>
          </w:p>
        </w:tc>
        <w:tc>
          <w:tcPr>
            <w:tcW w:w="401" w:type="pct"/>
            <w:vAlign w:val="center"/>
          </w:tcPr>
          <w:p w14:paraId="3A90D280" w14:textId="2496B4B0" w:rsidR="00310B27" w:rsidRPr="00453F5D" w:rsidDel="00E1523C" w:rsidRDefault="00310B27" w:rsidP="005E2020">
            <w:pPr>
              <w:spacing w:after="0" w:line="240" w:lineRule="auto"/>
              <w:jc w:val="center"/>
            </w:pPr>
            <w:r w:rsidRPr="00453F5D">
              <w:t>2</w:t>
            </w:r>
          </w:p>
        </w:tc>
        <w:tc>
          <w:tcPr>
            <w:tcW w:w="510" w:type="pct"/>
            <w:vAlign w:val="center"/>
          </w:tcPr>
          <w:p w14:paraId="60E85629" w14:textId="449E7A30" w:rsidR="00310B27" w:rsidRPr="00453F5D" w:rsidDel="00E1523C" w:rsidRDefault="00310B27" w:rsidP="005E2020">
            <w:pPr>
              <w:spacing w:after="0" w:line="240" w:lineRule="auto"/>
              <w:jc w:val="center"/>
            </w:pPr>
            <w:r w:rsidRPr="00453F5D">
              <w:t>2</w:t>
            </w:r>
          </w:p>
        </w:tc>
      </w:tr>
      <w:tr w:rsidR="00310B27" w:rsidRPr="00057050" w14:paraId="6960BCD4" w14:textId="77777777" w:rsidTr="00B114D1">
        <w:trPr>
          <w:trHeight w:val="149"/>
          <w:jc w:val="center"/>
        </w:trPr>
        <w:tc>
          <w:tcPr>
            <w:tcW w:w="1520" w:type="pct"/>
            <w:vAlign w:val="center"/>
          </w:tcPr>
          <w:p w14:paraId="0AF7869C" w14:textId="0B36C6EA" w:rsidR="00310B27" w:rsidRPr="00453F5D" w:rsidDel="00E91004" w:rsidRDefault="00310B27" w:rsidP="00B114D1">
            <w:pPr>
              <w:spacing w:after="0" w:line="240" w:lineRule="auto"/>
              <w:jc w:val="left"/>
              <w:rPr>
                <w:b/>
              </w:rPr>
            </w:pPr>
            <w:r w:rsidRPr="00453F5D">
              <w:rPr>
                <w:b/>
              </w:rPr>
              <w:t>Fixed Operating Cost:  Cool Roof</w:t>
            </w:r>
          </w:p>
        </w:tc>
        <w:tc>
          <w:tcPr>
            <w:tcW w:w="936" w:type="pct"/>
            <w:vAlign w:val="center"/>
          </w:tcPr>
          <w:p w14:paraId="54F3C9A4" w14:textId="630D6866" w:rsidR="00310B27" w:rsidRPr="00453F5D" w:rsidRDefault="00310B27" w:rsidP="005E2020">
            <w:pPr>
              <w:spacing w:after="0" w:line="240" w:lineRule="auto"/>
              <w:jc w:val="center"/>
            </w:pPr>
            <w:r w:rsidRPr="00453F5D">
              <w:t>US$2014/m</w:t>
            </w:r>
            <w:r w:rsidRPr="00453F5D">
              <w:rPr>
                <w:vertAlign w:val="superscript"/>
              </w:rPr>
              <w:t>2</w:t>
            </w:r>
            <w:r w:rsidRPr="00453F5D">
              <w:t>/</w:t>
            </w:r>
            <w:proofErr w:type="spellStart"/>
            <w:r w:rsidRPr="00453F5D">
              <w:t>yr</w:t>
            </w:r>
            <w:proofErr w:type="spellEnd"/>
          </w:p>
        </w:tc>
        <w:tc>
          <w:tcPr>
            <w:tcW w:w="913" w:type="pct"/>
            <w:vAlign w:val="center"/>
          </w:tcPr>
          <w:p w14:paraId="278B708C" w14:textId="0EC24A66" w:rsidR="00310B27" w:rsidRPr="00453F5D" w:rsidDel="00E1523C" w:rsidRDefault="00310B27" w:rsidP="005E2020">
            <w:pPr>
              <w:spacing w:after="0" w:line="240" w:lineRule="auto"/>
              <w:jc w:val="center"/>
            </w:pPr>
            <w:r w:rsidRPr="00453F5D">
              <w:t>0.291-0.873</w:t>
            </w:r>
          </w:p>
        </w:tc>
        <w:tc>
          <w:tcPr>
            <w:tcW w:w="719" w:type="pct"/>
            <w:vAlign w:val="center"/>
          </w:tcPr>
          <w:p w14:paraId="2B6967C7" w14:textId="4EACDF0E" w:rsidR="00310B27" w:rsidRPr="00453F5D" w:rsidDel="00E1523C" w:rsidRDefault="00310B27" w:rsidP="005E2020">
            <w:pPr>
              <w:spacing w:after="0" w:line="240" w:lineRule="auto"/>
              <w:jc w:val="center"/>
            </w:pPr>
            <w:r w:rsidRPr="00453F5D">
              <w:t>0.582</w:t>
            </w:r>
          </w:p>
        </w:tc>
        <w:tc>
          <w:tcPr>
            <w:tcW w:w="401" w:type="pct"/>
            <w:vAlign w:val="center"/>
          </w:tcPr>
          <w:p w14:paraId="05BF0A9F" w14:textId="58F5F82C" w:rsidR="00310B27" w:rsidRPr="00453F5D" w:rsidDel="00E1523C" w:rsidRDefault="00310B27" w:rsidP="005E2020">
            <w:pPr>
              <w:spacing w:after="0" w:line="240" w:lineRule="auto"/>
              <w:jc w:val="center"/>
            </w:pPr>
            <w:r w:rsidRPr="00453F5D">
              <w:t>3</w:t>
            </w:r>
          </w:p>
        </w:tc>
        <w:tc>
          <w:tcPr>
            <w:tcW w:w="510" w:type="pct"/>
            <w:vAlign w:val="center"/>
          </w:tcPr>
          <w:p w14:paraId="0D073AA0" w14:textId="6F3E92E3" w:rsidR="00310B27" w:rsidRPr="00453F5D" w:rsidDel="00E1523C" w:rsidRDefault="00310B27" w:rsidP="005E2020">
            <w:pPr>
              <w:spacing w:after="0" w:line="240" w:lineRule="auto"/>
              <w:jc w:val="center"/>
            </w:pPr>
            <w:r w:rsidRPr="00453F5D">
              <w:t>3</w:t>
            </w:r>
          </w:p>
        </w:tc>
      </w:tr>
      <w:tr w:rsidR="00310B27" w:rsidRPr="00057050" w14:paraId="77BC6CE1" w14:textId="77777777" w:rsidTr="00B114D1">
        <w:trPr>
          <w:trHeight w:val="149"/>
          <w:jc w:val="center"/>
        </w:trPr>
        <w:tc>
          <w:tcPr>
            <w:tcW w:w="1520" w:type="pct"/>
            <w:vAlign w:val="center"/>
          </w:tcPr>
          <w:p w14:paraId="3F38ED67" w14:textId="785AF494" w:rsidR="00310B27" w:rsidRPr="00453F5D" w:rsidDel="00E91004" w:rsidRDefault="00310B27" w:rsidP="00B114D1">
            <w:pPr>
              <w:spacing w:after="0" w:line="240" w:lineRule="auto"/>
              <w:jc w:val="left"/>
              <w:rPr>
                <w:b/>
              </w:rPr>
            </w:pPr>
            <w:r w:rsidRPr="00453F5D">
              <w:rPr>
                <w:b/>
              </w:rPr>
              <w:t>Fixed Operating Cost:  Green Roof</w:t>
            </w:r>
            <w:r w:rsidR="00E063C6" w:rsidRPr="00453F5D">
              <w:rPr>
                <w:b/>
              </w:rPr>
              <w:t xml:space="preserve"> (O&amp;M only)</w:t>
            </w:r>
          </w:p>
        </w:tc>
        <w:tc>
          <w:tcPr>
            <w:tcW w:w="936" w:type="pct"/>
            <w:vAlign w:val="center"/>
          </w:tcPr>
          <w:p w14:paraId="05F860D6" w14:textId="146B03FF" w:rsidR="00310B27" w:rsidRPr="00453F5D" w:rsidRDefault="00310B27" w:rsidP="005E2020">
            <w:pPr>
              <w:spacing w:after="0" w:line="240" w:lineRule="auto"/>
              <w:jc w:val="center"/>
            </w:pPr>
            <w:r w:rsidRPr="00453F5D">
              <w:t>US$2014/m</w:t>
            </w:r>
            <w:r w:rsidRPr="00453F5D">
              <w:rPr>
                <w:vertAlign w:val="superscript"/>
              </w:rPr>
              <w:t>2</w:t>
            </w:r>
            <w:r w:rsidRPr="00453F5D">
              <w:t>/</w:t>
            </w:r>
            <w:proofErr w:type="spellStart"/>
            <w:r w:rsidRPr="00453F5D">
              <w:t>yr</w:t>
            </w:r>
            <w:proofErr w:type="spellEnd"/>
          </w:p>
        </w:tc>
        <w:tc>
          <w:tcPr>
            <w:tcW w:w="913" w:type="pct"/>
            <w:vAlign w:val="center"/>
          </w:tcPr>
          <w:p w14:paraId="24A7B21C" w14:textId="7AC612BB" w:rsidR="00310B27" w:rsidRPr="00453F5D" w:rsidDel="00E1523C" w:rsidRDefault="00D8442F" w:rsidP="005E2020">
            <w:pPr>
              <w:spacing w:after="0" w:line="240" w:lineRule="auto"/>
              <w:jc w:val="center"/>
            </w:pPr>
            <w:r w:rsidRPr="00453F5D">
              <w:t>-1.28 to +7.68</w:t>
            </w:r>
          </w:p>
        </w:tc>
        <w:tc>
          <w:tcPr>
            <w:tcW w:w="719" w:type="pct"/>
            <w:vAlign w:val="center"/>
          </w:tcPr>
          <w:p w14:paraId="506890C5" w14:textId="1BC97E28" w:rsidR="00310B27" w:rsidRPr="00453F5D" w:rsidDel="00E1523C" w:rsidRDefault="00D8442F" w:rsidP="005E2020">
            <w:pPr>
              <w:spacing w:after="0" w:line="240" w:lineRule="auto"/>
              <w:jc w:val="center"/>
            </w:pPr>
            <w:r w:rsidRPr="00453F5D">
              <w:t>3.20</w:t>
            </w:r>
          </w:p>
        </w:tc>
        <w:tc>
          <w:tcPr>
            <w:tcW w:w="401" w:type="pct"/>
            <w:vAlign w:val="center"/>
          </w:tcPr>
          <w:p w14:paraId="5686C309" w14:textId="1BF97F81" w:rsidR="00310B27" w:rsidRPr="00453F5D" w:rsidDel="00E1523C" w:rsidRDefault="00D8442F" w:rsidP="005E2020">
            <w:pPr>
              <w:spacing w:after="0" w:line="240" w:lineRule="auto"/>
              <w:jc w:val="center"/>
            </w:pPr>
            <w:r w:rsidRPr="00453F5D">
              <w:t>7</w:t>
            </w:r>
          </w:p>
        </w:tc>
        <w:tc>
          <w:tcPr>
            <w:tcW w:w="510" w:type="pct"/>
            <w:vAlign w:val="center"/>
          </w:tcPr>
          <w:p w14:paraId="0AF51893" w14:textId="4D9D2977" w:rsidR="00310B27" w:rsidRPr="00453F5D" w:rsidDel="00E1523C" w:rsidRDefault="00D8442F" w:rsidP="005E2020">
            <w:pPr>
              <w:spacing w:after="0" w:line="240" w:lineRule="auto"/>
              <w:jc w:val="center"/>
            </w:pPr>
            <w:r w:rsidRPr="00453F5D">
              <w:t>7</w:t>
            </w:r>
          </w:p>
        </w:tc>
      </w:tr>
      <w:tr w:rsidR="00310B27" w:rsidRPr="00057050" w14:paraId="4CC8EC27" w14:textId="77777777" w:rsidTr="00B114D1">
        <w:trPr>
          <w:trHeight w:val="149"/>
          <w:jc w:val="center"/>
        </w:trPr>
        <w:tc>
          <w:tcPr>
            <w:tcW w:w="1520" w:type="pct"/>
            <w:vAlign w:val="center"/>
          </w:tcPr>
          <w:p w14:paraId="45834DD9" w14:textId="232AB1F6" w:rsidR="00310B27" w:rsidRPr="00453F5D" w:rsidRDefault="00310B27" w:rsidP="00B114D1">
            <w:pPr>
              <w:spacing w:after="0" w:line="240" w:lineRule="auto"/>
              <w:jc w:val="left"/>
              <w:rPr>
                <w:b/>
                <w:color w:val="000000" w:themeColor="text1"/>
                <w:sz w:val="20"/>
                <w:szCs w:val="20"/>
              </w:rPr>
            </w:pPr>
            <w:r w:rsidRPr="00453F5D">
              <w:rPr>
                <w:b/>
              </w:rPr>
              <w:t>Discount Rate for Future Cash flows</w:t>
            </w:r>
          </w:p>
        </w:tc>
        <w:tc>
          <w:tcPr>
            <w:tcW w:w="936" w:type="pct"/>
            <w:vAlign w:val="center"/>
          </w:tcPr>
          <w:p w14:paraId="594E5CB1" w14:textId="7D7D8ED9" w:rsidR="00310B27" w:rsidRPr="00453F5D" w:rsidRDefault="00310B27" w:rsidP="005E2020">
            <w:pPr>
              <w:spacing w:after="0" w:line="240" w:lineRule="auto"/>
              <w:jc w:val="center"/>
              <w:rPr>
                <w:rFonts w:eastAsia="Helvetica,Times New Roman" w:cstheme="minorHAnsi"/>
                <w:b/>
                <w:sz w:val="20"/>
                <w:szCs w:val="20"/>
              </w:rPr>
            </w:pPr>
            <w:r w:rsidRPr="00453F5D">
              <w:t>Percent</w:t>
            </w:r>
          </w:p>
        </w:tc>
        <w:tc>
          <w:tcPr>
            <w:tcW w:w="913" w:type="pct"/>
            <w:shd w:val="clear" w:color="auto" w:fill="auto"/>
            <w:vAlign w:val="center"/>
          </w:tcPr>
          <w:p w14:paraId="2E46CA7E" w14:textId="54DE1E68" w:rsidR="00310B27" w:rsidRPr="00453F5D" w:rsidRDefault="00310B27" w:rsidP="005E2020">
            <w:pPr>
              <w:spacing w:after="0" w:line="240" w:lineRule="auto"/>
              <w:jc w:val="center"/>
              <w:rPr>
                <w:rFonts w:eastAsia="Helvetica,Times New Roman" w:cstheme="minorHAnsi"/>
                <w:b/>
                <w:color w:val="000000" w:themeColor="text1"/>
                <w:sz w:val="20"/>
                <w:szCs w:val="20"/>
              </w:rPr>
            </w:pPr>
            <w:r w:rsidRPr="00453F5D">
              <w:t>3.0-10.3</w:t>
            </w:r>
          </w:p>
        </w:tc>
        <w:tc>
          <w:tcPr>
            <w:tcW w:w="719" w:type="pct"/>
            <w:shd w:val="clear" w:color="auto" w:fill="auto"/>
            <w:vAlign w:val="center"/>
          </w:tcPr>
          <w:p w14:paraId="78F04F8B" w14:textId="6841541F" w:rsidR="00310B27" w:rsidRPr="00453F5D" w:rsidRDefault="00310B27" w:rsidP="005E2020">
            <w:pPr>
              <w:spacing w:after="0" w:line="240" w:lineRule="auto"/>
              <w:jc w:val="center"/>
              <w:rPr>
                <w:rFonts w:eastAsia="Helvetica,Times New Roman" w:cstheme="minorHAnsi"/>
                <w:b/>
                <w:color w:val="000000" w:themeColor="text1"/>
                <w:sz w:val="20"/>
                <w:szCs w:val="20"/>
              </w:rPr>
            </w:pPr>
            <w:r w:rsidRPr="00453F5D">
              <w:t>4.5</w:t>
            </w:r>
          </w:p>
        </w:tc>
        <w:tc>
          <w:tcPr>
            <w:tcW w:w="401" w:type="pct"/>
            <w:shd w:val="clear" w:color="auto" w:fill="auto"/>
            <w:vAlign w:val="center"/>
          </w:tcPr>
          <w:p w14:paraId="362873EB" w14:textId="2D450906" w:rsidR="00310B27" w:rsidRPr="00453F5D" w:rsidRDefault="00310B27" w:rsidP="005E2020">
            <w:pPr>
              <w:spacing w:after="0" w:line="240" w:lineRule="auto"/>
              <w:jc w:val="center"/>
              <w:rPr>
                <w:rFonts w:eastAsia="Helvetica,Times New Roman" w:cstheme="minorHAnsi"/>
                <w:color w:val="000000" w:themeColor="text1"/>
                <w:sz w:val="20"/>
                <w:szCs w:val="20"/>
              </w:rPr>
            </w:pPr>
            <w:r w:rsidRPr="00453F5D">
              <w:t>12</w:t>
            </w:r>
          </w:p>
        </w:tc>
        <w:tc>
          <w:tcPr>
            <w:tcW w:w="510" w:type="pct"/>
            <w:shd w:val="clear" w:color="auto" w:fill="auto"/>
            <w:vAlign w:val="center"/>
          </w:tcPr>
          <w:p w14:paraId="48F3D1EA" w14:textId="4C77E3E6" w:rsidR="00310B27" w:rsidRPr="00453F5D" w:rsidRDefault="00310B27" w:rsidP="005E2020">
            <w:pPr>
              <w:spacing w:after="0" w:line="240" w:lineRule="auto"/>
              <w:jc w:val="center"/>
              <w:rPr>
                <w:rFonts w:eastAsia="Helvetica,Times New Roman" w:cstheme="minorHAnsi"/>
                <w:color w:val="000000" w:themeColor="text1"/>
                <w:sz w:val="20"/>
                <w:szCs w:val="20"/>
              </w:rPr>
            </w:pPr>
            <w:r w:rsidRPr="00453F5D">
              <w:t>9</w:t>
            </w:r>
          </w:p>
        </w:tc>
      </w:tr>
    </w:tbl>
    <w:p w14:paraId="7E13702C" w14:textId="77777777" w:rsidR="00D25FC7" w:rsidRPr="004858E0" w:rsidRDefault="00D25FC7" w:rsidP="00EB247F">
      <w:pPr>
        <w:rPr>
          <w:bCs/>
          <w:sz w:val="21"/>
          <w:szCs w:val="21"/>
        </w:rPr>
      </w:pPr>
    </w:p>
    <w:p w14:paraId="664F4E9C" w14:textId="77777777" w:rsidR="00C0029A" w:rsidRPr="001D17E8" w:rsidRDefault="00C0029A" w:rsidP="00C0029A"/>
    <w:p w14:paraId="56F5BC32" w14:textId="65C13C64" w:rsidR="001D17E8" w:rsidRDefault="00686965" w:rsidP="00C07355">
      <w:pPr>
        <w:pStyle w:val="Heading3"/>
        <w:numPr>
          <w:ilvl w:val="2"/>
          <w:numId w:val="28"/>
        </w:numPr>
      </w:pPr>
      <w:bookmarkStart w:id="1321" w:name="_Ref12544518"/>
      <w:bookmarkStart w:id="1322" w:name="_Toc24639472"/>
      <w:r>
        <w:t>Technical Inputs</w:t>
      </w:r>
      <w:bookmarkEnd w:id="1321"/>
      <w:bookmarkEnd w:id="1322"/>
    </w:p>
    <w:p w14:paraId="4136AB75" w14:textId="3B8394E8" w:rsidR="006B1084" w:rsidRDefault="006B1084">
      <w:r>
        <w:t xml:space="preserve">Besides climate and financial </w:t>
      </w:r>
      <w:r w:rsidR="0024507C">
        <w:t>inputs</w:t>
      </w:r>
      <w:r>
        <w:t xml:space="preserve">, </w:t>
      </w:r>
      <w:r w:rsidR="00E55F46">
        <w:t>some</w:t>
      </w:r>
      <w:r>
        <w:t xml:space="preserve"> variables</w:t>
      </w:r>
      <w:r w:rsidR="00476E25">
        <w:t xml:space="preserve">, termed Technical Inputs, </w:t>
      </w:r>
      <w:r>
        <w:t xml:space="preserve">have been defined which apply to both climate and financial results. </w:t>
      </w:r>
      <w:del w:id="1323" w:author="Catherine Foster" w:date="2020-05-07T15:55:00Z">
        <w:r w:rsidR="00476E25" w:rsidDel="00B12C23">
          <w:delText xml:space="preserve"> </w:delText>
        </w:r>
      </w:del>
      <w:r w:rsidR="00EA45C4">
        <w:t xml:space="preserve">Because modeling is conducted with weighted data, some of the </w:t>
      </w:r>
      <w:r w:rsidR="00EA45C4" w:rsidRPr="00EA45C4">
        <w:t>weighted</w:t>
      </w:r>
      <w:r w:rsidR="00EA45C4">
        <w:t xml:space="preserve"> technical inputs differ between the Cool Roof and Green Roof models.</w:t>
      </w:r>
      <w:del w:id="1324" w:author="Catherine Foster" w:date="2020-05-07T15:55:00Z">
        <w:r w:rsidR="00EA45C4" w:rsidDel="00B12C23">
          <w:delText xml:space="preserve"> </w:delText>
        </w:r>
      </w:del>
      <w:r w:rsidR="00EA45C4">
        <w:t xml:space="preserve"> </w:t>
      </w:r>
      <w:r w:rsidR="00A82649">
        <w:fldChar w:fldCharType="begin"/>
      </w:r>
      <w:r w:rsidR="00A82649">
        <w:instrText xml:space="preserve"> REF _Ref7427062 \h </w:instrText>
      </w:r>
      <w:r w:rsidR="00A82649">
        <w:fldChar w:fldCharType="separate"/>
      </w:r>
      <w:r w:rsidR="007A5307">
        <w:t xml:space="preserve">Table </w:t>
      </w:r>
      <w:r w:rsidR="007A5307">
        <w:rPr>
          <w:noProof/>
        </w:rPr>
        <w:t>2</w:t>
      </w:r>
      <w:r w:rsidR="007A5307">
        <w:t>.</w:t>
      </w:r>
      <w:r w:rsidR="007A5307">
        <w:rPr>
          <w:noProof/>
        </w:rPr>
        <w:t>7</w:t>
      </w:r>
      <w:r w:rsidR="00A82649">
        <w:fldChar w:fldCharType="end"/>
      </w:r>
      <w:r w:rsidR="00476E25">
        <w:t xml:space="preserve"> presents the technical inputs for the Cool Roof model</w:t>
      </w:r>
      <w:r w:rsidR="00EA45C4">
        <w:t xml:space="preserve">, using the Climate Zone weighting and filters suited for Cool Roofs. </w:t>
      </w:r>
      <w:del w:id="1325" w:author="Catherine Foster" w:date="2020-05-07T15:55:00Z">
        <w:r w:rsidR="00EA45C4" w:rsidDel="00B12C23">
          <w:delText xml:space="preserve"> </w:delText>
        </w:r>
      </w:del>
      <w:r w:rsidR="003010DD">
        <w:t>As</w:t>
      </w:r>
      <w:r w:rsidR="00A82649">
        <w:t xml:space="preserve"> </w:t>
      </w:r>
      <w:r w:rsidR="00A82649">
        <w:fldChar w:fldCharType="begin"/>
      </w:r>
      <w:r w:rsidR="00A82649">
        <w:instrText xml:space="preserve"> REF _Ref7427062 \h </w:instrText>
      </w:r>
      <w:r w:rsidR="00A82649">
        <w:fldChar w:fldCharType="separate"/>
      </w:r>
      <w:r w:rsidR="007A5307">
        <w:t xml:space="preserve">Table </w:t>
      </w:r>
      <w:r w:rsidR="007A5307">
        <w:rPr>
          <w:noProof/>
        </w:rPr>
        <w:t>2</w:t>
      </w:r>
      <w:r w:rsidR="007A5307">
        <w:t>.</w:t>
      </w:r>
      <w:r w:rsidR="007A5307">
        <w:rPr>
          <w:noProof/>
        </w:rPr>
        <w:t>7</w:t>
      </w:r>
      <w:r w:rsidR="00A82649">
        <w:fldChar w:fldCharType="end"/>
      </w:r>
      <w:r w:rsidR="003010DD">
        <w:t xml:space="preserve"> indicates, Cool Roofs reduce space cooling electricity </w:t>
      </w:r>
      <w:ins w:id="1326" w:author="Catherine Foster" w:date="2020-05-07T15:55:00Z">
        <w:r w:rsidR="00B12C23">
          <w:t xml:space="preserve">by </w:t>
        </w:r>
      </w:ins>
      <w:r w:rsidR="003010DD">
        <w:t xml:space="preserve">about 9% on average. </w:t>
      </w:r>
      <w:del w:id="1327" w:author="Catherine Foster" w:date="2020-05-07T15:56:00Z">
        <w:r w:rsidR="003010DD" w:rsidDel="00B12C23">
          <w:delText xml:space="preserve"> </w:delText>
        </w:r>
      </w:del>
      <w:r w:rsidR="003010DD">
        <w:t xml:space="preserve">Cool roofs also </w:t>
      </w:r>
      <w:r w:rsidR="003010DD" w:rsidRPr="00B114D1">
        <w:rPr>
          <w:i/>
        </w:rPr>
        <w:t>increase</w:t>
      </w:r>
      <w:r w:rsidR="003010DD">
        <w:t xml:space="preserve"> heating fuel consumption about 9%, so cool roofs are most suited for locations where the heating loads are low </w:t>
      </w:r>
      <w:r w:rsidR="00A82649">
        <w:t>so that</w:t>
      </w:r>
      <w:r w:rsidR="003010DD">
        <w:t xml:space="preserve"> the space heating</w:t>
      </w:r>
      <w:r w:rsidR="009F72A9">
        <w:t xml:space="preserve"> </w:t>
      </w:r>
      <w:r w:rsidR="009F72A9" w:rsidRPr="00B114D1">
        <w:rPr>
          <w:i/>
        </w:rPr>
        <w:t>energy</w:t>
      </w:r>
      <w:r w:rsidR="003010DD">
        <w:t xml:space="preserve"> penalty is small.  </w:t>
      </w:r>
    </w:p>
    <w:p w14:paraId="1CEB3926" w14:textId="77777777" w:rsidR="003010DD" w:rsidRPr="006B1084" w:rsidRDefault="003010DD" w:rsidP="006B1084"/>
    <w:p w14:paraId="3CE5966B" w14:textId="7B316AFA" w:rsidR="000875B5" w:rsidRPr="00B114D1" w:rsidRDefault="00070312" w:rsidP="00B114D1">
      <w:pPr>
        <w:pStyle w:val="Caption"/>
        <w:keepNext/>
        <w:jc w:val="center"/>
      </w:pPr>
      <w:bookmarkStart w:id="1328" w:name="_Ref7427062"/>
      <w:bookmarkStart w:id="1329" w:name="_Ref7427384"/>
      <w:bookmarkStart w:id="1330" w:name="_Ref7177554"/>
      <w:bookmarkStart w:id="1331" w:name="_Toc12546596"/>
      <w:r>
        <w:t xml:space="preserve">Table </w:t>
      </w:r>
      <w:r w:rsidR="000940A1">
        <w:rPr>
          <w:noProof/>
        </w:rPr>
        <w:fldChar w:fldCharType="begin"/>
      </w:r>
      <w:r w:rsidR="000940A1">
        <w:rPr>
          <w:noProof/>
        </w:rPr>
        <w:instrText xml:space="preserve"> STYLEREF 1 \s </w:instrText>
      </w:r>
      <w:r w:rsidR="000940A1">
        <w:rPr>
          <w:noProof/>
        </w:rPr>
        <w:fldChar w:fldCharType="separate"/>
      </w:r>
      <w:r w:rsidR="007A5307">
        <w:rPr>
          <w:noProof/>
        </w:rPr>
        <w:t>2</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7</w:t>
      </w:r>
      <w:r w:rsidR="000940A1">
        <w:rPr>
          <w:noProof/>
        </w:rPr>
        <w:fldChar w:fldCharType="end"/>
      </w:r>
      <w:bookmarkEnd w:id="1328"/>
      <w:r>
        <w:t xml:space="preserve"> Technical </w:t>
      </w:r>
      <w:r w:rsidDel="0095033B">
        <w:t xml:space="preserve"> </w:t>
      </w:r>
      <w:r>
        <w:t>Inputs for Conventional and Cool Roofs:  Cool Roof Model</w:t>
      </w:r>
      <w:bookmarkEnd w:id="1329"/>
      <w:bookmarkEnd w:id="1330"/>
      <w:bookmarkEnd w:id="1331"/>
    </w:p>
    <w:tbl>
      <w:tblPr>
        <w:tblStyle w:val="TableGrid"/>
        <w:tblW w:w="10075" w:type="dxa"/>
        <w:jc w:val="center"/>
        <w:tblLook w:val="04A0" w:firstRow="1" w:lastRow="0" w:firstColumn="1" w:lastColumn="0" w:noHBand="0" w:noVBand="1"/>
      </w:tblPr>
      <w:tblGrid>
        <w:gridCol w:w="3333"/>
        <w:gridCol w:w="1467"/>
        <w:gridCol w:w="1769"/>
        <w:gridCol w:w="1556"/>
        <w:gridCol w:w="1051"/>
        <w:gridCol w:w="899"/>
      </w:tblGrid>
      <w:tr w:rsidR="00E978D4" w:rsidRPr="00807D37" w14:paraId="6018AB22" w14:textId="77777777" w:rsidTr="00B114D1">
        <w:trPr>
          <w:cantSplit/>
          <w:trHeight w:val="868"/>
          <w:tblHeader/>
          <w:jc w:val="center"/>
        </w:trPr>
        <w:tc>
          <w:tcPr>
            <w:tcW w:w="3333" w:type="dxa"/>
            <w:shd w:val="clear" w:color="auto" w:fill="4F81BD" w:themeFill="accent1"/>
            <w:vAlign w:val="center"/>
          </w:tcPr>
          <w:p w14:paraId="4EC8594B" w14:textId="454F37B3" w:rsidR="00E978D4" w:rsidRPr="00FB649C" w:rsidRDefault="00A23AC0" w:rsidP="00B114D1">
            <w:pPr>
              <w:spacing w:after="180" w:line="240" w:lineRule="auto"/>
              <w:jc w:val="left"/>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Variable</w:t>
            </w:r>
          </w:p>
        </w:tc>
        <w:tc>
          <w:tcPr>
            <w:tcW w:w="1467" w:type="dxa"/>
            <w:shd w:val="clear" w:color="auto" w:fill="4F81BD" w:themeFill="accent1"/>
            <w:vAlign w:val="center"/>
          </w:tcPr>
          <w:p w14:paraId="2319849B" w14:textId="56E33788" w:rsidR="00E978D4" w:rsidRPr="00FB649C" w:rsidRDefault="00E978D4">
            <w:pPr>
              <w:spacing w:after="180" w:line="240" w:lineRule="auto"/>
              <w:jc w:val="center"/>
              <w:rPr>
                <w:b/>
                <w:bCs/>
                <w:color w:val="FFFFFF" w:themeColor="background1"/>
                <w:sz w:val="20"/>
                <w:szCs w:val="20"/>
              </w:rPr>
            </w:pPr>
            <w:r>
              <w:rPr>
                <w:b/>
                <w:bCs/>
                <w:color w:val="FFFFFF" w:themeColor="background1"/>
                <w:sz w:val="20"/>
                <w:szCs w:val="20"/>
              </w:rPr>
              <w:t>Units</w:t>
            </w:r>
          </w:p>
        </w:tc>
        <w:tc>
          <w:tcPr>
            <w:tcW w:w="1769" w:type="dxa"/>
            <w:shd w:val="clear" w:color="auto" w:fill="4F81BD" w:themeFill="accent1"/>
            <w:vAlign w:val="center"/>
          </w:tcPr>
          <w:p w14:paraId="311DE699" w14:textId="661DD11D" w:rsidR="00E978D4" w:rsidRPr="00FB649C" w:rsidRDefault="00E978D4">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556" w:type="dxa"/>
            <w:shd w:val="clear" w:color="auto" w:fill="4F81BD" w:themeFill="accent1"/>
            <w:vAlign w:val="center"/>
          </w:tcPr>
          <w:p w14:paraId="63244B3B" w14:textId="3199A5F9" w:rsidR="00E978D4" w:rsidRPr="00FB649C" w:rsidRDefault="00E978D4">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051" w:type="dxa"/>
            <w:shd w:val="clear" w:color="auto" w:fill="4F81BD" w:themeFill="accent1"/>
            <w:vAlign w:val="center"/>
          </w:tcPr>
          <w:p w14:paraId="0266F380" w14:textId="6CDC42DD" w:rsidR="00E978D4" w:rsidRPr="00FB649C" w:rsidRDefault="00E978D4">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899" w:type="dxa"/>
            <w:shd w:val="clear" w:color="auto" w:fill="4F81BD" w:themeFill="accent1"/>
            <w:vAlign w:val="center"/>
          </w:tcPr>
          <w:p w14:paraId="4298198A" w14:textId="22583AB3" w:rsidR="00E978D4" w:rsidRPr="00FB649C" w:rsidRDefault="00E978D4">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092D9D" w:rsidRPr="00807D37" w14:paraId="1D67C409" w14:textId="77777777" w:rsidTr="00B114D1">
        <w:trPr>
          <w:cantSplit/>
          <w:trHeight w:val="642"/>
          <w:jc w:val="center"/>
        </w:trPr>
        <w:tc>
          <w:tcPr>
            <w:tcW w:w="3333" w:type="dxa"/>
            <w:vAlign w:val="center"/>
          </w:tcPr>
          <w:p w14:paraId="5ADDAC7F" w14:textId="3C22BA4E" w:rsidR="00092D9D" w:rsidRPr="00453F5D" w:rsidRDefault="00A23AC0" w:rsidP="00B114D1">
            <w:pPr>
              <w:spacing w:line="240" w:lineRule="auto"/>
              <w:jc w:val="left"/>
              <w:rPr>
                <w:b/>
                <w:color w:val="000000" w:themeColor="text1"/>
                <w:sz w:val="20"/>
                <w:szCs w:val="20"/>
              </w:rPr>
            </w:pPr>
            <w:r w:rsidRPr="00453F5D">
              <w:rPr>
                <w:b/>
              </w:rPr>
              <w:t>Space Heating and Cooling Electricity Consumed</w:t>
            </w:r>
            <w:r w:rsidR="0095033B" w:rsidRPr="00453F5D">
              <w:rPr>
                <w:b/>
              </w:rPr>
              <w:t xml:space="preserve">:  </w:t>
            </w:r>
            <w:r w:rsidRPr="00453F5D">
              <w:rPr>
                <w:b/>
              </w:rPr>
              <w:t>Conventional Roof</w:t>
            </w:r>
          </w:p>
        </w:tc>
        <w:tc>
          <w:tcPr>
            <w:tcW w:w="1467" w:type="dxa"/>
            <w:vAlign w:val="center"/>
          </w:tcPr>
          <w:p w14:paraId="3731A45E" w14:textId="1BE64FD2" w:rsidR="00092D9D" w:rsidRPr="00453F5D" w:rsidRDefault="008359BF">
            <w:pPr>
              <w:spacing w:after="180" w:line="240" w:lineRule="auto"/>
              <w:jc w:val="center"/>
              <w:rPr>
                <w:rFonts w:eastAsia="Helvetica,Times New Roman" w:cstheme="minorHAnsi"/>
                <w:color w:val="000000" w:themeColor="text1"/>
                <w:sz w:val="20"/>
                <w:szCs w:val="20"/>
              </w:rPr>
            </w:pPr>
            <w:r w:rsidRPr="00453F5D">
              <w:t>k</w:t>
            </w:r>
            <w:r w:rsidR="00092D9D" w:rsidRPr="00453F5D">
              <w:t>Wh/</w:t>
            </w:r>
            <w:r w:rsidR="00BC052E" w:rsidRPr="00453F5D">
              <w:t>(</w:t>
            </w:r>
            <w:r w:rsidR="00092D9D" w:rsidRPr="00453F5D">
              <w:t>m</w:t>
            </w:r>
            <w:r w:rsidR="00092D9D" w:rsidRPr="00453F5D">
              <w:rPr>
                <w:vertAlign w:val="superscript"/>
              </w:rPr>
              <w:t>2</w:t>
            </w:r>
            <w:r w:rsidR="00BC052E" w:rsidRPr="00453F5D">
              <w:t xml:space="preserve"> Roof Area-Year)</w:t>
            </w:r>
          </w:p>
        </w:tc>
        <w:tc>
          <w:tcPr>
            <w:tcW w:w="1769" w:type="dxa"/>
            <w:vAlign w:val="center"/>
          </w:tcPr>
          <w:p w14:paraId="08234FBE" w14:textId="196C5B61" w:rsidR="00092D9D" w:rsidRPr="00453F5D" w:rsidRDefault="00476E25">
            <w:pPr>
              <w:spacing w:after="180" w:line="240" w:lineRule="auto"/>
              <w:jc w:val="center"/>
              <w:rPr>
                <w:rFonts w:eastAsia="Helvetica,Times New Roman" w:cstheme="minorHAnsi"/>
                <w:color w:val="000000" w:themeColor="text1"/>
                <w:sz w:val="20"/>
                <w:szCs w:val="20"/>
              </w:rPr>
            </w:pPr>
            <w:r w:rsidRPr="00453F5D">
              <w:t>28</w:t>
            </w:r>
            <w:r w:rsidR="008359BF" w:rsidRPr="00453F5D">
              <w:t>.</w:t>
            </w:r>
            <w:r w:rsidR="0047041E" w:rsidRPr="00453F5D">
              <w:t>4</w:t>
            </w:r>
            <w:r w:rsidRPr="00453F5D">
              <w:t>-80</w:t>
            </w:r>
            <w:r w:rsidR="008359BF" w:rsidRPr="00453F5D">
              <w:t>.</w:t>
            </w:r>
            <w:r w:rsidR="002571F7" w:rsidRPr="00453F5D">
              <w:t>3</w:t>
            </w:r>
          </w:p>
        </w:tc>
        <w:tc>
          <w:tcPr>
            <w:tcW w:w="1556" w:type="dxa"/>
            <w:vAlign w:val="center"/>
          </w:tcPr>
          <w:p w14:paraId="4DB6DDA0" w14:textId="597F59EB" w:rsidR="00092D9D" w:rsidRPr="00453F5D" w:rsidRDefault="00476E25">
            <w:pPr>
              <w:spacing w:line="240" w:lineRule="auto"/>
              <w:jc w:val="center"/>
              <w:rPr>
                <w:bCs/>
                <w:sz w:val="20"/>
                <w:szCs w:val="20"/>
              </w:rPr>
            </w:pPr>
            <w:r w:rsidRPr="00453F5D">
              <w:t>54</w:t>
            </w:r>
            <w:r w:rsidR="008359BF" w:rsidRPr="00453F5D">
              <w:t>.</w:t>
            </w:r>
            <w:r w:rsidR="0047041E" w:rsidRPr="00453F5D">
              <w:t>4</w:t>
            </w:r>
          </w:p>
        </w:tc>
        <w:tc>
          <w:tcPr>
            <w:tcW w:w="1051" w:type="dxa"/>
            <w:vAlign w:val="center"/>
          </w:tcPr>
          <w:p w14:paraId="7B612667" w14:textId="20CFED0D" w:rsidR="00092D9D" w:rsidRPr="00453F5D" w:rsidRDefault="00476E25">
            <w:pPr>
              <w:spacing w:after="180" w:line="240" w:lineRule="auto"/>
              <w:jc w:val="center"/>
              <w:rPr>
                <w:rFonts w:eastAsia="Helvetica,Times New Roman" w:cstheme="minorHAnsi"/>
                <w:color w:val="000000" w:themeColor="text1"/>
                <w:sz w:val="20"/>
                <w:szCs w:val="20"/>
              </w:rPr>
            </w:pPr>
            <w:r w:rsidRPr="00453F5D">
              <w:t>17</w:t>
            </w:r>
          </w:p>
        </w:tc>
        <w:tc>
          <w:tcPr>
            <w:tcW w:w="899" w:type="dxa"/>
            <w:vAlign w:val="center"/>
          </w:tcPr>
          <w:p w14:paraId="590B311B" w14:textId="63C5C4D1" w:rsidR="00092D9D" w:rsidRPr="00453F5D" w:rsidRDefault="00476E25">
            <w:pPr>
              <w:spacing w:after="180" w:line="240" w:lineRule="auto"/>
              <w:jc w:val="center"/>
              <w:rPr>
                <w:rFonts w:eastAsia="Helvetica,Times New Roman" w:cstheme="minorHAnsi"/>
                <w:color w:val="000000" w:themeColor="text1"/>
                <w:sz w:val="20"/>
                <w:szCs w:val="20"/>
              </w:rPr>
            </w:pPr>
            <w:r w:rsidRPr="00453F5D">
              <w:rPr>
                <w:rFonts w:eastAsia="Helvetica,Times New Roman" w:cstheme="minorHAnsi"/>
                <w:color w:val="000000" w:themeColor="text1"/>
                <w:sz w:val="20"/>
                <w:szCs w:val="20"/>
              </w:rPr>
              <w:t>3</w:t>
            </w:r>
          </w:p>
        </w:tc>
      </w:tr>
      <w:tr w:rsidR="00476E25" w:rsidRPr="00807D37" w14:paraId="34BA8A03" w14:textId="77777777" w:rsidTr="00B114D1">
        <w:trPr>
          <w:cantSplit/>
          <w:trHeight w:val="642"/>
          <w:jc w:val="center"/>
        </w:trPr>
        <w:tc>
          <w:tcPr>
            <w:tcW w:w="3333" w:type="dxa"/>
            <w:vAlign w:val="center"/>
          </w:tcPr>
          <w:p w14:paraId="08FD1FBB" w14:textId="0D093522" w:rsidR="00476E25" w:rsidRPr="00453F5D" w:rsidRDefault="00476E25" w:rsidP="00B114D1">
            <w:pPr>
              <w:spacing w:line="240" w:lineRule="auto"/>
              <w:jc w:val="left"/>
              <w:rPr>
                <w:b/>
              </w:rPr>
            </w:pPr>
            <w:r w:rsidRPr="00453F5D">
              <w:rPr>
                <w:b/>
              </w:rPr>
              <w:t>Space Heating and Cooling Electricity Consumed:  Cool Roof</w:t>
            </w:r>
          </w:p>
        </w:tc>
        <w:tc>
          <w:tcPr>
            <w:tcW w:w="1467" w:type="dxa"/>
            <w:vAlign w:val="center"/>
          </w:tcPr>
          <w:p w14:paraId="71B6F7C3" w14:textId="702040AE" w:rsidR="00476E25" w:rsidRPr="00453F5D" w:rsidRDefault="008359BF">
            <w:pPr>
              <w:spacing w:after="180" w:line="240" w:lineRule="auto"/>
              <w:jc w:val="center"/>
            </w:pPr>
            <w:r w:rsidRPr="00453F5D">
              <w:t>k</w:t>
            </w:r>
            <w:r w:rsidR="00476E25" w:rsidRPr="00453F5D">
              <w:t>Wh/(m</w:t>
            </w:r>
            <w:r w:rsidR="00476E25" w:rsidRPr="00453F5D">
              <w:rPr>
                <w:vertAlign w:val="superscript"/>
              </w:rPr>
              <w:t>2</w:t>
            </w:r>
            <w:r w:rsidR="00476E25" w:rsidRPr="00453F5D">
              <w:t xml:space="preserve"> Roof Area-Year)</w:t>
            </w:r>
          </w:p>
        </w:tc>
        <w:tc>
          <w:tcPr>
            <w:tcW w:w="1769" w:type="dxa"/>
            <w:vAlign w:val="center"/>
          </w:tcPr>
          <w:p w14:paraId="134BE1D6" w14:textId="4F440267" w:rsidR="00476E25" w:rsidRPr="00453F5D" w:rsidDel="0095033B" w:rsidRDefault="00476E25">
            <w:pPr>
              <w:spacing w:after="180" w:line="240" w:lineRule="auto"/>
              <w:jc w:val="center"/>
            </w:pPr>
            <w:r w:rsidRPr="00453F5D">
              <w:t>36</w:t>
            </w:r>
            <w:r w:rsidR="008359BF" w:rsidRPr="00453F5D">
              <w:t>.</w:t>
            </w:r>
            <w:r w:rsidR="0047041E" w:rsidRPr="00453F5D">
              <w:t>1</w:t>
            </w:r>
            <w:r w:rsidRPr="00453F5D">
              <w:t>-62</w:t>
            </w:r>
            <w:r w:rsidR="008359BF" w:rsidRPr="00453F5D">
              <w:t>.</w:t>
            </w:r>
            <w:r w:rsidR="0047041E" w:rsidRPr="00453F5D">
              <w:t>3</w:t>
            </w:r>
          </w:p>
        </w:tc>
        <w:tc>
          <w:tcPr>
            <w:tcW w:w="1556" w:type="dxa"/>
            <w:vAlign w:val="center"/>
          </w:tcPr>
          <w:p w14:paraId="61239B18" w14:textId="5083631D" w:rsidR="00476E25" w:rsidRPr="00453F5D" w:rsidDel="0095033B" w:rsidRDefault="00476E25">
            <w:pPr>
              <w:spacing w:line="240" w:lineRule="auto"/>
              <w:jc w:val="center"/>
            </w:pPr>
            <w:r w:rsidRPr="00453F5D">
              <w:t>49</w:t>
            </w:r>
            <w:r w:rsidR="008359BF" w:rsidRPr="00453F5D">
              <w:t>.</w:t>
            </w:r>
            <w:r w:rsidR="0047041E" w:rsidRPr="00453F5D">
              <w:t>2</w:t>
            </w:r>
          </w:p>
        </w:tc>
        <w:tc>
          <w:tcPr>
            <w:tcW w:w="1051" w:type="dxa"/>
            <w:vAlign w:val="center"/>
          </w:tcPr>
          <w:p w14:paraId="2E01C515" w14:textId="3DB8F111" w:rsidR="00476E25" w:rsidRPr="00453F5D" w:rsidDel="0095033B" w:rsidRDefault="00476E25">
            <w:pPr>
              <w:spacing w:after="180" w:line="240" w:lineRule="auto"/>
              <w:jc w:val="center"/>
            </w:pPr>
            <w:r w:rsidRPr="00453F5D">
              <w:t>15</w:t>
            </w:r>
          </w:p>
        </w:tc>
        <w:tc>
          <w:tcPr>
            <w:tcW w:w="899" w:type="dxa"/>
            <w:vAlign w:val="center"/>
          </w:tcPr>
          <w:p w14:paraId="14F2768C" w14:textId="7B04DFFB" w:rsidR="00476E25" w:rsidRPr="00453F5D" w:rsidDel="0095033B" w:rsidRDefault="00476E25">
            <w:pPr>
              <w:spacing w:after="180" w:line="240" w:lineRule="auto"/>
              <w:jc w:val="center"/>
              <w:rPr>
                <w:rFonts w:eastAsia="Helvetica,Times New Roman" w:cstheme="minorHAnsi"/>
                <w:color w:val="000000" w:themeColor="text1"/>
                <w:sz w:val="20"/>
                <w:szCs w:val="20"/>
              </w:rPr>
            </w:pPr>
            <w:r w:rsidRPr="00453F5D">
              <w:rPr>
                <w:rFonts w:eastAsia="Helvetica,Times New Roman" w:cstheme="minorHAnsi"/>
                <w:color w:val="000000" w:themeColor="text1"/>
                <w:sz w:val="20"/>
                <w:szCs w:val="20"/>
              </w:rPr>
              <w:t>3</w:t>
            </w:r>
          </w:p>
        </w:tc>
      </w:tr>
      <w:tr w:rsidR="00BC571D" w:rsidRPr="00807D37" w14:paraId="2042B010" w14:textId="77777777" w:rsidTr="00B114D1">
        <w:trPr>
          <w:cantSplit/>
          <w:trHeight w:val="642"/>
          <w:jc w:val="center"/>
        </w:trPr>
        <w:tc>
          <w:tcPr>
            <w:tcW w:w="3333" w:type="dxa"/>
            <w:vAlign w:val="center"/>
          </w:tcPr>
          <w:p w14:paraId="2A585A82" w14:textId="1EEE58B8" w:rsidR="00BC571D" w:rsidRPr="00453F5D" w:rsidRDefault="00BC571D" w:rsidP="00B114D1">
            <w:pPr>
              <w:spacing w:line="240" w:lineRule="auto"/>
              <w:jc w:val="left"/>
              <w:rPr>
                <w:b/>
              </w:rPr>
            </w:pPr>
            <w:r w:rsidRPr="00453F5D">
              <w:rPr>
                <w:b/>
              </w:rPr>
              <w:t>Fuel Consumed:  Conventional Roof</w:t>
            </w:r>
          </w:p>
        </w:tc>
        <w:tc>
          <w:tcPr>
            <w:tcW w:w="1467" w:type="dxa"/>
            <w:vAlign w:val="center"/>
          </w:tcPr>
          <w:p w14:paraId="1A95086B" w14:textId="4D185B7B" w:rsidR="00BC571D" w:rsidRPr="00453F5D" w:rsidRDefault="008359BF">
            <w:pPr>
              <w:spacing w:after="180" w:line="240" w:lineRule="auto"/>
              <w:jc w:val="center"/>
            </w:pPr>
            <w:r w:rsidRPr="00453F5D">
              <w:t>M</w:t>
            </w:r>
            <w:r w:rsidR="00BC571D" w:rsidRPr="00453F5D">
              <w:t>J/(m</w:t>
            </w:r>
            <w:r w:rsidR="00BC571D" w:rsidRPr="00453F5D">
              <w:rPr>
                <w:vertAlign w:val="superscript"/>
              </w:rPr>
              <w:t>2</w:t>
            </w:r>
            <w:r w:rsidR="00BC571D" w:rsidRPr="00453F5D">
              <w:t xml:space="preserve"> Roof Area-Year)</w:t>
            </w:r>
          </w:p>
        </w:tc>
        <w:tc>
          <w:tcPr>
            <w:tcW w:w="1769" w:type="dxa"/>
            <w:vAlign w:val="center"/>
          </w:tcPr>
          <w:p w14:paraId="6270A685" w14:textId="53844C5B" w:rsidR="00BC571D" w:rsidRPr="00453F5D" w:rsidRDefault="00476E25">
            <w:pPr>
              <w:spacing w:after="180" w:line="240" w:lineRule="auto"/>
              <w:jc w:val="center"/>
            </w:pPr>
            <w:r w:rsidRPr="00453F5D">
              <w:t>0.0-2</w:t>
            </w:r>
            <w:r w:rsidR="0047041E" w:rsidRPr="00453F5D">
              <w:t>40</w:t>
            </w:r>
          </w:p>
        </w:tc>
        <w:tc>
          <w:tcPr>
            <w:tcW w:w="1556" w:type="dxa"/>
            <w:vAlign w:val="center"/>
          </w:tcPr>
          <w:p w14:paraId="16B11842" w14:textId="6862C18E" w:rsidR="00BC571D" w:rsidRPr="00453F5D" w:rsidRDefault="00476E25">
            <w:pPr>
              <w:spacing w:line="240" w:lineRule="auto"/>
              <w:jc w:val="center"/>
            </w:pPr>
            <w:r w:rsidRPr="00453F5D">
              <w:t>6</w:t>
            </w:r>
            <w:r w:rsidR="0047041E" w:rsidRPr="00453F5D">
              <w:t>6.5</w:t>
            </w:r>
          </w:p>
        </w:tc>
        <w:tc>
          <w:tcPr>
            <w:tcW w:w="1051" w:type="dxa"/>
            <w:vAlign w:val="center"/>
          </w:tcPr>
          <w:p w14:paraId="22FC4A96" w14:textId="4FAD5E56" w:rsidR="00BC571D" w:rsidRPr="00453F5D" w:rsidRDefault="00476E25">
            <w:pPr>
              <w:spacing w:after="180" w:line="240" w:lineRule="auto"/>
              <w:jc w:val="center"/>
            </w:pPr>
            <w:r w:rsidRPr="00453F5D">
              <w:t>17</w:t>
            </w:r>
          </w:p>
        </w:tc>
        <w:tc>
          <w:tcPr>
            <w:tcW w:w="899" w:type="dxa"/>
            <w:vAlign w:val="center"/>
          </w:tcPr>
          <w:p w14:paraId="43C60F38" w14:textId="4908E03C" w:rsidR="00BC571D" w:rsidRPr="00453F5D" w:rsidRDefault="00476E25">
            <w:pPr>
              <w:spacing w:after="180" w:line="240" w:lineRule="auto"/>
              <w:jc w:val="center"/>
            </w:pPr>
            <w:r w:rsidRPr="00453F5D">
              <w:t>3</w:t>
            </w:r>
          </w:p>
        </w:tc>
      </w:tr>
      <w:tr w:rsidR="0095033B" w:rsidRPr="00807D37" w14:paraId="5C693EE2" w14:textId="77777777" w:rsidTr="00B114D1">
        <w:trPr>
          <w:cantSplit/>
          <w:trHeight w:val="642"/>
          <w:jc w:val="center"/>
        </w:trPr>
        <w:tc>
          <w:tcPr>
            <w:tcW w:w="3333" w:type="dxa"/>
            <w:vAlign w:val="center"/>
          </w:tcPr>
          <w:p w14:paraId="4FA75636" w14:textId="7FAB4B12" w:rsidR="0095033B" w:rsidRPr="00453F5D" w:rsidRDefault="0095033B" w:rsidP="00B114D1">
            <w:pPr>
              <w:spacing w:line="240" w:lineRule="auto"/>
              <w:jc w:val="left"/>
              <w:rPr>
                <w:b/>
              </w:rPr>
            </w:pPr>
            <w:r w:rsidRPr="00453F5D">
              <w:rPr>
                <w:b/>
              </w:rPr>
              <w:t xml:space="preserve">Fuel </w:t>
            </w:r>
            <w:r w:rsidR="00EA45C4" w:rsidRPr="00453F5D">
              <w:rPr>
                <w:b/>
                <w:i/>
              </w:rPr>
              <w:t>Penalty</w:t>
            </w:r>
            <w:r w:rsidRPr="00453F5D">
              <w:rPr>
                <w:b/>
              </w:rPr>
              <w:t>:  Cool Roof</w:t>
            </w:r>
          </w:p>
        </w:tc>
        <w:tc>
          <w:tcPr>
            <w:tcW w:w="1467" w:type="dxa"/>
            <w:vAlign w:val="center"/>
          </w:tcPr>
          <w:p w14:paraId="61A32F01" w14:textId="147A96E6" w:rsidR="0095033B" w:rsidRPr="00453F5D" w:rsidRDefault="0095033B">
            <w:pPr>
              <w:spacing w:after="180" w:line="240" w:lineRule="auto"/>
              <w:jc w:val="center"/>
            </w:pPr>
            <w:r w:rsidRPr="00453F5D">
              <w:t>Percent</w:t>
            </w:r>
            <w:r w:rsidR="00EA45C4" w:rsidRPr="00453F5D">
              <w:t xml:space="preserve"> of Conventional-Roofed Building Fuel</w:t>
            </w:r>
          </w:p>
        </w:tc>
        <w:tc>
          <w:tcPr>
            <w:tcW w:w="1769" w:type="dxa"/>
            <w:vAlign w:val="center"/>
          </w:tcPr>
          <w:p w14:paraId="4C4F2DF4" w14:textId="7F26035C" w:rsidR="0095033B" w:rsidRPr="00453F5D" w:rsidDel="0095033B" w:rsidRDefault="00476E25">
            <w:pPr>
              <w:spacing w:after="180" w:line="240" w:lineRule="auto"/>
              <w:jc w:val="center"/>
            </w:pPr>
            <w:r w:rsidRPr="00453F5D">
              <w:t>2.</w:t>
            </w:r>
            <w:r w:rsidR="0047041E" w:rsidRPr="00453F5D">
              <w:t>70</w:t>
            </w:r>
            <w:r w:rsidR="008359BF" w:rsidRPr="00453F5D">
              <w:t>%</w:t>
            </w:r>
            <w:r w:rsidRPr="00453F5D">
              <w:t>-15.</w:t>
            </w:r>
            <w:r w:rsidR="0047041E" w:rsidRPr="00453F5D">
              <w:t>7</w:t>
            </w:r>
            <w:r w:rsidRPr="00453F5D">
              <w:t>4</w:t>
            </w:r>
            <w:r w:rsidR="008359BF" w:rsidRPr="00453F5D">
              <w:t>%</w:t>
            </w:r>
          </w:p>
        </w:tc>
        <w:tc>
          <w:tcPr>
            <w:tcW w:w="1556" w:type="dxa"/>
            <w:vAlign w:val="center"/>
          </w:tcPr>
          <w:p w14:paraId="14A2B565" w14:textId="79B9C8B9" w:rsidR="0095033B" w:rsidRPr="00453F5D" w:rsidDel="0095033B" w:rsidRDefault="00476E25">
            <w:pPr>
              <w:spacing w:line="240" w:lineRule="auto"/>
              <w:jc w:val="center"/>
            </w:pPr>
            <w:r w:rsidRPr="00453F5D">
              <w:t>9</w:t>
            </w:r>
            <w:r w:rsidR="0047041E" w:rsidRPr="00453F5D">
              <w:t>.22</w:t>
            </w:r>
            <w:r w:rsidR="008359BF" w:rsidRPr="00453F5D">
              <w:t>%</w:t>
            </w:r>
          </w:p>
        </w:tc>
        <w:tc>
          <w:tcPr>
            <w:tcW w:w="1051" w:type="dxa"/>
            <w:vAlign w:val="center"/>
          </w:tcPr>
          <w:p w14:paraId="4115AFAB" w14:textId="24C8C645" w:rsidR="0095033B" w:rsidRPr="00453F5D" w:rsidDel="0095033B" w:rsidRDefault="00476E25">
            <w:pPr>
              <w:spacing w:after="180" w:line="240" w:lineRule="auto"/>
              <w:jc w:val="center"/>
            </w:pPr>
            <w:r w:rsidRPr="00453F5D">
              <w:t>15</w:t>
            </w:r>
          </w:p>
        </w:tc>
        <w:tc>
          <w:tcPr>
            <w:tcW w:w="899" w:type="dxa"/>
            <w:vAlign w:val="center"/>
          </w:tcPr>
          <w:p w14:paraId="78011400" w14:textId="456AF94B" w:rsidR="0095033B" w:rsidRPr="00453F5D" w:rsidDel="0095033B" w:rsidRDefault="00476E25">
            <w:pPr>
              <w:spacing w:after="180" w:line="240" w:lineRule="auto"/>
              <w:jc w:val="center"/>
            </w:pPr>
            <w:r w:rsidRPr="00453F5D">
              <w:t>3</w:t>
            </w:r>
          </w:p>
        </w:tc>
      </w:tr>
      <w:tr w:rsidR="0095033B" w:rsidRPr="00807D37" w14:paraId="3B6C87DD" w14:textId="77777777" w:rsidTr="00B114D1">
        <w:trPr>
          <w:cantSplit/>
          <w:trHeight w:val="642"/>
          <w:jc w:val="center"/>
        </w:trPr>
        <w:tc>
          <w:tcPr>
            <w:tcW w:w="3333" w:type="dxa"/>
            <w:vAlign w:val="center"/>
          </w:tcPr>
          <w:p w14:paraId="59872C9D" w14:textId="29CD2627" w:rsidR="0095033B" w:rsidRPr="00B114D1" w:rsidRDefault="0095033B" w:rsidP="00B114D1">
            <w:pPr>
              <w:spacing w:line="240" w:lineRule="auto"/>
              <w:jc w:val="left"/>
              <w:rPr>
                <w:b/>
              </w:rPr>
            </w:pPr>
            <w:r w:rsidRPr="00B114D1">
              <w:rPr>
                <w:b/>
              </w:rPr>
              <w:t>Glob</w:t>
            </w:r>
            <w:r>
              <w:rPr>
                <w:b/>
              </w:rPr>
              <w:t xml:space="preserve">al Average Number of Floors:  </w:t>
            </w:r>
            <w:r w:rsidRPr="00B114D1">
              <w:rPr>
                <w:b/>
              </w:rPr>
              <w:t>Commercial Building</w:t>
            </w:r>
            <w:r>
              <w:rPr>
                <w:b/>
              </w:rPr>
              <w:t>s</w:t>
            </w:r>
          </w:p>
        </w:tc>
        <w:tc>
          <w:tcPr>
            <w:tcW w:w="1467" w:type="dxa"/>
            <w:vAlign w:val="center"/>
          </w:tcPr>
          <w:p w14:paraId="31C756E2" w14:textId="5627D0B2" w:rsidR="0095033B" w:rsidRPr="000E5AC5" w:rsidRDefault="0095033B">
            <w:pPr>
              <w:spacing w:after="180" w:line="240" w:lineRule="auto"/>
              <w:jc w:val="center"/>
            </w:pPr>
            <w:r>
              <w:t>Floors</w:t>
            </w:r>
          </w:p>
        </w:tc>
        <w:tc>
          <w:tcPr>
            <w:tcW w:w="1769" w:type="dxa"/>
            <w:vAlign w:val="center"/>
          </w:tcPr>
          <w:p w14:paraId="475CD965" w14:textId="0D3FB2E5" w:rsidR="0095033B" w:rsidRPr="00B114D1" w:rsidDel="0095033B" w:rsidRDefault="00476E25">
            <w:pPr>
              <w:spacing w:after="180" w:line="240" w:lineRule="auto"/>
              <w:jc w:val="center"/>
            </w:pPr>
            <w:r w:rsidRPr="00B114D1">
              <w:t>N</w:t>
            </w:r>
            <w:r>
              <w:t>/A:  Drawdown analysis</w:t>
            </w:r>
          </w:p>
        </w:tc>
        <w:tc>
          <w:tcPr>
            <w:tcW w:w="1556" w:type="dxa"/>
            <w:vAlign w:val="center"/>
          </w:tcPr>
          <w:p w14:paraId="500CC17F" w14:textId="6F15C9F9" w:rsidR="00476E25" w:rsidRPr="00B114D1" w:rsidDel="0095033B" w:rsidRDefault="00476E25">
            <w:pPr>
              <w:spacing w:line="240" w:lineRule="auto"/>
              <w:jc w:val="center"/>
            </w:pPr>
            <w:r>
              <w:t>1.577</w:t>
            </w:r>
          </w:p>
        </w:tc>
        <w:tc>
          <w:tcPr>
            <w:tcW w:w="1051" w:type="dxa"/>
            <w:vAlign w:val="center"/>
          </w:tcPr>
          <w:p w14:paraId="1467FBC2" w14:textId="323F7C49" w:rsidR="0095033B" w:rsidRPr="00B114D1" w:rsidDel="0095033B" w:rsidRDefault="00476E25">
            <w:pPr>
              <w:spacing w:after="180" w:line="240" w:lineRule="auto"/>
              <w:jc w:val="center"/>
            </w:pPr>
            <w:r>
              <w:t>N/A</w:t>
            </w:r>
          </w:p>
        </w:tc>
        <w:tc>
          <w:tcPr>
            <w:tcW w:w="899" w:type="dxa"/>
            <w:vAlign w:val="center"/>
          </w:tcPr>
          <w:p w14:paraId="7431F40D" w14:textId="488FC068" w:rsidR="0095033B" w:rsidRPr="00B114D1" w:rsidDel="0095033B" w:rsidRDefault="00476E25">
            <w:pPr>
              <w:spacing w:after="180" w:line="240" w:lineRule="auto"/>
              <w:jc w:val="center"/>
            </w:pPr>
            <w:r>
              <w:t>N/A</w:t>
            </w:r>
          </w:p>
        </w:tc>
      </w:tr>
      <w:tr w:rsidR="00476E25" w:rsidRPr="00807D37" w14:paraId="389CEC4E" w14:textId="77777777" w:rsidTr="00B114D1">
        <w:trPr>
          <w:cantSplit/>
          <w:trHeight w:val="642"/>
          <w:jc w:val="center"/>
        </w:trPr>
        <w:tc>
          <w:tcPr>
            <w:tcW w:w="3333" w:type="dxa"/>
            <w:vAlign w:val="center"/>
          </w:tcPr>
          <w:p w14:paraId="4DA50DC3" w14:textId="5D6E6497" w:rsidR="00476E25" w:rsidRPr="00B114D1" w:rsidRDefault="00476E25" w:rsidP="00B114D1">
            <w:pPr>
              <w:spacing w:line="240" w:lineRule="auto"/>
              <w:jc w:val="left"/>
              <w:rPr>
                <w:b/>
              </w:rPr>
            </w:pPr>
            <w:r w:rsidRPr="00B114D1">
              <w:rPr>
                <w:b/>
              </w:rPr>
              <w:t>Glob</w:t>
            </w:r>
            <w:r>
              <w:rPr>
                <w:b/>
              </w:rPr>
              <w:t xml:space="preserve">al Average Number of Floors:  </w:t>
            </w:r>
            <w:r w:rsidRPr="00B114D1">
              <w:rPr>
                <w:b/>
              </w:rPr>
              <w:t>Residential Building</w:t>
            </w:r>
            <w:r>
              <w:rPr>
                <w:b/>
              </w:rPr>
              <w:t>s</w:t>
            </w:r>
          </w:p>
        </w:tc>
        <w:tc>
          <w:tcPr>
            <w:tcW w:w="1467" w:type="dxa"/>
            <w:vAlign w:val="center"/>
          </w:tcPr>
          <w:p w14:paraId="500DE1EF" w14:textId="507E1BD3" w:rsidR="00476E25" w:rsidRPr="000E5AC5" w:rsidRDefault="00476E25">
            <w:pPr>
              <w:spacing w:after="180" w:line="240" w:lineRule="auto"/>
              <w:jc w:val="center"/>
            </w:pPr>
            <w:r>
              <w:t>Floors</w:t>
            </w:r>
          </w:p>
        </w:tc>
        <w:tc>
          <w:tcPr>
            <w:tcW w:w="1769" w:type="dxa"/>
            <w:vAlign w:val="center"/>
          </w:tcPr>
          <w:p w14:paraId="3FA15D79" w14:textId="373B92B8" w:rsidR="00476E25" w:rsidRPr="00B114D1" w:rsidDel="0095033B" w:rsidRDefault="00476E25">
            <w:pPr>
              <w:spacing w:after="180" w:line="240" w:lineRule="auto"/>
              <w:jc w:val="center"/>
            </w:pPr>
            <w:r w:rsidRPr="00730895">
              <w:t>N</w:t>
            </w:r>
            <w:r>
              <w:t>/A:  Drawdown analysis</w:t>
            </w:r>
          </w:p>
        </w:tc>
        <w:tc>
          <w:tcPr>
            <w:tcW w:w="1556" w:type="dxa"/>
            <w:vAlign w:val="center"/>
          </w:tcPr>
          <w:p w14:paraId="2C8BC805" w14:textId="5231068E" w:rsidR="00476E25" w:rsidRPr="00B114D1" w:rsidDel="0095033B" w:rsidRDefault="00476E25">
            <w:pPr>
              <w:spacing w:line="240" w:lineRule="auto"/>
              <w:jc w:val="center"/>
            </w:pPr>
            <w:r>
              <w:t>1.576</w:t>
            </w:r>
          </w:p>
        </w:tc>
        <w:tc>
          <w:tcPr>
            <w:tcW w:w="1051" w:type="dxa"/>
            <w:vAlign w:val="center"/>
          </w:tcPr>
          <w:p w14:paraId="09853239" w14:textId="4017819E" w:rsidR="00476E25" w:rsidRPr="00B114D1" w:rsidDel="0095033B" w:rsidRDefault="00476E25">
            <w:pPr>
              <w:spacing w:after="180" w:line="240" w:lineRule="auto"/>
              <w:jc w:val="center"/>
            </w:pPr>
            <w:r>
              <w:t>N/A</w:t>
            </w:r>
          </w:p>
        </w:tc>
        <w:tc>
          <w:tcPr>
            <w:tcW w:w="899" w:type="dxa"/>
            <w:vAlign w:val="center"/>
          </w:tcPr>
          <w:p w14:paraId="55E47658" w14:textId="60D456D3" w:rsidR="00476E25" w:rsidRPr="00B114D1" w:rsidDel="0095033B" w:rsidRDefault="00476E25">
            <w:pPr>
              <w:spacing w:after="180" w:line="240" w:lineRule="auto"/>
              <w:jc w:val="center"/>
            </w:pPr>
            <w:r>
              <w:t>N/A</w:t>
            </w:r>
          </w:p>
        </w:tc>
      </w:tr>
      <w:tr w:rsidR="00476E25" w:rsidRPr="00807D37" w14:paraId="4E3B15D9" w14:textId="77777777" w:rsidTr="00B114D1">
        <w:trPr>
          <w:cantSplit/>
          <w:trHeight w:val="642"/>
          <w:jc w:val="center"/>
        </w:trPr>
        <w:tc>
          <w:tcPr>
            <w:tcW w:w="3333" w:type="dxa"/>
            <w:vAlign w:val="center"/>
          </w:tcPr>
          <w:p w14:paraId="1812CA88" w14:textId="17769962" w:rsidR="00476E25" w:rsidRPr="0095033B" w:rsidRDefault="00476E25">
            <w:pPr>
              <w:spacing w:line="240" w:lineRule="auto"/>
              <w:jc w:val="left"/>
              <w:rPr>
                <w:b/>
              </w:rPr>
            </w:pPr>
            <w:r>
              <w:rPr>
                <w:b/>
              </w:rPr>
              <w:t xml:space="preserve">Global Average Number of Floors:  All </w:t>
            </w:r>
            <w:r w:rsidRPr="00730895">
              <w:rPr>
                <w:b/>
              </w:rPr>
              <w:t>Building</w:t>
            </w:r>
            <w:r>
              <w:rPr>
                <w:b/>
              </w:rPr>
              <w:t>s</w:t>
            </w:r>
          </w:p>
        </w:tc>
        <w:tc>
          <w:tcPr>
            <w:tcW w:w="1467" w:type="dxa"/>
            <w:vAlign w:val="center"/>
          </w:tcPr>
          <w:p w14:paraId="23F07F33" w14:textId="358C1523" w:rsidR="00476E25" w:rsidRDefault="00476E25">
            <w:pPr>
              <w:spacing w:after="180" w:line="240" w:lineRule="auto"/>
              <w:jc w:val="center"/>
            </w:pPr>
            <w:r>
              <w:t>Floors</w:t>
            </w:r>
          </w:p>
        </w:tc>
        <w:tc>
          <w:tcPr>
            <w:tcW w:w="1769" w:type="dxa"/>
            <w:vAlign w:val="center"/>
          </w:tcPr>
          <w:p w14:paraId="5C4C9F6B" w14:textId="4D13C0FB" w:rsidR="00476E25" w:rsidRPr="00B114D1" w:rsidDel="0095033B" w:rsidRDefault="00476E25">
            <w:pPr>
              <w:spacing w:after="180" w:line="240" w:lineRule="auto"/>
              <w:jc w:val="center"/>
            </w:pPr>
            <w:r w:rsidRPr="00730895">
              <w:t>N</w:t>
            </w:r>
            <w:r>
              <w:t>/A:  Drawdown analysis</w:t>
            </w:r>
          </w:p>
        </w:tc>
        <w:tc>
          <w:tcPr>
            <w:tcW w:w="1556" w:type="dxa"/>
            <w:vAlign w:val="center"/>
          </w:tcPr>
          <w:p w14:paraId="028CA830" w14:textId="3B7198FA" w:rsidR="00476E25" w:rsidRPr="00B114D1" w:rsidDel="0095033B" w:rsidRDefault="00476E25">
            <w:pPr>
              <w:spacing w:line="240" w:lineRule="auto"/>
              <w:jc w:val="center"/>
            </w:pPr>
            <w:r>
              <w:t>1.576</w:t>
            </w:r>
          </w:p>
        </w:tc>
        <w:tc>
          <w:tcPr>
            <w:tcW w:w="1051" w:type="dxa"/>
            <w:vAlign w:val="center"/>
          </w:tcPr>
          <w:p w14:paraId="691CE485" w14:textId="548DC47F" w:rsidR="00476E25" w:rsidRPr="00B114D1" w:rsidDel="0095033B" w:rsidRDefault="00476E25">
            <w:pPr>
              <w:spacing w:after="180" w:line="240" w:lineRule="auto"/>
              <w:jc w:val="center"/>
            </w:pPr>
            <w:r>
              <w:t>N/A</w:t>
            </w:r>
          </w:p>
        </w:tc>
        <w:tc>
          <w:tcPr>
            <w:tcW w:w="899" w:type="dxa"/>
            <w:vAlign w:val="center"/>
          </w:tcPr>
          <w:p w14:paraId="1477AD2B" w14:textId="5DB81872" w:rsidR="00476E25" w:rsidRPr="00B114D1" w:rsidDel="0095033B" w:rsidRDefault="00476E25">
            <w:pPr>
              <w:spacing w:after="180" w:line="240" w:lineRule="auto"/>
              <w:jc w:val="center"/>
            </w:pPr>
            <w:r>
              <w:t>N/A</w:t>
            </w:r>
          </w:p>
        </w:tc>
      </w:tr>
    </w:tbl>
    <w:p w14:paraId="4039803E" w14:textId="77777777" w:rsidR="0095033B" w:rsidRDefault="0095033B" w:rsidP="00EB247F">
      <w:pPr>
        <w:spacing w:after="0"/>
        <w:rPr>
          <w:bCs/>
        </w:rPr>
      </w:pPr>
    </w:p>
    <w:p w14:paraId="3F50FB1B" w14:textId="42FCD058" w:rsidR="00EA45C4" w:rsidRDefault="00EA45C4">
      <w:pPr>
        <w:spacing w:after="160" w:line="259" w:lineRule="auto"/>
        <w:jc w:val="left"/>
        <w:rPr>
          <w:bCs/>
        </w:rPr>
      </w:pPr>
      <w:r>
        <w:rPr>
          <w:bCs/>
        </w:rPr>
        <w:br w:type="page"/>
      </w:r>
    </w:p>
    <w:p w14:paraId="178DD579" w14:textId="21CA0E42" w:rsidR="00EA45C4" w:rsidRPr="006B1084" w:rsidRDefault="00EA45C4" w:rsidP="00302F6C">
      <w:r>
        <w:lastRenderedPageBreak/>
        <w:fldChar w:fldCharType="begin"/>
      </w:r>
      <w:r>
        <w:instrText xml:space="preserve"> REF _Ref7179378 \h </w:instrText>
      </w:r>
      <w:r w:rsidR="00FF0F1D">
        <w:instrText xml:space="preserve"> \* MERGEFORMAT </w:instrText>
      </w:r>
      <w:r>
        <w:fldChar w:fldCharType="separate"/>
      </w:r>
      <w:r w:rsidR="007A5307">
        <w:t xml:space="preserve">Table </w:t>
      </w:r>
      <w:r w:rsidR="007A5307">
        <w:rPr>
          <w:noProof/>
        </w:rPr>
        <w:t>2.8</w:t>
      </w:r>
      <w:r>
        <w:fldChar w:fldCharType="end"/>
      </w:r>
      <w:r>
        <w:t xml:space="preserve"> presents the technical inputs for the Green Roof model, using the Climate Zone weighting and filters suited for Green Roofs. </w:t>
      </w:r>
      <w:del w:id="1332" w:author="Catherine Foster" w:date="2020-05-07T15:57:00Z">
        <w:r w:rsidDel="00156755">
          <w:delText xml:space="preserve"> </w:delText>
        </w:r>
      </w:del>
      <w:r w:rsidR="0027740B">
        <w:t xml:space="preserve">Key takeaways: </w:t>
      </w:r>
      <w:del w:id="1333" w:author="Catherine Foster" w:date="2020-05-07T15:57:00Z">
        <w:r w:rsidR="0027740B" w:rsidDel="00156755">
          <w:delText xml:space="preserve"> </w:delText>
        </w:r>
      </w:del>
      <w:r w:rsidR="0027740B">
        <w:t xml:space="preserve">In the cooler climate zones that Green Roofs target, conventional roof </w:t>
      </w:r>
      <w:r w:rsidR="00FF0F1D">
        <w:t xml:space="preserve">space </w:t>
      </w:r>
      <w:r w:rsidR="0027740B">
        <w:t>cooling electricity consumption is slightly lower and heating fuel consumption is much higher than in the Cool Roof model summarized i</w:t>
      </w:r>
      <w:r w:rsidR="00FF0F1D">
        <w:t xml:space="preserve">n </w:t>
      </w:r>
      <w:r w:rsidR="00FF0F1D">
        <w:fldChar w:fldCharType="begin"/>
      </w:r>
      <w:r w:rsidR="00FF0F1D">
        <w:instrText xml:space="preserve"> REF _Ref7427062 \h </w:instrText>
      </w:r>
      <w:r w:rsidR="00FF0F1D">
        <w:fldChar w:fldCharType="separate"/>
      </w:r>
      <w:r w:rsidR="007A5307">
        <w:t xml:space="preserve">Table </w:t>
      </w:r>
      <w:r w:rsidR="007A5307">
        <w:rPr>
          <w:noProof/>
        </w:rPr>
        <w:t>2</w:t>
      </w:r>
      <w:r w:rsidR="007A5307">
        <w:t>.</w:t>
      </w:r>
      <w:r w:rsidR="007A5307">
        <w:rPr>
          <w:noProof/>
        </w:rPr>
        <w:t>7</w:t>
      </w:r>
      <w:r w:rsidR="00FF0F1D">
        <w:fldChar w:fldCharType="end"/>
      </w:r>
      <w:r w:rsidR="0027740B">
        <w:t xml:space="preserve">. </w:t>
      </w:r>
      <w:del w:id="1334" w:author="Catherine Foster" w:date="2020-05-07T15:57:00Z">
        <w:r w:rsidR="0027740B" w:rsidDel="00156755">
          <w:delText xml:space="preserve"> </w:delText>
        </w:r>
      </w:del>
      <w:r w:rsidR="0027740B">
        <w:t xml:space="preserve">Additionally, unlike Cool Roofs, Green Roofs </w:t>
      </w:r>
      <w:r w:rsidR="0027740B" w:rsidRPr="00B114D1">
        <w:rPr>
          <w:i/>
        </w:rPr>
        <w:t>reduce</w:t>
      </w:r>
      <w:r w:rsidR="0027740B">
        <w:t xml:space="preserve"> space heating fuel consumption due to their insulating value. </w:t>
      </w:r>
      <w:del w:id="1335" w:author="Catherine Foster" w:date="2020-05-07T15:57:00Z">
        <w:r w:rsidR="0027740B" w:rsidDel="00156755">
          <w:delText xml:space="preserve"> </w:delText>
        </w:r>
      </w:del>
      <w:r w:rsidR="0027740B">
        <w:t xml:space="preserve">The </w:t>
      </w:r>
      <w:r w:rsidR="0027740B" w:rsidRPr="00B114D1">
        <w:rPr>
          <w:i/>
        </w:rPr>
        <w:t>fractional</w:t>
      </w:r>
      <w:r w:rsidR="0027740B">
        <w:t xml:space="preserve"> energy savings are comparable (~7% to 9%), but the </w:t>
      </w:r>
      <w:r w:rsidR="00370119">
        <w:t>specific space heating</w:t>
      </w:r>
      <w:r w:rsidR="0027740B">
        <w:t xml:space="preserve"> energy impact (TJ</w:t>
      </w:r>
      <w:r w:rsidR="00370119">
        <w:t>/m</w:t>
      </w:r>
      <w:r w:rsidR="00370119" w:rsidRPr="00B114D1">
        <w:rPr>
          <w:vertAlign w:val="superscript"/>
        </w:rPr>
        <w:t>2</w:t>
      </w:r>
      <w:r w:rsidR="0027740B">
        <w:t xml:space="preserve">) of Green Roofs is much higher, since heating loads are much higher in these cooler climate zones.  </w:t>
      </w:r>
    </w:p>
    <w:p w14:paraId="20BE16D3" w14:textId="77777777" w:rsidR="00476E25" w:rsidRDefault="00476E25" w:rsidP="00EB247F">
      <w:pPr>
        <w:spacing w:after="0"/>
        <w:rPr>
          <w:bCs/>
        </w:rPr>
      </w:pPr>
    </w:p>
    <w:p w14:paraId="34B17389" w14:textId="20FD917E" w:rsidR="00476E25" w:rsidRPr="0021082B" w:rsidRDefault="00291B01">
      <w:pPr>
        <w:pStyle w:val="Caption"/>
        <w:jc w:val="center"/>
        <w:rPr>
          <w:rFonts w:asciiTheme="majorHAnsi" w:eastAsiaTheme="majorEastAsia" w:hAnsiTheme="majorHAnsi" w:cstheme="majorBidi"/>
          <w:b/>
          <w:bCs/>
          <w:color w:val="000000" w:themeColor="text1"/>
          <w:sz w:val="23"/>
          <w:szCs w:val="23"/>
          <w:lang w:eastAsia="zh-CN"/>
        </w:rPr>
      </w:pPr>
      <w:bookmarkStart w:id="1336" w:name="_Ref7179378"/>
      <w:bookmarkStart w:id="1337" w:name="_Toc12546597"/>
      <w:r>
        <w:t>Table</w:t>
      </w:r>
      <w:r w:rsidR="008359BF">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2</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8</w:t>
      </w:r>
      <w:r w:rsidR="000940A1">
        <w:rPr>
          <w:noProof/>
        </w:rPr>
        <w:fldChar w:fldCharType="end"/>
      </w:r>
      <w:bookmarkEnd w:id="1336"/>
      <w:r w:rsidR="00476E25">
        <w:t xml:space="preserve"> Technical Inputs for Conventional and Green Roofs:  Green Roof Model</w:t>
      </w:r>
      <w:bookmarkEnd w:id="1337"/>
    </w:p>
    <w:tbl>
      <w:tblPr>
        <w:tblStyle w:val="TableGrid"/>
        <w:tblW w:w="10075" w:type="dxa"/>
        <w:jc w:val="center"/>
        <w:tblLook w:val="04A0" w:firstRow="1" w:lastRow="0" w:firstColumn="1" w:lastColumn="0" w:noHBand="0" w:noVBand="1"/>
      </w:tblPr>
      <w:tblGrid>
        <w:gridCol w:w="3317"/>
        <w:gridCol w:w="1418"/>
        <w:gridCol w:w="1792"/>
        <w:gridCol w:w="1586"/>
        <w:gridCol w:w="1062"/>
        <w:gridCol w:w="900"/>
      </w:tblGrid>
      <w:tr w:rsidR="00476E25" w:rsidRPr="00807D37" w14:paraId="5ED0CCA9" w14:textId="77777777" w:rsidTr="00B114D1">
        <w:trPr>
          <w:cantSplit/>
          <w:trHeight w:val="868"/>
          <w:tblHeader/>
          <w:jc w:val="center"/>
        </w:trPr>
        <w:tc>
          <w:tcPr>
            <w:tcW w:w="3317" w:type="dxa"/>
            <w:shd w:val="clear" w:color="auto" w:fill="4F81BD" w:themeFill="accent1"/>
            <w:vAlign w:val="center"/>
          </w:tcPr>
          <w:p w14:paraId="16AA0FF6" w14:textId="77777777" w:rsidR="00476E25" w:rsidRPr="00FB649C" w:rsidRDefault="00476E25" w:rsidP="00476E25">
            <w:pPr>
              <w:spacing w:after="180" w:line="240" w:lineRule="auto"/>
              <w:jc w:val="center"/>
              <w:rPr>
                <w:rFonts w:eastAsia="Helvetica,Times New Roman" w:cstheme="minorHAnsi"/>
                <w:b/>
                <w:color w:val="FFFFFF" w:themeColor="background1"/>
                <w:sz w:val="20"/>
                <w:szCs w:val="20"/>
              </w:rPr>
            </w:pPr>
            <w:r>
              <w:rPr>
                <w:rFonts w:eastAsia="Helvetica,Times New Roman" w:cstheme="minorHAnsi"/>
                <w:b/>
                <w:color w:val="FFFFFF" w:themeColor="background1"/>
                <w:sz w:val="20"/>
                <w:szCs w:val="20"/>
              </w:rPr>
              <w:t>Variable</w:t>
            </w:r>
          </w:p>
        </w:tc>
        <w:tc>
          <w:tcPr>
            <w:tcW w:w="1418" w:type="dxa"/>
            <w:shd w:val="clear" w:color="auto" w:fill="4F81BD" w:themeFill="accent1"/>
            <w:vAlign w:val="center"/>
          </w:tcPr>
          <w:p w14:paraId="153304E5" w14:textId="77777777" w:rsidR="00476E25" w:rsidRPr="00FB649C" w:rsidRDefault="00476E25" w:rsidP="00476E25">
            <w:pPr>
              <w:spacing w:after="180" w:line="240" w:lineRule="auto"/>
              <w:jc w:val="center"/>
              <w:rPr>
                <w:b/>
                <w:bCs/>
                <w:color w:val="FFFFFF" w:themeColor="background1"/>
                <w:sz w:val="20"/>
                <w:szCs w:val="20"/>
              </w:rPr>
            </w:pPr>
            <w:r>
              <w:rPr>
                <w:b/>
                <w:bCs/>
                <w:color w:val="FFFFFF" w:themeColor="background1"/>
                <w:sz w:val="20"/>
                <w:szCs w:val="20"/>
              </w:rPr>
              <w:t>Units</w:t>
            </w:r>
          </w:p>
        </w:tc>
        <w:tc>
          <w:tcPr>
            <w:tcW w:w="1792" w:type="dxa"/>
            <w:shd w:val="clear" w:color="auto" w:fill="4F81BD" w:themeFill="accent1"/>
            <w:vAlign w:val="center"/>
          </w:tcPr>
          <w:p w14:paraId="614F8554" w14:textId="77777777" w:rsidR="00476E25" w:rsidRPr="00FB649C" w:rsidRDefault="00476E25" w:rsidP="00476E25">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586" w:type="dxa"/>
            <w:shd w:val="clear" w:color="auto" w:fill="4F81BD" w:themeFill="accent1"/>
            <w:vAlign w:val="center"/>
          </w:tcPr>
          <w:p w14:paraId="42BAD3F0" w14:textId="77777777" w:rsidR="00476E25" w:rsidRPr="00FB649C" w:rsidRDefault="00476E25" w:rsidP="00476E25">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062" w:type="dxa"/>
            <w:shd w:val="clear" w:color="auto" w:fill="4F81BD" w:themeFill="accent1"/>
            <w:vAlign w:val="center"/>
          </w:tcPr>
          <w:p w14:paraId="146171A9" w14:textId="77777777" w:rsidR="00476E25" w:rsidRPr="00FB649C" w:rsidRDefault="00476E25" w:rsidP="00476E25">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900" w:type="dxa"/>
            <w:shd w:val="clear" w:color="auto" w:fill="4F81BD" w:themeFill="accent1"/>
            <w:vAlign w:val="center"/>
          </w:tcPr>
          <w:p w14:paraId="79522134" w14:textId="77777777" w:rsidR="00476E25" w:rsidRPr="00FB649C" w:rsidRDefault="00476E25" w:rsidP="00476E25">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76E25" w:rsidRPr="00807D37" w14:paraId="58D883E3" w14:textId="77777777" w:rsidTr="00B114D1">
        <w:trPr>
          <w:cantSplit/>
          <w:trHeight w:val="642"/>
          <w:jc w:val="center"/>
        </w:trPr>
        <w:tc>
          <w:tcPr>
            <w:tcW w:w="3317" w:type="dxa"/>
            <w:vAlign w:val="center"/>
          </w:tcPr>
          <w:p w14:paraId="0B486A81" w14:textId="77777777" w:rsidR="00476E25" w:rsidRPr="00730895" w:rsidRDefault="00476E25">
            <w:pPr>
              <w:spacing w:line="240" w:lineRule="auto"/>
              <w:jc w:val="left"/>
              <w:rPr>
                <w:b/>
                <w:color w:val="000000" w:themeColor="text1"/>
                <w:sz w:val="20"/>
                <w:szCs w:val="20"/>
              </w:rPr>
            </w:pPr>
            <w:r w:rsidRPr="00730895">
              <w:rPr>
                <w:b/>
              </w:rPr>
              <w:t>Space Heating and Cooling Electricity Consumed:  Conventional Roof</w:t>
            </w:r>
          </w:p>
        </w:tc>
        <w:tc>
          <w:tcPr>
            <w:tcW w:w="1418" w:type="dxa"/>
            <w:vAlign w:val="center"/>
          </w:tcPr>
          <w:p w14:paraId="742A9B0C" w14:textId="494260E0" w:rsidR="00476E25" w:rsidRPr="000E5AC5" w:rsidRDefault="00E05A94" w:rsidP="00E05A94">
            <w:pPr>
              <w:spacing w:after="180" w:line="240" w:lineRule="auto"/>
              <w:jc w:val="center"/>
              <w:rPr>
                <w:rFonts w:eastAsia="Helvetica,Times New Roman" w:cstheme="minorHAnsi"/>
                <w:color w:val="000000" w:themeColor="text1"/>
                <w:sz w:val="20"/>
                <w:szCs w:val="20"/>
              </w:rPr>
            </w:pPr>
            <w:r>
              <w:t>k</w:t>
            </w:r>
            <w:r w:rsidR="00476E25" w:rsidRPr="000E5AC5">
              <w:t>Wh/</w:t>
            </w:r>
            <w:r w:rsidR="00476E25">
              <w:t>(</w:t>
            </w:r>
            <w:r w:rsidR="00476E25" w:rsidRPr="000E5AC5">
              <w:t>m</w:t>
            </w:r>
            <w:r w:rsidR="00476E25" w:rsidRPr="000E5AC5">
              <w:rPr>
                <w:vertAlign w:val="superscript"/>
              </w:rPr>
              <w:t>2</w:t>
            </w:r>
            <w:r w:rsidR="00476E25">
              <w:t xml:space="preserve"> Roof Area-Year)</w:t>
            </w:r>
          </w:p>
        </w:tc>
        <w:tc>
          <w:tcPr>
            <w:tcW w:w="1792" w:type="dxa"/>
            <w:vAlign w:val="center"/>
          </w:tcPr>
          <w:p w14:paraId="218B0071" w14:textId="50512FAE" w:rsidR="00476E25" w:rsidRPr="00B114D1" w:rsidRDefault="009B4CB6" w:rsidP="00476E25">
            <w:pPr>
              <w:spacing w:after="180" w:line="240" w:lineRule="auto"/>
              <w:jc w:val="center"/>
              <w:rPr>
                <w:rFonts w:eastAsia="Helvetica,Times New Roman" w:cstheme="minorHAnsi"/>
                <w:color w:val="000000" w:themeColor="text1"/>
                <w:sz w:val="20"/>
                <w:szCs w:val="20"/>
              </w:rPr>
            </w:pPr>
            <w:r w:rsidRPr="00B114D1">
              <w:rPr>
                <w:rFonts w:eastAsia="Helvetica,Times New Roman" w:cstheme="minorHAnsi"/>
                <w:color w:val="000000" w:themeColor="text1"/>
                <w:sz w:val="20"/>
                <w:szCs w:val="20"/>
              </w:rPr>
              <w:t>16</w:t>
            </w:r>
            <w:r w:rsidR="00E05A94">
              <w:rPr>
                <w:rFonts w:eastAsia="Helvetica,Times New Roman" w:cstheme="minorHAnsi"/>
                <w:color w:val="000000" w:themeColor="text1"/>
                <w:sz w:val="20"/>
                <w:szCs w:val="20"/>
              </w:rPr>
              <w:t>.</w:t>
            </w:r>
            <w:r w:rsidR="008E6C64">
              <w:rPr>
                <w:rFonts w:eastAsia="Helvetica,Times New Roman" w:cstheme="minorHAnsi"/>
                <w:color w:val="000000" w:themeColor="text1"/>
                <w:sz w:val="20"/>
                <w:szCs w:val="20"/>
              </w:rPr>
              <w:t>0</w:t>
            </w:r>
            <w:r w:rsidRPr="00B114D1">
              <w:rPr>
                <w:rFonts w:eastAsia="Helvetica,Times New Roman" w:cstheme="minorHAnsi"/>
                <w:color w:val="000000" w:themeColor="text1"/>
                <w:sz w:val="20"/>
                <w:szCs w:val="20"/>
              </w:rPr>
              <w:t>-70</w:t>
            </w:r>
            <w:r w:rsidR="00E05A94">
              <w:rPr>
                <w:rFonts w:eastAsia="Helvetica,Times New Roman" w:cstheme="minorHAnsi"/>
                <w:color w:val="000000" w:themeColor="text1"/>
                <w:sz w:val="20"/>
                <w:szCs w:val="20"/>
              </w:rPr>
              <w:t>.</w:t>
            </w:r>
            <w:r w:rsidR="008E6C64">
              <w:rPr>
                <w:rFonts w:eastAsia="Helvetica,Times New Roman" w:cstheme="minorHAnsi"/>
                <w:color w:val="000000" w:themeColor="text1"/>
                <w:sz w:val="20"/>
                <w:szCs w:val="20"/>
              </w:rPr>
              <w:t>4</w:t>
            </w:r>
          </w:p>
        </w:tc>
        <w:tc>
          <w:tcPr>
            <w:tcW w:w="1586" w:type="dxa"/>
            <w:vAlign w:val="center"/>
          </w:tcPr>
          <w:p w14:paraId="6C9CA3DF" w14:textId="4E0E78B3" w:rsidR="00476E25" w:rsidRPr="00B114D1" w:rsidRDefault="009B4CB6" w:rsidP="00476E25">
            <w:pPr>
              <w:spacing w:line="240" w:lineRule="auto"/>
              <w:jc w:val="center"/>
              <w:rPr>
                <w:bCs/>
                <w:sz w:val="20"/>
                <w:szCs w:val="20"/>
              </w:rPr>
            </w:pPr>
            <w:r w:rsidRPr="00B114D1">
              <w:rPr>
                <w:bCs/>
                <w:sz w:val="20"/>
                <w:szCs w:val="20"/>
              </w:rPr>
              <w:t>43</w:t>
            </w:r>
            <w:r w:rsidR="00E05A94">
              <w:rPr>
                <w:bCs/>
                <w:sz w:val="20"/>
                <w:szCs w:val="20"/>
              </w:rPr>
              <w:t>.</w:t>
            </w:r>
            <w:r w:rsidR="008E6C64">
              <w:rPr>
                <w:bCs/>
                <w:sz w:val="20"/>
                <w:szCs w:val="20"/>
              </w:rPr>
              <w:t>2</w:t>
            </w:r>
          </w:p>
        </w:tc>
        <w:tc>
          <w:tcPr>
            <w:tcW w:w="1062" w:type="dxa"/>
            <w:vAlign w:val="center"/>
          </w:tcPr>
          <w:p w14:paraId="5047A463" w14:textId="5B8B5E18" w:rsidR="00476E25" w:rsidRPr="00B114D1" w:rsidRDefault="009B4CB6" w:rsidP="00476E25">
            <w:pPr>
              <w:spacing w:after="180" w:line="240" w:lineRule="auto"/>
              <w:jc w:val="center"/>
              <w:rPr>
                <w:rFonts w:eastAsia="Helvetica,Times New Roman" w:cstheme="minorHAnsi"/>
                <w:color w:val="000000" w:themeColor="text1"/>
                <w:sz w:val="20"/>
                <w:szCs w:val="20"/>
              </w:rPr>
            </w:pPr>
            <w:r w:rsidRPr="00B114D1">
              <w:rPr>
                <w:rFonts w:eastAsia="Helvetica,Times New Roman" w:cstheme="minorHAnsi"/>
                <w:color w:val="000000" w:themeColor="text1"/>
                <w:sz w:val="20"/>
                <w:szCs w:val="20"/>
              </w:rPr>
              <w:t>9</w:t>
            </w:r>
          </w:p>
        </w:tc>
        <w:tc>
          <w:tcPr>
            <w:tcW w:w="900" w:type="dxa"/>
            <w:vAlign w:val="center"/>
          </w:tcPr>
          <w:p w14:paraId="677A45E6" w14:textId="0CA5B722" w:rsidR="00476E25" w:rsidRPr="00B114D1" w:rsidRDefault="009B4CB6" w:rsidP="00476E25">
            <w:pPr>
              <w:spacing w:after="180" w:line="240" w:lineRule="auto"/>
              <w:jc w:val="center"/>
              <w:rPr>
                <w:rFonts w:eastAsia="Helvetica,Times New Roman" w:cstheme="minorHAnsi"/>
                <w:color w:val="000000" w:themeColor="text1"/>
                <w:sz w:val="20"/>
                <w:szCs w:val="20"/>
              </w:rPr>
            </w:pPr>
            <w:r w:rsidRPr="00B114D1">
              <w:rPr>
                <w:rFonts w:eastAsia="Helvetica,Times New Roman" w:cstheme="minorHAnsi"/>
                <w:color w:val="000000" w:themeColor="text1"/>
                <w:sz w:val="20"/>
                <w:szCs w:val="20"/>
              </w:rPr>
              <w:t>2</w:t>
            </w:r>
          </w:p>
        </w:tc>
      </w:tr>
      <w:tr w:rsidR="009B4CB6" w:rsidRPr="00807D37" w14:paraId="4390DE91" w14:textId="77777777" w:rsidTr="00B114D1">
        <w:trPr>
          <w:cantSplit/>
          <w:trHeight w:val="642"/>
          <w:jc w:val="center"/>
        </w:trPr>
        <w:tc>
          <w:tcPr>
            <w:tcW w:w="3317" w:type="dxa"/>
            <w:vAlign w:val="center"/>
          </w:tcPr>
          <w:p w14:paraId="5B781D92" w14:textId="77777777" w:rsidR="009B4CB6" w:rsidRPr="00730895" w:rsidRDefault="009B4CB6">
            <w:pPr>
              <w:spacing w:line="240" w:lineRule="auto"/>
              <w:jc w:val="left"/>
              <w:rPr>
                <w:b/>
              </w:rPr>
            </w:pPr>
            <w:r w:rsidRPr="00730895">
              <w:rPr>
                <w:b/>
              </w:rPr>
              <w:t xml:space="preserve">Space Heating and Cooling Electricity Consumed:  </w:t>
            </w:r>
            <w:r>
              <w:rPr>
                <w:b/>
              </w:rPr>
              <w:t>Green</w:t>
            </w:r>
            <w:r w:rsidRPr="00730895">
              <w:rPr>
                <w:b/>
              </w:rPr>
              <w:t xml:space="preserve"> Roof</w:t>
            </w:r>
          </w:p>
        </w:tc>
        <w:tc>
          <w:tcPr>
            <w:tcW w:w="1418" w:type="dxa"/>
            <w:vAlign w:val="center"/>
          </w:tcPr>
          <w:p w14:paraId="2A136081" w14:textId="216CAE51" w:rsidR="009B4CB6" w:rsidRPr="000E5AC5" w:rsidRDefault="00E05A94" w:rsidP="00476E25">
            <w:pPr>
              <w:spacing w:after="180" w:line="240" w:lineRule="auto"/>
              <w:jc w:val="center"/>
            </w:pPr>
            <w:r>
              <w:t>k</w:t>
            </w:r>
            <w:r w:rsidR="009B4CB6" w:rsidRPr="000E5AC5">
              <w:t>Wh/</w:t>
            </w:r>
            <w:r w:rsidR="009B4CB6">
              <w:t>(</w:t>
            </w:r>
            <w:r w:rsidR="009B4CB6" w:rsidRPr="000E5AC5">
              <w:t>m</w:t>
            </w:r>
            <w:r w:rsidR="009B4CB6" w:rsidRPr="000E5AC5">
              <w:rPr>
                <w:vertAlign w:val="superscript"/>
              </w:rPr>
              <w:t>2</w:t>
            </w:r>
            <w:r w:rsidR="009B4CB6">
              <w:t xml:space="preserve"> Roof Area-Year)</w:t>
            </w:r>
          </w:p>
        </w:tc>
        <w:tc>
          <w:tcPr>
            <w:tcW w:w="1792" w:type="dxa"/>
            <w:vAlign w:val="center"/>
          </w:tcPr>
          <w:p w14:paraId="4469EF02" w14:textId="52FED6B6" w:rsidR="009B4CB6" w:rsidRPr="00B114D1" w:rsidDel="0095033B" w:rsidRDefault="009B4CB6" w:rsidP="00476E25">
            <w:pPr>
              <w:spacing w:after="180" w:line="240" w:lineRule="auto"/>
              <w:jc w:val="center"/>
            </w:pPr>
            <w:r>
              <w:t>13</w:t>
            </w:r>
            <w:r w:rsidR="00E05A94">
              <w:t>.</w:t>
            </w:r>
            <w:r w:rsidR="008E6C64">
              <w:t>4</w:t>
            </w:r>
            <w:r>
              <w:t>-</w:t>
            </w:r>
            <w:r w:rsidR="008E6C64">
              <w:t>69.8</w:t>
            </w:r>
          </w:p>
        </w:tc>
        <w:tc>
          <w:tcPr>
            <w:tcW w:w="1586" w:type="dxa"/>
            <w:vAlign w:val="center"/>
          </w:tcPr>
          <w:p w14:paraId="2F02F7C5" w14:textId="5B3C3405" w:rsidR="009B4CB6" w:rsidRPr="00B114D1" w:rsidDel="0095033B" w:rsidRDefault="009B4CB6" w:rsidP="00476E25">
            <w:pPr>
              <w:spacing w:line="240" w:lineRule="auto"/>
              <w:jc w:val="center"/>
            </w:pPr>
            <w:r>
              <w:t>41</w:t>
            </w:r>
            <w:r w:rsidR="00E05A94">
              <w:t>.</w:t>
            </w:r>
            <w:r w:rsidR="008E6C64">
              <w:t>6</w:t>
            </w:r>
          </w:p>
        </w:tc>
        <w:tc>
          <w:tcPr>
            <w:tcW w:w="1062" w:type="dxa"/>
            <w:vAlign w:val="center"/>
          </w:tcPr>
          <w:p w14:paraId="1FE80474" w14:textId="2815C120" w:rsidR="009B4CB6" w:rsidRPr="00B114D1" w:rsidDel="0095033B" w:rsidRDefault="009B4CB6" w:rsidP="00476E25">
            <w:pPr>
              <w:spacing w:after="180" w:line="240" w:lineRule="auto"/>
              <w:jc w:val="center"/>
            </w:pPr>
            <w:r>
              <w:t>9</w:t>
            </w:r>
          </w:p>
        </w:tc>
        <w:tc>
          <w:tcPr>
            <w:tcW w:w="900" w:type="dxa"/>
            <w:vAlign w:val="center"/>
          </w:tcPr>
          <w:p w14:paraId="22FF9F59" w14:textId="659EA2FE" w:rsidR="009B4CB6" w:rsidRPr="00B114D1" w:rsidDel="0095033B" w:rsidRDefault="009B4CB6" w:rsidP="00476E25">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r>
      <w:tr w:rsidR="009B4CB6" w:rsidRPr="00807D37" w14:paraId="2007F22A" w14:textId="77777777" w:rsidTr="00B114D1">
        <w:trPr>
          <w:cantSplit/>
          <w:trHeight w:val="642"/>
          <w:jc w:val="center"/>
        </w:trPr>
        <w:tc>
          <w:tcPr>
            <w:tcW w:w="3317" w:type="dxa"/>
            <w:vAlign w:val="center"/>
          </w:tcPr>
          <w:p w14:paraId="27B73439" w14:textId="77777777" w:rsidR="009B4CB6" w:rsidRPr="00730895" w:rsidRDefault="009B4CB6">
            <w:pPr>
              <w:spacing w:line="240" w:lineRule="auto"/>
              <w:jc w:val="left"/>
              <w:rPr>
                <w:b/>
              </w:rPr>
            </w:pPr>
            <w:r w:rsidRPr="00730895">
              <w:rPr>
                <w:b/>
              </w:rPr>
              <w:t>Fuel Consumed:  Conventional Roof</w:t>
            </w:r>
          </w:p>
        </w:tc>
        <w:tc>
          <w:tcPr>
            <w:tcW w:w="1418" w:type="dxa"/>
            <w:vAlign w:val="center"/>
          </w:tcPr>
          <w:p w14:paraId="3A5B367D" w14:textId="13D47240" w:rsidR="009B4CB6" w:rsidRPr="000E5AC5" w:rsidRDefault="00E05A94" w:rsidP="00476E25">
            <w:pPr>
              <w:spacing w:after="180" w:line="240" w:lineRule="auto"/>
              <w:jc w:val="center"/>
            </w:pPr>
            <w:r>
              <w:t>M</w:t>
            </w:r>
            <w:r w:rsidR="009B4CB6">
              <w:t>J</w:t>
            </w:r>
            <w:r w:rsidR="009B4CB6" w:rsidRPr="000E5AC5">
              <w:t>/</w:t>
            </w:r>
            <w:r w:rsidR="009B4CB6">
              <w:t>(</w:t>
            </w:r>
            <w:r w:rsidR="009B4CB6" w:rsidRPr="000E5AC5">
              <w:t>m</w:t>
            </w:r>
            <w:r w:rsidR="009B4CB6" w:rsidRPr="000E5AC5">
              <w:rPr>
                <w:vertAlign w:val="superscript"/>
              </w:rPr>
              <w:t>2</w:t>
            </w:r>
            <w:r w:rsidR="009B4CB6">
              <w:t xml:space="preserve"> Roof Area-Year)</w:t>
            </w:r>
          </w:p>
        </w:tc>
        <w:tc>
          <w:tcPr>
            <w:tcW w:w="1792" w:type="dxa"/>
            <w:vAlign w:val="center"/>
          </w:tcPr>
          <w:p w14:paraId="584633B3" w14:textId="150DB8FF" w:rsidR="009B4CB6" w:rsidRPr="00B114D1" w:rsidRDefault="009B4CB6" w:rsidP="00476E25">
            <w:pPr>
              <w:spacing w:after="180" w:line="240" w:lineRule="auto"/>
              <w:jc w:val="center"/>
            </w:pPr>
            <w:r>
              <w:t>0.0-5</w:t>
            </w:r>
            <w:r w:rsidR="008E6C64">
              <w:t>30</w:t>
            </w:r>
          </w:p>
        </w:tc>
        <w:tc>
          <w:tcPr>
            <w:tcW w:w="1586" w:type="dxa"/>
            <w:vAlign w:val="center"/>
          </w:tcPr>
          <w:p w14:paraId="183A2F26" w14:textId="64B23A57" w:rsidR="009B4CB6" w:rsidRPr="00B114D1" w:rsidRDefault="009B4CB6" w:rsidP="00476E25">
            <w:pPr>
              <w:spacing w:line="240" w:lineRule="auto"/>
              <w:jc w:val="center"/>
            </w:pPr>
            <w:r>
              <w:t>26</w:t>
            </w:r>
            <w:r w:rsidR="008E6C64">
              <w:t>3</w:t>
            </w:r>
          </w:p>
        </w:tc>
        <w:tc>
          <w:tcPr>
            <w:tcW w:w="1062" w:type="dxa"/>
            <w:vAlign w:val="center"/>
          </w:tcPr>
          <w:p w14:paraId="0B2F8579" w14:textId="56ED762D" w:rsidR="009B4CB6" w:rsidRPr="00B114D1" w:rsidRDefault="009B4CB6" w:rsidP="00476E25">
            <w:pPr>
              <w:spacing w:after="180" w:line="240" w:lineRule="auto"/>
              <w:jc w:val="center"/>
            </w:pPr>
            <w:r>
              <w:t>17</w:t>
            </w:r>
          </w:p>
        </w:tc>
        <w:tc>
          <w:tcPr>
            <w:tcW w:w="900" w:type="dxa"/>
            <w:vAlign w:val="center"/>
          </w:tcPr>
          <w:p w14:paraId="39201D11" w14:textId="50EFEA5F" w:rsidR="009B4CB6" w:rsidRPr="00B114D1" w:rsidRDefault="009B4CB6">
            <w:pPr>
              <w:spacing w:after="180" w:line="240" w:lineRule="auto"/>
              <w:jc w:val="center"/>
            </w:pPr>
            <w:r>
              <w:t>3</w:t>
            </w:r>
          </w:p>
        </w:tc>
      </w:tr>
      <w:tr w:rsidR="00EA45C4" w:rsidRPr="00807D37" w14:paraId="68350FDD" w14:textId="77777777" w:rsidTr="00B114D1">
        <w:trPr>
          <w:cantSplit/>
          <w:trHeight w:val="642"/>
          <w:jc w:val="center"/>
        </w:trPr>
        <w:tc>
          <w:tcPr>
            <w:tcW w:w="3317" w:type="dxa"/>
            <w:vAlign w:val="center"/>
          </w:tcPr>
          <w:p w14:paraId="20BB6C5B" w14:textId="74C1FC10" w:rsidR="00EA45C4" w:rsidRPr="00730895" w:rsidRDefault="00EA45C4">
            <w:pPr>
              <w:spacing w:line="240" w:lineRule="auto"/>
              <w:jc w:val="left"/>
              <w:rPr>
                <w:b/>
              </w:rPr>
            </w:pPr>
            <w:r>
              <w:rPr>
                <w:b/>
              </w:rPr>
              <w:t>Fuel Saved:  Green Roof</w:t>
            </w:r>
          </w:p>
        </w:tc>
        <w:tc>
          <w:tcPr>
            <w:tcW w:w="1418" w:type="dxa"/>
            <w:vAlign w:val="center"/>
          </w:tcPr>
          <w:p w14:paraId="5138B5C0" w14:textId="641C3926" w:rsidR="00EA45C4" w:rsidRPr="000E5AC5" w:rsidRDefault="00EA45C4" w:rsidP="00476E25">
            <w:pPr>
              <w:spacing w:after="180" w:line="240" w:lineRule="auto"/>
              <w:jc w:val="center"/>
            </w:pPr>
            <w:r>
              <w:t>Percent of Conventional-Roofed Building Fuel</w:t>
            </w:r>
          </w:p>
        </w:tc>
        <w:tc>
          <w:tcPr>
            <w:tcW w:w="1792" w:type="dxa"/>
            <w:vAlign w:val="center"/>
          </w:tcPr>
          <w:p w14:paraId="07A166A9" w14:textId="10BDBDA8" w:rsidR="00EA45C4" w:rsidRPr="00B114D1" w:rsidDel="0095033B" w:rsidRDefault="0027740B" w:rsidP="00476E25">
            <w:pPr>
              <w:spacing w:after="180" w:line="240" w:lineRule="auto"/>
              <w:jc w:val="center"/>
            </w:pPr>
            <w:r>
              <w:t>0.00</w:t>
            </w:r>
            <w:r w:rsidR="009A7A8E">
              <w:t>%</w:t>
            </w:r>
            <w:r>
              <w:t>-12.85</w:t>
            </w:r>
            <w:r w:rsidR="009A7A8E">
              <w:t>%</w:t>
            </w:r>
          </w:p>
        </w:tc>
        <w:tc>
          <w:tcPr>
            <w:tcW w:w="1586" w:type="dxa"/>
            <w:vAlign w:val="center"/>
          </w:tcPr>
          <w:p w14:paraId="55EC280D" w14:textId="5A21980B" w:rsidR="00EA45C4" w:rsidRPr="00B114D1" w:rsidDel="0095033B" w:rsidRDefault="0027740B" w:rsidP="00476E25">
            <w:pPr>
              <w:spacing w:line="240" w:lineRule="auto"/>
              <w:jc w:val="center"/>
            </w:pPr>
            <w:r>
              <w:t>6.86</w:t>
            </w:r>
            <w:r w:rsidR="009A7A8E">
              <w:t>%</w:t>
            </w:r>
          </w:p>
        </w:tc>
        <w:tc>
          <w:tcPr>
            <w:tcW w:w="1062" w:type="dxa"/>
            <w:vAlign w:val="center"/>
          </w:tcPr>
          <w:p w14:paraId="5FC95F93" w14:textId="7111BA4F" w:rsidR="00EA45C4" w:rsidRPr="00B114D1" w:rsidDel="0095033B" w:rsidRDefault="0027740B" w:rsidP="00476E25">
            <w:pPr>
              <w:spacing w:after="180" w:line="240" w:lineRule="auto"/>
              <w:jc w:val="center"/>
            </w:pPr>
            <w:r>
              <w:t>6</w:t>
            </w:r>
          </w:p>
        </w:tc>
        <w:tc>
          <w:tcPr>
            <w:tcW w:w="900" w:type="dxa"/>
            <w:vAlign w:val="center"/>
          </w:tcPr>
          <w:p w14:paraId="4B6476F9" w14:textId="50256E4C" w:rsidR="00EA45C4" w:rsidRPr="00B114D1" w:rsidDel="0095033B" w:rsidRDefault="0027740B" w:rsidP="00476E25">
            <w:pPr>
              <w:spacing w:after="180" w:line="240" w:lineRule="auto"/>
              <w:jc w:val="center"/>
            </w:pPr>
            <w:r>
              <w:t>1</w:t>
            </w:r>
          </w:p>
        </w:tc>
      </w:tr>
      <w:tr w:rsidR="00476E25" w:rsidRPr="00807D37" w14:paraId="380F8529" w14:textId="77777777" w:rsidTr="00B114D1">
        <w:trPr>
          <w:cantSplit/>
          <w:trHeight w:val="642"/>
          <w:jc w:val="center"/>
        </w:trPr>
        <w:tc>
          <w:tcPr>
            <w:tcW w:w="3317" w:type="dxa"/>
            <w:vAlign w:val="center"/>
          </w:tcPr>
          <w:p w14:paraId="56AE7038" w14:textId="77777777" w:rsidR="00476E25" w:rsidRPr="00730895" w:rsidRDefault="00476E25">
            <w:pPr>
              <w:spacing w:line="240" w:lineRule="auto"/>
              <w:jc w:val="left"/>
              <w:rPr>
                <w:b/>
              </w:rPr>
            </w:pPr>
            <w:r w:rsidRPr="00730895">
              <w:rPr>
                <w:b/>
              </w:rPr>
              <w:t>Global Average Number of Floors</w:t>
            </w:r>
            <w:r>
              <w:rPr>
                <w:b/>
              </w:rPr>
              <w:t xml:space="preserve">:  </w:t>
            </w:r>
            <w:r w:rsidRPr="00730895">
              <w:rPr>
                <w:b/>
              </w:rPr>
              <w:t>Commercial Building</w:t>
            </w:r>
            <w:r>
              <w:rPr>
                <w:b/>
              </w:rPr>
              <w:t>s</w:t>
            </w:r>
          </w:p>
        </w:tc>
        <w:tc>
          <w:tcPr>
            <w:tcW w:w="1418" w:type="dxa"/>
            <w:vAlign w:val="center"/>
          </w:tcPr>
          <w:p w14:paraId="7D13F380" w14:textId="77777777" w:rsidR="00476E25" w:rsidRPr="000E5AC5" w:rsidRDefault="00476E25" w:rsidP="00476E25">
            <w:pPr>
              <w:spacing w:after="180" w:line="240" w:lineRule="auto"/>
              <w:jc w:val="center"/>
            </w:pPr>
            <w:r>
              <w:t>Floors</w:t>
            </w:r>
          </w:p>
        </w:tc>
        <w:tc>
          <w:tcPr>
            <w:tcW w:w="1792" w:type="dxa"/>
            <w:vAlign w:val="center"/>
          </w:tcPr>
          <w:p w14:paraId="01716991" w14:textId="19977B59" w:rsidR="00476E25" w:rsidRPr="00235C9C" w:rsidDel="0095033B" w:rsidRDefault="00476E25" w:rsidP="00476E25">
            <w:pPr>
              <w:spacing w:after="180" w:line="240" w:lineRule="auto"/>
              <w:jc w:val="center"/>
              <w:rPr>
                <w:highlight w:val="yellow"/>
              </w:rPr>
            </w:pPr>
            <w:r w:rsidRPr="00730895">
              <w:t>N</w:t>
            </w:r>
            <w:r>
              <w:t>/A:  Drawdown analysis</w:t>
            </w:r>
          </w:p>
        </w:tc>
        <w:tc>
          <w:tcPr>
            <w:tcW w:w="1586" w:type="dxa"/>
            <w:vAlign w:val="center"/>
          </w:tcPr>
          <w:p w14:paraId="76EBA116" w14:textId="6363D6A1" w:rsidR="00476E25" w:rsidRPr="00235C9C" w:rsidDel="0095033B" w:rsidRDefault="00476E25" w:rsidP="00476E25">
            <w:pPr>
              <w:spacing w:line="240" w:lineRule="auto"/>
              <w:jc w:val="center"/>
              <w:rPr>
                <w:highlight w:val="yellow"/>
              </w:rPr>
            </w:pPr>
            <w:r>
              <w:t>1.577</w:t>
            </w:r>
          </w:p>
        </w:tc>
        <w:tc>
          <w:tcPr>
            <w:tcW w:w="1062" w:type="dxa"/>
            <w:vAlign w:val="center"/>
          </w:tcPr>
          <w:p w14:paraId="488FB8C9" w14:textId="082DBB67" w:rsidR="00476E25" w:rsidRPr="00235C9C" w:rsidDel="0095033B" w:rsidRDefault="00476E25" w:rsidP="00476E25">
            <w:pPr>
              <w:spacing w:after="180" w:line="240" w:lineRule="auto"/>
              <w:jc w:val="center"/>
              <w:rPr>
                <w:highlight w:val="yellow"/>
              </w:rPr>
            </w:pPr>
            <w:r>
              <w:t>N/A</w:t>
            </w:r>
          </w:p>
        </w:tc>
        <w:tc>
          <w:tcPr>
            <w:tcW w:w="900" w:type="dxa"/>
            <w:vAlign w:val="center"/>
          </w:tcPr>
          <w:p w14:paraId="4CB0DCB2" w14:textId="5D7B1AE2" w:rsidR="00476E25" w:rsidRPr="00235C9C" w:rsidDel="0095033B" w:rsidRDefault="00476E25" w:rsidP="00476E25">
            <w:pPr>
              <w:spacing w:after="180" w:line="240" w:lineRule="auto"/>
              <w:jc w:val="center"/>
              <w:rPr>
                <w:highlight w:val="yellow"/>
              </w:rPr>
            </w:pPr>
            <w:r>
              <w:t>N/A</w:t>
            </w:r>
          </w:p>
        </w:tc>
      </w:tr>
      <w:tr w:rsidR="00476E25" w:rsidRPr="00807D37" w14:paraId="2695E30C" w14:textId="77777777" w:rsidTr="00B114D1">
        <w:trPr>
          <w:cantSplit/>
          <w:trHeight w:val="642"/>
          <w:jc w:val="center"/>
        </w:trPr>
        <w:tc>
          <w:tcPr>
            <w:tcW w:w="3317" w:type="dxa"/>
            <w:vAlign w:val="center"/>
          </w:tcPr>
          <w:p w14:paraId="46745055" w14:textId="77777777" w:rsidR="00476E25" w:rsidRPr="00730895" w:rsidRDefault="00476E25">
            <w:pPr>
              <w:spacing w:line="240" w:lineRule="auto"/>
              <w:jc w:val="left"/>
              <w:rPr>
                <w:b/>
              </w:rPr>
            </w:pPr>
            <w:r w:rsidRPr="00730895">
              <w:rPr>
                <w:b/>
              </w:rPr>
              <w:t>Global Average Number of Floors</w:t>
            </w:r>
            <w:r>
              <w:rPr>
                <w:b/>
              </w:rPr>
              <w:t xml:space="preserve">:  </w:t>
            </w:r>
            <w:r w:rsidRPr="00730895">
              <w:rPr>
                <w:b/>
              </w:rPr>
              <w:t>Residential Building</w:t>
            </w:r>
            <w:r>
              <w:rPr>
                <w:b/>
              </w:rPr>
              <w:t>s</w:t>
            </w:r>
          </w:p>
        </w:tc>
        <w:tc>
          <w:tcPr>
            <w:tcW w:w="1418" w:type="dxa"/>
            <w:vAlign w:val="center"/>
          </w:tcPr>
          <w:p w14:paraId="773AAFEE" w14:textId="77777777" w:rsidR="00476E25" w:rsidRPr="000E5AC5" w:rsidRDefault="00476E25" w:rsidP="00476E25">
            <w:pPr>
              <w:spacing w:after="180" w:line="240" w:lineRule="auto"/>
              <w:jc w:val="center"/>
            </w:pPr>
            <w:r>
              <w:t>Floors</w:t>
            </w:r>
          </w:p>
        </w:tc>
        <w:tc>
          <w:tcPr>
            <w:tcW w:w="1792" w:type="dxa"/>
            <w:vAlign w:val="center"/>
          </w:tcPr>
          <w:p w14:paraId="217C429C" w14:textId="56C34058" w:rsidR="00476E25" w:rsidRPr="00235C9C" w:rsidDel="0095033B" w:rsidRDefault="00476E25" w:rsidP="00476E25">
            <w:pPr>
              <w:spacing w:after="180" w:line="240" w:lineRule="auto"/>
              <w:jc w:val="center"/>
              <w:rPr>
                <w:highlight w:val="yellow"/>
              </w:rPr>
            </w:pPr>
            <w:r w:rsidRPr="00730895">
              <w:t>N</w:t>
            </w:r>
            <w:r>
              <w:t>/A:  Drawdown analysis</w:t>
            </w:r>
          </w:p>
        </w:tc>
        <w:tc>
          <w:tcPr>
            <w:tcW w:w="1586" w:type="dxa"/>
            <w:vAlign w:val="center"/>
          </w:tcPr>
          <w:p w14:paraId="37142BF8" w14:textId="1B884D8F" w:rsidR="00476E25" w:rsidRPr="00235C9C" w:rsidDel="0095033B" w:rsidRDefault="00476E25" w:rsidP="00476E25">
            <w:pPr>
              <w:spacing w:line="240" w:lineRule="auto"/>
              <w:jc w:val="center"/>
              <w:rPr>
                <w:highlight w:val="yellow"/>
              </w:rPr>
            </w:pPr>
            <w:r>
              <w:t>1.576</w:t>
            </w:r>
          </w:p>
        </w:tc>
        <w:tc>
          <w:tcPr>
            <w:tcW w:w="1062" w:type="dxa"/>
            <w:vAlign w:val="center"/>
          </w:tcPr>
          <w:p w14:paraId="1BE7A602" w14:textId="57141567" w:rsidR="00476E25" w:rsidRPr="00235C9C" w:rsidDel="0095033B" w:rsidRDefault="00476E25" w:rsidP="00476E25">
            <w:pPr>
              <w:spacing w:after="180" w:line="240" w:lineRule="auto"/>
              <w:jc w:val="center"/>
              <w:rPr>
                <w:highlight w:val="yellow"/>
              </w:rPr>
            </w:pPr>
            <w:r>
              <w:t>N/A</w:t>
            </w:r>
          </w:p>
        </w:tc>
        <w:tc>
          <w:tcPr>
            <w:tcW w:w="900" w:type="dxa"/>
            <w:vAlign w:val="center"/>
          </w:tcPr>
          <w:p w14:paraId="20D85732" w14:textId="388601EF" w:rsidR="00476E25" w:rsidRPr="00235C9C" w:rsidDel="0095033B" w:rsidRDefault="00476E25" w:rsidP="00476E25">
            <w:pPr>
              <w:spacing w:after="180" w:line="240" w:lineRule="auto"/>
              <w:jc w:val="center"/>
              <w:rPr>
                <w:highlight w:val="yellow"/>
              </w:rPr>
            </w:pPr>
            <w:r>
              <w:t>N/A</w:t>
            </w:r>
          </w:p>
        </w:tc>
      </w:tr>
      <w:tr w:rsidR="00476E25" w:rsidRPr="00807D37" w14:paraId="7FAF8ADD" w14:textId="77777777" w:rsidTr="00B114D1">
        <w:trPr>
          <w:cantSplit/>
          <w:trHeight w:val="642"/>
          <w:jc w:val="center"/>
        </w:trPr>
        <w:tc>
          <w:tcPr>
            <w:tcW w:w="3317" w:type="dxa"/>
            <w:vAlign w:val="center"/>
          </w:tcPr>
          <w:p w14:paraId="5F33FA94" w14:textId="77777777" w:rsidR="00476E25" w:rsidRPr="00730895" w:rsidRDefault="00476E25">
            <w:pPr>
              <w:spacing w:line="240" w:lineRule="auto"/>
              <w:jc w:val="left"/>
              <w:rPr>
                <w:b/>
              </w:rPr>
            </w:pPr>
            <w:r>
              <w:rPr>
                <w:b/>
              </w:rPr>
              <w:t xml:space="preserve">Global Average Number of Floors:  All </w:t>
            </w:r>
            <w:r w:rsidRPr="00730895">
              <w:rPr>
                <w:b/>
              </w:rPr>
              <w:t>Building</w:t>
            </w:r>
            <w:r>
              <w:rPr>
                <w:b/>
              </w:rPr>
              <w:t>s</w:t>
            </w:r>
          </w:p>
        </w:tc>
        <w:tc>
          <w:tcPr>
            <w:tcW w:w="1418" w:type="dxa"/>
            <w:vAlign w:val="center"/>
          </w:tcPr>
          <w:p w14:paraId="6820FAF2" w14:textId="77777777" w:rsidR="00476E25" w:rsidRDefault="00476E25" w:rsidP="00476E25">
            <w:pPr>
              <w:spacing w:after="180" w:line="240" w:lineRule="auto"/>
              <w:jc w:val="center"/>
            </w:pPr>
            <w:r>
              <w:t>Floors</w:t>
            </w:r>
          </w:p>
        </w:tc>
        <w:tc>
          <w:tcPr>
            <w:tcW w:w="1792" w:type="dxa"/>
            <w:vAlign w:val="center"/>
          </w:tcPr>
          <w:p w14:paraId="5448076E" w14:textId="08050EC9" w:rsidR="00476E25" w:rsidRPr="00235C9C" w:rsidDel="0095033B" w:rsidRDefault="00476E25" w:rsidP="00476E25">
            <w:pPr>
              <w:spacing w:after="180" w:line="240" w:lineRule="auto"/>
              <w:jc w:val="center"/>
              <w:rPr>
                <w:highlight w:val="yellow"/>
              </w:rPr>
            </w:pPr>
            <w:r w:rsidRPr="00730895">
              <w:t>N</w:t>
            </w:r>
            <w:r>
              <w:t>/A:  Drawdown analysis</w:t>
            </w:r>
          </w:p>
        </w:tc>
        <w:tc>
          <w:tcPr>
            <w:tcW w:w="1586" w:type="dxa"/>
            <w:vAlign w:val="center"/>
          </w:tcPr>
          <w:p w14:paraId="6A51E7EA" w14:textId="4514EA25" w:rsidR="00476E25" w:rsidRPr="00235C9C" w:rsidDel="0095033B" w:rsidRDefault="00476E25" w:rsidP="00476E25">
            <w:pPr>
              <w:spacing w:line="240" w:lineRule="auto"/>
              <w:jc w:val="center"/>
              <w:rPr>
                <w:highlight w:val="yellow"/>
              </w:rPr>
            </w:pPr>
            <w:r>
              <w:t>1.576</w:t>
            </w:r>
          </w:p>
        </w:tc>
        <w:tc>
          <w:tcPr>
            <w:tcW w:w="1062" w:type="dxa"/>
            <w:vAlign w:val="center"/>
          </w:tcPr>
          <w:p w14:paraId="633AFDDB" w14:textId="4E675EF6" w:rsidR="00476E25" w:rsidRPr="00235C9C" w:rsidDel="0095033B" w:rsidRDefault="00476E25" w:rsidP="00476E25">
            <w:pPr>
              <w:spacing w:after="180" w:line="240" w:lineRule="auto"/>
              <w:jc w:val="center"/>
              <w:rPr>
                <w:highlight w:val="yellow"/>
              </w:rPr>
            </w:pPr>
            <w:r>
              <w:t>N/A</w:t>
            </w:r>
          </w:p>
        </w:tc>
        <w:tc>
          <w:tcPr>
            <w:tcW w:w="900" w:type="dxa"/>
            <w:vAlign w:val="center"/>
          </w:tcPr>
          <w:p w14:paraId="6929B271" w14:textId="6EB2F52E" w:rsidR="00476E25" w:rsidRPr="00235C9C" w:rsidDel="0095033B" w:rsidRDefault="00476E25" w:rsidP="00476E25">
            <w:pPr>
              <w:spacing w:after="180" w:line="240" w:lineRule="auto"/>
              <w:jc w:val="center"/>
              <w:rPr>
                <w:highlight w:val="yellow"/>
              </w:rPr>
            </w:pPr>
            <w:r>
              <w:t>N/A</w:t>
            </w:r>
          </w:p>
        </w:tc>
      </w:tr>
    </w:tbl>
    <w:p w14:paraId="0C6F3D1F" w14:textId="77777777" w:rsidR="00476E25" w:rsidRDefault="00476E25" w:rsidP="00476E25">
      <w:pPr>
        <w:spacing w:after="0"/>
        <w:rPr>
          <w:bCs/>
        </w:rPr>
      </w:pPr>
    </w:p>
    <w:p w14:paraId="3F927A96" w14:textId="77777777" w:rsidR="00E978D4" w:rsidRPr="00B144E5" w:rsidRDefault="00E978D4" w:rsidP="00EB247F">
      <w:pPr>
        <w:spacing w:after="0"/>
        <w:rPr>
          <w:bCs/>
        </w:rPr>
      </w:pPr>
    </w:p>
    <w:p w14:paraId="4E32D218" w14:textId="12B11079" w:rsidR="00B144E5" w:rsidRDefault="00686965" w:rsidP="00C07355">
      <w:pPr>
        <w:pStyle w:val="Heading2"/>
        <w:numPr>
          <w:ilvl w:val="1"/>
          <w:numId w:val="28"/>
        </w:numPr>
      </w:pPr>
      <w:bookmarkStart w:id="1338" w:name="_Toc24639473"/>
      <w:r>
        <w:t>Assumptions</w:t>
      </w:r>
      <w:bookmarkEnd w:id="1338"/>
    </w:p>
    <w:p w14:paraId="35F8CD7E" w14:textId="60506D8B" w:rsidR="00F51D99" w:rsidRDefault="00E33621" w:rsidP="00B30C52">
      <w:pPr>
        <w:rPr>
          <w:bCs/>
        </w:rPr>
      </w:pPr>
      <w:r w:rsidRPr="00D8238F">
        <w:t>Six overarching assumptions have been made for Project Drawdown models</w:t>
      </w:r>
      <w:r>
        <w:t xml:space="preserve"> to enable the development and integration of individual model solutions. These are that </w:t>
      </w:r>
      <w:ins w:id="1339" w:author="Catherine Foster" w:date="2020-05-07T15:59:00Z">
        <w:r w:rsidR="00156755">
          <w:t xml:space="preserve">the </w:t>
        </w:r>
      </w:ins>
      <w:r>
        <w:t xml:space="preserve">infrastructure required for </w:t>
      </w:r>
      <w:ins w:id="1340" w:author="Catherine Foster" w:date="2020-05-07T15:59:00Z">
        <w:r w:rsidR="00156755">
          <w:t xml:space="preserve">a </w:t>
        </w:r>
      </w:ins>
      <w:r>
        <w:t>solution is available and in-place</w:t>
      </w:r>
      <w:ins w:id="1341" w:author="Catherine Foster" w:date="2020-05-07T15:59:00Z">
        <w:r w:rsidR="00156755">
          <w:t>;</w:t>
        </w:r>
      </w:ins>
      <w:del w:id="1342" w:author="Catherine Foster" w:date="2020-05-07T15:59:00Z">
        <w:r w:rsidDel="00156755">
          <w:delText>,</w:delText>
        </w:r>
      </w:del>
      <w:r>
        <w:t xml:space="preserve"> </w:t>
      </w:r>
      <w:del w:id="1343" w:author="Catherine Foster" w:date="2020-05-07T15:58:00Z">
        <w:r w:rsidDel="00156755">
          <w:delText>policies required</w:delText>
        </w:r>
      </w:del>
      <w:ins w:id="1344" w:author="Catherine Foster" w:date="2020-05-07T15:58:00Z">
        <w:r w:rsidR="00156755">
          <w:t>nece</w:t>
        </w:r>
      </w:ins>
      <w:ins w:id="1345" w:author="Catherine Foster" w:date="2020-05-07T15:59:00Z">
        <w:r w:rsidR="00156755">
          <w:t>ssary policies</w:t>
        </w:r>
      </w:ins>
      <w:r>
        <w:t xml:space="preserve"> are already in-place</w:t>
      </w:r>
      <w:ins w:id="1346" w:author="Catherine Foster" w:date="2020-05-07T15:59:00Z">
        <w:r w:rsidR="00156755">
          <w:t>;</w:t>
        </w:r>
      </w:ins>
      <w:del w:id="1347" w:author="Catherine Foster" w:date="2020-05-07T15:59:00Z">
        <w:r w:rsidDel="00156755">
          <w:delText>,</w:delText>
        </w:r>
      </w:del>
      <w:r>
        <w:t xml:space="preserve"> no carbon price is modeled</w:t>
      </w:r>
      <w:ins w:id="1348" w:author="Catherine Foster" w:date="2020-05-07T15:59:00Z">
        <w:r w:rsidR="00156755">
          <w:t>;</w:t>
        </w:r>
      </w:ins>
      <w:del w:id="1349" w:author="Catherine Foster" w:date="2020-05-07T15:59:00Z">
        <w:r w:rsidDel="00156755">
          <w:delText>,</w:delText>
        </w:r>
      </w:del>
      <w:r>
        <w:t xml:space="preserve"> all costs </w:t>
      </w:r>
      <w:r>
        <w:lastRenderedPageBreak/>
        <w:t xml:space="preserve">accrue at the level of agency </w:t>
      </w:r>
      <w:r w:rsidRPr="005C77F5">
        <w:t>modeled</w:t>
      </w:r>
      <w:ins w:id="1350" w:author="Catherine Foster" w:date="2020-05-07T15:59:00Z">
        <w:r w:rsidR="00156755">
          <w:t>;</w:t>
        </w:r>
      </w:ins>
      <w:del w:id="1351" w:author="Catherine Foster" w:date="2020-05-07T15:59:00Z">
        <w:r w:rsidRPr="005C77F5" w:rsidDel="00156755">
          <w:delText>,</w:delText>
        </w:r>
      </w:del>
      <w:r w:rsidRPr="005C77F5">
        <w:t xml:space="preserve"> improvements in technology are not modeled</w:t>
      </w:r>
      <w:ins w:id="1352" w:author="Catherine Foster" w:date="2020-05-07T15:59:00Z">
        <w:r w:rsidR="00156755">
          <w:t>;</w:t>
        </w:r>
      </w:ins>
      <w:del w:id="1353" w:author="Catherine Foster" w:date="2020-05-07T15:59:00Z">
        <w:r w:rsidRPr="005C77F5" w:rsidDel="00156755">
          <w:delText>,</w:delText>
        </w:r>
      </w:del>
      <w:r w:rsidRPr="005C77F5">
        <w:t xml:space="preserve"> and that first costs may change according to learning. Full details of core assumptions and methodology will be available at </w:t>
      </w:r>
      <w:hyperlink r:id="rId20" w:history="1">
        <w:r w:rsidRPr="005C77F5">
          <w:rPr>
            <w:rStyle w:val="Hyperlink"/>
          </w:rPr>
          <w:t>www.drawdown.org</w:t>
        </w:r>
      </w:hyperlink>
      <w:r w:rsidRPr="005C77F5">
        <w:t>. Beyond these core assumptions, there are other important assumptions made for the modeling of this specific solution. These are detailed below.</w:t>
      </w:r>
      <w:r w:rsidR="00F51D99" w:rsidRPr="002320D4">
        <w:rPr>
          <w:bCs/>
        </w:rPr>
        <w:t xml:space="preserve"> </w:t>
      </w:r>
    </w:p>
    <w:p w14:paraId="59EA717C" w14:textId="43DA3B40" w:rsidR="00F51D99" w:rsidRPr="00F51D99" w:rsidRDefault="005360F2" w:rsidP="00F51D99">
      <w:pPr>
        <w:pStyle w:val="ListParagraph"/>
        <w:numPr>
          <w:ilvl w:val="0"/>
          <w:numId w:val="10"/>
        </w:numPr>
        <w:ind w:left="426" w:hanging="426"/>
      </w:pPr>
      <w:r>
        <w:t>The c</w:t>
      </w:r>
      <w:r w:rsidR="00F51D99" w:rsidRPr="00F51D99">
        <w:t>ost of implementing</w:t>
      </w:r>
      <w:r w:rsidR="00185202">
        <w:t xml:space="preserve"> </w:t>
      </w:r>
      <w:r>
        <w:t xml:space="preserve">Cool Roofs and </w:t>
      </w:r>
      <w:r w:rsidR="00185202">
        <w:t>G</w:t>
      </w:r>
      <w:r w:rsidR="00F51D99" w:rsidRPr="00F51D99">
        <w:t xml:space="preserve">reen </w:t>
      </w:r>
      <w:r w:rsidR="00185202">
        <w:t>R</w:t>
      </w:r>
      <w:r w:rsidR="00F51D99" w:rsidRPr="00F51D99">
        <w:t>oofs is consistent across all regions and at all scales</w:t>
      </w:r>
      <w:r w:rsidR="00B30C52">
        <w:t xml:space="preserve">. </w:t>
      </w:r>
      <w:r w:rsidR="00185202">
        <w:t>In reality, unit costs are lower for larger systems</w:t>
      </w:r>
      <w:r>
        <w:t>, especially for Green Roofs</w:t>
      </w:r>
      <w:r w:rsidR="00185202">
        <w:t xml:space="preserve">. </w:t>
      </w:r>
      <w:del w:id="1354" w:author="Catherine Foster" w:date="2020-05-07T16:00:00Z">
        <w:r w:rsidR="00185202" w:rsidDel="00156755">
          <w:delText xml:space="preserve"> </w:delText>
        </w:r>
      </w:del>
      <w:r w:rsidR="00B30C52">
        <w:rPr>
          <w:bCs/>
        </w:rPr>
        <w:t>C</w:t>
      </w:r>
      <w:r w:rsidR="00B30C52" w:rsidRPr="002320D4">
        <w:rPr>
          <w:bCs/>
        </w:rPr>
        <w:t xml:space="preserve">ost savings per square meter of </w:t>
      </w:r>
      <w:r w:rsidR="00185202">
        <w:rPr>
          <w:bCs/>
        </w:rPr>
        <w:t>Green Roof</w:t>
      </w:r>
      <w:r w:rsidR="00B30C52" w:rsidRPr="002320D4">
        <w:rPr>
          <w:bCs/>
        </w:rPr>
        <w:t xml:space="preserve"> installation assumes an extensive roof type – the most basic type of green roof, with little substrate needed to host the roof. </w:t>
      </w:r>
      <w:del w:id="1355" w:author="Catherine Foster" w:date="2020-05-07T16:00:00Z">
        <w:r w:rsidR="00B30C52" w:rsidRPr="002320D4" w:rsidDel="00156755">
          <w:rPr>
            <w:bCs/>
          </w:rPr>
          <w:delText xml:space="preserve"> </w:delText>
        </w:r>
      </w:del>
      <w:r w:rsidR="00B30C52" w:rsidRPr="002320D4">
        <w:rPr>
          <w:bCs/>
        </w:rPr>
        <w:t xml:space="preserve">This </w:t>
      </w:r>
      <w:r w:rsidR="00185202">
        <w:rPr>
          <w:bCs/>
        </w:rPr>
        <w:t>is</w:t>
      </w:r>
      <w:r w:rsidR="00185202" w:rsidRPr="002320D4">
        <w:rPr>
          <w:bCs/>
        </w:rPr>
        <w:t xml:space="preserve"> </w:t>
      </w:r>
      <w:r w:rsidR="00B30C52" w:rsidRPr="002320D4">
        <w:rPr>
          <w:bCs/>
        </w:rPr>
        <w:t>because</w:t>
      </w:r>
      <w:r w:rsidR="00185202">
        <w:rPr>
          <w:bCs/>
        </w:rPr>
        <w:t xml:space="preserve"> intensive Green Roof costs can be dramatically higher than the more utilitarian extensive roofs, and because</w:t>
      </w:r>
      <w:r w:rsidR="00B30C52" w:rsidRPr="002320D4">
        <w:rPr>
          <w:bCs/>
        </w:rPr>
        <w:t xml:space="preserve"> little data exist</w:t>
      </w:r>
      <w:r w:rsidR="00185202">
        <w:rPr>
          <w:bCs/>
        </w:rPr>
        <w:t>s</w:t>
      </w:r>
      <w:r w:rsidR="00B30C52" w:rsidRPr="002320D4">
        <w:rPr>
          <w:bCs/>
        </w:rPr>
        <w:t xml:space="preserve"> </w:t>
      </w:r>
      <w:r w:rsidR="00185202">
        <w:rPr>
          <w:bCs/>
        </w:rPr>
        <w:t>to quantify</w:t>
      </w:r>
      <w:r w:rsidR="00B30C52" w:rsidRPr="002320D4">
        <w:rPr>
          <w:bCs/>
        </w:rPr>
        <w:t xml:space="preserve"> energy savings</w:t>
      </w:r>
      <w:r w:rsidR="00185202">
        <w:rPr>
          <w:bCs/>
        </w:rPr>
        <w:t xml:space="preserve"> differences</w:t>
      </w:r>
      <w:r w:rsidR="00B30C52" w:rsidRPr="002320D4">
        <w:rPr>
          <w:bCs/>
        </w:rPr>
        <w:t xml:space="preserve"> between extensive and intensive</w:t>
      </w:r>
      <w:r w:rsidR="00185202">
        <w:rPr>
          <w:bCs/>
        </w:rPr>
        <w:t xml:space="preserve"> Green Roofs</w:t>
      </w:r>
      <w:r w:rsidR="00B30C52" w:rsidRPr="002320D4">
        <w:rPr>
          <w:bCs/>
        </w:rPr>
        <w:t xml:space="preserve">.  </w:t>
      </w:r>
    </w:p>
    <w:p w14:paraId="12107B24" w14:textId="3D936E3F" w:rsidR="00F51D99" w:rsidRPr="00F51D99" w:rsidRDefault="00F51D99" w:rsidP="00F51D99">
      <w:pPr>
        <w:pStyle w:val="ListParagraph"/>
        <w:numPr>
          <w:ilvl w:val="0"/>
          <w:numId w:val="10"/>
        </w:numPr>
        <w:ind w:left="426" w:hanging="426"/>
      </w:pPr>
      <w:r w:rsidRPr="00F51D99">
        <w:t xml:space="preserve">No weighted averages were </w:t>
      </w:r>
      <w:r w:rsidR="00B30C52">
        <w:t>needed</w:t>
      </w:r>
      <w:r w:rsidRPr="00F51D99">
        <w:t xml:space="preserve"> for any financial or climate variables </w:t>
      </w:r>
      <w:r w:rsidR="00B30C52">
        <w:t>(</w:t>
      </w:r>
      <w:r w:rsidRPr="00F51D99">
        <w:t>due to lack of regi</w:t>
      </w:r>
      <w:r w:rsidR="002F45BE">
        <w:t>o</w:t>
      </w:r>
      <w:r w:rsidRPr="00F51D99">
        <w:t>nal data</w:t>
      </w:r>
      <w:r w:rsidR="00B30C52">
        <w:t xml:space="preserve">, </w:t>
      </w:r>
      <w:r w:rsidRPr="00F51D99">
        <w:t>especially for cool roofs)</w:t>
      </w:r>
      <w:r w:rsidR="00B30C52">
        <w:t>.</w:t>
      </w:r>
      <w:r w:rsidR="00B30C52" w:rsidRPr="00B30C52">
        <w:rPr>
          <w:bCs/>
        </w:rPr>
        <w:t xml:space="preserve"> </w:t>
      </w:r>
      <w:r w:rsidR="00B30C52">
        <w:rPr>
          <w:bCs/>
        </w:rPr>
        <w:t>T</w:t>
      </w:r>
      <w:r w:rsidR="00B30C52" w:rsidRPr="002320D4">
        <w:rPr>
          <w:bCs/>
        </w:rPr>
        <w:t xml:space="preserve">his study </w:t>
      </w:r>
      <w:r w:rsidR="00185202">
        <w:rPr>
          <w:bCs/>
        </w:rPr>
        <w:t>weights</w:t>
      </w:r>
      <w:r w:rsidR="00B30C52" w:rsidRPr="002320D4">
        <w:rPr>
          <w:bCs/>
        </w:rPr>
        <w:t xml:space="preserve"> regional climate </w:t>
      </w:r>
      <w:r w:rsidR="00185202">
        <w:rPr>
          <w:bCs/>
        </w:rPr>
        <w:t>data</w:t>
      </w:r>
      <w:r w:rsidR="00B30C52" w:rsidRPr="002320D4">
        <w:rPr>
          <w:bCs/>
        </w:rPr>
        <w:t xml:space="preserve"> </w:t>
      </w:r>
      <w:r w:rsidR="00185202">
        <w:rPr>
          <w:bCs/>
        </w:rPr>
        <w:t>only in assessing electricity and fuel consumption inputs</w:t>
      </w:r>
      <w:r w:rsidR="00B30C52" w:rsidRPr="002320D4">
        <w:rPr>
          <w:bCs/>
        </w:rPr>
        <w:t xml:space="preserve">. </w:t>
      </w:r>
      <w:del w:id="1356" w:author="Catherine Foster" w:date="2020-05-07T16:00:00Z">
        <w:r w:rsidR="00B30C52" w:rsidRPr="002320D4" w:rsidDel="00156755">
          <w:rPr>
            <w:bCs/>
          </w:rPr>
          <w:delText xml:space="preserve"> </w:delText>
        </w:r>
      </w:del>
      <w:r w:rsidR="00B30C52" w:rsidRPr="002320D4">
        <w:rPr>
          <w:bCs/>
        </w:rPr>
        <w:t>It’s implicit that a green roof in Singapore would have different energy savings than would, say</w:t>
      </w:r>
      <w:r w:rsidR="00185202">
        <w:rPr>
          <w:bCs/>
        </w:rPr>
        <w:t>,</w:t>
      </w:r>
      <w:r w:rsidR="00B30C52" w:rsidRPr="002320D4">
        <w:rPr>
          <w:bCs/>
        </w:rPr>
        <w:t xml:space="preserve"> a green roof in Russia.  </w:t>
      </w:r>
    </w:p>
    <w:p w14:paraId="1D50C66F" w14:textId="4DB0A766" w:rsidR="00F51D99" w:rsidRPr="00F51D99" w:rsidRDefault="00F51D99" w:rsidP="00F51D99">
      <w:pPr>
        <w:pStyle w:val="ListParagraph"/>
        <w:numPr>
          <w:ilvl w:val="0"/>
          <w:numId w:val="10"/>
        </w:numPr>
        <w:ind w:left="426" w:hanging="426"/>
      </w:pPr>
      <w:r w:rsidRPr="00F51D99">
        <w:t xml:space="preserve">Cool roof heating energy penalties </w:t>
      </w:r>
      <w:r w:rsidR="002A6ADE">
        <w:t>can be</w:t>
      </w:r>
      <w:r w:rsidRPr="00F51D99">
        <w:t xml:space="preserve"> assessed</w:t>
      </w:r>
      <w:r w:rsidR="00185202">
        <w:t xml:space="preserve"> on a climate zone weighted basis, since </w:t>
      </w:r>
      <w:r w:rsidRPr="00F51D99">
        <w:t xml:space="preserve">the TAM is </w:t>
      </w:r>
      <w:r w:rsidR="00185202">
        <w:t>weighted</w:t>
      </w:r>
      <w:r w:rsidR="00185202" w:rsidRPr="00F51D99">
        <w:t xml:space="preserve"> </w:t>
      </w:r>
      <w:r w:rsidRPr="00F51D99">
        <w:t>to regions that should limit potential for such</w:t>
      </w:r>
      <w:ins w:id="1357" w:author="Catherine Foster" w:date="2020-05-07T16:01:00Z">
        <w:r w:rsidR="00156755">
          <w:t xml:space="preserve"> a</w:t>
        </w:r>
      </w:ins>
      <w:r w:rsidRPr="00F51D99">
        <w:t xml:space="preserve"> penalty</w:t>
      </w:r>
      <w:r w:rsidR="000B7F66">
        <w:t xml:space="preserve">.  </w:t>
      </w:r>
    </w:p>
    <w:p w14:paraId="75395E54" w14:textId="6E3D1699" w:rsidR="00F51D99" w:rsidRPr="00F51D99" w:rsidRDefault="00F51D99" w:rsidP="00F51D99">
      <w:pPr>
        <w:pStyle w:val="ListParagraph"/>
        <w:numPr>
          <w:ilvl w:val="0"/>
          <w:numId w:val="10"/>
        </w:numPr>
        <w:ind w:left="426" w:hanging="426"/>
      </w:pPr>
      <w:r w:rsidRPr="00F51D99">
        <w:t xml:space="preserve">Green roof </w:t>
      </w:r>
      <w:r w:rsidR="000B7F66">
        <w:t xml:space="preserve">space heating </w:t>
      </w:r>
      <w:r w:rsidRPr="00F51D99">
        <w:t xml:space="preserve">energy reductions are assessed as a </w:t>
      </w:r>
      <w:r w:rsidR="000B7F66">
        <w:t>f</w:t>
      </w:r>
      <w:r w:rsidRPr="00F51D99">
        <w:t xml:space="preserve">uel </w:t>
      </w:r>
      <w:r w:rsidR="000B7F66">
        <w:t>e</w:t>
      </w:r>
      <w:r w:rsidRPr="00F51D99">
        <w:t>missions reduction in the model by applying a global weighted average emissions factor</w:t>
      </w:r>
      <w:r w:rsidR="000B7F66">
        <w:t xml:space="preserve">.  </w:t>
      </w:r>
    </w:p>
    <w:p w14:paraId="34E4BD18" w14:textId="2195355B" w:rsidR="00F51D99" w:rsidRPr="00F51D99" w:rsidRDefault="00F51D99" w:rsidP="00F51D99">
      <w:pPr>
        <w:pStyle w:val="ListParagraph"/>
        <w:numPr>
          <w:ilvl w:val="0"/>
          <w:numId w:val="10"/>
        </w:numPr>
        <w:ind w:left="426" w:hanging="426"/>
      </w:pPr>
      <w:r w:rsidRPr="00F51D99">
        <w:t xml:space="preserve">Cool </w:t>
      </w:r>
      <w:r w:rsidR="000B7F66">
        <w:t>R</w:t>
      </w:r>
      <w:r w:rsidRPr="00F51D99">
        <w:t xml:space="preserve">oofs reduce cooling which is assumed to be electricity, while </w:t>
      </w:r>
      <w:r w:rsidR="000B7F66">
        <w:t>C</w:t>
      </w:r>
      <w:r w:rsidRPr="00F51D99">
        <w:t xml:space="preserve">ool </w:t>
      </w:r>
      <w:r w:rsidR="000B7F66">
        <w:t>R</w:t>
      </w:r>
      <w:r w:rsidRPr="00F51D99">
        <w:t>oof heating energy use penalty is assessed as a negative efficiency for fuel emissions related to space heating and cooling</w:t>
      </w:r>
      <w:r w:rsidR="000B7F66">
        <w:t xml:space="preserve">.  </w:t>
      </w:r>
    </w:p>
    <w:p w14:paraId="46370FDE" w14:textId="16E374FD" w:rsidR="00F51D99" w:rsidRPr="00F51D99" w:rsidRDefault="00F51D99" w:rsidP="00F51D99">
      <w:pPr>
        <w:pStyle w:val="ListParagraph"/>
        <w:numPr>
          <w:ilvl w:val="0"/>
          <w:numId w:val="10"/>
        </w:numPr>
        <w:ind w:left="426" w:hanging="426"/>
      </w:pPr>
      <w:r w:rsidRPr="00F51D99">
        <w:t xml:space="preserve">Direct impacts of increased albedo effect </w:t>
      </w:r>
      <w:r w:rsidR="00AB1B87">
        <w:t xml:space="preserve">on entire atmosphere </w:t>
      </w:r>
      <w:r w:rsidRPr="00F51D99">
        <w:t xml:space="preserve">are not </w:t>
      </w:r>
      <w:r w:rsidR="00DF695B">
        <w:t>critical to</w:t>
      </w:r>
      <w:r w:rsidRPr="00F51D99">
        <w:t xml:space="preserve"> results</w:t>
      </w:r>
      <w:r w:rsidR="00DF695B">
        <w:t xml:space="preserve"> (lack of </w:t>
      </w:r>
      <w:r w:rsidR="003176AA">
        <w:t>confirmed and measured impact).</w:t>
      </w:r>
    </w:p>
    <w:p w14:paraId="3EA03357" w14:textId="0D12CF9F" w:rsidR="004E4BB6" w:rsidRPr="00F51D99" w:rsidRDefault="00F51D99" w:rsidP="00B114D1">
      <w:pPr>
        <w:pStyle w:val="ListParagraph"/>
        <w:numPr>
          <w:ilvl w:val="0"/>
          <w:numId w:val="10"/>
        </w:numPr>
        <w:ind w:left="426" w:hanging="426"/>
      </w:pPr>
      <w:r w:rsidRPr="00F51D99">
        <w:t>No learning rate is assumed for either solution (green roofs may indeed show some decrease in first costs over time, but such reductions are discounted in this model)</w:t>
      </w:r>
      <w:ins w:id="1358" w:author="Catherine Foster" w:date="2020-05-07T16:02:00Z">
        <w:r w:rsidR="00156755">
          <w:t>.</w:t>
        </w:r>
      </w:ins>
    </w:p>
    <w:p w14:paraId="04FBF2E3" w14:textId="6267BB18" w:rsidR="009D118F" w:rsidRDefault="00686965" w:rsidP="00C07355">
      <w:pPr>
        <w:pStyle w:val="Heading2"/>
        <w:numPr>
          <w:ilvl w:val="1"/>
          <w:numId w:val="28"/>
        </w:numPr>
      </w:pPr>
      <w:bookmarkStart w:id="1359" w:name="_Toc24639474"/>
      <w:r>
        <w:t>Integration</w:t>
      </w:r>
      <w:bookmarkEnd w:id="1359"/>
    </w:p>
    <w:p w14:paraId="4F1C20E8" w14:textId="25B3B8E4" w:rsidR="0032353F" w:rsidRPr="009326BF" w:rsidRDefault="0032353F" w:rsidP="0032353F">
      <w:r w:rsidRPr="009326BF">
        <w:t>The complete Project Drawdown integration documentation (</w:t>
      </w:r>
      <w:del w:id="1360" w:author="Catherine Foster" w:date="2020-05-07T16:02:00Z">
        <w:r w:rsidRPr="009326BF" w:rsidDel="00156755">
          <w:delText xml:space="preserve">will be </w:delText>
        </w:r>
      </w:del>
      <w:r w:rsidRPr="009326BF">
        <w:t xml:space="preserve">available at </w:t>
      </w:r>
      <w:hyperlink r:id="rId21" w:history="1">
        <w:r w:rsidRPr="009326BF">
          <w:rPr>
            <w:rStyle w:val="Hyperlink"/>
          </w:rPr>
          <w:t>www.drawdown.org</w:t>
        </w:r>
      </w:hyperlink>
      <w:r w:rsidRPr="009326BF">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1F4B97A" w14:textId="77777777" w:rsidR="00453F5D" w:rsidRPr="00B8714F" w:rsidRDefault="00453F5D" w:rsidP="00453F5D">
      <w:bookmarkStart w:id="1361" w:name="_Hlk18258426"/>
      <w:r w:rsidRPr="00B8714F">
        <w:lastRenderedPageBreak/>
        <w:t>Each solution in the Buildings</w:t>
      </w:r>
      <w:del w:id="1362" w:author="Catherine Foster" w:date="2020-05-07T16:02:00Z">
        <w:r w:rsidRPr="00B8714F" w:rsidDel="00156755">
          <w:delText xml:space="preserve"> and Cities</w:delText>
        </w:r>
      </w:del>
      <w:r w:rsidRPr="00B8714F">
        <w:t xml:space="preserve"> Sector was modeled individually, and then integration was performed to ensure consistency across the sector and with the other sectors. These solutions require an integration analysis to avoid double counting, as they primarily relate to either reducing demand for space heating and cooling (for residential and/or commercial buildings), commercial lighting, </w:t>
      </w:r>
      <w:r>
        <w:t xml:space="preserve">cooking, </w:t>
      </w:r>
      <w:r w:rsidRPr="00B8714F">
        <w:t xml:space="preserve">or water heating. The integration process therefore was addressed through sequential adjustments to the </w:t>
      </w:r>
      <w:r>
        <w:t>efficiencies of the solutions in a prioritized sequence for each of</w:t>
      </w:r>
      <w:r w:rsidRPr="00B8714F">
        <w:t xml:space="preserve"> space heating and cooling, lighting</w:t>
      </w:r>
      <w:r>
        <w:t>, cooking,</w:t>
      </w:r>
      <w:r w:rsidRPr="00B8714F">
        <w:t xml:space="preserve"> and water heating (performed in </w:t>
      </w:r>
      <w:r>
        <w:t>four</w:t>
      </w:r>
      <w:r w:rsidRPr="00B8714F">
        <w:t xml:space="preserve"> separate sequence chains). </w:t>
      </w:r>
      <w:r>
        <w:t>The prioritized sequence is fixed for all scenarios and is described in the Drawdown Building Sector Integration documentation.</w:t>
      </w:r>
    </w:p>
    <w:p w14:paraId="147C43E8" w14:textId="7AC8CA28" w:rsidR="00453F5D" w:rsidRPr="009C50B0" w:rsidRDefault="00453F5D" w:rsidP="00453F5D">
      <w:r w:rsidRPr="009C50B0">
        <w:t>For each solution in an integration sequence, the estimated impact of previous solutions on the emissions savings of the current solution is estimated and a reduction factor is applied. The factor is only applied to emissions and energy savings attributed to adoptions that overlap with previous solutions</w:t>
      </w:r>
      <w:r w:rsidRPr="009C50B0">
        <w:rPr>
          <w:rStyle w:val="FootnoteReference"/>
        </w:rPr>
        <w:footnoteReference w:id="2"/>
      </w:r>
      <w:r w:rsidRPr="009C50B0">
        <w:t>, and for this adoptions are generally assumed independent. Solutions that start each integration sequence are therefore unaffected (unless they are affected by solutions in other sequences)</w:t>
      </w:r>
      <w:r>
        <w:t>, and solutions that apply to different buildings (say commercial and residential) do not affect each other</w:t>
      </w:r>
      <w:r w:rsidRPr="009C50B0">
        <w:t>.</w:t>
      </w:r>
      <w:r>
        <w:t xml:space="preserve"> The method of estimating overlap is based on the percent adoption of the higher priority solution applied to the area adopted in the lower priority solution. For the efficiency factor of this overlapping area only, the reduction factor is applied</w:t>
      </w:r>
      <w:ins w:id="1363" w:author="Catherine Foster" w:date="2020-05-07T16:04:00Z">
        <w:r w:rsidR="00156755">
          <w:t>;</w:t>
        </w:r>
      </w:ins>
      <w:del w:id="1364" w:author="Catherine Foster" w:date="2020-05-07T16:04:00Z">
        <w:r w:rsidDel="00156755">
          <w:delText>,</w:delText>
        </w:r>
      </w:del>
      <w:r>
        <w:t xml:space="preserve"> it is scaled and used to update the results in the lower priority solution model. </w:t>
      </w:r>
    </w:p>
    <w:bookmarkEnd w:id="1361"/>
    <w:p w14:paraId="47F184A5" w14:textId="1D141C1A" w:rsidR="00022C90" w:rsidRDefault="00453F5D" w:rsidP="00453F5D">
      <w:r>
        <w:t xml:space="preserve">The Cool Roofs and Green Roofs solution (of the space heating and cooling sequence) </w:t>
      </w:r>
      <w:r w:rsidRPr="00AC6CE3">
        <w:t xml:space="preserve">is assumed to interact with only </w:t>
      </w:r>
      <w:r>
        <w:t>higher priority</w:t>
      </w:r>
      <w:r w:rsidRPr="00AC6CE3">
        <w:t xml:space="preserve"> solutions that are modeled</w:t>
      </w:r>
      <w:ins w:id="1365" w:author="Catherine Foster" w:date="2020-05-07T16:05:00Z">
        <w:r w:rsidR="00156755">
          <w:t xml:space="preserve">; in this case, </w:t>
        </w:r>
      </w:ins>
      <w:del w:id="1366" w:author="Catherine Foster" w:date="2020-05-07T16:05:00Z">
        <w:r w:rsidDel="00156755">
          <w:delText xml:space="preserve"> which includes only</w:delText>
        </w:r>
        <w:r w:rsidRPr="00AC6CE3" w:rsidDel="00156755">
          <w:delText xml:space="preserve"> </w:delText>
        </w:r>
      </w:del>
      <w:r>
        <w:t>Insulation</w:t>
      </w:r>
      <w:r w:rsidRPr="00AC6CE3">
        <w:t xml:space="preserve">. </w:t>
      </w:r>
      <w:r>
        <w:t>Insulation</w:t>
      </w:r>
      <w:ins w:id="1367" w:author="Catherine Foster" w:date="2020-05-07T16:05:00Z">
        <w:r w:rsidR="00156755">
          <w:t>,</w:t>
        </w:r>
      </w:ins>
      <w:r>
        <w:t xml:space="preserve"> however, is only modeled on Residential buildings, so only this segment is integrated for Cool Roofs and Green Roofs. </w:t>
      </w:r>
      <w:r w:rsidRPr="00AC6CE3">
        <w:t xml:space="preserve">The </w:t>
      </w:r>
      <w:r w:rsidR="00497D3E">
        <w:t xml:space="preserve">Residential </w:t>
      </w:r>
      <w:r w:rsidR="00022C90">
        <w:t>Roof area component</w:t>
      </w:r>
      <w:r w:rsidR="00000C0F">
        <w:t>s</w:t>
      </w:r>
      <w:r w:rsidR="00022C90">
        <w:t xml:space="preserve"> of the Cool and Green </w:t>
      </w:r>
      <w:ins w:id="1368" w:author="Catherine Foster" w:date="2020-05-07T16:06:00Z">
        <w:r w:rsidR="00156755">
          <w:t xml:space="preserve">Roof </w:t>
        </w:r>
      </w:ins>
      <w:r w:rsidRPr="00AC6CE3">
        <w:t xml:space="preserve">adoptions </w:t>
      </w:r>
      <w:r w:rsidR="00022C90">
        <w:t xml:space="preserve">were estimated assuming the ratio between Residential and Commercial Roof area adoption is the same as the ratio of the </w:t>
      </w:r>
      <w:r w:rsidR="00D03362">
        <w:t xml:space="preserve">Residential and Commercial </w:t>
      </w:r>
      <w:r w:rsidR="00022C90">
        <w:t xml:space="preserve">TAM Roof area in each year. The share of the Cool Roof and Green (residential) roof area that overlaps with Insulation is then estimated </w:t>
      </w:r>
      <w:r w:rsidR="00D03362">
        <w:t xml:space="preserve">by taking the fraction of the total residential TAM that is adopted with insulation each year and multiplying it by the Residential Roof Area adopted for Cool and Green Roofs. The </w:t>
      </w:r>
      <w:r w:rsidR="00022C90">
        <w:t xml:space="preserve">total overlap ranges between 50% and 58% </w:t>
      </w:r>
      <w:r w:rsidR="00D03362">
        <w:t>of the total Commercial and Residential Roof area (</w:t>
      </w:r>
      <w:r w:rsidR="00022C90">
        <w:t xml:space="preserve">depending on scenario). </w:t>
      </w:r>
    </w:p>
    <w:p w14:paraId="7E45D2CD" w14:textId="75C293F1" w:rsidR="00453F5D" w:rsidRDefault="00022C90" w:rsidP="00453F5D">
      <w:r>
        <w:t>A reduction factor is applied to the energy savings and energy penalties</w:t>
      </w:r>
      <w:r w:rsidR="005D26B7">
        <w:t xml:space="preserve"> for only this overlapping area</w:t>
      </w:r>
      <w:r>
        <w:t xml:space="preserve">. Without good data, an assumption of a 50% impact reduction factor was used, and this was scaled to all adoption to estimate the Electricity and Fuel consumption for Cool Roofs and Green Roofs taking into </w:t>
      </w:r>
      <w:r>
        <w:lastRenderedPageBreak/>
        <w:t>account the reductive impacts of Insulation on Residential Buildings.</w:t>
      </w:r>
      <w:r w:rsidR="00453F5D">
        <w:t xml:space="preserve"> Results in this report reflect the results of the modeling and integration process.</w:t>
      </w:r>
    </w:p>
    <w:p w14:paraId="4B442393" w14:textId="44B27FF5" w:rsidR="000A3CCA" w:rsidRPr="00DC3559" w:rsidRDefault="00453F5D" w:rsidP="0032353F">
      <w:r w:rsidRPr="00223E65">
        <w:t>In addition to building sector integration, there was an integration process across the grid and electricity efficiency solutions (buildings, transport, materials etc.) which adjusted for</w:t>
      </w:r>
      <w:del w:id="1369" w:author="Catherine Foster" w:date="2020-05-07T16:11:00Z">
        <w:r w:rsidRPr="00223E65" w:rsidDel="00E62CD6">
          <w:delText xml:space="preserve"> the</w:delText>
        </w:r>
      </w:del>
      <w:r w:rsidRPr="00223E65">
        <w:t xml:space="preserve"> double counting. Double counting of emissions reduction was a factor of using the reference grid emissions factors for electricity-based solutions. As grid solutions (Utility-scale Solar PV and others) are adopted, the grid gets cleaner and the impact of efficiency solutions is reduced (where they reduce electricity demand) or increased (where they increase electricity demand</w:t>
      </w:r>
      <w:bookmarkStart w:id="1370" w:name="_Hlk18057342"/>
      <w:r w:rsidRPr="00223E65">
        <w:rPr>
          <w:rStyle w:val="FootnoteReference"/>
        </w:rPr>
        <w:footnoteReference w:id="3"/>
      </w:r>
      <w:bookmarkEnd w:id="1370"/>
      <w:r w:rsidRPr="00223E65">
        <w:t>). Grid solutions are adjusted to remove the double counting as described in the Project Drawdown integration documentation</w:t>
      </w:r>
      <w:r w:rsidR="009326BF" w:rsidRPr="00223E65">
        <w:t>.</w:t>
      </w:r>
    </w:p>
    <w:p w14:paraId="0ED84BEA" w14:textId="61EA602C" w:rsidR="009D118F" w:rsidRDefault="00686965" w:rsidP="00C07355">
      <w:pPr>
        <w:pStyle w:val="Heading2"/>
        <w:numPr>
          <w:ilvl w:val="1"/>
          <w:numId w:val="28"/>
        </w:numPr>
      </w:pPr>
      <w:bookmarkStart w:id="1373" w:name="_Toc24639475"/>
      <w:r>
        <w:t>Limitations/Further Development</w:t>
      </w:r>
      <w:bookmarkEnd w:id="1373"/>
    </w:p>
    <w:p w14:paraId="11A39632" w14:textId="304615C9" w:rsidR="00B82000" w:rsidRDefault="00B82000" w:rsidP="000A3CCA">
      <w:pPr>
        <w:rPr>
          <w:bCs/>
        </w:rPr>
      </w:pPr>
      <w:r>
        <w:rPr>
          <w:bCs/>
        </w:rPr>
        <w:t xml:space="preserve">Modeling of energy efficient roofs faces two key limitations:  </w:t>
      </w:r>
    </w:p>
    <w:p w14:paraId="35A2593C" w14:textId="013A0DCA" w:rsidR="00B82000" w:rsidRDefault="00B82000" w:rsidP="00B114D1">
      <w:pPr>
        <w:pStyle w:val="ListParagraph"/>
        <w:numPr>
          <w:ilvl w:val="0"/>
          <w:numId w:val="108"/>
        </w:numPr>
        <w:rPr>
          <w:bCs/>
        </w:rPr>
      </w:pPr>
      <w:r>
        <w:rPr>
          <w:bCs/>
        </w:rPr>
        <w:t>Little data is available to quantify market adoption and future market forecasts</w:t>
      </w:r>
      <w:r w:rsidR="00C75FC3">
        <w:rPr>
          <w:bCs/>
        </w:rPr>
        <w:t xml:space="preserve">. </w:t>
      </w:r>
      <w:del w:id="1374" w:author="Catherine Foster" w:date="2020-05-07T16:11:00Z">
        <w:r w:rsidR="00C75FC3" w:rsidDel="00E62CD6">
          <w:rPr>
            <w:bCs/>
          </w:rPr>
          <w:delText xml:space="preserve"> </w:delText>
        </w:r>
      </w:del>
      <w:r w:rsidR="00C75FC3">
        <w:rPr>
          <w:bCs/>
        </w:rPr>
        <w:t>This is a major barrier for Cool Roofs outside the USA, and</w:t>
      </w:r>
      <w:r>
        <w:rPr>
          <w:bCs/>
        </w:rPr>
        <w:t xml:space="preserve"> for Green Roofs </w:t>
      </w:r>
      <w:r w:rsidR="00C75FC3">
        <w:rPr>
          <w:bCs/>
        </w:rPr>
        <w:t>(outside of Germany) for which</w:t>
      </w:r>
      <w:r>
        <w:rPr>
          <w:bCs/>
        </w:rPr>
        <w:t xml:space="preserve"> most data that is available is anecdotal and local</w:t>
      </w:r>
      <w:r w:rsidR="00C75FC3">
        <w:rPr>
          <w:bCs/>
        </w:rPr>
        <w:t>,</w:t>
      </w:r>
      <w:r>
        <w:rPr>
          <w:bCs/>
        </w:rPr>
        <w:t xml:space="preserve"> or at best regional. </w:t>
      </w:r>
      <w:del w:id="1375" w:author="Catherine Foster" w:date="2020-05-07T16:12:00Z">
        <w:r w:rsidDel="00E62CD6">
          <w:rPr>
            <w:bCs/>
          </w:rPr>
          <w:delText xml:space="preserve"> </w:delText>
        </w:r>
      </w:del>
      <w:r>
        <w:rPr>
          <w:bCs/>
        </w:rPr>
        <w:t xml:space="preserve">This necessitates multiple estimations and approximations to carry out the modeling.  </w:t>
      </w:r>
    </w:p>
    <w:p w14:paraId="176547D2" w14:textId="394E1358" w:rsidR="00B82000" w:rsidRPr="00070312" w:rsidRDefault="00B82000" w:rsidP="00B114D1">
      <w:pPr>
        <w:pStyle w:val="ListParagraph"/>
        <w:numPr>
          <w:ilvl w:val="0"/>
          <w:numId w:val="108"/>
        </w:numPr>
        <w:rPr>
          <w:bCs/>
        </w:rPr>
      </w:pPr>
      <w:r>
        <w:rPr>
          <w:bCs/>
        </w:rPr>
        <w:t xml:space="preserve">Both models currently use climate zone weighting for a few energy variables. </w:t>
      </w:r>
      <w:del w:id="1376" w:author="Catherine Foster" w:date="2020-05-07T16:12:00Z">
        <w:r w:rsidDel="00E62CD6">
          <w:rPr>
            <w:bCs/>
          </w:rPr>
          <w:delText xml:space="preserve"> </w:delText>
        </w:r>
      </w:del>
      <w:r>
        <w:rPr>
          <w:bCs/>
        </w:rPr>
        <w:t xml:space="preserve">It would be valuable to perform energy </w:t>
      </w:r>
      <w:r w:rsidRPr="00B114D1">
        <w:rPr>
          <w:bCs/>
          <w:i/>
        </w:rPr>
        <w:t>difference</w:t>
      </w:r>
      <w:r>
        <w:rPr>
          <w:bCs/>
        </w:rPr>
        <w:t xml:space="preserve"> calculations at the climate zone level, before rolling these up to the global result. </w:t>
      </w:r>
      <w:del w:id="1377" w:author="Catherine Foster" w:date="2020-05-07T16:12:00Z">
        <w:r w:rsidDel="00E62CD6">
          <w:rPr>
            <w:bCs/>
          </w:rPr>
          <w:delText xml:space="preserve"> </w:delText>
        </w:r>
      </w:del>
      <w:r w:rsidR="00C75FC3">
        <w:rPr>
          <w:bCs/>
        </w:rPr>
        <w:t xml:space="preserve">Within fuel modeling (space heating) energy differences can only be modeled as a fractional reduction or increase in comparison with conventional energy consumption. </w:t>
      </w:r>
      <w:del w:id="1378" w:author="Catherine Foster" w:date="2020-05-07T16:12:00Z">
        <w:r w:rsidR="00C75FC3" w:rsidDel="00E62CD6">
          <w:rPr>
            <w:bCs/>
          </w:rPr>
          <w:delText xml:space="preserve"> </w:delText>
        </w:r>
      </w:del>
      <w:r w:rsidR="00C75FC3">
        <w:rPr>
          <w:bCs/>
        </w:rPr>
        <w:t xml:space="preserve">It would be an improvement to model fuel usage as a difference (as electricity consumption can now be modeled) and to do so at the climate zone level before rolling up for the global result.  </w:t>
      </w:r>
    </w:p>
    <w:p w14:paraId="7BAD8433" w14:textId="77777777" w:rsidR="00B82000" w:rsidRDefault="00B82000" w:rsidP="000A3CCA">
      <w:pPr>
        <w:rPr>
          <w:bCs/>
        </w:rPr>
      </w:pPr>
    </w:p>
    <w:p w14:paraId="37342B42" w14:textId="77777777" w:rsidR="00E03056" w:rsidRDefault="00E03056">
      <w:pPr>
        <w:spacing w:after="160" w:line="259" w:lineRule="auto"/>
        <w:jc w:val="left"/>
        <w:rPr>
          <w:rFonts w:asciiTheme="majorHAnsi" w:eastAsiaTheme="majorEastAsia" w:hAnsiTheme="majorHAnsi" w:cs="Times New Roman (Headings CS)"/>
          <w:b/>
          <w:smallCaps/>
          <w:color w:val="4F81BD" w:themeColor="accent1"/>
          <w:sz w:val="36"/>
          <w:szCs w:val="36"/>
        </w:rPr>
      </w:pPr>
      <w:r>
        <w:rPr>
          <w:bCs/>
        </w:rPr>
        <w:br w:type="page"/>
      </w:r>
    </w:p>
    <w:p w14:paraId="7CAFC693" w14:textId="4A2F7BD1" w:rsidR="007C645A" w:rsidRPr="005C77F5" w:rsidRDefault="551A77D0" w:rsidP="00C07355">
      <w:pPr>
        <w:pStyle w:val="Heading1"/>
        <w:numPr>
          <w:ilvl w:val="0"/>
          <w:numId w:val="28"/>
        </w:numPr>
      </w:pPr>
      <w:bookmarkStart w:id="1379" w:name="_Toc7445397"/>
      <w:bookmarkStart w:id="1380" w:name="_Toc7445785"/>
      <w:bookmarkStart w:id="1381" w:name="_Toc7446120"/>
      <w:bookmarkStart w:id="1382" w:name="_Toc7447999"/>
      <w:bookmarkStart w:id="1383" w:name="_Toc7445398"/>
      <w:bookmarkStart w:id="1384" w:name="_Toc7445786"/>
      <w:bookmarkStart w:id="1385" w:name="_Toc7446121"/>
      <w:bookmarkStart w:id="1386" w:name="_Toc7448000"/>
      <w:bookmarkStart w:id="1387" w:name="_Toc24639476"/>
      <w:bookmarkEnd w:id="1379"/>
      <w:bookmarkEnd w:id="1380"/>
      <w:bookmarkEnd w:id="1381"/>
      <w:bookmarkEnd w:id="1382"/>
      <w:bookmarkEnd w:id="1383"/>
      <w:bookmarkEnd w:id="1384"/>
      <w:bookmarkEnd w:id="1385"/>
      <w:bookmarkEnd w:id="1386"/>
      <w:r>
        <w:lastRenderedPageBreak/>
        <w:t>Results</w:t>
      </w:r>
      <w:bookmarkEnd w:id="1387"/>
    </w:p>
    <w:p w14:paraId="7E39F2AB" w14:textId="79101C06" w:rsidR="00B261E0" w:rsidRDefault="007C645A" w:rsidP="00C07355">
      <w:pPr>
        <w:pStyle w:val="Heading2"/>
        <w:numPr>
          <w:ilvl w:val="1"/>
          <w:numId w:val="28"/>
        </w:numPr>
      </w:pPr>
      <w:bookmarkStart w:id="1388" w:name="_Toc24639477"/>
      <w:r>
        <w:t>Adoption</w:t>
      </w:r>
      <w:bookmarkEnd w:id="1388"/>
    </w:p>
    <w:p w14:paraId="10EC0E5D" w14:textId="2B433D59" w:rsidR="0032353F" w:rsidRPr="00B114D1" w:rsidRDefault="000B7F66" w:rsidP="0032353F">
      <w:pPr>
        <w:rPr>
          <w:lang w:eastAsia="zh-CN"/>
        </w:rPr>
      </w:pPr>
      <w:r>
        <w:rPr>
          <w:lang w:eastAsia="zh-CN"/>
        </w:rPr>
        <w:fldChar w:fldCharType="begin"/>
      </w:r>
      <w:r>
        <w:rPr>
          <w:lang w:eastAsia="zh-CN"/>
        </w:rPr>
        <w:instrText xml:space="preserve"> REF _Ref7427747 \h </w:instrText>
      </w:r>
      <w:r>
        <w:rPr>
          <w:lang w:eastAsia="zh-CN"/>
        </w:rPr>
      </w:r>
      <w:r>
        <w:rPr>
          <w:lang w:eastAsia="zh-CN"/>
        </w:rPr>
        <w:fldChar w:fldCharType="separate"/>
      </w:r>
      <w:r w:rsidR="007A5307">
        <w:t xml:space="preserve">Table </w:t>
      </w:r>
      <w:r w:rsidR="007A5307">
        <w:rPr>
          <w:noProof/>
        </w:rPr>
        <w:t>3</w:t>
      </w:r>
      <w:r w:rsidR="007A5307">
        <w:t>.</w:t>
      </w:r>
      <w:r w:rsidR="007A5307">
        <w:rPr>
          <w:noProof/>
        </w:rPr>
        <w:t>1</w:t>
      </w:r>
      <w:r>
        <w:rPr>
          <w:lang w:eastAsia="zh-CN"/>
        </w:rPr>
        <w:fldChar w:fldCharType="end"/>
      </w:r>
      <w:r>
        <w:rPr>
          <w:lang w:eastAsia="zh-CN"/>
        </w:rPr>
        <w:t xml:space="preserve"> </w:t>
      </w:r>
      <w:r w:rsidR="00A744F9">
        <w:rPr>
          <w:lang w:eastAsia="zh-CN"/>
        </w:rPr>
        <w:t xml:space="preserve">presents the </w:t>
      </w:r>
      <w:r w:rsidR="0032353F">
        <w:rPr>
          <w:lang w:eastAsia="zh-CN"/>
        </w:rPr>
        <w:t xml:space="preserve">world </w:t>
      </w:r>
      <w:r w:rsidR="0032353F" w:rsidRPr="00DC3559">
        <w:rPr>
          <w:lang w:eastAsia="zh-CN"/>
        </w:rPr>
        <w:t xml:space="preserve">adoptions of </w:t>
      </w:r>
      <w:r w:rsidR="00A744F9">
        <w:rPr>
          <w:lang w:eastAsia="zh-CN"/>
        </w:rPr>
        <w:t xml:space="preserve">Cool Roofs and Green Roofs in functional units and percent </w:t>
      </w:r>
      <w:r w:rsidR="0032353F">
        <w:rPr>
          <w:lang w:eastAsia="zh-CN"/>
        </w:rPr>
        <w:t>for the three Project Drawdown scenarios</w:t>
      </w:r>
      <w:r w:rsidR="0032353F" w:rsidRPr="00DC3559">
        <w:rPr>
          <w:lang w:eastAsia="zh-CN"/>
        </w:rPr>
        <w:t>.</w:t>
      </w:r>
      <w:del w:id="1389" w:author="Catherine Foster" w:date="2020-05-07T16:13:00Z">
        <w:r w:rsidR="0032353F" w:rsidRPr="00DC3559" w:rsidDel="00E62CD6">
          <w:rPr>
            <w:lang w:eastAsia="zh-CN"/>
          </w:rPr>
          <w:delText xml:space="preserve"> </w:delText>
        </w:r>
      </w:del>
      <w:r w:rsidR="00FD0586">
        <w:rPr>
          <w:lang w:eastAsia="zh-CN"/>
        </w:rPr>
        <w:t xml:space="preserve"> </w:t>
      </w:r>
      <w:r w:rsidR="00FD0586">
        <w:rPr>
          <w:lang w:eastAsia="zh-CN"/>
        </w:rPr>
        <w:fldChar w:fldCharType="begin"/>
      </w:r>
      <w:r w:rsidR="00FD0586">
        <w:rPr>
          <w:lang w:eastAsia="zh-CN"/>
        </w:rPr>
        <w:instrText xml:space="preserve"> REF _Ref7428097 \h </w:instrText>
      </w:r>
      <w:r w:rsidR="00FD0586">
        <w:rPr>
          <w:lang w:eastAsia="zh-CN"/>
        </w:rPr>
      </w:r>
      <w:r w:rsidR="00FD0586">
        <w:rPr>
          <w:lang w:eastAsia="zh-CN"/>
        </w:rPr>
        <w:fldChar w:fldCharType="separate"/>
      </w:r>
      <w:r w:rsidR="007A5307">
        <w:t xml:space="preserve">Figure </w:t>
      </w:r>
      <w:r w:rsidR="007A5307">
        <w:rPr>
          <w:noProof/>
        </w:rPr>
        <w:t>3</w:t>
      </w:r>
      <w:r w:rsidR="007A5307">
        <w:t>.</w:t>
      </w:r>
      <w:r w:rsidR="007A5307">
        <w:rPr>
          <w:noProof/>
        </w:rPr>
        <w:t>1</w:t>
      </w:r>
      <w:r w:rsidR="00FD0586">
        <w:rPr>
          <w:lang w:eastAsia="zh-CN"/>
        </w:rPr>
        <w:fldChar w:fldCharType="end"/>
      </w:r>
      <w:r w:rsidR="00FD0586">
        <w:rPr>
          <w:lang w:eastAsia="zh-CN"/>
        </w:rPr>
        <w:t xml:space="preserve"> and </w:t>
      </w:r>
      <w:r w:rsidR="00FD0586">
        <w:rPr>
          <w:lang w:eastAsia="zh-CN"/>
        </w:rPr>
        <w:fldChar w:fldCharType="begin"/>
      </w:r>
      <w:r w:rsidR="00FD0586">
        <w:rPr>
          <w:lang w:eastAsia="zh-CN"/>
        </w:rPr>
        <w:instrText xml:space="preserve"> REF _Ref7428118 \h </w:instrText>
      </w:r>
      <w:r w:rsidR="00FD0586">
        <w:rPr>
          <w:lang w:eastAsia="zh-CN"/>
        </w:rPr>
      </w:r>
      <w:r w:rsidR="00FD0586">
        <w:rPr>
          <w:lang w:eastAsia="zh-CN"/>
        </w:rPr>
        <w:fldChar w:fldCharType="separate"/>
      </w:r>
      <w:r w:rsidR="007A5307">
        <w:t xml:space="preserve">Figure </w:t>
      </w:r>
      <w:r w:rsidR="007A5307">
        <w:rPr>
          <w:noProof/>
        </w:rPr>
        <w:t>3</w:t>
      </w:r>
      <w:r w:rsidR="007A5307">
        <w:t>.</w:t>
      </w:r>
      <w:r w:rsidR="007A5307">
        <w:rPr>
          <w:noProof/>
        </w:rPr>
        <w:t>2</w:t>
      </w:r>
      <w:r w:rsidR="00FD0586">
        <w:rPr>
          <w:lang w:eastAsia="zh-CN"/>
        </w:rPr>
        <w:fldChar w:fldCharType="end"/>
      </w:r>
      <w:r w:rsidR="00FD0586">
        <w:rPr>
          <w:lang w:eastAsia="zh-CN"/>
        </w:rPr>
        <w:t xml:space="preserve"> graphically display these outputs through 2060.  </w:t>
      </w:r>
    </w:p>
    <w:p w14:paraId="21183A78" w14:textId="0EAB7E28" w:rsidR="008D1491" w:rsidRDefault="00291B01" w:rsidP="00B114D1">
      <w:pPr>
        <w:pStyle w:val="Caption"/>
        <w:keepNext/>
        <w:jc w:val="center"/>
      </w:pPr>
      <w:bookmarkStart w:id="1390" w:name="_Ref7427747"/>
      <w:bookmarkStart w:id="1391" w:name="_Ref7186817"/>
      <w:bookmarkStart w:id="1392" w:name="_Toc12546598"/>
      <w:r>
        <w:t xml:space="preserve">Table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1</w:t>
      </w:r>
      <w:r w:rsidR="000940A1">
        <w:rPr>
          <w:noProof/>
        </w:rPr>
        <w:fldChar w:fldCharType="end"/>
      </w:r>
      <w:bookmarkEnd w:id="1390"/>
      <w:r>
        <w:t xml:space="preserve"> World Adoption of Cool </w:t>
      </w:r>
      <w:r w:rsidR="00070312">
        <w:t>Roofs and Green Roofs</w:t>
      </w:r>
      <w:bookmarkEnd w:id="1391"/>
      <w:bookmarkEnd w:id="1392"/>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AD4CF8">
            <w:pPr>
              <w:spacing w:line="240" w:lineRule="auto"/>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D1137EE" w:rsidR="0032353F" w:rsidRPr="005C77F5" w:rsidRDefault="001B7E46" w:rsidP="00AD4CF8">
            <w:pPr>
              <w:spacing w:line="240" w:lineRule="auto"/>
              <w:jc w:val="center"/>
              <w:rPr>
                <w:b/>
                <w:bCs/>
                <w:color w:val="FFFFFF" w:themeColor="background1"/>
                <w:sz w:val="20"/>
                <w:szCs w:val="20"/>
              </w:rPr>
            </w:pPr>
            <w:r>
              <w:rPr>
                <w:b/>
                <w:bCs/>
                <w:iCs/>
                <w:color w:val="FFFFFF" w:themeColor="background1"/>
                <w:sz w:val="20"/>
                <w:szCs w:val="20"/>
              </w:rPr>
              <w:t>Current</w:t>
            </w:r>
            <w:r w:rsidR="0032353F" w:rsidRPr="005C77F5">
              <w:rPr>
                <w:b/>
                <w:bCs/>
                <w:iCs/>
                <w:color w:val="FFFFFF" w:themeColor="background1"/>
                <w:sz w:val="20"/>
                <w:szCs w:val="20"/>
              </w:rPr>
              <w:t xml:space="preserve"> Year</w:t>
            </w:r>
            <w:r w:rsidR="0032353F" w:rsidRPr="005C77F5">
              <w:rPr>
                <w:b/>
                <w:bCs/>
                <w:color w:val="FFFFFF" w:themeColor="background1"/>
                <w:sz w:val="20"/>
                <w:szCs w:val="20"/>
              </w:rPr>
              <w:t xml:space="preserve"> (201</w:t>
            </w:r>
            <w:r>
              <w:rPr>
                <w:b/>
                <w:bCs/>
                <w:color w:val="FFFFFF" w:themeColor="background1"/>
                <w:sz w:val="20"/>
                <w:szCs w:val="20"/>
              </w:rPr>
              <w:t>8</w:t>
            </w:r>
            <w:r w:rsidR="0032353F" w:rsidRPr="005C77F5">
              <w:rPr>
                <w:b/>
                <w:bCs/>
                <w:color w:val="FFFFFF" w:themeColor="background1"/>
                <w:sz w:val="20"/>
                <w:szCs w:val="20"/>
              </w:rPr>
              <w:t>)</w:t>
            </w:r>
          </w:p>
        </w:tc>
        <w:tc>
          <w:tcPr>
            <w:tcW w:w="4260" w:type="dxa"/>
            <w:gridSpan w:val="3"/>
            <w:shd w:val="clear" w:color="auto" w:fill="4F81BD" w:themeFill="accent1"/>
            <w:vAlign w:val="center"/>
          </w:tcPr>
          <w:p w14:paraId="1BAFBD47" w14:textId="1AD40332"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 xml:space="preserve">World </w:t>
            </w:r>
            <w:r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AD4CF8">
            <w:pPr>
              <w:spacing w:line="240" w:lineRule="auto"/>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AD4CF8">
            <w:pPr>
              <w:spacing w:line="240" w:lineRule="auto"/>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AD4CF8">
            <w:pPr>
              <w:spacing w:line="240" w:lineRule="auto"/>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Optimum</w:t>
            </w:r>
          </w:p>
        </w:tc>
      </w:tr>
      <w:tr w:rsidR="00A744F9" w:rsidRPr="008006D0" w14:paraId="1DEE2255" w14:textId="77777777" w:rsidTr="00A744F9">
        <w:trPr>
          <w:trHeight w:val="840"/>
        </w:trPr>
        <w:tc>
          <w:tcPr>
            <w:tcW w:w="1951" w:type="dxa"/>
            <w:vMerge w:val="restart"/>
            <w:vAlign w:val="center"/>
          </w:tcPr>
          <w:p w14:paraId="499EBF1F" w14:textId="77777777" w:rsidR="00A744F9" w:rsidRPr="008D1491" w:rsidRDefault="00A744F9" w:rsidP="00A744F9">
            <w:pPr>
              <w:spacing w:line="240" w:lineRule="auto"/>
              <w:jc w:val="center"/>
              <w:rPr>
                <w:sz w:val="20"/>
                <w:szCs w:val="20"/>
              </w:rPr>
            </w:pPr>
            <w:r>
              <w:rPr>
                <w:sz w:val="20"/>
                <w:szCs w:val="20"/>
              </w:rPr>
              <w:t>Cool Roofs</w:t>
            </w:r>
          </w:p>
        </w:tc>
        <w:tc>
          <w:tcPr>
            <w:tcW w:w="1730" w:type="dxa"/>
            <w:vAlign w:val="center"/>
          </w:tcPr>
          <w:p w14:paraId="6A16D848" w14:textId="54B3E09C" w:rsidR="00A744F9" w:rsidRPr="005C77F5" w:rsidRDefault="00A744F9" w:rsidP="00A744F9">
            <w:pPr>
              <w:spacing w:line="240" w:lineRule="auto"/>
              <w:jc w:val="center"/>
              <w:rPr>
                <w:rFonts w:cstheme="minorHAnsi"/>
                <w:bCs/>
                <w:color w:val="000000" w:themeColor="text1"/>
                <w:sz w:val="20"/>
                <w:szCs w:val="20"/>
              </w:rPr>
            </w:pPr>
            <w:r>
              <w:rPr>
                <w:bCs/>
                <w:i/>
                <w:color w:val="000000" w:themeColor="text1"/>
                <w:sz w:val="20"/>
                <w:szCs w:val="20"/>
              </w:rPr>
              <w:t>10</w:t>
            </w:r>
            <w:r w:rsidRPr="00B114D1">
              <w:rPr>
                <w:bCs/>
                <w:i/>
                <w:color w:val="000000" w:themeColor="text1"/>
                <w:sz w:val="20"/>
                <w:szCs w:val="20"/>
                <w:vertAlign w:val="superscript"/>
              </w:rPr>
              <w:t>9</w:t>
            </w:r>
            <w:r>
              <w:rPr>
                <w:bCs/>
                <w:i/>
                <w:color w:val="000000" w:themeColor="text1"/>
                <w:sz w:val="20"/>
                <w:szCs w:val="20"/>
              </w:rPr>
              <w:t xml:space="preserve"> m2 Rooftop Area</w:t>
            </w:r>
          </w:p>
        </w:tc>
        <w:tc>
          <w:tcPr>
            <w:tcW w:w="1276" w:type="dxa"/>
            <w:vAlign w:val="center"/>
          </w:tcPr>
          <w:p w14:paraId="09744210" w14:textId="206877F0" w:rsidR="00A744F9" w:rsidRPr="008006D0" w:rsidRDefault="001B7E46" w:rsidP="00A744F9">
            <w:pPr>
              <w:spacing w:line="240" w:lineRule="auto"/>
              <w:jc w:val="center"/>
              <w:rPr>
                <w:rFonts w:cstheme="minorHAnsi"/>
                <w:bCs/>
                <w:sz w:val="20"/>
                <w:szCs w:val="20"/>
              </w:rPr>
            </w:pPr>
            <w:r>
              <w:rPr>
                <w:rFonts w:cstheme="minorHAnsi"/>
                <w:bCs/>
                <w:sz w:val="20"/>
                <w:szCs w:val="20"/>
              </w:rPr>
              <w:t>5.1</w:t>
            </w:r>
          </w:p>
        </w:tc>
        <w:tc>
          <w:tcPr>
            <w:tcW w:w="1417" w:type="dxa"/>
            <w:vAlign w:val="center"/>
          </w:tcPr>
          <w:p w14:paraId="4C17159C" w14:textId="2CD8D44A" w:rsidR="00A744F9" w:rsidRPr="008006D0" w:rsidRDefault="001B7E46" w:rsidP="00A744F9">
            <w:pPr>
              <w:spacing w:line="240" w:lineRule="auto"/>
              <w:jc w:val="center"/>
              <w:rPr>
                <w:rFonts w:cstheme="minorHAnsi"/>
                <w:bCs/>
                <w:sz w:val="20"/>
                <w:szCs w:val="20"/>
              </w:rPr>
            </w:pPr>
            <w:r>
              <w:rPr>
                <w:rFonts w:cstheme="minorHAnsi"/>
                <w:bCs/>
                <w:sz w:val="20"/>
                <w:szCs w:val="20"/>
              </w:rPr>
              <w:t>43.8</w:t>
            </w:r>
          </w:p>
        </w:tc>
        <w:tc>
          <w:tcPr>
            <w:tcW w:w="1559" w:type="dxa"/>
            <w:vAlign w:val="center"/>
          </w:tcPr>
          <w:p w14:paraId="2CA4EB8C" w14:textId="65BA17C3" w:rsidR="00A744F9" w:rsidRPr="005B0C6A" w:rsidRDefault="00E62F62" w:rsidP="00A744F9">
            <w:pPr>
              <w:spacing w:line="240" w:lineRule="auto"/>
              <w:jc w:val="center"/>
              <w:rPr>
                <w:rFonts w:cstheme="minorHAnsi"/>
                <w:bCs/>
                <w:sz w:val="20"/>
                <w:szCs w:val="20"/>
              </w:rPr>
            </w:pPr>
            <w:r w:rsidRPr="005B0C6A">
              <w:rPr>
                <w:rFonts w:cstheme="minorHAnsi"/>
                <w:bCs/>
                <w:sz w:val="20"/>
                <w:szCs w:val="20"/>
              </w:rPr>
              <w:t>69.4</w:t>
            </w:r>
          </w:p>
        </w:tc>
        <w:tc>
          <w:tcPr>
            <w:tcW w:w="1284" w:type="dxa"/>
            <w:vAlign w:val="center"/>
          </w:tcPr>
          <w:p w14:paraId="4DED2696" w14:textId="2B8EE321" w:rsidR="00A744F9" w:rsidRPr="005B0C6A" w:rsidRDefault="005B0C6A" w:rsidP="00A744F9">
            <w:pPr>
              <w:spacing w:line="240" w:lineRule="auto"/>
              <w:jc w:val="center"/>
              <w:rPr>
                <w:rFonts w:cstheme="minorHAnsi"/>
                <w:bCs/>
                <w:sz w:val="20"/>
                <w:szCs w:val="20"/>
              </w:rPr>
            </w:pPr>
            <w:r w:rsidRPr="005B0C6A">
              <w:rPr>
                <w:rFonts w:cstheme="minorHAnsi"/>
                <w:bCs/>
                <w:sz w:val="20"/>
                <w:szCs w:val="20"/>
              </w:rPr>
              <w:t>142.3</w:t>
            </w:r>
          </w:p>
        </w:tc>
      </w:tr>
      <w:tr w:rsidR="00A744F9" w14:paraId="12913962" w14:textId="77777777" w:rsidTr="00A744F9">
        <w:trPr>
          <w:trHeight w:val="32"/>
        </w:trPr>
        <w:tc>
          <w:tcPr>
            <w:tcW w:w="1951" w:type="dxa"/>
            <w:vMerge/>
            <w:vAlign w:val="center"/>
          </w:tcPr>
          <w:p w14:paraId="53A7E88D" w14:textId="77777777" w:rsidR="00A744F9" w:rsidRDefault="00A744F9" w:rsidP="00A744F9">
            <w:pPr>
              <w:spacing w:line="240" w:lineRule="auto"/>
              <w:jc w:val="center"/>
              <w:rPr>
                <w:sz w:val="20"/>
                <w:szCs w:val="20"/>
              </w:rPr>
            </w:pPr>
          </w:p>
        </w:tc>
        <w:tc>
          <w:tcPr>
            <w:tcW w:w="1730" w:type="dxa"/>
            <w:vAlign w:val="center"/>
          </w:tcPr>
          <w:p w14:paraId="6B91429C" w14:textId="7FB9530E" w:rsidR="00A744F9" w:rsidRPr="005C77F5" w:rsidRDefault="00A744F9">
            <w:pPr>
              <w:spacing w:line="240" w:lineRule="auto"/>
              <w:jc w:val="center"/>
              <w:rPr>
                <w:rFonts w:cstheme="minorHAnsi"/>
                <w:bCs/>
                <w:color w:val="000000" w:themeColor="text1"/>
                <w:sz w:val="20"/>
                <w:szCs w:val="20"/>
              </w:rPr>
            </w:pPr>
            <w:r w:rsidRPr="005C77F5">
              <w:rPr>
                <w:bCs/>
                <w:i/>
                <w:iCs/>
                <w:color w:val="000000" w:themeColor="text1"/>
                <w:sz w:val="20"/>
                <w:szCs w:val="20"/>
              </w:rPr>
              <w:t>(%</w:t>
            </w:r>
            <w:r w:rsidR="001B7E46">
              <w:rPr>
                <w:bCs/>
                <w:i/>
                <w:iCs/>
                <w:color w:val="000000" w:themeColor="text1"/>
                <w:sz w:val="20"/>
                <w:szCs w:val="20"/>
              </w:rPr>
              <w:t xml:space="preserve">Adjusted </w:t>
            </w:r>
            <w:r>
              <w:rPr>
                <w:bCs/>
                <w:i/>
                <w:iCs/>
                <w:color w:val="000000" w:themeColor="text1"/>
                <w:sz w:val="20"/>
                <w:szCs w:val="20"/>
              </w:rPr>
              <w:t>Rooftop TAM</w:t>
            </w:r>
            <w:r w:rsidR="001B7E46">
              <w:rPr>
                <w:bCs/>
                <w:i/>
                <w:iCs/>
                <w:color w:val="000000" w:themeColor="text1"/>
                <w:sz w:val="20"/>
                <w:szCs w:val="20"/>
              </w:rPr>
              <w:t xml:space="preserve"> – Cool Roofs Only</w:t>
            </w:r>
            <w:r w:rsidRPr="005C77F5">
              <w:rPr>
                <w:bCs/>
                <w:i/>
                <w:iCs/>
                <w:color w:val="000000" w:themeColor="text1"/>
                <w:sz w:val="20"/>
                <w:szCs w:val="20"/>
              </w:rPr>
              <w:t>)</w:t>
            </w:r>
          </w:p>
        </w:tc>
        <w:tc>
          <w:tcPr>
            <w:tcW w:w="1276" w:type="dxa"/>
            <w:vAlign w:val="center"/>
          </w:tcPr>
          <w:p w14:paraId="3EB54F43" w14:textId="7D67AD79" w:rsidR="00A744F9" w:rsidRPr="008006D0" w:rsidRDefault="002C09A4">
            <w:pPr>
              <w:spacing w:line="240" w:lineRule="auto"/>
              <w:jc w:val="center"/>
              <w:rPr>
                <w:rFonts w:cstheme="minorHAnsi"/>
                <w:bCs/>
                <w:sz w:val="20"/>
                <w:szCs w:val="20"/>
              </w:rPr>
            </w:pPr>
            <w:r>
              <w:rPr>
                <w:rFonts w:cstheme="minorHAnsi"/>
                <w:bCs/>
                <w:sz w:val="20"/>
                <w:szCs w:val="20"/>
              </w:rPr>
              <w:t>5.4</w:t>
            </w:r>
          </w:p>
        </w:tc>
        <w:tc>
          <w:tcPr>
            <w:tcW w:w="1417" w:type="dxa"/>
            <w:vAlign w:val="center"/>
          </w:tcPr>
          <w:p w14:paraId="4CAE8918" w14:textId="488E727D" w:rsidR="00A744F9" w:rsidRDefault="001B7E46" w:rsidP="00A744F9">
            <w:pPr>
              <w:spacing w:line="240" w:lineRule="auto"/>
              <w:jc w:val="center"/>
              <w:rPr>
                <w:rFonts w:cstheme="minorHAnsi"/>
                <w:bCs/>
                <w:sz w:val="20"/>
                <w:szCs w:val="20"/>
              </w:rPr>
            </w:pPr>
            <w:r>
              <w:rPr>
                <w:rFonts w:cstheme="minorHAnsi"/>
                <w:bCs/>
                <w:sz w:val="20"/>
                <w:szCs w:val="20"/>
              </w:rPr>
              <w:t>30.2</w:t>
            </w:r>
          </w:p>
        </w:tc>
        <w:tc>
          <w:tcPr>
            <w:tcW w:w="1559" w:type="dxa"/>
            <w:vAlign w:val="center"/>
          </w:tcPr>
          <w:p w14:paraId="5ECE29B2" w14:textId="5C4C15C4" w:rsidR="00A744F9" w:rsidRPr="005B0C6A" w:rsidRDefault="00587FB6" w:rsidP="00A744F9">
            <w:pPr>
              <w:spacing w:line="240" w:lineRule="auto"/>
              <w:jc w:val="center"/>
              <w:rPr>
                <w:rFonts w:cstheme="minorHAnsi"/>
                <w:bCs/>
                <w:sz w:val="20"/>
                <w:szCs w:val="20"/>
              </w:rPr>
            </w:pPr>
            <w:r w:rsidRPr="005B0C6A">
              <w:rPr>
                <w:rFonts w:cstheme="minorHAnsi"/>
                <w:bCs/>
                <w:sz w:val="20"/>
                <w:szCs w:val="20"/>
              </w:rPr>
              <w:t>47.9</w:t>
            </w:r>
          </w:p>
        </w:tc>
        <w:tc>
          <w:tcPr>
            <w:tcW w:w="1284" w:type="dxa"/>
            <w:vAlign w:val="center"/>
          </w:tcPr>
          <w:p w14:paraId="2622728C" w14:textId="72B0F8AC" w:rsidR="00A744F9" w:rsidRPr="005B0C6A" w:rsidRDefault="005B0C6A" w:rsidP="00A744F9">
            <w:pPr>
              <w:spacing w:line="240" w:lineRule="auto"/>
              <w:jc w:val="center"/>
              <w:rPr>
                <w:rFonts w:cstheme="minorHAnsi"/>
                <w:bCs/>
                <w:sz w:val="20"/>
                <w:szCs w:val="20"/>
              </w:rPr>
            </w:pPr>
            <w:r w:rsidRPr="005B0C6A">
              <w:rPr>
                <w:rFonts w:cstheme="minorHAnsi"/>
                <w:bCs/>
                <w:sz w:val="20"/>
                <w:szCs w:val="20"/>
              </w:rPr>
              <w:t>98.1</w:t>
            </w:r>
          </w:p>
        </w:tc>
      </w:tr>
      <w:tr w:rsidR="00A744F9" w:rsidRPr="008D1491" w14:paraId="305C72A7" w14:textId="77777777" w:rsidTr="0032353F">
        <w:trPr>
          <w:trHeight w:val="840"/>
        </w:trPr>
        <w:tc>
          <w:tcPr>
            <w:tcW w:w="1951" w:type="dxa"/>
            <w:vMerge w:val="restart"/>
            <w:vAlign w:val="center"/>
          </w:tcPr>
          <w:p w14:paraId="2B8FFE1B" w14:textId="7FB30F6F" w:rsidR="00A744F9" w:rsidRPr="008D1491" w:rsidRDefault="00A744F9">
            <w:pPr>
              <w:spacing w:line="240" w:lineRule="auto"/>
              <w:jc w:val="center"/>
              <w:rPr>
                <w:sz w:val="20"/>
                <w:szCs w:val="20"/>
              </w:rPr>
            </w:pPr>
            <w:r>
              <w:rPr>
                <w:sz w:val="20"/>
                <w:szCs w:val="20"/>
              </w:rPr>
              <w:t>Green Roofs</w:t>
            </w:r>
          </w:p>
        </w:tc>
        <w:tc>
          <w:tcPr>
            <w:tcW w:w="1730" w:type="dxa"/>
            <w:vAlign w:val="center"/>
          </w:tcPr>
          <w:p w14:paraId="5BDA7373" w14:textId="39F0B3DA" w:rsidR="00A744F9" w:rsidRPr="005C77F5" w:rsidRDefault="00A744F9" w:rsidP="00825D80">
            <w:pPr>
              <w:spacing w:line="240" w:lineRule="auto"/>
              <w:jc w:val="center"/>
              <w:rPr>
                <w:rFonts w:cstheme="minorHAnsi"/>
                <w:bCs/>
                <w:color w:val="000000" w:themeColor="text1"/>
                <w:sz w:val="20"/>
                <w:szCs w:val="20"/>
              </w:rPr>
            </w:pPr>
            <w:r>
              <w:rPr>
                <w:bCs/>
                <w:i/>
                <w:color w:val="000000" w:themeColor="text1"/>
                <w:sz w:val="20"/>
                <w:szCs w:val="20"/>
              </w:rPr>
              <w:t>10</w:t>
            </w:r>
            <w:r w:rsidRPr="00730895">
              <w:rPr>
                <w:bCs/>
                <w:i/>
                <w:color w:val="000000" w:themeColor="text1"/>
                <w:sz w:val="20"/>
                <w:szCs w:val="20"/>
                <w:vertAlign w:val="superscript"/>
              </w:rPr>
              <w:t>9</w:t>
            </w:r>
            <w:r>
              <w:rPr>
                <w:bCs/>
                <w:i/>
                <w:color w:val="000000" w:themeColor="text1"/>
                <w:sz w:val="20"/>
                <w:szCs w:val="20"/>
              </w:rPr>
              <w:t xml:space="preserve"> m2 Rooftop Area</w:t>
            </w:r>
          </w:p>
        </w:tc>
        <w:tc>
          <w:tcPr>
            <w:tcW w:w="1276" w:type="dxa"/>
            <w:vAlign w:val="center"/>
          </w:tcPr>
          <w:p w14:paraId="72C0B03E" w14:textId="4481F6AA" w:rsidR="00A744F9" w:rsidRPr="00A744F9" w:rsidRDefault="00A744F9" w:rsidP="00825D80">
            <w:pPr>
              <w:spacing w:line="240" w:lineRule="auto"/>
              <w:jc w:val="center"/>
              <w:rPr>
                <w:rFonts w:cstheme="minorHAnsi"/>
                <w:bCs/>
                <w:sz w:val="20"/>
                <w:szCs w:val="20"/>
              </w:rPr>
            </w:pPr>
            <w:r w:rsidRPr="00B114D1">
              <w:rPr>
                <w:rFonts w:eastAsia="Times New Roman" w:cstheme="minorHAnsi"/>
                <w:color w:val="000000" w:themeColor="text1"/>
                <w:sz w:val="20"/>
                <w:szCs w:val="20"/>
              </w:rPr>
              <w:t>0.</w:t>
            </w:r>
            <w:r w:rsidR="001B7E46">
              <w:rPr>
                <w:rFonts w:eastAsia="Times New Roman" w:cstheme="minorHAnsi"/>
                <w:color w:val="000000" w:themeColor="text1"/>
                <w:sz w:val="20"/>
                <w:szCs w:val="20"/>
              </w:rPr>
              <w:t>20</w:t>
            </w:r>
          </w:p>
        </w:tc>
        <w:tc>
          <w:tcPr>
            <w:tcW w:w="1417" w:type="dxa"/>
            <w:vAlign w:val="center"/>
          </w:tcPr>
          <w:p w14:paraId="2A8FE7A2" w14:textId="65B8E01E" w:rsidR="00A744F9" w:rsidRPr="00A744F9" w:rsidRDefault="001B7E46" w:rsidP="00825D80">
            <w:pPr>
              <w:spacing w:line="240" w:lineRule="auto"/>
              <w:jc w:val="center"/>
              <w:rPr>
                <w:rFonts w:cstheme="minorHAnsi"/>
                <w:bCs/>
                <w:sz w:val="20"/>
                <w:szCs w:val="20"/>
              </w:rPr>
            </w:pPr>
            <w:r>
              <w:rPr>
                <w:rFonts w:eastAsia="Times New Roman" w:cstheme="minorHAnsi"/>
                <w:color w:val="000000" w:themeColor="text1"/>
                <w:sz w:val="20"/>
                <w:szCs w:val="20"/>
              </w:rPr>
              <w:t>4.0</w:t>
            </w:r>
          </w:p>
        </w:tc>
        <w:tc>
          <w:tcPr>
            <w:tcW w:w="1559" w:type="dxa"/>
            <w:vAlign w:val="center"/>
          </w:tcPr>
          <w:p w14:paraId="79EE8DDC" w14:textId="57FA5B64" w:rsidR="00A744F9" w:rsidRPr="005B0C6A" w:rsidRDefault="00E62F62" w:rsidP="00825D80">
            <w:pPr>
              <w:spacing w:line="240" w:lineRule="auto"/>
              <w:jc w:val="center"/>
              <w:rPr>
                <w:rFonts w:cstheme="minorHAnsi"/>
                <w:bCs/>
                <w:sz w:val="20"/>
                <w:szCs w:val="20"/>
              </w:rPr>
            </w:pPr>
            <w:r w:rsidRPr="005B0C6A">
              <w:rPr>
                <w:rFonts w:eastAsia="Times New Roman" w:cstheme="minorHAnsi"/>
                <w:color w:val="000000" w:themeColor="text1"/>
                <w:sz w:val="20"/>
                <w:szCs w:val="20"/>
              </w:rPr>
              <w:t>5.8</w:t>
            </w:r>
          </w:p>
        </w:tc>
        <w:tc>
          <w:tcPr>
            <w:tcW w:w="1284" w:type="dxa"/>
            <w:vAlign w:val="center"/>
          </w:tcPr>
          <w:p w14:paraId="5B002A1D" w14:textId="4ECC5A83" w:rsidR="00A744F9" w:rsidRPr="005B0C6A" w:rsidRDefault="005B0C6A" w:rsidP="00825D80">
            <w:pPr>
              <w:spacing w:line="240" w:lineRule="auto"/>
              <w:jc w:val="center"/>
              <w:rPr>
                <w:rFonts w:cstheme="minorHAnsi"/>
                <w:bCs/>
                <w:sz w:val="20"/>
                <w:szCs w:val="20"/>
              </w:rPr>
            </w:pPr>
            <w:r w:rsidRPr="005B0C6A">
              <w:rPr>
                <w:rFonts w:eastAsia="Times New Roman" w:cstheme="minorHAnsi"/>
                <w:color w:val="000000" w:themeColor="text1"/>
                <w:sz w:val="20"/>
                <w:szCs w:val="20"/>
              </w:rPr>
              <w:t>45.0</w:t>
            </w:r>
          </w:p>
        </w:tc>
      </w:tr>
      <w:tr w:rsidR="00A744F9" w:rsidRPr="008D1491" w14:paraId="59E1863D" w14:textId="77777777" w:rsidTr="0032353F">
        <w:trPr>
          <w:trHeight w:val="32"/>
        </w:trPr>
        <w:tc>
          <w:tcPr>
            <w:tcW w:w="1951" w:type="dxa"/>
            <w:vMerge/>
            <w:vAlign w:val="center"/>
          </w:tcPr>
          <w:p w14:paraId="518ED63B" w14:textId="77777777" w:rsidR="00A744F9" w:rsidRDefault="00A744F9" w:rsidP="00825D80">
            <w:pPr>
              <w:spacing w:line="240" w:lineRule="auto"/>
              <w:jc w:val="center"/>
              <w:rPr>
                <w:sz w:val="20"/>
                <w:szCs w:val="20"/>
              </w:rPr>
            </w:pPr>
          </w:p>
        </w:tc>
        <w:tc>
          <w:tcPr>
            <w:tcW w:w="1730" w:type="dxa"/>
            <w:vAlign w:val="center"/>
          </w:tcPr>
          <w:p w14:paraId="2352B4C1" w14:textId="43EC29C4" w:rsidR="00A744F9" w:rsidRPr="005C77F5" w:rsidRDefault="00A744F9" w:rsidP="00825D80">
            <w:pPr>
              <w:spacing w:line="240" w:lineRule="auto"/>
              <w:jc w:val="center"/>
              <w:rPr>
                <w:rFonts w:cstheme="minorHAnsi"/>
                <w:bCs/>
                <w:color w:val="000000" w:themeColor="text1"/>
                <w:sz w:val="20"/>
                <w:szCs w:val="20"/>
              </w:rPr>
            </w:pPr>
            <w:r w:rsidRPr="005C77F5">
              <w:rPr>
                <w:bCs/>
                <w:i/>
                <w:iCs/>
                <w:color w:val="000000" w:themeColor="text1"/>
                <w:sz w:val="20"/>
                <w:szCs w:val="20"/>
              </w:rPr>
              <w:t>(%</w:t>
            </w:r>
            <w:r w:rsidR="001B7E46">
              <w:rPr>
                <w:bCs/>
                <w:i/>
                <w:iCs/>
                <w:color w:val="000000" w:themeColor="text1"/>
                <w:sz w:val="20"/>
                <w:szCs w:val="20"/>
              </w:rPr>
              <w:t xml:space="preserve"> Adjusted </w:t>
            </w:r>
            <w:r>
              <w:rPr>
                <w:bCs/>
                <w:i/>
                <w:iCs/>
                <w:color w:val="000000" w:themeColor="text1"/>
                <w:sz w:val="20"/>
                <w:szCs w:val="20"/>
              </w:rPr>
              <w:t>Rooftop TAM</w:t>
            </w:r>
            <w:r w:rsidR="001B7E46">
              <w:rPr>
                <w:bCs/>
                <w:i/>
                <w:iCs/>
                <w:color w:val="000000" w:themeColor="text1"/>
                <w:sz w:val="20"/>
                <w:szCs w:val="20"/>
              </w:rPr>
              <w:t xml:space="preserve"> – Green Roofs Only</w:t>
            </w:r>
            <w:r w:rsidRPr="005C77F5">
              <w:rPr>
                <w:bCs/>
                <w:i/>
                <w:iCs/>
                <w:color w:val="000000" w:themeColor="text1"/>
                <w:sz w:val="20"/>
                <w:szCs w:val="20"/>
              </w:rPr>
              <w:t>)</w:t>
            </w:r>
          </w:p>
        </w:tc>
        <w:tc>
          <w:tcPr>
            <w:tcW w:w="1276" w:type="dxa"/>
            <w:vAlign w:val="center"/>
          </w:tcPr>
          <w:p w14:paraId="4FD03435" w14:textId="6D44EE92" w:rsidR="00A744F9" w:rsidRPr="00A744F9" w:rsidRDefault="001B7E46" w:rsidP="00825D80">
            <w:pPr>
              <w:spacing w:line="240" w:lineRule="auto"/>
              <w:jc w:val="center"/>
              <w:rPr>
                <w:rFonts w:cstheme="minorHAnsi"/>
                <w:bCs/>
                <w:sz w:val="20"/>
                <w:szCs w:val="20"/>
              </w:rPr>
            </w:pPr>
            <w:r>
              <w:rPr>
                <w:rFonts w:eastAsia="Times New Roman" w:cstheme="minorHAnsi"/>
                <w:color w:val="000000" w:themeColor="text1"/>
                <w:sz w:val="20"/>
                <w:szCs w:val="20"/>
              </w:rPr>
              <w:t>1.2</w:t>
            </w:r>
          </w:p>
        </w:tc>
        <w:tc>
          <w:tcPr>
            <w:tcW w:w="1417" w:type="dxa"/>
            <w:vAlign w:val="center"/>
          </w:tcPr>
          <w:p w14:paraId="34CAFB53" w14:textId="5E3ABFF6" w:rsidR="00A744F9" w:rsidRPr="00A744F9" w:rsidRDefault="001B7E46" w:rsidP="00825D80">
            <w:pPr>
              <w:spacing w:line="240" w:lineRule="auto"/>
              <w:jc w:val="center"/>
              <w:rPr>
                <w:rFonts w:cstheme="minorHAnsi"/>
                <w:bCs/>
                <w:sz w:val="20"/>
                <w:szCs w:val="20"/>
              </w:rPr>
            </w:pPr>
            <w:r>
              <w:rPr>
                <w:rFonts w:eastAsia="Times New Roman" w:cstheme="minorHAnsi"/>
                <w:color w:val="000000" w:themeColor="text1"/>
                <w:sz w:val="20"/>
                <w:szCs w:val="20"/>
              </w:rPr>
              <w:t>8.8</w:t>
            </w:r>
          </w:p>
        </w:tc>
        <w:tc>
          <w:tcPr>
            <w:tcW w:w="1559" w:type="dxa"/>
            <w:vAlign w:val="center"/>
          </w:tcPr>
          <w:p w14:paraId="43B375D1" w14:textId="58C31519" w:rsidR="00A744F9" w:rsidRPr="005B0C6A" w:rsidRDefault="00E62F62" w:rsidP="00825D80">
            <w:pPr>
              <w:spacing w:line="240" w:lineRule="auto"/>
              <w:jc w:val="center"/>
              <w:rPr>
                <w:rFonts w:cstheme="minorHAnsi"/>
                <w:bCs/>
                <w:sz w:val="20"/>
                <w:szCs w:val="20"/>
              </w:rPr>
            </w:pPr>
            <w:r w:rsidRPr="005B0C6A">
              <w:rPr>
                <w:rFonts w:eastAsia="Times New Roman" w:cstheme="minorHAnsi"/>
                <w:color w:val="000000" w:themeColor="text1"/>
                <w:sz w:val="20"/>
                <w:szCs w:val="20"/>
              </w:rPr>
              <w:t>1</w:t>
            </w:r>
            <w:r w:rsidR="00165C9F" w:rsidRPr="005B0C6A">
              <w:rPr>
                <w:rFonts w:eastAsia="Times New Roman" w:cstheme="minorHAnsi"/>
                <w:color w:val="000000" w:themeColor="text1"/>
                <w:sz w:val="20"/>
                <w:szCs w:val="20"/>
              </w:rPr>
              <w:t>2.</w:t>
            </w:r>
            <w:r w:rsidRPr="005B0C6A">
              <w:rPr>
                <w:rFonts w:eastAsia="Times New Roman" w:cstheme="minorHAnsi"/>
                <w:color w:val="000000" w:themeColor="text1"/>
                <w:sz w:val="20"/>
                <w:szCs w:val="20"/>
              </w:rPr>
              <w:t>6</w:t>
            </w:r>
          </w:p>
        </w:tc>
        <w:tc>
          <w:tcPr>
            <w:tcW w:w="1284" w:type="dxa"/>
            <w:vAlign w:val="center"/>
          </w:tcPr>
          <w:p w14:paraId="7641EB01" w14:textId="57D68714" w:rsidR="00A744F9" w:rsidRPr="005B0C6A" w:rsidRDefault="005B0C6A" w:rsidP="00825D80">
            <w:pPr>
              <w:spacing w:line="240" w:lineRule="auto"/>
              <w:jc w:val="center"/>
              <w:rPr>
                <w:rFonts w:cstheme="minorHAnsi"/>
                <w:bCs/>
                <w:sz w:val="20"/>
                <w:szCs w:val="20"/>
              </w:rPr>
            </w:pPr>
            <w:r w:rsidRPr="005B0C6A">
              <w:rPr>
                <w:rFonts w:eastAsia="Times New Roman" w:cstheme="minorHAnsi"/>
                <w:color w:val="000000" w:themeColor="text1"/>
                <w:sz w:val="20"/>
                <w:szCs w:val="20"/>
              </w:rPr>
              <w:t>98.6</w:t>
            </w:r>
          </w:p>
        </w:tc>
      </w:tr>
    </w:tbl>
    <w:p w14:paraId="750D07BF" w14:textId="77777777" w:rsidR="00291B01" w:rsidRDefault="00291B01" w:rsidP="00B114D1"/>
    <w:p w14:paraId="787AFDCE" w14:textId="77777777" w:rsidR="00D32654" w:rsidRDefault="00D32654">
      <w:pPr>
        <w:spacing w:after="160" w:line="259" w:lineRule="auto"/>
        <w:jc w:val="left"/>
        <w:rPr>
          <w:i/>
          <w:iCs/>
          <w:color w:val="1F497D" w:themeColor="text2"/>
          <w:sz w:val="18"/>
          <w:szCs w:val="18"/>
        </w:rPr>
      </w:pPr>
      <w:bookmarkStart w:id="1393" w:name="_Ref7428097"/>
      <w:bookmarkStart w:id="1394" w:name="_Toc12546573"/>
      <w:r>
        <w:br w:type="page"/>
      </w:r>
    </w:p>
    <w:p w14:paraId="561010BF" w14:textId="01A02A14" w:rsidR="00FD0586" w:rsidRDefault="00FD0586" w:rsidP="00B114D1">
      <w:pPr>
        <w:pStyle w:val="Caption"/>
        <w:jc w:val="center"/>
      </w:pPr>
      <w:commentRangeStart w:id="1395"/>
      <w:r>
        <w:lastRenderedPageBreak/>
        <w:t xml:space="preserve">Figure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t>.</w:t>
      </w:r>
      <w:r w:rsidR="000940A1">
        <w:rPr>
          <w:noProof/>
        </w:rPr>
        <w:fldChar w:fldCharType="begin"/>
      </w:r>
      <w:r w:rsidR="000940A1">
        <w:rPr>
          <w:noProof/>
        </w:rPr>
        <w:instrText xml:space="preserve"> SEQ Figure \* ARABIC \s 1 </w:instrText>
      </w:r>
      <w:r w:rsidR="000940A1">
        <w:rPr>
          <w:noProof/>
        </w:rPr>
        <w:fldChar w:fldCharType="separate"/>
      </w:r>
      <w:r w:rsidR="007A5307">
        <w:rPr>
          <w:noProof/>
        </w:rPr>
        <w:t>1</w:t>
      </w:r>
      <w:r w:rsidR="000940A1">
        <w:rPr>
          <w:noProof/>
        </w:rPr>
        <w:fldChar w:fldCharType="end"/>
      </w:r>
      <w:bookmarkEnd w:id="1393"/>
      <w:r>
        <w:t xml:space="preserve"> </w:t>
      </w:r>
      <w:commentRangeEnd w:id="1395"/>
      <w:r w:rsidR="00E62CD6">
        <w:rPr>
          <w:rStyle w:val="CommentReference"/>
          <w:i w:val="0"/>
          <w:iCs w:val="0"/>
          <w:color w:val="auto"/>
        </w:rPr>
        <w:commentReference w:id="1395"/>
      </w:r>
      <w:r>
        <w:t>Cool</w:t>
      </w:r>
      <w:r w:rsidRPr="005E7EEC">
        <w:t xml:space="preserve"> Roof World Annual Adoption 2020-2050</w:t>
      </w:r>
      <w:bookmarkEnd w:id="1394"/>
    </w:p>
    <w:p w14:paraId="58CF47C9" w14:textId="4FAAD494" w:rsidR="00B0269D" w:rsidRPr="00302F6C" w:rsidRDefault="002D0B26" w:rsidP="00D32654">
      <w:pPr>
        <w:jc w:val="center"/>
      </w:pPr>
      <w:r>
        <w:rPr>
          <w:noProof/>
        </w:rPr>
        <w:drawing>
          <wp:inline distT="0" distB="0" distL="0" distR="0" wp14:anchorId="3B634CD9" wp14:editId="15C6308A">
            <wp:extent cx="4639310" cy="348107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9310" cy="3481070"/>
                    </a:xfrm>
                    <a:prstGeom prst="rect">
                      <a:avLst/>
                    </a:prstGeom>
                    <a:noFill/>
                  </pic:spPr>
                </pic:pic>
              </a:graphicData>
            </a:graphic>
          </wp:inline>
        </w:drawing>
      </w:r>
    </w:p>
    <w:p w14:paraId="781AE75B" w14:textId="16231DD0" w:rsidR="00165C9F" w:rsidRDefault="009A7CDA" w:rsidP="00B114D1">
      <w:pPr>
        <w:pStyle w:val="Caption"/>
        <w:keepNext/>
        <w:jc w:val="center"/>
      </w:pPr>
      <w:bookmarkStart w:id="1396" w:name="_Ref7428118"/>
      <w:bookmarkStart w:id="1397" w:name="_Toc12546574"/>
      <w:r>
        <w:t xml:space="preserve">Figure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rsidR="00FD0586">
        <w:t>.</w:t>
      </w:r>
      <w:r w:rsidR="000940A1">
        <w:rPr>
          <w:noProof/>
        </w:rPr>
        <w:fldChar w:fldCharType="begin"/>
      </w:r>
      <w:r w:rsidR="000940A1">
        <w:rPr>
          <w:noProof/>
        </w:rPr>
        <w:instrText xml:space="preserve"> SEQ Figure \* ARABIC \s 1 </w:instrText>
      </w:r>
      <w:r w:rsidR="000940A1">
        <w:rPr>
          <w:noProof/>
        </w:rPr>
        <w:fldChar w:fldCharType="separate"/>
      </w:r>
      <w:r w:rsidR="007A5307">
        <w:rPr>
          <w:noProof/>
        </w:rPr>
        <w:t>2</w:t>
      </w:r>
      <w:r w:rsidR="000940A1">
        <w:rPr>
          <w:noProof/>
        </w:rPr>
        <w:fldChar w:fldCharType="end"/>
      </w:r>
      <w:bookmarkEnd w:id="1396"/>
      <w:r>
        <w:t xml:space="preserve"> </w:t>
      </w:r>
      <w:r w:rsidR="00070312">
        <w:t>Green</w:t>
      </w:r>
      <w:r w:rsidR="00070312" w:rsidRPr="00A665C7">
        <w:t xml:space="preserve"> Roof World Annual Adoption 2020-2050</w:t>
      </w:r>
      <w:bookmarkEnd w:id="1397"/>
    </w:p>
    <w:p w14:paraId="43F44E65" w14:textId="06CE4611" w:rsidR="00291B01" w:rsidRDefault="005549AC">
      <w:pPr>
        <w:pStyle w:val="Caption"/>
        <w:jc w:val="center"/>
      </w:pPr>
      <w:r>
        <w:rPr>
          <w:noProof/>
        </w:rPr>
        <w:drawing>
          <wp:inline distT="0" distB="0" distL="0" distR="0" wp14:anchorId="3326C4CB" wp14:editId="0DAB7C5A">
            <wp:extent cx="4639310" cy="3481070"/>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9310" cy="3481070"/>
                    </a:xfrm>
                    <a:prstGeom prst="rect">
                      <a:avLst/>
                    </a:prstGeom>
                    <a:noFill/>
                  </pic:spPr>
                </pic:pic>
              </a:graphicData>
            </a:graphic>
          </wp:inline>
        </w:drawing>
      </w:r>
    </w:p>
    <w:p w14:paraId="6B6F22E7" w14:textId="2CAD1E73" w:rsidR="003A7929" w:rsidRDefault="551A77D0" w:rsidP="00C07355">
      <w:pPr>
        <w:pStyle w:val="Heading2"/>
        <w:numPr>
          <w:ilvl w:val="1"/>
          <w:numId w:val="28"/>
        </w:numPr>
      </w:pPr>
      <w:bookmarkStart w:id="1398" w:name="_Toc24639478"/>
      <w:r w:rsidRPr="551A77D0">
        <w:lastRenderedPageBreak/>
        <w:t>Climate Impacts</w:t>
      </w:r>
      <w:bookmarkEnd w:id="1398"/>
    </w:p>
    <w:p w14:paraId="52E48BE0" w14:textId="7C8A03AA" w:rsidR="00B261E0" w:rsidRDefault="0032353F" w:rsidP="008440CF">
      <w:r w:rsidRPr="00B9196D">
        <w:t xml:space="preserve">Below are the emissions results of the analysis for each scenario which include total emissions reduction, atmospheric concentration changes, and sequestration where relevant. For a detailed explanation of each result, please see the </w:t>
      </w:r>
      <w:r w:rsidR="00B215FF">
        <w:fldChar w:fldCharType="begin"/>
      </w:r>
      <w:r w:rsidR="00B215FF">
        <w:instrText xml:space="preserve"> REF _Ref1717953 \h </w:instrText>
      </w:r>
      <w:r w:rsidR="00B215FF">
        <w:fldChar w:fldCharType="separate"/>
      </w:r>
      <w:r w:rsidR="007A5307" w:rsidRPr="00BB79D6">
        <w:t>Glossary</w:t>
      </w:r>
      <w:r w:rsidR="00B215FF">
        <w:fldChar w:fldCharType="end"/>
      </w:r>
      <w:r w:rsidR="00B215FF">
        <w:t xml:space="preserve"> </w:t>
      </w:r>
      <w:r w:rsidRPr="00B9196D">
        <w:t xml:space="preserve">(Section </w:t>
      </w:r>
      <w:r w:rsidR="00135196">
        <w:fldChar w:fldCharType="begin"/>
      </w:r>
      <w:r w:rsidR="00135196">
        <w:instrText xml:space="preserve"> REF _Ref345080 \r \h </w:instrText>
      </w:r>
      <w:r w:rsidR="00135196">
        <w:fldChar w:fldCharType="separate"/>
      </w:r>
      <w:r w:rsidR="007A5307">
        <w:t>6</w:t>
      </w:r>
      <w:r w:rsidR="00135196">
        <w:fldChar w:fldCharType="end"/>
      </w:r>
      <w:r w:rsidRPr="00B9196D">
        <w:t>).</w:t>
      </w:r>
      <w:r w:rsidR="00291B01">
        <w:t xml:space="preserve">  </w:t>
      </w:r>
    </w:p>
    <w:p w14:paraId="4DA2B4CB" w14:textId="35B19164" w:rsidR="00762877" w:rsidRPr="00B114D1" w:rsidRDefault="00291B01">
      <w:pPr>
        <w:pStyle w:val="Caption"/>
        <w:jc w:val="center"/>
      </w:pPr>
      <w:bookmarkStart w:id="1399" w:name="_Toc12546599"/>
      <w:r>
        <w:t xml:space="preserve">Table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2</w:t>
      </w:r>
      <w:r w:rsidR="000940A1">
        <w:rPr>
          <w:noProof/>
        </w:rPr>
        <w:fldChar w:fldCharType="end"/>
      </w:r>
      <w:r>
        <w:t xml:space="preserve"> </w:t>
      </w:r>
      <w:r w:rsidRPr="0041095F">
        <w:t>Cool Roof Climate Impacts</w:t>
      </w:r>
      <w:bookmarkEnd w:id="1399"/>
    </w:p>
    <w:tbl>
      <w:tblPr>
        <w:tblW w:w="93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2065"/>
        <w:gridCol w:w="2065"/>
        <w:gridCol w:w="2065"/>
        <w:gridCol w:w="2065"/>
      </w:tblGrid>
      <w:tr w:rsidR="000A77FE" w:rsidRPr="006B675D" w14:paraId="0150056F" w14:textId="1D8EC1D7" w:rsidTr="00D32654">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0A77FE" w:rsidRPr="00F26176" w:rsidRDefault="000A77FE"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0A77FE" w:rsidRPr="00F26176" w:rsidRDefault="000A77FE"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0A77FE" w:rsidRPr="00F26176" w:rsidRDefault="000A77FE"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0A77FE" w:rsidRPr="00F26176" w:rsidRDefault="000A77FE" w:rsidP="00AD4CF8">
            <w:pPr>
              <w:spacing w:line="240" w:lineRule="auto"/>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0A77FE" w:rsidRPr="00F26176" w:rsidRDefault="000A77FE"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0A77FE" w:rsidRPr="006B675D" w14:paraId="6B5C6387" w14:textId="411C48F1" w:rsidTr="00D32654">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0A77FE" w:rsidRPr="006B675D" w:rsidRDefault="000A77FE" w:rsidP="00AD4CF8">
            <w:pPr>
              <w:spacing w:line="240" w:lineRule="auto"/>
              <w:jc w:val="center"/>
              <w:rPr>
                <w:rFonts w:cstheme="minorHAnsi"/>
                <w:b/>
                <w:bCs/>
                <w:i/>
                <w:color w:val="FFFFFF" w:themeColor="background1"/>
                <w:sz w:val="20"/>
                <w:szCs w:val="20"/>
                <w:lang w:eastAsia="zh-CN"/>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0A77FE" w:rsidRPr="006B675D" w:rsidRDefault="000A77FE"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0A77FE" w:rsidRPr="006B675D" w:rsidRDefault="000A77FE"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0A77FE" w:rsidRPr="006B675D" w:rsidRDefault="000A77FE" w:rsidP="00AD4CF8">
            <w:pPr>
              <w:spacing w:line="240" w:lineRule="auto"/>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0A77FE" w:rsidRPr="006B675D" w:rsidRDefault="000A77FE"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1B7E46" w:rsidRPr="006B675D" w14:paraId="354A2249" w14:textId="7B11184C" w:rsidTr="00D3265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1B7E46" w:rsidRPr="006B675D" w:rsidRDefault="001B7E46" w:rsidP="001B7E46">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E32FE9C" w14:textId="30503A70" w:rsidR="001B7E46" w:rsidRPr="00B114D1"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0.07</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5E6FA7" w14:textId="48003066" w:rsidR="001B7E46" w:rsidRPr="00B114D1"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0.66</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66504C" w14:textId="1ECC7890" w:rsidR="001B7E46" w:rsidRPr="00B114D1"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0.01</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6625454" w14:textId="390031E8" w:rsidR="001B7E46" w:rsidRPr="00B114D1"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0.07</w:t>
            </w:r>
          </w:p>
        </w:tc>
      </w:tr>
      <w:tr w:rsidR="00452296" w:rsidRPr="006B675D" w14:paraId="7DCB0C2E" w14:textId="35D5AF3A" w:rsidTr="00D3265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554E5B2D" w:rsidR="00452296" w:rsidRPr="006B675D" w:rsidRDefault="00452296" w:rsidP="00452296">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CD264C" w14:textId="10BEE657" w:rsidR="00452296" w:rsidRPr="00B114D1"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0.13</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4325D3" w14:textId="73EEEFE5" w:rsidR="00452296" w:rsidRPr="00B114D1"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1.25</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949EEE" w14:textId="3FD3732A" w:rsidR="00452296" w:rsidRPr="00B114D1"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0.01</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1AF5134" w14:textId="4CDFBEBB" w:rsidR="00452296" w:rsidRPr="00B114D1"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0.13</w:t>
            </w:r>
          </w:p>
        </w:tc>
      </w:tr>
      <w:tr w:rsidR="00E05AC6" w:rsidRPr="006B675D" w14:paraId="7CA1AA1B" w14:textId="3D7819CF" w:rsidTr="00D3265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E05AC6" w:rsidRPr="006B675D" w:rsidRDefault="00E05AC6" w:rsidP="00E05AC6">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86EBCB" w14:textId="1463D50E" w:rsidR="00E05AC6" w:rsidRPr="00B114D1" w:rsidRDefault="00E05AC6" w:rsidP="00E05AC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0.28</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E107D52" w14:textId="45030CC0" w:rsidR="00E05AC6" w:rsidRPr="00B114D1" w:rsidRDefault="00E05AC6" w:rsidP="00E05AC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4.01</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04B6EC" w14:textId="0933CC02" w:rsidR="00E05AC6" w:rsidRPr="00B114D1" w:rsidRDefault="00E05AC6" w:rsidP="00E05AC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0.06</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E4588E5" w14:textId="064BBD21" w:rsidR="00E05AC6" w:rsidRPr="00B114D1" w:rsidRDefault="00E05AC6" w:rsidP="00E05AC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0.28</w:t>
            </w:r>
          </w:p>
        </w:tc>
      </w:tr>
    </w:tbl>
    <w:p w14:paraId="43965544" w14:textId="77777777" w:rsidR="00BB79D6" w:rsidRDefault="00BB79D6" w:rsidP="00EB247F">
      <w:pPr>
        <w:pStyle w:val="Caption"/>
      </w:pPr>
      <w:bookmarkStart w:id="1400" w:name="_Toc524993443"/>
    </w:p>
    <w:p w14:paraId="5F6248B1" w14:textId="4AF2BF96" w:rsidR="000A77FE" w:rsidRPr="00762877" w:rsidRDefault="00291B01" w:rsidP="000A77FE">
      <w:pPr>
        <w:pStyle w:val="Caption"/>
        <w:jc w:val="center"/>
        <w:rPr>
          <w:rFonts w:eastAsia="Times New Roman" w:cs="Times New Roman"/>
          <w:sz w:val="24"/>
          <w:szCs w:val="24"/>
          <w:lang w:eastAsia="zh-CN"/>
        </w:rPr>
      </w:pPr>
      <w:bookmarkStart w:id="1401" w:name="_Toc12546600"/>
      <w:r>
        <w:t>Table</w:t>
      </w:r>
      <w:r w:rsidR="00FD01E2">
        <w:t xml:space="preserv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3</w:t>
      </w:r>
      <w:r w:rsidR="000940A1">
        <w:rPr>
          <w:noProof/>
        </w:rPr>
        <w:fldChar w:fldCharType="end"/>
      </w:r>
      <w:r w:rsidR="000A77FE">
        <w:t xml:space="preserve"> </w:t>
      </w:r>
      <w:r w:rsidR="00B05594">
        <w:t>Green</w:t>
      </w:r>
      <w:r w:rsidR="000A77FE">
        <w:t xml:space="preserve"> Roof Climate Impacts</w:t>
      </w:r>
      <w:bookmarkEnd w:id="1401"/>
    </w:p>
    <w:tbl>
      <w:tblPr>
        <w:tblW w:w="93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2065"/>
        <w:gridCol w:w="2065"/>
        <w:gridCol w:w="2065"/>
        <w:gridCol w:w="2065"/>
      </w:tblGrid>
      <w:tr w:rsidR="000A77FE" w:rsidRPr="006B675D" w14:paraId="4BAD03C8" w14:textId="77777777" w:rsidTr="00D32654">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88B8597" w14:textId="77777777" w:rsidR="000A77FE" w:rsidRPr="00F26176" w:rsidRDefault="000A77FE" w:rsidP="00FC033A">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7B90E325" w14:textId="77777777" w:rsidR="000A77FE" w:rsidRPr="00F26176" w:rsidRDefault="000A77FE" w:rsidP="00FC033A">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066F4DC" w14:textId="77777777" w:rsidR="000A77FE" w:rsidRPr="00F26176" w:rsidRDefault="000A77FE" w:rsidP="00FC033A">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8CC5D7D" w14:textId="77777777" w:rsidR="000A77FE" w:rsidRPr="00F26176" w:rsidRDefault="000A77FE" w:rsidP="00FC033A">
            <w:pPr>
              <w:spacing w:line="240" w:lineRule="auto"/>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32B356B" w14:textId="77777777" w:rsidR="000A77FE" w:rsidRPr="00F26176" w:rsidRDefault="000A77FE" w:rsidP="00FC033A">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0A77FE" w:rsidRPr="006B675D" w14:paraId="5EC03F3F" w14:textId="77777777" w:rsidTr="00D32654">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4776E9E8" w14:textId="77777777" w:rsidR="000A77FE" w:rsidRPr="006B675D" w:rsidRDefault="000A77FE" w:rsidP="00FC033A">
            <w:pPr>
              <w:spacing w:line="240" w:lineRule="auto"/>
              <w:jc w:val="center"/>
              <w:rPr>
                <w:rFonts w:cstheme="minorHAnsi"/>
                <w:b/>
                <w:bCs/>
                <w:i/>
                <w:color w:val="FFFFFF" w:themeColor="background1"/>
                <w:sz w:val="20"/>
                <w:szCs w:val="20"/>
                <w:lang w:eastAsia="zh-CN"/>
              </w:rPr>
            </w:pP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7F84E23" w14:textId="77777777" w:rsidR="000A77FE" w:rsidRPr="006B675D" w:rsidRDefault="000A77FE" w:rsidP="00FC033A">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DA5AEC" w14:textId="77777777" w:rsidR="000A77FE" w:rsidRPr="006B675D" w:rsidRDefault="000A77FE" w:rsidP="00FC033A">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2DEF125" w14:textId="77777777" w:rsidR="000A77FE" w:rsidRPr="006B675D" w:rsidRDefault="000A77FE" w:rsidP="00FC033A">
            <w:pPr>
              <w:spacing w:line="240" w:lineRule="auto"/>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DD5D104" w14:textId="77777777" w:rsidR="000A77FE" w:rsidRPr="006B675D" w:rsidRDefault="000A77FE" w:rsidP="00FC033A">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1B7E46" w:rsidRPr="006B675D" w14:paraId="7F115B73" w14:textId="77777777" w:rsidTr="00D3265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04747F4" w14:textId="77777777" w:rsidR="001B7E46" w:rsidRPr="006B675D" w:rsidRDefault="001B7E46" w:rsidP="001B7E46">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9A01CFB" w14:textId="5A10FC1D" w:rsidR="001B7E46" w:rsidRPr="00730895"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0.01</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848BA5" w14:textId="47A04713" w:rsidR="001B7E46" w:rsidRPr="00730895"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0.06</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EE1734" w14:textId="4FE4A42D" w:rsidR="001B7E46" w:rsidRPr="00730895"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0.00</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1FCECB3" w14:textId="3DF07863" w:rsidR="001B7E46" w:rsidRPr="00730895"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0.01</w:t>
            </w:r>
          </w:p>
        </w:tc>
      </w:tr>
      <w:tr w:rsidR="00452296" w:rsidRPr="006B675D" w14:paraId="14320185" w14:textId="77777777" w:rsidTr="00D3265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7EE5578" w14:textId="77777777" w:rsidR="00452296" w:rsidRPr="006B675D" w:rsidRDefault="00452296" w:rsidP="00452296">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D51BED3" w14:textId="4234DF5B" w:rsidR="00452296" w:rsidRPr="00730895"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0.01</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4128382" w14:textId="456562DC" w:rsidR="00452296" w:rsidRPr="00730895"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0.10</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4C10C9" w14:textId="3A8FA313" w:rsidR="00452296" w:rsidRPr="00730895"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0.001</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22C9A8D" w14:textId="6475D194" w:rsidR="00452296" w:rsidRPr="00730895"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0.01</w:t>
            </w:r>
          </w:p>
        </w:tc>
      </w:tr>
      <w:tr w:rsidR="0032745A" w:rsidRPr="006B675D" w14:paraId="5FC1190C" w14:textId="77777777" w:rsidTr="00D32654">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D710D2D" w14:textId="77777777" w:rsidR="0032745A" w:rsidRPr="006B675D" w:rsidRDefault="0032745A" w:rsidP="0032745A">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136A96" w14:textId="77A594E5" w:rsidR="0032745A" w:rsidRPr="00730895" w:rsidRDefault="0032745A" w:rsidP="0032745A">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0.11</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4ECE444" w14:textId="1B05278C" w:rsidR="0032745A" w:rsidRPr="00730895" w:rsidRDefault="0032745A" w:rsidP="0032745A">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1.31</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FDF47E" w14:textId="15341C14" w:rsidR="0032745A" w:rsidRPr="00730895" w:rsidRDefault="0032745A" w:rsidP="0032745A">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0.011</w:t>
            </w:r>
          </w:p>
        </w:tc>
        <w:tc>
          <w:tcPr>
            <w:tcW w:w="20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F998647" w14:textId="49B62FFA" w:rsidR="0032745A" w:rsidRPr="00730895" w:rsidRDefault="0032745A" w:rsidP="0032745A">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0.11</w:t>
            </w:r>
          </w:p>
        </w:tc>
      </w:tr>
    </w:tbl>
    <w:p w14:paraId="0DEAD799" w14:textId="4B491342" w:rsidR="000A77FE" w:rsidRDefault="000A77FE" w:rsidP="000A77FE">
      <w:pPr>
        <w:pStyle w:val="Caption"/>
      </w:pPr>
    </w:p>
    <w:p w14:paraId="72DB8350" w14:textId="77777777" w:rsidR="000A77FE" w:rsidRPr="00070312" w:rsidRDefault="000A77FE" w:rsidP="00B114D1"/>
    <w:p w14:paraId="54B5EBE5" w14:textId="02C6A887" w:rsidR="006B675D" w:rsidRPr="005C77F5" w:rsidRDefault="00087D3B" w:rsidP="005C77F5">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24B77BF" w14:textId="36001758" w:rsidR="00762877" w:rsidRPr="00B114D1" w:rsidRDefault="00C10CC6" w:rsidP="00B114D1">
      <w:pPr>
        <w:pStyle w:val="Caption"/>
        <w:keepNext/>
        <w:jc w:val="center"/>
      </w:pPr>
      <w:bookmarkStart w:id="1402" w:name="_Toc12546601"/>
      <w:r>
        <w:lastRenderedPageBreak/>
        <w:t xml:space="preserve">Table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4</w:t>
      </w:r>
      <w:r w:rsidR="000940A1">
        <w:rPr>
          <w:noProof/>
        </w:rPr>
        <w:fldChar w:fldCharType="end"/>
      </w:r>
      <w:r>
        <w:t xml:space="preserve"> Cool Roof Impacts on Atmospheric Concentrations of CO</w:t>
      </w:r>
      <w:r w:rsidRPr="00AF1BB4">
        <w:rPr>
          <w:vertAlign w:val="subscript"/>
        </w:rPr>
        <w:t>2</w:t>
      </w:r>
      <w:r>
        <w:t>-eq</w:t>
      </w:r>
      <w:bookmarkEnd w:id="1400"/>
      <w:bookmarkEnd w:id="1402"/>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1B7E46" w:rsidRPr="00C10CC6" w14:paraId="4F4161D1" w14:textId="77777777" w:rsidTr="00B114D1">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1B7E46" w:rsidRPr="00C10CC6" w:rsidRDefault="001B7E46" w:rsidP="001B7E46">
            <w:pPr>
              <w:shd w:val="clear" w:color="auto" w:fill="FFFFFF" w:themeFill="background1"/>
              <w:spacing w:after="0" w:line="240" w:lineRule="auto"/>
              <w:jc w:val="center"/>
              <w:rPr>
                <w:color w:val="000000" w:themeColor="text1"/>
                <w:sz w:val="20"/>
                <w:szCs w:val="20"/>
                <w:lang w:eastAsia="zh-CN"/>
              </w:rPr>
            </w:pPr>
            <w:r w:rsidRPr="00C10CC6">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A1BCFAA" w14:textId="767AFEE7" w:rsidR="001B7E46" w:rsidRPr="00C10CC6"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0.06</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FA7AAF" w14:textId="61D277A0" w:rsidR="001B7E46" w:rsidRPr="00C10CC6"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0.007</w:t>
            </w:r>
          </w:p>
        </w:tc>
      </w:tr>
      <w:tr w:rsidR="00452296" w:rsidRPr="00C10CC6" w14:paraId="389D5E87" w14:textId="77777777" w:rsidTr="00B114D1">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452296" w:rsidRPr="00C10CC6" w:rsidRDefault="00452296" w:rsidP="00452296">
            <w:pPr>
              <w:shd w:val="clear" w:color="auto" w:fill="FFFFFF" w:themeFill="background1"/>
              <w:spacing w:after="0" w:line="240" w:lineRule="auto"/>
              <w:jc w:val="center"/>
              <w:rPr>
                <w:color w:val="000000" w:themeColor="text1"/>
                <w:sz w:val="20"/>
                <w:szCs w:val="20"/>
                <w:lang w:eastAsia="zh-CN"/>
              </w:rPr>
            </w:pPr>
            <w:r w:rsidRPr="00C10CC6">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EE9459" w14:textId="644C255A" w:rsidR="00452296" w:rsidRPr="00C10CC6"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BDFCEF" w14:textId="70C12B38" w:rsidR="00452296" w:rsidRPr="00C10CC6"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0.011</w:t>
            </w:r>
          </w:p>
        </w:tc>
      </w:tr>
      <w:tr w:rsidR="00D32654" w:rsidRPr="0066753A" w14:paraId="7A2BE5CA" w14:textId="77777777" w:rsidTr="00B114D1">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D32654" w:rsidRPr="00C10CC6" w:rsidRDefault="00D32654" w:rsidP="00D32654">
            <w:pPr>
              <w:shd w:val="clear" w:color="auto" w:fill="FFFFFF" w:themeFill="background1"/>
              <w:spacing w:after="0" w:line="240" w:lineRule="auto"/>
              <w:jc w:val="center"/>
              <w:rPr>
                <w:color w:val="000000" w:themeColor="text1"/>
                <w:sz w:val="20"/>
                <w:szCs w:val="20"/>
                <w:lang w:eastAsia="zh-CN"/>
              </w:rPr>
            </w:pPr>
            <w:r w:rsidRPr="00C10CC6">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FCA082F" w14:textId="24C896B2" w:rsidR="00D32654" w:rsidRPr="00C10CC6" w:rsidRDefault="00D32654" w:rsidP="00D3265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0.35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4A8C8CB" w14:textId="33A513B3" w:rsidR="00D32654" w:rsidRPr="0066753A" w:rsidRDefault="00D32654" w:rsidP="00D32654">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0.022</w:t>
            </w:r>
          </w:p>
        </w:tc>
      </w:tr>
    </w:tbl>
    <w:p w14:paraId="52077D33" w14:textId="77777777" w:rsidR="003A7FE2" w:rsidRDefault="003A7FE2" w:rsidP="00EB247F">
      <w:pPr>
        <w:pStyle w:val="Caption"/>
      </w:pPr>
    </w:p>
    <w:p w14:paraId="0D8E22B3" w14:textId="4910089D" w:rsidR="00C10CC6" w:rsidRPr="00B114D1" w:rsidRDefault="00C10CC6" w:rsidP="00B114D1">
      <w:pPr>
        <w:pStyle w:val="Caption"/>
        <w:keepNext/>
        <w:jc w:val="center"/>
      </w:pPr>
      <w:bookmarkStart w:id="1403" w:name="_Toc12546602"/>
      <w:r>
        <w:t xml:space="preserve">Table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rsidR="0021607B">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5</w:t>
      </w:r>
      <w:r w:rsidR="000940A1">
        <w:rPr>
          <w:noProof/>
        </w:rPr>
        <w:fldChar w:fldCharType="end"/>
      </w:r>
      <w:r>
        <w:t xml:space="preserve"> Green Roof Impacts on Atmospheric Concentrations of CO</w:t>
      </w:r>
      <w:r w:rsidRPr="00AF1BB4">
        <w:rPr>
          <w:vertAlign w:val="subscript"/>
        </w:rPr>
        <w:t>2</w:t>
      </w:r>
      <w:r>
        <w:t>-eq</w:t>
      </w:r>
      <w:bookmarkEnd w:id="1403"/>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C10CC6" w:rsidRPr="0066753A" w14:paraId="16E7687D" w14:textId="77777777" w:rsidTr="00FC033A">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0D5F3C3" w14:textId="77777777" w:rsidR="00C10CC6" w:rsidRPr="005C77F5" w:rsidRDefault="00C10CC6" w:rsidP="00FC033A">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AF550CD" w14:textId="77777777" w:rsidR="00C10CC6" w:rsidRPr="005C77F5" w:rsidRDefault="00C10CC6" w:rsidP="00FC033A">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40299935" w14:textId="77777777" w:rsidR="00C10CC6" w:rsidRPr="005C77F5" w:rsidRDefault="00C10CC6" w:rsidP="00FC033A">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C10CC6" w:rsidRPr="0066753A" w14:paraId="2041A39F" w14:textId="77777777" w:rsidTr="00FC033A">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46A03BE8" w14:textId="77777777" w:rsidR="00C10CC6" w:rsidRPr="00FB649C" w:rsidRDefault="00C10CC6" w:rsidP="00FC033A">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C270B7A" w14:textId="77777777" w:rsidR="00C10CC6" w:rsidRPr="00FB649C" w:rsidRDefault="00C10CC6" w:rsidP="00FC033A">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0EFF2C7" w14:textId="77777777" w:rsidR="00C10CC6" w:rsidRPr="00FB649C" w:rsidRDefault="00C10CC6" w:rsidP="00FC033A">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1B7E46" w:rsidRPr="0066753A" w14:paraId="079EFCE1" w14:textId="77777777" w:rsidTr="00B114D1">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2ED0BF" w14:textId="77777777" w:rsidR="001B7E46" w:rsidRPr="0066753A" w:rsidRDefault="001B7E46" w:rsidP="001B7E46">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C0AFBE3" w14:textId="2530521F" w:rsidR="001B7E46" w:rsidRPr="00C10CC6"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C6E1EC3" w14:textId="13BDDEC8" w:rsidR="001B7E46" w:rsidRPr="00C10CC6" w:rsidRDefault="001B7E46" w:rsidP="001B7E4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0.001</w:t>
            </w:r>
          </w:p>
        </w:tc>
      </w:tr>
      <w:tr w:rsidR="00452296" w:rsidRPr="0066753A" w14:paraId="7F1D5349" w14:textId="77777777" w:rsidTr="00B114D1">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57F5A3" w14:textId="77777777" w:rsidR="00452296" w:rsidRPr="0066753A" w:rsidRDefault="00452296" w:rsidP="00452296">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E776D5E" w14:textId="24AD311F" w:rsidR="00452296" w:rsidRPr="00C10CC6"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6AB926F" w14:textId="3F0CEE89" w:rsidR="00452296" w:rsidRPr="00C10CC6" w:rsidRDefault="00452296" w:rsidP="0045229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0.001</w:t>
            </w:r>
          </w:p>
        </w:tc>
      </w:tr>
      <w:tr w:rsidR="00E05AC6" w:rsidRPr="0066753A" w14:paraId="6C54EB54" w14:textId="77777777" w:rsidTr="00B114D1">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1102BE" w14:textId="77777777" w:rsidR="00E05AC6" w:rsidRPr="0066753A" w:rsidRDefault="00E05AC6" w:rsidP="00E05AC6">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EA30A2A" w14:textId="5D3CBF52" w:rsidR="00E05AC6" w:rsidRPr="00C10CC6" w:rsidRDefault="00E05AC6" w:rsidP="00E05AC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C9D09D" w14:textId="64F4489C" w:rsidR="00E05AC6" w:rsidRPr="00C10CC6" w:rsidRDefault="00E05AC6" w:rsidP="00E05AC6">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0.00</w:t>
            </w:r>
            <w:r w:rsidR="0032745A">
              <w:rPr>
                <w:color w:val="000000"/>
                <w:sz w:val="20"/>
                <w:szCs w:val="20"/>
              </w:rPr>
              <w:t>9</w:t>
            </w:r>
          </w:p>
        </w:tc>
      </w:tr>
    </w:tbl>
    <w:p w14:paraId="35B5A682" w14:textId="52C44C2A" w:rsidR="00F25D37" w:rsidRDefault="00F25D37">
      <w:pPr>
        <w:spacing w:after="160" w:line="259" w:lineRule="auto"/>
        <w:jc w:val="left"/>
        <w:rPr>
          <w:highlight w:val="red"/>
        </w:rPr>
      </w:pPr>
    </w:p>
    <w:p w14:paraId="2EE319DA" w14:textId="77777777" w:rsidR="00432489" w:rsidRDefault="00432489">
      <w:pPr>
        <w:spacing w:after="160" w:line="259" w:lineRule="auto"/>
        <w:jc w:val="left"/>
        <w:rPr>
          <w:i/>
          <w:iCs/>
          <w:color w:val="1F497D" w:themeColor="text2"/>
          <w:sz w:val="18"/>
          <w:szCs w:val="18"/>
        </w:rPr>
      </w:pPr>
      <w:bookmarkStart w:id="1404" w:name="_Toc12546575"/>
      <w:r>
        <w:br w:type="page"/>
      </w:r>
    </w:p>
    <w:p w14:paraId="5DAEFCF6" w14:textId="2D0834EC" w:rsidR="00762877" w:rsidRDefault="00C10CC6">
      <w:pPr>
        <w:pStyle w:val="Caption"/>
        <w:jc w:val="center"/>
      </w:pPr>
      <w:commentRangeStart w:id="1405"/>
      <w:r>
        <w:lastRenderedPageBreak/>
        <w:t xml:space="preserve">Figure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rsidR="00FD0586">
        <w:t>.</w:t>
      </w:r>
      <w:r w:rsidR="000940A1">
        <w:rPr>
          <w:noProof/>
        </w:rPr>
        <w:fldChar w:fldCharType="begin"/>
      </w:r>
      <w:r w:rsidR="000940A1">
        <w:rPr>
          <w:noProof/>
        </w:rPr>
        <w:instrText xml:space="preserve"> SEQ Figure \* ARABIC \s 1 </w:instrText>
      </w:r>
      <w:r w:rsidR="000940A1">
        <w:rPr>
          <w:noProof/>
        </w:rPr>
        <w:fldChar w:fldCharType="separate"/>
      </w:r>
      <w:r w:rsidR="007A5307">
        <w:rPr>
          <w:noProof/>
        </w:rPr>
        <w:t>3</w:t>
      </w:r>
      <w:r w:rsidR="000940A1">
        <w:rPr>
          <w:noProof/>
        </w:rPr>
        <w:fldChar w:fldCharType="end"/>
      </w:r>
      <w:r w:rsidRPr="006B675D">
        <w:t xml:space="preserve"> </w:t>
      </w:r>
      <w:commentRangeEnd w:id="1405"/>
      <w:r w:rsidR="000C5DC4">
        <w:rPr>
          <w:rStyle w:val="CommentReference"/>
          <w:i w:val="0"/>
          <w:iCs w:val="0"/>
          <w:color w:val="auto"/>
        </w:rPr>
        <w:commentReference w:id="1405"/>
      </w:r>
      <w:r>
        <w:t xml:space="preserve">Cool Roof </w:t>
      </w:r>
      <w:r w:rsidRPr="006B675D">
        <w:t>World Annual</w:t>
      </w:r>
      <w:r w:rsidRPr="006B675D">
        <w:rPr>
          <w:vertAlign w:val="subscript"/>
        </w:rPr>
        <w:t xml:space="preserve"> </w:t>
      </w:r>
      <w:r w:rsidRPr="006B675D">
        <w:t>Greenhouse Gas Emissions Reduction</w:t>
      </w:r>
      <w:bookmarkEnd w:id="1404"/>
    </w:p>
    <w:p w14:paraId="33303A2C" w14:textId="59638B0C" w:rsidR="00C10CC6" w:rsidRPr="00432489" w:rsidRDefault="0075595A" w:rsidP="00432489">
      <w:pPr>
        <w:jc w:val="center"/>
      </w:pPr>
      <w:r>
        <w:rPr>
          <w:noProof/>
        </w:rPr>
        <w:drawing>
          <wp:inline distT="0" distB="0" distL="0" distR="0" wp14:anchorId="3D336C1B" wp14:editId="06B14438">
            <wp:extent cx="4584700" cy="348107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3481070"/>
                    </a:xfrm>
                    <a:prstGeom prst="rect">
                      <a:avLst/>
                    </a:prstGeom>
                    <a:noFill/>
                  </pic:spPr>
                </pic:pic>
              </a:graphicData>
            </a:graphic>
          </wp:inline>
        </w:drawing>
      </w:r>
    </w:p>
    <w:p w14:paraId="56DB3940" w14:textId="6A852788" w:rsidR="00C10CC6" w:rsidRDefault="00C10CC6">
      <w:pPr>
        <w:pStyle w:val="Caption"/>
        <w:jc w:val="center"/>
      </w:pPr>
      <w:bookmarkStart w:id="1406" w:name="_Toc12546576"/>
      <w:r>
        <w:t xml:space="preserve">Figure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rsidR="00FD0586">
        <w:t>.</w:t>
      </w:r>
      <w:r w:rsidR="000940A1">
        <w:rPr>
          <w:noProof/>
        </w:rPr>
        <w:fldChar w:fldCharType="begin"/>
      </w:r>
      <w:r w:rsidR="000940A1">
        <w:rPr>
          <w:noProof/>
        </w:rPr>
        <w:instrText xml:space="preserve"> SEQ Figure \* ARABIC \s 1 </w:instrText>
      </w:r>
      <w:r w:rsidR="000940A1">
        <w:rPr>
          <w:noProof/>
        </w:rPr>
        <w:fldChar w:fldCharType="separate"/>
      </w:r>
      <w:r w:rsidR="007A5307">
        <w:rPr>
          <w:noProof/>
        </w:rPr>
        <w:t>4</w:t>
      </w:r>
      <w:r w:rsidR="000940A1">
        <w:rPr>
          <w:noProof/>
        </w:rPr>
        <w:fldChar w:fldCharType="end"/>
      </w:r>
      <w:r>
        <w:t xml:space="preserve"> Green Roof </w:t>
      </w:r>
      <w:r w:rsidRPr="006B675D">
        <w:t>World Annual</w:t>
      </w:r>
      <w:r w:rsidRPr="006B675D">
        <w:rPr>
          <w:vertAlign w:val="subscript"/>
        </w:rPr>
        <w:t xml:space="preserve"> </w:t>
      </w:r>
      <w:r w:rsidRPr="006B675D">
        <w:t>Greenhouse Gas Emissions Reduction</w:t>
      </w:r>
      <w:bookmarkEnd w:id="1406"/>
    </w:p>
    <w:p w14:paraId="5A5DA9C0" w14:textId="35E1C6A3" w:rsidR="0002122B" w:rsidRPr="00B114D1" w:rsidRDefault="00D32654" w:rsidP="00B114D1">
      <w:pPr>
        <w:jc w:val="center"/>
      </w:pPr>
      <w:r>
        <w:rPr>
          <w:noProof/>
        </w:rPr>
        <w:drawing>
          <wp:inline distT="0" distB="0" distL="0" distR="0" wp14:anchorId="3B42BAEB" wp14:editId="741DCA2B">
            <wp:extent cx="4584700" cy="3481070"/>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3481070"/>
                    </a:xfrm>
                    <a:prstGeom prst="rect">
                      <a:avLst/>
                    </a:prstGeom>
                    <a:noFill/>
                  </pic:spPr>
                </pic:pic>
              </a:graphicData>
            </a:graphic>
          </wp:inline>
        </w:drawing>
      </w:r>
    </w:p>
    <w:p w14:paraId="66EC2EBB" w14:textId="500D3397" w:rsidR="00B261E0" w:rsidRDefault="551A77D0" w:rsidP="00C07355">
      <w:pPr>
        <w:pStyle w:val="Heading2"/>
        <w:numPr>
          <w:ilvl w:val="1"/>
          <w:numId w:val="28"/>
        </w:numPr>
      </w:pPr>
      <w:bookmarkStart w:id="1407" w:name="_Toc24639479"/>
      <w:r w:rsidRPr="551A77D0">
        <w:lastRenderedPageBreak/>
        <w:t>Financial Impacts</w:t>
      </w:r>
      <w:bookmarkEnd w:id="1407"/>
    </w:p>
    <w:p w14:paraId="306213A7" w14:textId="77777777" w:rsidR="006B675D" w:rsidRPr="00EC12A1" w:rsidRDefault="006B675D" w:rsidP="006B675D">
      <w:r w:rsidRPr="00EC12A1">
        <w:t>Below are the financial results of the analysis for each scenario. For a detailed explanation of each result, please see the glossary.</w:t>
      </w:r>
    </w:p>
    <w:p w14:paraId="4F6C2C45" w14:textId="77777777" w:rsidR="00E14F94" w:rsidRDefault="00E14F94" w:rsidP="00EB247F">
      <w:pPr>
        <w:spacing w:after="0"/>
        <w:rPr>
          <w:bCs/>
          <w:i/>
        </w:rPr>
      </w:pPr>
    </w:p>
    <w:p w14:paraId="0F3509C1" w14:textId="1FA88974" w:rsidR="00C10CC6" w:rsidRPr="00B114D1" w:rsidRDefault="0021607B" w:rsidP="00B114D1">
      <w:pPr>
        <w:pStyle w:val="Caption"/>
        <w:keepNext/>
        <w:jc w:val="center"/>
      </w:pPr>
      <w:bookmarkStart w:id="1408" w:name="_Toc12546603"/>
      <w:r>
        <w:t xml:space="preserve">Table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6</w:t>
      </w:r>
      <w:r w:rsidR="000940A1">
        <w:rPr>
          <w:noProof/>
        </w:rPr>
        <w:fldChar w:fldCharType="end"/>
      </w:r>
      <w:r>
        <w:t xml:space="preserve"> </w:t>
      </w:r>
      <w:r w:rsidR="00C10CC6">
        <w:t>Cool Roof Financial Impacts</w:t>
      </w:r>
      <w:bookmarkEnd w:id="1408"/>
    </w:p>
    <w:tbl>
      <w:tblPr>
        <w:tblW w:w="0" w:type="auto"/>
        <w:tblLayout w:type="fixed"/>
        <w:tblCellMar>
          <w:top w:w="15" w:type="dxa"/>
          <w:left w:w="15" w:type="dxa"/>
          <w:bottom w:w="15" w:type="dxa"/>
          <w:right w:w="15" w:type="dxa"/>
        </w:tblCellMar>
        <w:tblLook w:val="04A0" w:firstRow="1" w:lastRow="0" w:firstColumn="1" w:lastColumn="0" w:noHBand="0" w:noVBand="1"/>
      </w:tblPr>
      <w:tblGrid>
        <w:gridCol w:w="1434"/>
        <w:gridCol w:w="1366"/>
        <w:gridCol w:w="1440"/>
        <w:gridCol w:w="1530"/>
        <w:gridCol w:w="1260"/>
        <w:gridCol w:w="1980"/>
      </w:tblGrid>
      <w:tr w:rsidR="00C10CC6" w:rsidRPr="006B675D" w14:paraId="6C488AAE" w14:textId="77777777" w:rsidTr="00FC033A">
        <w:trPr>
          <w:cantSplit/>
          <w:trHeight w:val="820"/>
          <w:tblHeader/>
        </w:trPr>
        <w:tc>
          <w:tcPr>
            <w:tcW w:w="143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0C3E4D1" w14:textId="77777777" w:rsidR="00C10CC6" w:rsidRPr="006B675D" w:rsidRDefault="00C10CC6" w:rsidP="00FC033A">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36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762DE623" w14:textId="77777777" w:rsidR="00C10CC6" w:rsidRPr="006B675D" w:rsidRDefault="00C10CC6" w:rsidP="00FC033A">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9E2C01B" w14:textId="77777777" w:rsidR="00C10CC6" w:rsidRPr="006B675D" w:rsidRDefault="00C10CC6" w:rsidP="00FC033A">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AF0A6B2" w14:textId="77777777" w:rsidR="00C10CC6" w:rsidRPr="006B675D" w:rsidRDefault="00C10CC6" w:rsidP="00FC033A">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 xml:space="preserve">Net Operating </w:t>
            </w:r>
            <w:r>
              <w:rPr>
                <w:b/>
                <w:bCs/>
                <w:color w:val="FFFFFF" w:themeColor="background1"/>
                <w:sz w:val="20"/>
                <w:szCs w:val="20"/>
                <w:lang w:eastAsia="zh-CN"/>
              </w:rPr>
              <w:t xml:space="preserve">Cost </w:t>
            </w:r>
            <w:r w:rsidRPr="006B675D">
              <w:rPr>
                <w:b/>
                <w:bCs/>
                <w:color w:val="FFFFFF" w:themeColor="background1"/>
                <w:sz w:val="20"/>
                <w:szCs w:val="20"/>
                <w:lang w:eastAsia="zh-CN"/>
              </w:rPr>
              <w:t>Savings</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2D37E12B" w14:textId="77777777" w:rsidR="00C10CC6" w:rsidRPr="006B675D" w:rsidRDefault="00C10CC6" w:rsidP="00FC033A">
            <w:pPr>
              <w:spacing w:after="0" w:line="240" w:lineRule="auto"/>
              <w:jc w:val="center"/>
              <w:rPr>
                <w:b/>
                <w:bCs/>
                <w:color w:val="FFFFFF" w:themeColor="background1"/>
                <w:sz w:val="20"/>
                <w:szCs w:val="20"/>
                <w:lang w:eastAsia="zh-CN"/>
              </w:rPr>
            </w:pPr>
            <w:r w:rsidRPr="006B675D">
              <w:rPr>
                <w:b/>
                <w:color w:val="FFFFFF" w:themeColor="background1"/>
                <w:sz w:val="20"/>
                <w:szCs w:val="20"/>
                <w:lang w:eastAsia="zh-CN"/>
              </w:rPr>
              <w:t xml:space="preserve">Lifetime </w:t>
            </w:r>
            <w:r>
              <w:rPr>
                <w:b/>
                <w:color w:val="FFFFFF" w:themeColor="background1"/>
                <w:sz w:val="20"/>
                <w:szCs w:val="20"/>
                <w:lang w:eastAsia="zh-CN"/>
              </w:rPr>
              <w:t>Operating Cost Savings</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3C5F4AE" w14:textId="77777777" w:rsidR="00C10CC6" w:rsidRPr="006B675D" w:rsidRDefault="00C10CC6" w:rsidP="00FC033A">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C10CC6" w:rsidRPr="006B675D" w14:paraId="1858EEEB" w14:textId="77777777" w:rsidTr="00FC033A">
        <w:trPr>
          <w:cantSplit/>
          <w:trHeight w:val="640"/>
          <w:tblHeader/>
        </w:trPr>
        <w:tc>
          <w:tcPr>
            <w:tcW w:w="143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5FD1C63" w14:textId="77777777" w:rsidR="00C10CC6" w:rsidRPr="006B675D" w:rsidRDefault="00C10CC6" w:rsidP="00FC033A">
            <w:pPr>
              <w:spacing w:after="0" w:line="240" w:lineRule="auto"/>
              <w:jc w:val="center"/>
              <w:rPr>
                <w:rFonts w:eastAsia="Times New Roman" w:cstheme="minorHAnsi"/>
                <w:b/>
                <w:color w:val="FFFFFF" w:themeColor="background1"/>
                <w:sz w:val="20"/>
                <w:szCs w:val="20"/>
                <w:lang w:eastAsia="zh-CN"/>
              </w:rPr>
            </w:pPr>
          </w:p>
        </w:tc>
        <w:tc>
          <w:tcPr>
            <w:tcW w:w="136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A36E073" w14:textId="77777777" w:rsidR="00C10CC6" w:rsidRPr="006B675D" w:rsidRDefault="00C10CC6" w:rsidP="00FC033A">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64D777E" w14:textId="77777777" w:rsidR="00C10CC6" w:rsidRPr="006B675D" w:rsidRDefault="00C10CC6" w:rsidP="00FC033A">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EDDCD6" w14:textId="77777777" w:rsidR="00C10CC6" w:rsidRPr="006B675D" w:rsidRDefault="00C10CC6" w:rsidP="00FC033A">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43DE332" w14:textId="77777777" w:rsidR="00C10CC6" w:rsidRPr="006B675D" w:rsidRDefault="00C10CC6" w:rsidP="00FC033A">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541CCC2" w14:textId="77777777" w:rsidR="00C10CC6" w:rsidRPr="006B675D" w:rsidRDefault="00C10CC6" w:rsidP="00FC033A">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Billion USD</w:t>
            </w:r>
          </w:p>
        </w:tc>
      </w:tr>
      <w:tr w:rsidR="001B7E46" w:rsidRPr="006B675D" w14:paraId="11D92E53" w14:textId="77777777" w:rsidTr="00FC033A">
        <w:trPr>
          <w:trHeight w:val="440"/>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6D268F1" w14:textId="77777777" w:rsidR="001B7E46" w:rsidRPr="006B675D" w:rsidRDefault="001B7E46" w:rsidP="001B7E46">
            <w:pPr>
              <w:spacing w:after="0" w:line="240" w:lineRule="auto"/>
              <w:jc w:val="center"/>
              <w:rPr>
                <w:sz w:val="20"/>
                <w:szCs w:val="20"/>
                <w:lang w:eastAsia="zh-CN"/>
              </w:rPr>
            </w:pPr>
            <w:r w:rsidRPr="006B675D">
              <w:rPr>
                <w:b/>
                <w:bCs/>
                <w:color w:val="000000" w:themeColor="text1"/>
                <w:sz w:val="20"/>
                <w:szCs w:val="20"/>
                <w:lang w:eastAsia="zh-CN"/>
              </w:rPr>
              <w:t>Plausible</w:t>
            </w:r>
          </w:p>
        </w:tc>
        <w:tc>
          <w:tcPr>
            <w:tcW w:w="13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110A889" w14:textId="01F46D14" w:rsidR="001B7E46" w:rsidRPr="00730895" w:rsidRDefault="001B7E46" w:rsidP="001B7E46">
            <w:pPr>
              <w:spacing w:after="0" w:line="240" w:lineRule="auto"/>
              <w:jc w:val="center"/>
              <w:rPr>
                <w:rFonts w:eastAsia="Times New Roman" w:cstheme="minorHAnsi"/>
                <w:sz w:val="20"/>
                <w:szCs w:val="20"/>
                <w:lang w:eastAsia="zh-CN"/>
              </w:rPr>
            </w:pPr>
            <w:r>
              <w:rPr>
                <w:color w:val="000000"/>
                <w:sz w:val="20"/>
                <w:szCs w:val="20"/>
              </w:rPr>
              <w:t>1,224.31</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1E7872" w14:textId="16C231A5" w:rsidR="001B7E46" w:rsidRPr="00730895" w:rsidRDefault="001B7E46" w:rsidP="001B7E46">
            <w:pPr>
              <w:spacing w:after="0" w:line="240" w:lineRule="auto"/>
              <w:jc w:val="center"/>
              <w:rPr>
                <w:rFonts w:eastAsia="Times New Roman" w:cstheme="minorHAnsi"/>
                <w:sz w:val="20"/>
                <w:szCs w:val="20"/>
                <w:lang w:eastAsia="zh-CN"/>
              </w:rPr>
            </w:pPr>
            <w:r>
              <w:rPr>
                <w:color w:val="000000"/>
                <w:sz w:val="20"/>
                <w:szCs w:val="20"/>
              </w:rPr>
              <w:t>79.47</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FF7DD0" w14:textId="5506E452" w:rsidR="001B7E46" w:rsidRPr="00730895" w:rsidRDefault="001B7E46" w:rsidP="001B7E46">
            <w:pPr>
              <w:spacing w:after="0" w:line="240" w:lineRule="auto"/>
              <w:jc w:val="center"/>
              <w:rPr>
                <w:rFonts w:eastAsia="Times New Roman" w:cstheme="minorHAnsi"/>
                <w:sz w:val="20"/>
                <w:szCs w:val="20"/>
                <w:lang w:eastAsia="zh-CN"/>
              </w:rPr>
            </w:pPr>
            <w:r>
              <w:rPr>
                <w:color w:val="000000"/>
                <w:sz w:val="20"/>
                <w:szCs w:val="20"/>
              </w:rPr>
              <w:t>179.25</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8A6A95" w14:textId="268B66C1" w:rsidR="001B7E46" w:rsidRPr="00730895" w:rsidRDefault="001B7E46" w:rsidP="001B7E46">
            <w:pPr>
              <w:spacing w:after="0" w:line="240" w:lineRule="auto"/>
              <w:jc w:val="center"/>
              <w:rPr>
                <w:rFonts w:eastAsia="Times New Roman" w:cstheme="minorHAnsi"/>
                <w:sz w:val="20"/>
                <w:szCs w:val="20"/>
                <w:lang w:eastAsia="zh-CN"/>
              </w:rPr>
            </w:pPr>
            <w:r>
              <w:rPr>
                <w:color w:val="000000"/>
                <w:sz w:val="20"/>
                <w:szCs w:val="20"/>
              </w:rPr>
              <w:t>425.14</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279DB0" w14:textId="6F18E5F7" w:rsidR="001B7E46" w:rsidRPr="00730895" w:rsidRDefault="001B7E46" w:rsidP="001B7E46">
            <w:pPr>
              <w:spacing w:after="0" w:line="240" w:lineRule="auto"/>
              <w:jc w:val="center"/>
              <w:rPr>
                <w:rFonts w:eastAsia="Times New Roman" w:cstheme="minorHAnsi"/>
                <w:sz w:val="20"/>
                <w:szCs w:val="20"/>
                <w:lang w:eastAsia="zh-CN"/>
              </w:rPr>
            </w:pPr>
            <w:r>
              <w:rPr>
                <w:color w:val="000000"/>
                <w:sz w:val="20"/>
                <w:szCs w:val="20"/>
              </w:rPr>
              <w:t>64.13</w:t>
            </w:r>
          </w:p>
        </w:tc>
      </w:tr>
      <w:tr w:rsidR="00452296" w:rsidRPr="006B675D" w14:paraId="13298899" w14:textId="77777777" w:rsidTr="00FC033A">
        <w:trPr>
          <w:trHeight w:val="440"/>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3D2E145" w14:textId="77777777" w:rsidR="00452296" w:rsidRPr="006B675D" w:rsidRDefault="00452296" w:rsidP="00452296">
            <w:pPr>
              <w:spacing w:after="0" w:line="240" w:lineRule="auto"/>
              <w:jc w:val="center"/>
              <w:rPr>
                <w:sz w:val="20"/>
                <w:szCs w:val="20"/>
                <w:lang w:eastAsia="zh-CN"/>
              </w:rPr>
            </w:pPr>
            <w:r w:rsidRPr="006B675D">
              <w:rPr>
                <w:b/>
                <w:bCs/>
                <w:color w:val="000000" w:themeColor="text1"/>
                <w:sz w:val="20"/>
                <w:szCs w:val="20"/>
                <w:lang w:eastAsia="zh-CN"/>
              </w:rPr>
              <w:t>Drawdown</w:t>
            </w:r>
          </w:p>
        </w:tc>
        <w:tc>
          <w:tcPr>
            <w:tcW w:w="13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C18F9F8" w14:textId="771E2E45" w:rsidR="00452296" w:rsidRPr="00730895" w:rsidRDefault="00452296" w:rsidP="00452296">
            <w:pPr>
              <w:spacing w:after="0" w:line="240" w:lineRule="auto"/>
              <w:jc w:val="center"/>
              <w:rPr>
                <w:rFonts w:eastAsia="Times New Roman" w:cstheme="minorHAnsi"/>
                <w:sz w:val="20"/>
                <w:szCs w:val="20"/>
                <w:lang w:eastAsia="zh-CN"/>
              </w:rPr>
            </w:pPr>
            <w:r>
              <w:rPr>
                <w:color w:val="000000"/>
                <w:sz w:val="20"/>
                <w:szCs w:val="20"/>
              </w:rPr>
              <w:t>1,938.18</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3A7A22" w14:textId="09A56782" w:rsidR="00452296" w:rsidRPr="00730895" w:rsidRDefault="00452296" w:rsidP="00452296">
            <w:pPr>
              <w:spacing w:after="0" w:line="240" w:lineRule="auto"/>
              <w:jc w:val="center"/>
              <w:rPr>
                <w:rFonts w:eastAsia="Times New Roman" w:cstheme="minorHAnsi"/>
                <w:sz w:val="20"/>
                <w:szCs w:val="20"/>
                <w:lang w:eastAsia="zh-CN"/>
              </w:rPr>
            </w:pPr>
            <w:r>
              <w:rPr>
                <w:color w:val="000000"/>
                <w:sz w:val="20"/>
                <w:szCs w:val="20"/>
              </w:rPr>
              <w:t>137.18</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F6C386D" w14:textId="44FD06EB" w:rsidR="00452296" w:rsidRPr="00730895" w:rsidRDefault="00452296" w:rsidP="00452296">
            <w:pPr>
              <w:spacing w:after="0" w:line="240" w:lineRule="auto"/>
              <w:jc w:val="center"/>
              <w:rPr>
                <w:rFonts w:eastAsia="Times New Roman" w:cstheme="minorHAnsi"/>
                <w:sz w:val="20"/>
                <w:szCs w:val="20"/>
                <w:lang w:eastAsia="zh-CN"/>
              </w:rPr>
            </w:pPr>
            <w:r>
              <w:rPr>
                <w:color w:val="000000"/>
                <w:sz w:val="20"/>
                <w:szCs w:val="20"/>
              </w:rPr>
              <w:t>338.77</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BD91C7" w14:textId="0E54415F" w:rsidR="00452296" w:rsidRPr="00730895" w:rsidRDefault="00452296" w:rsidP="00452296">
            <w:pPr>
              <w:spacing w:after="0" w:line="240" w:lineRule="auto"/>
              <w:jc w:val="center"/>
              <w:rPr>
                <w:rFonts w:eastAsia="Times New Roman" w:cstheme="minorHAnsi"/>
                <w:sz w:val="20"/>
                <w:szCs w:val="20"/>
                <w:lang w:eastAsia="zh-CN"/>
              </w:rPr>
            </w:pPr>
            <w:r>
              <w:rPr>
                <w:color w:val="000000"/>
                <w:sz w:val="20"/>
                <w:szCs w:val="20"/>
              </w:rPr>
              <w:t>735.57</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48E5396" w14:textId="6976969A" w:rsidR="00452296" w:rsidRPr="00730895" w:rsidRDefault="00452296" w:rsidP="00452296">
            <w:pPr>
              <w:spacing w:after="0" w:line="240" w:lineRule="auto"/>
              <w:jc w:val="center"/>
              <w:rPr>
                <w:rFonts w:eastAsia="Times New Roman" w:cstheme="minorHAnsi"/>
                <w:sz w:val="20"/>
                <w:szCs w:val="20"/>
                <w:lang w:eastAsia="zh-CN"/>
              </w:rPr>
            </w:pPr>
            <w:r>
              <w:rPr>
                <w:color w:val="000000"/>
                <w:sz w:val="20"/>
                <w:szCs w:val="20"/>
              </w:rPr>
              <w:t>115.10</w:t>
            </w:r>
          </w:p>
        </w:tc>
      </w:tr>
      <w:tr w:rsidR="00E05AC6" w:rsidRPr="006B675D" w14:paraId="6A0965F8" w14:textId="77777777" w:rsidTr="00FC033A">
        <w:trPr>
          <w:trHeight w:val="440"/>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B6A06A9" w14:textId="77777777" w:rsidR="00E05AC6" w:rsidRPr="006B675D" w:rsidRDefault="00E05AC6" w:rsidP="00E05AC6">
            <w:pPr>
              <w:spacing w:after="0" w:line="240" w:lineRule="auto"/>
              <w:jc w:val="center"/>
              <w:rPr>
                <w:sz w:val="20"/>
                <w:szCs w:val="20"/>
                <w:lang w:eastAsia="zh-CN"/>
              </w:rPr>
            </w:pPr>
            <w:r w:rsidRPr="006B675D">
              <w:rPr>
                <w:b/>
                <w:bCs/>
                <w:color w:val="000000" w:themeColor="text1"/>
                <w:sz w:val="20"/>
                <w:szCs w:val="20"/>
                <w:lang w:eastAsia="zh-CN"/>
              </w:rPr>
              <w:t>Optimum</w:t>
            </w:r>
          </w:p>
        </w:tc>
        <w:tc>
          <w:tcPr>
            <w:tcW w:w="13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D8E5A42" w14:textId="122DCE48" w:rsidR="00E05AC6" w:rsidRPr="00730895" w:rsidRDefault="00E05AC6" w:rsidP="00E05AC6">
            <w:pPr>
              <w:spacing w:after="0" w:line="240" w:lineRule="auto"/>
              <w:jc w:val="center"/>
              <w:rPr>
                <w:rFonts w:eastAsia="Times New Roman" w:cstheme="minorHAnsi"/>
                <w:sz w:val="20"/>
                <w:szCs w:val="20"/>
                <w:lang w:eastAsia="zh-CN"/>
              </w:rPr>
            </w:pPr>
            <w:r>
              <w:rPr>
                <w:color w:val="000000"/>
                <w:sz w:val="20"/>
                <w:szCs w:val="20"/>
              </w:rPr>
              <w:t>4,281.02</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9298027" w14:textId="36BB915F" w:rsidR="00E05AC6" w:rsidRPr="00730895" w:rsidRDefault="00E05AC6" w:rsidP="00E05AC6">
            <w:pPr>
              <w:spacing w:after="0" w:line="240" w:lineRule="auto"/>
              <w:jc w:val="center"/>
              <w:rPr>
                <w:rFonts w:eastAsia="Times New Roman" w:cstheme="minorHAnsi"/>
                <w:sz w:val="20"/>
                <w:szCs w:val="20"/>
                <w:lang w:eastAsia="zh-CN"/>
              </w:rPr>
            </w:pPr>
            <w:r>
              <w:rPr>
                <w:color w:val="000000"/>
                <w:sz w:val="20"/>
                <w:szCs w:val="20"/>
              </w:rPr>
              <w:t>326.56</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261A7B" w14:textId="1A7348CA" w:rsidR="00E05AC6" w:rsidRPr="00730895" w:rsidRDefault="00E05AC6" w:rsidP="00E05AC6">
            <w:pPr>
              <w:spacing w:after="0" w:line="240" w:lineRule="auto"/>
              <w:jc w:val="center"/>
              <w:rPr>
                <w:rFonts w:eastAsia="Times New Roman" w:cstheme="minorHAnsi"/>
                <w:sz w:val="20"/>
                <w:szCs w:val="20"/>
                <w:lang w:eastAsia="zh-CN"/>
              </w:rPr>
            </w:pPr>
            <w:r>
              <w:rPr>
                <w:color w:val="000000"/>
                <w:sz w:val="20"/>
                <w:szCs w:val="20"/>
              </w:rPr>
              <w:t>1,072.78</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D2B103" w14:textId="73A44553" w:rsidR="00E05AC6" w:rsidRPr="00730895" w:rsidRDefault="00E05AC6" w:rsidP="00E05AC6">
            <w:pPr>
              <w:spacing w:after="0" w:line="240" w:lineRule="auto"/>
              <w:jc w:val="center"/>
              <w:rPr>
                <w:rFonts w:eastAsia="Times New Roman" w:cstheme="minorHAnsi"/>
                <w:sz w:val="20"/>
                <w:szCs w:val="20"/>
                <w:lang w:eastAsia="zh-CN"/>
              </w:rPr>
            </w:pPr>
            <w:r>
              <w:rPr>
                <w:color w:val="000000"/>
                <w:sz w:val="20"/>
                <w:szCs w:val="20"/>
              </w:rPr>
              <w:t>1,782.87</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5DD68C7" w14:textId="44B016BD" w:rsidR="00E05AC6" w:rsidRPr="00730895" w:rsidRDefault="00E05AC6" w:rsidP="00E05AC6">
            <w:pPr>
              <w:spacing w:after="0" w:line="240" w:lineRule="auto"/>
              <w:jc w:val="center"/>
              <w:rPr>
                <w:rFonts w:eastAsia="Times New Roman" w:cstheme="minorHAnsi"/>
                <w:sz w:val="20"/>
                <w:szCs w:val="20"/>
                <w:lang w:eastAsia="zh-CN"/>
              </w:rPr>
            </w:pPr>
            <w:r>
              <w:rPr>
                <w:color w:val="000000"/>
                <w:sz w:val="20"/>
                <w:szCs w:val="20"/>
              </w:rPr>
              <w:t>321.81</w:t>
            </w:r>
          </w:p>
        </w:tc>
      </w:tr>
    </w:tbl>
    <w:p w14:paraId="0599C678" w14:textId="77777777" w:rsidR="00C10CC6" w:rsidRDefault="00C10CC6" w:rsidP="00C10CC6">
      <w:pPr>
        <w:pStyle w:val="Caption"/>
      </w:pPr>
    </w:p>
    <w:p w14:paraId="1704EB0A" w14:textId="387F0A10" w:rsidR="00C10CC6" w:rsidRPr="00B114D1" w:rsidRDefault="0021607B" w:rsidP="00B114D1">
      <w:pPr>
        <w:pStyle w:val="Caption"/>
        <w:keepNext/>
        <w:jc w:val="center"/>
      </w:pPr>
      <w:bookmarkStart w:id="1409" w:name="_Toc12546604"/>
      <w:r>
        <w:t xml:space="preserve">Table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t>.</w:t>
      </w:r>
      <w:r w:rsidR="000940A1">
        <w:rPr>
          <w:noProof/>
        </w:rPr>
        <w:fldChar w:fldCharType="begin"/>
      </w:r>
      <w:r w:rsidR="000940A1">
        <w:rPr>
          <w:noProof/>
        </w:rPr>
        <w:instrText xml:space="preserve"> SEQ Table \* ARABIC \s 1 </w:instrText>
      </w:r>
      <w:r w:rsidR="000940A1">
        <w:rPr>
          <w:noProof/>
        </w:rPr>
        <w:fldChar w:fldCharType="separate"/>
      </w:r>
      <w:r w:rsidR="007A5307">
        <w:rPr>
          <w:noProof/>
        </w:rPr>
        <w:t>7</w:t>
      </w:r>
      <w:r w:rsidR="000940A1">
        <w:rPr>
          <w:noProof/>
        </w:rPr>
        <w:fldChar w:fldCharType="end"/>
      </w:r>
      <w:r>
        <w:t xml:space="preserve"> </w:t>
      </w:r>
      <w:r w:rsidR="00C10CC6">
        <w:t>Green Roof Financial Impacts</w:t>
      </w:r>
      <w:bookmarkEnd w:id="1409"/>
    </w:p>
    <w:tbl>
      <w:tblPr>
        <w:tblW w:w="0" w:type="auto"/>
        <w:tblLayout w:type="fixed"/>
        <w:tblCellMar>
          <w:top w:w="15" w:type="dxa"/>
          <w:left w:w="15" w:type="dxa"/>
          <w:bottom w:w="15" w:type="dxa"/>
          <w:right w:w="15" w:type="dxa"/>
        </w:tblCellMar>
        <w:tblLook w:val="04A0" w:firstRow="1" w:lastRow="0" w:firstColumn="1" w:lastColumn="0" w:noHBand="0" w:noVBand="1"/>
      </w:tblPr>
      <w:tblGrid>
        <w:gridCol w:w="1434"/>
        <w:gridCol w:w="1366"/>
        <w:gridCol w:w="1440"/>
        <w:gridCol w:w="1530"/>
        <w:gridCol w:w="1260"/>
        <w:gridCol w:w="1980"/>
      </w:tblGrid>
      <w:tr w:rsidR="00C10CC6" w:rsidRPr="006B675D" w14:paraId="1EE280EF" w14:textId="77777777" w:rsidTr="00FC033A">
        <w:trPr>
          <w:cantSplit/>
          <w:trHeight w:val="820"/>
          <w:tblHeader/>
        </w:trPr>
        <w:tc>
          <w:tcPr>
            <w:tcW w:w="143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2B98C44" w14:textId="77777777" w:rsidR="00C10CC6" w:rsidRPr="006B675D" w:rsidRDefault="00C10CC6" w:rsidP="00FC033A">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36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346D7EF" w14:textId="77777777" w:rsidR="00C10CC6" w:rsidRPr="006B675D" w:rsidRDefault="00C10CC6" w:rsidP="00FC033A">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FD6AD64" w14:textId="77777777" w:rsidR="00C10CC6" w:rsidRPr="006B675D" w:rsidRDefault="00C10CC6" w:rsidP="00FC033A">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9C68656" w14:textId="77777777" w:rsidR="00C10CC6" w:rsidRPr="006B675D" w:rsidRDefault="00C10CC6" w:rsidP="00FC033A">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 xml:space="preserve">Net Operating </w:t>
            </w:r>
            <w:r>
              <w:rPr>
                <w:b/>
                <w:bCs/>
                <w:color w:val="FFFFFF" w:themeColor="background1"/>
                <w:sz w:val="20"/>
                <w:szCs w:val="20"/>
                <w:lang w:eastAsia="zh-CN"/>
              </w:rPr>
              <w:t xml:space="preserve">Cost </w:t>
            </w:r>
            <w:r w:rsidRPr="006B675D">
              <w:rPr>
                <w:b/>
                <w:bCs/>
                <w:color w:val="FFFFFF" w:themeColor="background1"/>
                <w:sz w:val="20"/>
                <w:szCs w:val="20"/>
                <w:lang w:eastAsia="zh-CN"/>
              </w:rPr>
              <w:t>Savings</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201C3CC7" w14:textId="77777777" w:rsidR="00C10CC6" w:rsidRPr="006B675D" w:rsidRDefault="00C10CC6" w:rsidP="00FC033A">
            <w:pPr>
              <w:spacing w:after="0" w:line="240" w:lineRule="auto"/>
              <w:jc w:val="center"/>
              <w:rPr>
                <w:b/>
                <w:bCs/>
                <w:color w:val="FFFFFF" w:themeColor="background1"/>
                <w:sz w:val="20"/>
                <w:szCs w:val="20"/>
                <w:lang w:eastAsia="zh-CN"/>
              </w:rPr>
            </w:pPr>
            <w:r w:rsidRPr="006B675D">
              <w:rPr>
                <w:b/>
                <w:color w:val="FFFFFF" w:themeColor="background1"/>
                <w:sz w:val="20"/>
                <w:szCs w:val="20"/>
                <w:lang w:eastAsia="zh-CN"/>
              </w:rPr>
              <w:t xml:space="preserve">Lifetime </w:t>
            </w:r>
            <w:r>
              <w:rPr>
                <w:b/>
                <w:color w:val="FFFFFF" w:themeColor="background1"/>
                <w:sz w:val="20"/>
                <w:szCs w:val="20"/>
                <w:lang w:eastAsia="zh-CN"/>
              </w:rPr>
              <w:t>Operating Cost Savings</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76546639" w14:textId="77777777" w:rsidR="00C10CC6" w:rsidRPr="006B675D" w:rsidRDefault="00C10CC6" w:rsidP="00FC033A">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C10CC6" w:rsidRPr="006B675D" w14:paraId="3CB33848" w14:textId="77777777" w:rsidTr="00FC033A">
        <w:trPr>
          <w:cantSplit/>
          <w:trHeight w:val="640"/>
          <w:tblHeader/>
        </w:trPr>
        <w:tc>
          <w:tcPr>
            <w:tcW w:w="143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2791DC6" w14:textId="77777777" w:rsidR="00C10CC6" w:rsidRPr="006B675D" w:rsidRDefault="00C10CC6" w:rsidP="00FC033A">
            <w:pPr>
              <w:spacing w:after="0" w:line="240" w:lineRule="auto"/>
              <w:jc w:val="center"/>
              <w:rPr>
                <w:rFonts w:eastAsia="Times New Roman" w:cstheme="minorHAnsi"/>
                <w:b/>
                <w:color w:val="FFFFFF" w:themeColor="background1"/>
                <w:sz w:val="20"/>
                <w:szCs w:val="20"/>
                <w:lang w:eastAsia="zh-CN"/>
              </w:rPr>
            </w:pPr>
          </w:p>
        </w:tc>
        <w:tc>
          <w:tcPr>
            <w:tcW w:w="136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B7823AD" w14:textId="77777777" w:rsidR="00C10CC6" w:rsidRPr="006B675D" w:rsidRDefault="00C10CC6" w:rsidP="00FC033A">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AFD6928" w14:textId="77777777" w:rsidR="00C10CC6" w:rsidRPr="006B675D" w:rsidRDefault="00C10CC6" w:rsidP="00FC033A">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6B7FE0C" w14:textId="77777777" w:rsidR="00C10CC6" w:rsidRPr="006B675D" w:rsidRDefault="00C10CC6" w:rsidP="00FC033A">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B99D604" w14:textId="77777777" w:rsidR="00C10CC6" w:rsidRPr="006B675D" w:rsidRDefault="00C10CC6" w:rsidP="00FC033A">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B4587B" w14:textId="77777777" w:rsidR="00C10CC6" w:rsidRPr="006B675D" w:rsidRDefault="00C10CC6" w:rsidP="00FC033A">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Billion USD</w:t>
            </w:r>
          </w:p>
        </w:tc>
      </w:tr>
      <w:tr w:rsidR="007207D6" w:rsidRPr="006B675D" w14:paraId="1DD184EF" w14:textId="77777777" w:rsidTr="00FC033A">
        <w:trPr>
          <w:trHeight w:val="440"/>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282F494" w14:textId="77777777" w:rsidR="007207D6" w:rsidRPr="006B675D" w:rsidRDefault="007207D6" w:rsidP="007207D6">
            <w:pPr>
              <w:spacing w:after="0" w:line="240" w:lineRule="auto"/>
              <w:jc w:val="center"/>
              <w:rPr>
                <w:sz w:val="20"/>
                <w:szCs w:val="20"/>
                <w:lang w:eastAsia="zh-CN"/>
              </w:rPr>
            </w:pPr>
            <w:r w:rsidRPr="006B675D">
              <w:rPr>
                <w:b/>
                <w:bCs/>
                <w:color w:val="000000" w:themeColor="text1"/>
                <w:sz w:val="20"/>
                <w:szCs w:val="20"/>
                <w:lang w:eastAsia="zh-CN"/>
              </w:rPr>
              <w:t>Plausible</w:t>
            </w:r>
          </w:p>
        </w:tc>
        <w:tc>
          <w:tcPr>
            <w:tcW w:w="13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4EDA41D" w14:textId="630F0DAB" w:rsidR="007207D6" w:rsidRPr="00730895" w:rsidRDefault="007207D6" w:rsidP="007207D6">
            <w:pPr>
              <w:spacing w:after="0" w:line="240" w:lineRule="auto"/>
              <w:jc w:val="center"/>
              <w:rPr>
                <w:rFonts w:eastAsia="Times New Roman" w:cstheme="minorHAnsi"/>
                <w:sz w:val="20"/>
                <w:szCs w:val="20"/>
                <w:lang w:eastAsia="zh-CN"/>
              </w:rPr>
            </w:pPr>
            <w:r>
              <w:rPr>
                <w:color w:val="000000"/>
                <w:sz w:val="20"/>
                <w:szCs w:val="20"/>
              </w:rPr>
              <w:t>756.11</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BDB7EA" w14:textId="484ECDB7" w:rsidR="007207D6" w:rsidRPr="00730895" w:rsidRDefault="007207D6" w:rsidP="007207D6">
            <w:pPr>
              <w:spacing w:after="0" w:line="240" w:lineRule="auto"/>
              <w:jc w:val="center"/>
              <w:rPr>
                <w:rFonts w:eastAsia="Times New Roman" w:cstheme="minorHAnsi"/>
                <w:sz w:val="20"/>
                <w:szCs w:val="20"/>
                <w:lang w:eastAsia="zh-CN"/>
              </w:rPr>
            </w:pPr>
            <w:r>
              <w:rPr>
                <w:color w:val="000000"/>
                <w:sz w:val="20"/>
                <w:szCs w:val="20"/>
              </w:rPr>
              <w:t>544.52</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455B81" w14:textId="59595E55" w:rsidR="007207D6" w:rsidRPr="00730895" w:rsidRDefault="007207D6" w:rsidP="007207D6">
            <w:pPr>
              <w:spacing w:after="0" w:line="240" w:lineRule="auto"/>
              <w:jc w:val="center"/>
              <w:rPr>
                <w:rFonts w:eastAsia="Times New Roman" w:cstheme="minorHAnsi"/>
                <w:sz w:val="20"/>
                <w:szCs w:val="20"/>
                <w:lang w:eastAsia="zh-CN"/>
              </w:rPr>
            </w:pPr>
            <w:r>
              <w:rPr>
                <w:color w:val="000000"/>
                <w:sz w:val="20"/>
                <w:szCs w:val="20"/>
              </w:rPr>
              <w:t>-17.95</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D45959" w14:textId="02995869" w:rsidR="007207D6" w:rsidRPr="00730895" w:rsidRDefault="007207D6" w:rsidP="007207D6">
            <w:pPr>
              <w:spacing w:after="0" w:line="240" w:lineRule="auto"/>
              <w:jc w:val="center"/>
              <w:rPr>
                <w:rFonts w:eastAsia="Times New Roman" w:cstheme="minorHAnsi"/>
                <w:sz w:val="20"/>
                <w:szCs w:val="20"/>
                <w:lang w:eastAsia="zh-CN"/>
              </w:rPr>
            </w:pPr>
            <w:r>
              <w:rPr>
                <w:color w:val="000000"/>
                <w:sz w:val="20"/>
                <w:szCs w:val="20"/>
              </w:rPr>
              <w:t>-94.75</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874A458" w14:textId="12AD8ED5" w:rsidR="007207D6" w:rsidRPr="00730895" w:rsidRDefault="007207D6" w:rsidP="007207D6">
            <w:pPr>
              <w:spacing w:after="0" w:line="240" w:lineRule="auto"/>
              <w:jc w:val="center"/>
              <w:rPr>
                <w:rFonts w:eastAsia="Times New Roman" w:cstheme="minorHAnsi"/>
                <w:sz w:val="20"/>
                <w:szCs w:val="20"/>
                <w:lang w:eastAsia="zh-CN"/>
              </w:rPr>
            </w:pPr>
            <w:r>
              <w:rPr>
                <w:color w:val="000000"/>
                <w:sz w:val="20"/>
                <w:szCs w:val="20"/>
              </w:rPr>
              <w:t>-166.40</w:t>
            </w:r>
          </w:p>
        </w:tc>
      </w:tr>
      <w:tr w:rsidR="007207D6" w:rsidRPr="006B675D" w14:paraId="3200BDEB" w14:textId="77777777" w:rsidTr="00FC033A">
        <w:trPr>
          <w:trHeight w:val="440"/>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9E58AD0" w14:textId="77777777" w:rsidR="007207D6" w:rsidRPr="006B675D" w:rsidRDefault="007207D6" w:rsidP="007207D6">
            <w:pPr>
              <w:spacing w:after="0" w:line="240" w:lineRule="auto"/>
              <w:jc w:val="center"/>
              <w:rPr>
                <w:sz w:val="20"/>
                <w:szCs w:val="20"/>
                <w:lang w:eastAsia="zh-CN"/>
              </w:rPr>
            </w:pPr>
            <w:r w:rsidRPr="006B675D">
              <w:rPr>
                <w:b/>
                <w:bCs/>
                <w:color w:val="000000" w:themeColor="text1"/>
                <w:sz w:val="20"/>
                <w:szCs w:val="20"/>
                <w:lang w:eastAsia="zh-CN"/>
              </w:rPr>
              <w:t>Drawdown</w:t>
            </w:r>
          </w:p>
        </w:tc>
        <w:tc>
          <w:tcPr>
            <w:tcW w:w="13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60AF3B3" w14:textId="44434D60" w:rsidR="007207D6" w:rsidRPr="00730895" w:rsidRDefault="007207D6" w:rsidP="007207D6">
            <w:pPr>
              <w:spacing w:after="0" w:line="240" w:lineRule="auto"/>
              <w:jc w:val="center"/>
              <w:rPr>
                <w:rFonts w:eastAsia="Times New Roman" w:cstheme="minorHAnsi"/>
                <w:sz w:val="20"/>
                <w:szCs w:val="20"/>
                <w:lang w:eastAsia="zh-CN"/>
              </w:rPr>
            </w:pPr>
            <w:r>
              <w:rPr>
                <w:color w:val="000000"/>
                <w:sz w:val="20"/>
                <w:szCs w:val="20"/>
              </w:rPr>
              <w:t>1,099.80</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340553" w14:textId="39A88A89" w:rsidR="007207D6" w:rsidRPr="00730895" w:rsidRDefault="007207D6" w:rsidP="007207D6">
            <w:pPr>
              <w:spacing w:after="0" w:line="240" w:lineRule="auto"/>
              <w:jc w:val="center"/>
              <w:rPr>
                <w:rFonts w:eastAsia="Times New Roman" w:cstheme="minorHAnsi"/>
                <w:sz w:val="20"/>
                <w:szCs w:val="20"/>
                <w:lang w:eastAsia="zh-CN"/>
              </w:rPr>
            </w:pPr>
            <w:r>
              <w:rPr>
                <w:color w:val="000000"/>
                <w:sz w:val="20"/>
                <w:szCs w:val="20"/>
              </w:rPr>
              <w:t>817.54</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BD1F30" w14:textId="10AAAE56" w:rsidR="007207D6" w:rsidRPr="00730895" w:rsidRDefault="007207D6" w:rsidP="007207D6">
            <w:pPr>
              <w:spacing w:after="0" w:line="240" w:lineRule="auto"/>
              <w:jc w:val="center"/>
              <w:rPr>
                <w:rFonts w:eastAsia="Times New Roman" w:cstheme="minorHAnsi"/>
                <w:sz w:val="20"/>
                <w:szCs w:val="20"/>
                <w:lang w:eastAsia="zh-CN"/>
              </w:rPr>
            </w:pPr>
            <w:r>
              <w:rPr>
                <w:color w:val="000000"/>
                <w:sz w:val="20"/>
                <w:szCs w:val="20"/>
              </w:rPr>
              <w:t>-29.58</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624CB4" w14:textId="288713A8" w:rsidR="007207D6" w:rsidRPr="00730895" w:rsidRDefault="007207D6" w:rsidP="007207D6">
            <w:pPr>
              <w:spacing w:after="0" w:line="240" w:lineRule="auto"/>
              <w:jc w:val="center"/>
              <w:rPr>
                <w:rFonts w:eastAsia="Times New Roman" w:cstheme="minorHAnsi"/>
                <w:sz w:val="20"/>
                <w:szCs w:val="20"/>
                <w:lang w:eastAsia="zh-CN"/>
              </w:rPr>
            </w:pPr>
            <w:r>
              <w:rPr>
                <w:color w:val="000000"/>
                <w:sz w:val="20"/>
                <w:szCs w:val="20"/>
              </w:rPr>
              <w:t>-142.76</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256E2E" w14:textId="54565CED" w:rsidR="007207D6" w:rsidRPr="00730895" w:rsidRDefault="007207D6" w:rsidP="007207D6">
            <w:pPr>
              <w:spacing w:after="0" w:line="240" w:lineRule="auto"/>
              <w:jc w:val="center"/>
              <w:rPr>
                <w:rFonts w:eastAsia="Times New Roman" w:cstheme="minorHAnsi"/>
                <w:sz w:val="20"/>
                <w:szCs w:val="20"/>
                <w:lang w:eastAsia="zh-CN"/>
              </w:rPr>
            </w:pPr>
            <w:r>
              <w:rPr>
                <w:color w:val="000000"/>
                <w:sz w:val="20"/>
                <w:szCs w:val="20"/>
              </w:rPr>
              <w:t>-258.01</w:t>
            </w:r>
          </w:p>
        </w:tc>
      </w:tr>
      <w:tr w:rsidR="008F09A3" w:rsidRPr="006B675D" w14:paraId="312A3F90" w14:textId="77777777" w:rsidTr="00FC033A">
        <w:trPr>
          <w:trHeight w:val="440"/>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182A6BA" w14:textId="77777777" w:rsidR="008F09A3" w:rsidRPr="006B675D" w:rsidRDefault="008F09A3" w:rsidP="008F09A3">
            <w:pPr>
              <w:spacing w:after="0" w:line="240" w:lineRule="auto"/>
              <w:jc w:val="center"/>
              <w:rPr>
                <w:sz w:val="20"/>
                <w:szCs w:val="20"/>
                <w:lang w:eastAsia="zh-CN"/>
              </w:rPr>
            </w:pPr>
            <w:r w:rsidRPr="006B675D">
              <w:rPr>
                <w:b/>
                <w:bCs/>
                <w:color w:val="000000" w:themeColor="text1"/>
                <w:sz w:val="20"/>
                <w:szCs w:val="20"/>
                <w:lang w:eastAsia="zh-CN"/>
              </w:rPr>
              <w:t>Optimum</w:t>
            </w:r>
          </w:p>
        </w:tc>
        <w:tc>
          <w:tcPr>
            <w:tcW w:w="13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C431CE9" w14:textId="77469676" w:rsidR="008F09A3" w:rsidRPr="00730895" w:rsidRDefault="008F09A3" w:rsidP="008F09A3">
            <w:pPr>
              <w:spacing w:after="0" w:line="240" w:lineRule="auto"/>
              <w:jc w:val="center"/>
              <w:rPr>
                <w:rFonts w:eastAsia="Times New Roman" w:cstheme="minorHAnsi"/>
                <w:sz w:val="20"/>
                <w:szCs w:val="20"/>
                <w:lang w:eastAsia="zh-CN"/>
              </w:rPr>
            </w:pPr>
            <w:r>
              <w:rPr>
                <w:color w:val="000000"/>
                <w:sz w:val="20"/>
                <w:szCs w:val="20"/>
              </w:rPr>
              <w:t>8,761.20</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5B913B3" w14:textId="313BF325" w:rsidR="008F09A3" w:rsidRPr="00730895" w:rsidRDefault="008F09A3" w:rsidP="008F09A3">
            <w:pPr>
              <w:spacing w:after="0" w:line="240" w:lineRule="auto"/>
              <w:jc w:val="center"/>
              <w:rPr>
                <w:rFonts w:eastAsia="Times New Roman" w:cstheme="minorHAnsi"/>
                <w:sz w:val="20"/>
                <w:szCs w:val="20"/>
                <w:lang w:eastAsia="zh-CN"/>
              </w:rPr>
            </w:pPr>
            <w:r>
              <w:rPr>
                <w:color w:val="000000"/>
                <w:sz w:val="20"/>
                <w:szCs w:val="20"/>
              </w:rPr>
              <w:t>6,849.98</w:t>
            </w:r>
          </w:p>
        </w:tc>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359A04" w14:textId="6276C0C0" w:rsidR="008F09A3" w:rsidRPr="00730895" w:rsidRDefault="008F09A3" w:rsidP="008F09A3">
            <w:pPr>
              <w:spacing w:after="0" w:line="240" w:lineRule="auto"/>
              <w:jc w:val="center"/>
              <w:rPr>
                <w:rFonts w:eastAsia="Times New Roman" w:cstheme="minorHAnsi"/>
                <w:sz w:val="20"/>
                <w:szCs w:val="20"/>
                <w:lang w:eastAsia="zh-CN"/>
              </w:rPr>
            </w:pPr>
            <w:r>
              <w:rPr>
                <w:color w:val="000000"/>
                <w:sz w:val="20"/>
                <w:szCs w:val="20"/>
              </w:rPr>
              <w:t>-390.02</w:t>
            </w: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6232B8" w14:textId="64263B03" w:rsidR="008F09A3" w:rsidRPr="00730895" w:rsidRDefault="008F09A3" w:rsidP="008F09A3">
            <w:pPr>
              <w:spacing w:after="0" w:line="240" w:lineRule="auto"/>
              <w:jc w:val="center"/>
              <w:rPr>
                <w:rFonts w:eastAsia="Times New Roman" w:cstheme="minorHAnsi"/>
                <w:sz w:val="20"/>
                <w:szCs w:val="20"/>
                <w:lang w:eastAsia="zh-CN"/>
              </w:rPr>
            </w:pPr>
            <w:r>
              <w:rPr>
                <w:color w:val="000000"/>
                <w:sz w:val="20"/>
                <w:szCs w:val="20"/>
              </w:rPr>
              <w:t>-1,212.70</w:t>
            </w:r>
          </w:p>
        </w:tc>
        <w:tc>
          <w:tcPr>
            <w:tcW w:w="1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1407736" w14:textId="4E6F5694" w:rsidR="008F09A3" w:rsidRPr="00730895" w:rsidRDefault="008F09A3" w:rsidP="008F09A3">
            <w:pPr>
              <w:spacing w:after="0" w:line="240" w:lineRule="auto"/>
              <w:jc w:val="center"/>
              <w:rPr>
                <w:rFonts w:eastAsia="Times New Roman" w:cstheme="minorHAnsi"/>
                <w:sz w:val="20"/>
                <w:szCs w:val="20"/>
                <w:lang w:eastAsia="zh-CN"/>
              </w:rPr>
            </w:pPr>
            <w:r>
              <w:rPr>
                <w:color w:val="000000"/>
                <w:sz w:val="20"/>
                <w:szCs w:val="20"/>
              </w:rPr>
              <w:t>-2,622.78</w:t>
            </w:r>
          </w:p>
        </w:tc>
      </w:tr>
    </w:tbl>
    <w:p w14:paraId="3CD55533" w14:textId="77777777" w:rsidR="00C10CC6" w:rsidRDefault="00C10CC6" w:rsidP="00C10CC6">
      <w:pPr>
        <w:pStyle w:val="Caption"/>
      </w:pPr>
    </w:p>
    <w:p w14:paraId="6046CBCA" w14:textId="77777777" w:rsidR="00C10CC6" w:rsidRPr="00BF467A" w:rsidRDefault="00C10CC6" w:rsidP="00B114D1"/>
    <w:p w14:paraId="2773BA9E" w14:textId="5FAD8325" w:rsidR="009A7CDA" w:rsidRDefault="009A7CDA" w:rsidP="00432489">
      <w:pPr>
        <w:pStyle w:val="Caption"/>
      </w:pPr>
      <w:bookmarkStart w:id="1410" w:name="_Toc524993434"/>
      <w:r w:rsidDel="009A7CDA">
        <w:rPr>
          <w:noProof/>
          <w:lang w:eastAsia="en-US"/>
        </w:rPr>
        <w:t xml:space="preserve"> </w:t>
      </w:r>
      <w:bookmarkStart w:id="1411" w:name="_Toc526978707"/>
      <w:bookmarkStart w:id="1412" w:name="_Toc524993435"/>
      <w:bookmarkEnd w:id="1410"/>
    </w:p>
    <w:p w14:paraId="73D6401E" w14:textId="5077C2E1" w:rsidR="009A7CDA" w:rsidRDefault="009A7CDA" w:rsidP="00B114D1">
      <w:pPr>
        <w:pStyle w:val="Caption"/>
        <w:jc w:val="center"/>
      </w:pPr>
      <w:bookmarkStart w:id="1413" w:name="_Toc12546577"/>
      <w:r>
        <w:lastRenderedPageBreak/>
        <w:t xml:space="preserve">Figure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rsidR="00FD0586">
        <w:t>.</w:t>
      </w:r>
      <w:r w:rsidR="000940A1">
        <w:rPr>
          <w:noProof/>
        </w:rPr>
        <w:fldChar w:fldCharType="begin"/>
      </w:r>
      <w:r w:rsidR="000940A1">
        <w:rPr>
          <w:noProof/>
        </w:rPr>
        <w:instrText xml:space="preserve"> SEQ Figure \* ARABIC \s 1 </w:instrText>
      </w:r>
      <w:r w:rsidR="000940A1">
        <w:rPr>
          <w:noProof/>
        </w:rPr>
        <w:fldChar w:fldCharType="separate"/>
      </w:r>
      <w:r w:rsidR="007A5307">
        <w:rPr>
          <w:noProof/>
        </w:rPr>
        <w:t>5</w:t>
      </w:r>
      <w:r w:rsidR="000940A1">
        <w:rPr>
          <w:noProof/>
        </w:rPr>
        <w:fldChar w:fldCharType="end"/>
      </w:r>
      <w:r>
        <w:t xml:space="preserve"> C</w:t>
      </w:r>
      <w:r w:rsidRPr="00730895">
        <w:t>ool Roof Net Profit Margin /Operating Costs Over Time</w:t>
      </w:r>
      <w:bookmarkEnd w:id="1413"/>
    </w:p>
    <w:bookmarkEnd w:id="1411"/>
    <w:p w14:paraId="6B1603A8" w14:textId="007568D0" w:rsidR="00FC033A" w:rsidRPr="00432489" w:rsidRDefault="0075595A" w:rsidP="00432489">
      <w:pPr>
        <w:jc w:val="center"/>
      </w:pPr>
      <w:r>
        <w:rPr>
          <w:noProof/>
        </w:rPr>
        <w:drawing>
          <wp:inline distT="0" distB="0" distL="0" distR="0" wp14:anchorId="0D584897" wp14:editId="5860A7EE">
            <wp:extent cx="4578350" cy="3493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8350" cy="3493135"/>
                    </a:xfrm>
                    <a:prstGeom prst="rect">
                      <a:avLst/>
                    </a:prstGeom>
                    <a:noFill/>
                  </pic:spPr>
                </pic:pic>
              </a:graphicData>
            </a:graphic>
          </wp:inline>
        </w:drawing>
      </w:r>
    </w:p>
    <w:p w14:paraId="3C1B3122" w14:textId="0631B6B7" w:rsidR="009A7CDA" w:rsidRDefault="009A7CDA" w:rsidP="009A7CDA">
      <w:pPr>
        <w:pStyle w:val="Caption"/>
        <w:keepNext/>
        <w:jc w:val="center"/>
      </w:pPr>
      <w:bookmarkStart w:id="1414" w:name="_Toc12546578"/>
      <w:r>
        <w:t xml:space="preserve">Figure </w:t>
      </w:r>
      <w:r w:rsidR="000940A1">
        <w:rPr>
          <w:noProof/>
        </w:rPr>
        <w:fldChar w:fldCharType="begin"/>
      </w:r>
      <w:r w:rsidR="000940A1">
        <w:rPr>
          <w:noProof/>
        </w:rPr>
        <w:instrText xml:space="preserve"> STYLEREF 1 \s </w:instrText>
      </w:r>
      <w:r w:rsidR="000940A1">
        <w:rPr>
          <w:noProof/>
        </w:rPr>
        <w:fldChar w:fldCharType="separate"/>
      </w:r>
      <w:r w:rsidR="007A5307">
        <w:rPr>
          <w:noProof/>
        </w:rPr>
        <w:t>3</w:t>
      </w:r>
      <w:r w:rsidR="000940A1">
        <w:rPr>
          <w:noProof/>
        </w:rPr>
        <w:fldChar w:fldCharType="end"/>
      </w:r>
      <w:r w:rsidR="00FD0586">
        <w:t>.</w:t>
      </w:r>
      <w:r w:rsidR="000940A1">
        <w:rPr>
          <w:noProof/>
        </w:rPr>
        <w:fldChar w:fldCharType="begin"/>
      </w:r>
      <w:r w:rsidR="000940A1">
        <w:rPr>
          <w:noProof/>
        </w:rPr>
        <w:instrText xml:space="preserve"> SEQ Figure \* ARABIC \s 1 </w:instrText>
      </w:r>
      <w:r w:rsidR="000940A1">
        <w:rPr>
          <w:noProof/>
        </w:rPr>
        <w:fldChar w:fldCharType="separate"/>
      </w:r>
      <w:r w:rsidR="007A5307">
        <w:rPr>
          <w:noProof/>
        </w:rPr>
        <w:t>6</w:t>
      </w:r>
      <w:r w:rsidR="000940A1">
        <w:rPr>
          <w:noProof/>
        </w:rPr>
        <w:fldChar w:fldCharType="end"/>
      </w:r>
      <w:r>
        <w:t xml:space="preserve"> </w:t>
      </w:r>
      <w:r w:rsidRPr="00730895">
        <w:t>Green Roof Net Profit Margin /Operating Costs Over Time</w:t>
      </w:r>
      <w:bookmarkEnd w:id="1414"/>
    </w:p>
    <w:p w14:paraId="48F8B9AF" w14:textId="45A79B19" w:rsidR="008D17C2" w:rsidRPr="00B114D1" w:rsidRDefault="00D32654" w:rsidP="00B114D1">
      <w:pPr>
        <w:pStyle w:val="Caption"/>
        <w:jc w:val="center"/>
      </w:pPr>
      <w:bookmarkStart w:id="1415" w:name="_Ref1231086"/>
      <w:bookmarkEnd w:id="1412"/>
      <w:r>
        <w:rPr>
          <w:noProof/>
        </w:rPr>
        <w:drawing>
          <wp:inline distT="0" distB="0" distL="0" distR="0" wp14:anchorId="1B1D096D" wp14:editId="172D7329">
            <wp:extent cx="4578350" cy="3493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8350" cy="3493135"/>
                    </a:xfrm>
                    <a:prstGeom prst="rect">
                      <a:avLst/>
                    </a:prstGeom>
                    <a:noFill/>
                  </pic:spPr>
                </pic:pic>
              </a:graphicData>
            </a:graphic>
          </wp:inline>
        </w:drawing>
      </w:r>
      <w:r w:rsidR="008D17C2">
        <w:br w:type="page"/>
      </w:r>
    </w:p>
    <w:p w14:paraId="638C27B6" w14:textId="2EF6B133" w:rsidR="00F52595" w:rsidRDefault="551A77D0" w:rsidP="00C07355">
      <w:pPr>
        <w:pStyle w:val="Heading1"/>
        <w:numPr>
          <w:ilvl w:val="0"/>
          <w:numId w:val="28"/>
        </w:numPr>
      </w:pPr>
      <w:bookmarkStart w:id="1416" w:name="_Toc24639480"/>
      <w:r>
        <w:lastRenderedPageBreak/>
        <w:t>Discussion</w:t>
      </w:r>
      <w:bookmarkEnd w:id="1415"/>
      <w:bookmarkEnd w:id="1416"/>
    </w:p>
    <w:p w14:paraId="290E99FB" w14:textId="235A37F8" w:rsidR="007B5038" w:rsidRDefault="007C7CAA" w:rsidP="00B114D1">
      <w:r w:rsidRPr="00B114D1">
        <w:rPr>
          <w:b/>
        </w:rPr>
        <w:t>Cool Roofs</w:t>
      </w:r>
      <w:r>
        <w:t xml:space="preserve"> offer a zero- to low-cost, technically-proven path for reducing building space cooling loads and corresponding GHG emissions in Climate Zones</w:t>
      </w:r>
      <w:r w:rsidR="00BD1874">
        <w:t xml:space="preserve"> (CZs)</w:t>
      </w:r>
      <w:r w:rsidR="0051687F">
        <w:t xml:space="preserve"> 0</w:t>
      </w:r>
      <w:r>
        <w:t>-4.  Due to the “space heating penalty”</w:t>
      </w:r>
      <w:ins w:id="1417" w:author="Catherine Foster" w:date="2020-05-07T16:38:00Z">
        <w:r w:rsidR="000C5DC4">
          <w:t>,</w:t>
        </w:r>
      </w:ins>
      <w:r>
        <w:t xml:space="preserve"> cool roofs are not suited for most buildings in very cold climates.  If widely adopted where applicable, </w:t>
      </w:r>
      <w:r w:rsidR="00291567">
        <w:t>Cool Roof</w:t>
      </w:r>
      <w:r w:rsidR="003F55A3">
        <w:t>s</w:t>
      </w:r>
      <w:r w:rsidR="00291567">
        <w:t xml:space="preserve"> </w:t>
      </w:r>
      <w:r>
        <w:t xml:space="preserve">could reduce space cooling loads by </w:t>
      </w:r>
      <w:r w:rsidR="00291567">
        <w:t xml:space="preserve">approximately </w:t>
      </w:r>
      <w:r w:rsidR="009F72A9">
        <w:t>9</w:t>
      </w:r>
      <w:r>
        <w:t xml:space="preserve">%. </w:t>
      </w:r>
      <w:del w:id="1418" w:author="Catherine Foster" w:date="2020-05-07T16:38:00Z">
        <w:r w:rsidDel="000C5DC4">
          <w:delText xml:space="preserve"> </w:delText>
        </w:r>
      </w:del>
      <w:r>
        <w:t xml:space="preserve">The result, in the Project Drawdown Optimum Scenario, would be </w:t>
      </w:r>
      <w:r w:rsidR="00291567">
        <w:t xml:space="preserve">installation of </w:t>
      </w:r>
      <w:r w:rsidR="009F72A9">
        <w:t>14</w:t>
      </w:r>
      <w:r w:rsidR="00D32654">
        <w:t>2</w:t>
      </w:r>
      <w:r w:rsidR="009F72A9">
        <w:t xml:space="preserve"> billion</w:t>
      </w:r>
      <w:r w:rsidR="00291567">
        <w:t xml:space="preserve"> m</w:t>
      </w:r>
      <w:r w:rsidR="00291567" w:rsidRPr="00B114D1">
        <w:rPr>
          <w:vertAlign w:val="superscript"/>
        </w:rPr>
        <w:t>2</w:t>
      </w:r>
      <w:r w:rsidR="00291567">
        <w:t xml:space="preserve"> of Cool Roofs by 2050, resulting in </w:t>
      </w:r>
      <w:r>
        <w:t xml:space="preserve">a reduction of </w:t>
      </w:r>
      <w:r w:rsidR="00D32654">
        <w:t>4</w:t>
      </w:r>
      <w:r w:rsidR="009F72A9">
        <w:t>.0</w:t>
      </w:r>
      <w:r>
        <w:t xml:space="preserve"> Gt of 2020-2050 CO</w:t>
      </w:r>
      <w:r w:rsidR="003F55A3" w:rsidRPr="00B114D1">
        <w:rPr>
          <w:vertAlign w:val="subscript"/>
        </w:rPr>
        <w:t>2</w:t>
      </w:r>
      <w:r>
        <w:t xml:space="preserve"> emissions compared with the reference Scenario. </w:t>
      </w:r>
      <w:del w:id="1419" w:author="Catherine Foster" w:date="2020-05-07T16:38:00Z">
        <w:r w:rsidDel="000C5DC4">
          <w:delText xml:space="preserve"> </w:delText>
        </w:r>
      </w:del>
      <w:r>
        <w:t xml:space="preserve">This would reduce atmospheric GHG concentration by </w:t>
      </w:r>
      <w:r w:rsidR="009F72A9">
        <w:t>0.</w:t>
      </w:r>
      <w:r w:rsidR="00734389">
        <w:t>35</w:t>
      </w:r>
      <w:r>
        <w:t xml:space="preserve"> PPM CO</w:t>
      </w:r>
      <w:r w:rsidRPr="00B114D1">
        <w:rPr>
          <w:vertAlign w:val="subscript"/>
        </w:rPr>
        <w:t>2</w:t>
      </w:r>
      <w:r>
        <w:t xml:space="preserve">-equivalent </w:t>
      </w:r>
      <w:r w:rsidR="00291567">
        <w:t xml:space="preserve">in 2050. </w:t>
      </w:r>
      <w:del w:id="1420" w:author="Catherine Foster" w:date="2020-05-07T16:38:00Z">
        <w:r w:rsidR="00291567" w:rsidDel="000C5DC4">
          <w:delText xml:space="preserve"> </w:delText>
        </w:r>
      </w:del>
      <w:r w:rsidR="00291567">
        <w:t>Lifeti</w:t>
      </w:r>
      <w:r>
        <w:t>me operating cost savings would total $</w:t>
      </w:r>
      <w:r w:rsidR="009F72A9">
        <w:t>1</w:t>
      </w:r>
      <w:r w:rsidR="008B06BF">
        <w:t>,</w:t>
      </w:r>
      <w:r w:rsidR="00734389">
        <w:t>783</w:t>
      </w:r>
      <w:r w:rsidR="009F72A9">
        <w:t xml:space="preserve"> </w:t>
      </w:r>
      <w:r>
        <w:t>from 2020 to 2050, with a lifetime cash flow savings NPV of $</w:t>
      </w:r>
      <w:r w:rsidR="009F72A9">
        <w:t>3</w:t>
      </w:r>
      <w:r w:rsidR="00734389">
        <w:t>22</w:t>
      </w:r>
      <w:r w:rsidR="009F72A9">
        <w:t>B</w:t>
      </w:r>
      <w:r>
        <w:t xml:space="preserve">.  </w:t>
      </w:r>
    </w:p>
    <w:p w14:paraId="5682D98E" w14:textId="410BC7EA" w:rsidR="007B5038" w:rsidRDefault="0051687F" w:rsidP="00B114D1">
      <w:r>
        <w:t xml:space="preserve">The </w:t>
      </w:r>
      <w:r w:rsidR="003F55A3">
        <w:t>number one</w:t>
      </w:r>
      <w:r w:rsidR="00291567">
        <w:t xml:space="preserve"> </w:t>
      </w:r>
      <w:r>
        <w:t>challenge</w:t>
      </w:r>
      <w:r w:rsidR="00291567">
        <w:t xml:space="preserve"> </w:t>
      </w:r>
      <w:r>
        <w:t>for</w:t>
      </w:r>
      <w:r w:rsidR="00291567">
        <w:t xml:space="preserve"> </w:t>
      </w:r>
      <w:r>
        <w:t xml:space="preserve">global Cool Roof adoption, especially in developing countries, </w:t>
      </w:r>
      <w:r w:rsidR="003F55A3">
        <w:t xml:space="preserve">is a </w:t>
      </w:r>
      <w:r w:rsidR="00E53597">
        <w:t>small first cost increment which can be a major barrier in low-cost applications</w:t>
      </w:r>
      <w:r w:rsidR="003F55A3">
        <w:t xml:space="preserve">. </w:t>
      </w:r>
      <w:del w:id="1421" w:author="Catherine Foster" w:date="2020-05-07T16:38:00Z">
        <w:r w:rsidR="003F55A3" w:rsidDel="004728D7">
          <w:delText xml:space="preserve"> </w:delText>
        </w:r>
      </w:del>
      <w:r w:rsidR="00422716">
        <w:t xml:space="preserve">The key factors that have propelled Cool Roof </w:t>
      </w:r>
      <w:r w:rsidR="00E53597">
        <w:t>market adoption</w:t>
      </w:r>
      <w:r w:rsidR="00422716">
        <w:t xml:space="preserve"> include </w:t>
      </w:r>
      <w:r w:rsidR="0019448C">
        <w:t>demonstration</w:t>
      </w:r>
      <w:r>
        <w:t xml:space="preserve"> of functional performance</w:t>
      </w:r>
      <w:r w:rsidR="00E53597">
        <w:t xml:space="preserve"> </w:t>
      </w:r>
      <w:r w:rsidR="0019448C">
        <w:t xml:space="preserve">and </w:t>
      </w:r>
      <w:r w:rsidR="00E53597">
        <w:t xml:space="preserve">real-world </w:t>
      </w:r>
      <w:r w:rsidR="0019448C">
        <w:t>economic</w:t>
      </w:r>
      <w:r>
        <w:t xml:space="preserve"> value</w:t>
      </w:r>
      <w:r w:rsidR="00E53597">
        <w:t xml:space="preserve"> in the specific building context</w:t>
      </w:r>
      <w:r>
        <w:t xml:space="preserve">, </w:t>
      </w:r>
      <w:r w:rsidR="00422716">
        <w:t xml:space="preserve">development of products tailored to local needs, </w:t>
      </w:r>
      <w:r w:rsidR="00E53597">
        <w:t>and establishment of</w:t>
      </w:r>
      <w:r w:rsidR="00422716">
        <w:t xml:space="preserve"> building</w:t>
      </w:r>
      <w:r>
        <w:t xml:space="preserve"> codes and</w:t>
      </w:r>
      <w:r w:rsidR="00422716">
        <w:t xml:space="preserve"> product</w:t>
      </w:r>
      <w:r>
        <w:t xml:space="preserve"> rating </w:t>
      </w:r>
      <w:r w:rsidR="00422716">
        <w:t xml:space="preserve">standards.  </w:t>
      </w:r>
    </w:p>
    <w:p w14:paraId="764E5E27" w14:textId="4DB61369" w:rsidR="00291567" w:rsidRDefault="00291567" w:rsidP="00291567">
      <w:r w:rsidRPr="00B114D1">
        <w:rPr>
          <w:b/>
        </w:rPr>
        <w:t>Green Roofs</w:t>
      </w:r>
      <w:r w:rsidR="00BD1874" w:rsidRPr="00B114D1">
        <w:rPr>
          <w:b/>
        </w:rPr>
        <w:t xml:space="preserve"> </w:t>
      </w:r>
      <w:r w:rsidR="006B5634">
        <w:t>offer</w:t>
      </w:r>
      <w:r>
        <w:t xml:space="preserve"> </w:t>
      </w:r>
      <w:r w:rsidR="006B5634">
        <w:t>similar</w:t>
      </w:r>
      <w:r w:rsidR="00BD1874">
        <w:t xml:space="preserve"> thermal</w:t>
      </w:r>
      <w:r w:rsidR="006B5634">
        <w:t xml:space="preserve"> impact</w:t>
      </w:r>
      <w:r>
        <w:t xml:space="preserve"> </w:t>
      </w:r>
      <w:r w:rsidR="00E53597">
        <w:t>to reduce</w:t>
      </w:r>
      <w:r>
        <w:t xml:space="preserve"> building space cooling loads</w:t>
      </w:r>
      <w:r w:rsidR="00FC1E74">
        <w:t>,</w:t>
      </w:r>
      <w:r w:rsidR="00BD1874">
        <w:t xml:space="preserve"> and also provide insulation that can reduce space heating. </w:t>
      </w:r>
      <w:del w:id="1422" w:author="Catherine Foster" w:date="2020-05-07T16:39:00Z">
        <w:r w:rsidR="00BD1874" w:rsidDel="004728D7">
          <w:delText xml:space="preserve"> </w:delText>
        </w:r>
      </w:del>
      <w:r w:rsidR="00BD1874">
        <w:t xml:space="preserve">Though </w:t>
      </w:r>
      <w:r w:rsidR="003F55A3">
        <w:t>having much higher first cost</w:t>
      </w:r>
      <w:r w:rsidR="00E53597">
        <w:t xml:space="preserve"> than </w:t>
      </w:r>
      <w:r w:rsidR="003F55A3">
        <w:t>conventional roofs</w:t>
      </w:r>
      <w:r w:rsidR="00BD1874">
        <w:t>, Green Roofs offer additional benefits, notably stormwater</w:t>
      </w:r>
      <w:r w:rsidR="003F55A3">
        <w:t xml:space="preserve"> retention and mitigation, </w:t>
      </w:r>
      <w:r w:rsidR="00BD1874">
        <w:t xml:space="preserve">and the aesthetic of urban gardens. </w:t>
      </w:r>
      <w:del w:id="1423" w:author="Catherine Foster" w:date="2020-05-07T16:39:00Z">
        <w:r w:rsidR="00BD1874" w:rsidDel="004728D7">
          <w:delText xml:space="preserve"> </w:delText>
        </w:r>
      </w:del>
      <w:r w:rsidR="00BD1874">
        <w:t xml:space="preserve">As living </w:t>
      </w:r>
      <w:r w:rsidR="00790ED7">
        <w:t>vegetated</w:t>
      </w:r>
      <w:r w:rsidR="00BD1874">
        <w:t xml:space="preserve"> systems, Green Roofs </w:t>
      </w:r>
      <w:r w:rsidR="0051687F">
        <w:t>with minimal irrigation are</w:t>
      </w:r>
      <w:r w:rsidR="00BD1874">
        <w:t xml:space="preserve"> well-suited for CZs </w:t>
      </w:r>
      <w:r w:rsidR="0051687F">
        <w:t>3-6</w:t>
      </w:r>
      <w:r w:rsidR="00BD1874">
        <w:t xml:space="preserve"> and for the non-arid portions of CZs </w:t>
      </w:r>
      <w:r w:rsidR="0051687F">
        <w:t>0-2</w:t>
      </w:r>
      <w:r w:rsidR="00BD1874">
        <w:t xml:space="preserve">.  </w:t>
      </w:r>
      <w:r>
        <w:t>If widely adopted</w:t>
      </w:r>
      <w:r w:rsidR="00E53597">
        <w:t xml:space="preserve"> where they are applicable,</w:t>
      </w:r>
      <w:r>
        <w:t xml:space="preserve"> </w:t>
      </w:r>
      <w:r w:rsidR="00BD1874">
        <w:t>Green</w:t>
      </w:r>
      <w:r w:rsidR="00E53597">
        <w:t xml:space="preserve"> Roofs </w:t>
      </w:r>
      <w:r>
        <w:t xml:space="preserve">could reduce space cooling loads by approximately </w:t>
      </w:r>
      <w:r w:rsidR="009F72A9">
        <w:t>10</w:t>
      </w:r>
      <w:r>
        <w:t>%</w:t>
      </w:r>
      <w:r w:rsidR="009F72A9">
        <w:t xml:space="preserve"> and heating loads by 7</w:t>
      </w:r>
      <w:r w:rsidR="00E53597">
        <w:t>%</w:t>
      </w:r>
      <w:r>
        <w:t xml:space="preserve">. </w:t>
      </w:r>
      <w:del w:id="1424" w:author="Catherine Foster" w:date="2020-05-07T16:39:00Z">
        <w:r w:rsidDel="004728D7">
          <w:delText xml:space="preserve"> </w:delText>
        </w:r>
      </w:del>
      <w:r>
        <w:t xml:space="preserve">The result, in the Project Drawdown Optimum Scenario, </w:t>
      </w:r>
      <w:r w:rsidR="003F55A3">
        <w:t>is</w:t>
      </w:r>
      <w:r>
        <w:t xml:space="preserve"> installation of </w:t>
      </w:r>
      <w:r w:rsidR="009F72A9">
        <w:t>4</w:t>
      </w:r>
      <w:r w:rsidR="00734389">
        <w:t>5</w:t>
      </w:r>
      <w:r>
        <w:t xml:space="preserve"> billion m</w:t>
      </w:r>
      <w:r w:rsidRPr="00B114D1">
        <w:rPr>
          <w:vertAlign w:val="superscript"/>
        </w:rPr>
        <w:t>2</w:t>
      </w:r>
      <w:r>
        <w:t xml:space="preserve"> of </w:t>
      </w:r>
      <w:r w:rsidR="00BD1874">
        <w:t>Green</w:t>
      </w:r>
      <w:r>
        <w:t xml:space="preserve"> Roofs by 2050, resulting in a reduction of </w:t>
      </w:r>
      <w:r w:rsidR="009F72A9">
        <w:t>1.3</w:t>
      </w:r>
      <w:r>
        <w:t xml:space="preserve"> Gt of 2020-205</w:t>
      </w:r>
      <w:r w:rsidR="009F72A9">
        <w:t>0 CO</w:t>
      </w:r>
      <w:r w:rsidR="009F72A9" w:rsidRPr="00B114D1">
        <w:rPr>
          <w:vertAlign w:val="subscript"/>
        </w:rPr>
        <w:t>2</w:t>
      </w:r>
      <w:r>
        <w:t xml:space="preserve"> emissions compared with the reference Scenario. </w:t>
      </w:r>
      <w:del w:id="1425" w:author="Catherine Foster" w:date="2020-05-07T16:39:00Z">
        <w:r w:rsidDel="004728D7">
          <w:delText xml:space="preserve"> </w:delText>
        </w:r>
      </w:del>
      <w:r>
        <w:t xml:space="preserve">This would reduce atmospheric GHG concentration by </w:t>
      </w:r>
      <w:r w:rsidR="009F72A9">
        <w:t>0.1</w:t>
      </w:r>
      <w:r>
        <w:t xml:space="preserve"> PPM CO</w:t>
      </w:r>
      <w:r w:rsidRPr="00B114D1">
        <w:rPr>
          <w:vertAlign w:val="subscript"/>
        </w:rPr>
        <w:t>2</w:t>
      </w:r>
      <w:r w:rsidR="003F55A3">
        <w:t xml:space="preserve">-equivalent in 2050, but </w:t>
      </w:r>
      <w:r w:rsidR="003F55A3" w:rsidRPr="00B114D1">
        <w:rPr>
          <w:i/>
        </w:rPr>
        <w:t>increase</w:t>
      </w:r>
      <w:r w:rsidR="003F55A3">
        <w:t xml:space="preserve"> l</w:t>
      </w:r>
      <w:r>
        <w:t>ifetime operating cost</w:t>
      </w:r>
      <w:r w:rsidR="003F55A3">
        <w:t xml:space="preserve"> by</w:t>
      </w:r>
      <w:r>
        <w:t xml:space="preserve"> $</w:t>
      </w:r>
      <w:r w:rsidR="007D2788">
        <w:t>1</w:t>
      </w:r>
      <w:r w:rsidR="008B06BF">
        <w:t>,</w:t>
      </w:r>
      <w:r w:rsidR="001202D8">
        <w:t>213</w:t>
      </w:r>
      <w:r w:rsidR="007D2788">
        <w:t>B</w:t>
      </w:r>
      <w:r w:rsidR="003F55A3">
        <w:t xml:space="preserve"> from 2020 to 2050 and </w:t>
      </w:r>
      <w:r w:rsidR="001202D8" w:rsidRPr="001202D8">
        <w:rPr>
          <w:i/>
        </w:rPr>
        <w:t>increase</w:t>
      </w:r>
      <w:r w:rsidR="001202D8">
        <w:t xml:space="preserve"> </w:t>
      </w:r>
      <w:r>
        <w:t xml:space="preserve">lifetime cash flow </w:t>
      </w:r>
      <w:r w:rsidR="007D2788">
        <w:t xml:space="preserve">NPV </w:t>
      </w:r>
      <w:r w:rsidR="003F55A3">
        <w:t>by</w:t>
      </w:r>
      <w:r w:rsidR="007D2788">
        <w:t xml:space="preserve"> $2</w:t>
      </w:r>
      <w:r w:rsidR="008B06BF">
        <w:t>,</w:t>
      </w:r>
      <w:r w:rsidR="001202D8">
        <w:t>623</w:t>
      </w:r>
      <w:r w:rsidR="007D2788">
        <w:t>B</w:t>
      </w:r>
      <w:r>
        <w:t xml:space="preserve">.  </w:t>
      </w:r>
    </w:p>
    <w:p w14:paraId="377EFF45" w14:textId="16D611C3" w:rsidR="00291567" w:rsidRDefault="00DB29BE" w:rsidP="00291567">
      <w:r>
        <w:t>Key</w:t>
      </w:r>
      <w:r w:rsidR="00291567">
        <w:t xml:space="preserve"> barriers </w:t>
      </w:r>
      <w:r>
        <w:t>for</w:t>
      </w:r>
      <w:r w:rsidR="00291567">
        <w:t xml:space="preserve"> </w:t>
      </w:r>
      <w:r w:rsidR="00BD1874">
        <w:t>Green</w:t>
      </w:r>
      <w:r w:rsidR="007B5038">
        <w:t xml:space="preserve"> R</w:t>
      </w:r>
      <w:r w:rsidR="003F55A3">
        <w:t xml:space="preserve">oofs </w:t>
      </w:r>
      <w:r w:rsidR="007B5038">
        <w:t xml:space="preserve">include </w:t>
      </w:r>
      <w:r w:rsidR="009D6067">
        <w:t>unsuitability of much of the existing building stock</w:t>
      </w:r>
      <w:r w:rsidR="003F55A3">
        <w:t xml:space="preserve"> to bear the additional weight</w:t>
      </w:r>
      <w:r w:rsidR="009D6067">
        <w:t xml:space="preserve">, </w:t>
      </w:r>
      <w:r w:rsidR="007B5038">
        <w:t>high installation and maintenance costs, lack of supportive government policies and incentive</w:t>
      </w:r>
      <w:r w:rsidR="003F55A3">
        <w:t>s</w:t>
      </w:r>
      <w:r w:rsidR="009D6067">
        <w:t xml:space="preserve">, and lack of customer awareness and appreciation of the non-energy benefits of Green Roofs.  </w:t>
      </w:r>
    </w:p>
    <w:p w14:paraId="3776FB0A" w14:textId="039A1AC2" w:rsidR="00291567" w:rsidRDefault="006C750B" w:rsidP="00B114D1">
      <w:r>
        <w:t xml:space="preserve">Given </w:t>
      </w:r>
      <w:r w:rsidR="004F5DB0">
        <w:t>Green Roofs’</w:t>
      </w:r>
      <w:r>
        <w:t xml:space="preserve"> </w:t>
      </w:r>
      <w:r w:rsidR="004F5DB0">
        <w:t xml:space="preserve">first </w:t>
      </w:r>
      <w:r>
        <w:t>cost premium,</w:t>
      </w:r>
      <w:r w:rsidR="004F5DB0">
        <w:t xml:space="preserve"> government incentives that reduce </w:t>
      </w:r>
      <w:r w:rsidR="003F55A3">
        <w:t xml:space="preserve">Green Roof </w:t>
      </w:r>
      <w:r w:rsidR="004F5DB0">
        <w:t xml:space="preserve">lifecycle cost are key to accelerating </w:t>
      </w:r>
      <w:r w:rsidR="00291567">
        <w:t>glob</w:t>
      </w:r>
      <w:r w:rsidR="004F5DB0">
        <w:t xml:space="preserve">al adoption. </w:t>
      </w:r>
      <w:del w:id="1426" w:author="Catherine Foster" w:date="2020-05-07T16:39:00Z">
        <w:r w:rsidR="004F5DB0" w:rsidDel="004728D7">
          <w:delText xml:space="preserve"> </w:delText>
        </w:r>
      </w:del>
      <w:r w:rsidR="004F5DB0">
        <w:t>Where Green Roofs have succeeded, notably in Germany and selected North America</w:t>
      </w:r>
      <w:r w:rsidR="00DB29BE">
        <w:t>n</w:t>
      </w:r>
      <w:r w:rsidR="004F5DB0">
        <w:t xml:space="preserve"> and Asia</w:t>
      </w:r>
      <w:r w:rsidR="00DB29BE">
        <w:t>n cities</w:t>
      </w:r>
      <w:r w:rsidR="004F5DB0">
        <w:t>, success has been driven by</w:t>
      </w:r>
      <w:r w:rsidR="00FC1E74">
        <w:t xml:space="preserve"> government mandates / incentives for</w:t>
      </w:r>
      <w:r w:rsidR="004F5DB0">
        <w:t xml:space="preserve"> non-energy benefits, especially stormwater management, aesthetics, and biodiversity, and by </w:t>
      </w:r>
      <w:r w:rsidR="00DB29BE">
        <w:t xml:space="preserve">development of the skill base and infrastructure </w:t>
      </w:r>
      <w:r w:rsidR="003F55A3">
        <w:t>needed to install and maintain</w:t>
      </w:r>
      <w:r w:rsidR="00DB29BE">
        <w:t xml:space="preserve"> Green Roofs</w:t>
      </w:r>
      <w:r w:rsidR="004F5DB0">
        <w:t>.</w:t>
      </w:r>
    </w:p>
    <w:p w14:paraId="28D57F75" w14:textId="77777777" w:rsidR="007A5307" w:rsidRDefault="007A5307" w:rsidP="007A5307">
      <w:r>
        <w:lastRenderedPageBreak/>
        <w:t>Two areas of energy efficient roof impact that bear further investigation are:</w:t>
      </w:r>
    </w:p>
    <w:p w14:paraId="21876C52" w14:textId="77777777" w:rsidR="007A5307" w:rsidRDefault="007A5307" w:rsidP="007A5307">
      <w:pPr>
        <w:pStyle w:val="ListParagraph"/>
        <w:numPr>
          <w:ilvl w:val="0"/>
          <w:numId w:val="109"/>
        </w:numPr>
      </w:pPr>
      <w:r>
        <w:t>Urban Heat Island / albedo effect</w:t>
      </w:r>
    </w:p>
    <w:p w14:paraId="63533DD5" w14:textId="77777777" w:rsidR="007A5307" w:rsidRDefault="007A5307" w:rsidP="007A5307">
      <w:pPr>
        <w:pStyle w:val="ListParagraph"/>
        <w:numPr>
          <w:ilvl w:val="0"/>
          <w:numId w:val="109"/>
        </w:numPr>
      </w:pPr>
      <w:r>
        <w:t>Direct CO</w:t>
      </w:r>
      <w:r w:rsidRPr="007A5307">
        <w:rPr>
          <w:vertAlign w:val="subscript"/>
        </w:rPr>
        <w:t>2</w:t>
      </w:r>
      <w:r>
        <w:t xml:space="preserve"> sequestration by Green Roofs</w:t>
      </w:r>
    </w:p>
    <w:p w14:paraId="0B780F7D" w14:textId="77777777" w:rsidR="007A5307" w:rsidRDefault="007A5307" w:rsidP="007A5307">
      <w:r>
        <w:t xml:space="preserve">A number of researchers (notably H. Akbari, Matthews, Menon, Levinson, </w:t>
      </w:r>
      <w:proofErr w:type="spellStart"/>
      <w:r>
        <w:t>Seto</w:t>
      </w:r>
      <w:proofErr w:type="spellEnd"/>
      <w:r>
        <w:t xml:space="preserve">, Rossi, </w:t>
      </w:r>
      <w:proofErr w:type="spellStart"/>
      <w:r>
        <w:t>Cotana</w:t>
      </w:r>
      <w:proofErr w:type="spellEnd"/>
      <w:r>
        <w:t xml:space="preserve">, </w:t>
      </w:r>
      <w:proofErr w:type="spellStart"/>
      <w:r>
        <w:t>Filiponni</w:t>
      </w:r>
      <w:proofErr w:type="spellEnd"/>
      <w:r>
        <w:t xml:space="preserve"> et al., Millstein and Menon (2011), Oleson, </w:t>
      </w:r>
      <w:proofErr w:type="spellStart"/>
      <w:r>
        <w:t>Bonan</w:t>
      </w:r>
      <w:proofErr w:type="spellEnd"/>
      <w:r>
        <w:t xml:space="preserve">, and </w:t>
      </w:r>
      <w:proofErr w:type="spellStart"/>
      <w:r>
        <w:t>Feddema</w:t>
      </w:r>
      <w:proofErr w:type="spellEnd"/>
      <w:r>
        <w:t xml:space="preserve"> (2010) ) have modeled and/or reported on the potential impact of the increased albedo of a global urban building shift to cool roofs on global temperatures. The results of some of these models show significant global cooling. </w:t>
      </w:r>
      <w:del w:id="1427" w:author="Catherine Foster" w:date="2020-05-07T16:40:00Z">
        <w:r w:rsidDel="004728D7">
          <w:delText xml:space="preserve"> </w:delText>
        </w:r>
      </w:del>
      <w:r>
        <w:t xml:space="preserve">Akbari et al. (2009) estimates the effect at approximately 44 gigatons of CO2 offset. </w:t>
      </w:r>
      <w:del w:id="1428" w:author="Catherine Foster" w:date="2020-05-07T16:40:00Z">
        <w:r w:rsidDel="004728D7">
          <w:delText xml:space="preserve">  </w:delText>
        </w:r>
      </w:del>
      <w:r>
        <w:t>“Akbari et al (2012) and Akbari and Matthews (2012) report that increasing urban albedo by 0.1 is equivalent to onetime CO2 emission reductions of 25–150 Gt and 160 Gt CO2, respectively</w:t>
      </w:r>
      <w:del w:id="1429" w:author="Catherine Foster" w:date="2020-05-07T16:40:00Z">
        <w:r w:rsidDel="004728D7">
          <w:delText>.</w:delText>
        </w:r>
      </w:del>
      <w:r>
        <w:t xml:space="preserve">” (reported in Zhang 2016).  </w:t>
      </w:r>
      <w:del w:id="1430" w:author="Catherine Foster" w:date="2020-05-07T16:40:00Z">
        <w:r w:rsidDel="004728D7">
          <w:delText xml:space="preserve"> </w:delText>
        </w:r>
      </w:del>
      <w:r>
        <w:t>Rossi et al (2013) suggest “1 m2 of surface which produces an increase in albedo of 0.5 compensates for, during its life cycle, the release in the atmosphere of approximately 250 kgCO2eq. The same surface, at 48 degrees latitude (e.g. Paris), compensates for the release of about 170 kgCO2eq.”</w:t>
      </w:r>
    </w:p>
    <w:p w14:paraId="22E89ADC" w14:textId="77C5964B" w:rsidR="00DB29BE" w:rsidRPr="00302F6C" w:rsidRDefault="007A5307" w:rsidP="00B114D1">
      <w:r>
        <w:t>Direct CO</w:t>
      </w:r>
      <w:r w:rsidRPr="00B114D1">
        <w:rPr>
          <w:vertAlign w:val="superscript"/>
        </w:rPr>
        <w:t>2</w:t>
      </w:r>
      <w:r>
        <w:t xml:space="preserve"> sequestration by Green Roofs, as noted in the Literature Review, cannot be disregarded and bears further investigation.  </w:t>
      </w:r>
    </w:p>
    <w:p w14:paraId="319DCBD8" w14:textId="5DBB3681" w:rsidR="006745FF" w:rsidRDefault="006745FF" w:rsidP="00C07355">
      <w:pPr>
        <w:pStyle w:val="Heading2"/>
        <w:numPr>
          <w:ilvl w:val="1"/>
          <w:numId w:val="28"/>
        </w:numPr>
      </w:pPr>
      <w:bookmarkStart w:id="1431" w:name="_Toc7445405"/>
      <w:bookmarkStart w:id="1432" w:name="_Toc7445793"/>
      <w:bookmarkStart w:id="1433" w:name="_Toc7446128"/>
      <w:bookmarkStart w:id="1434" w:name="_Toc7448007"/>
      <w:bookmarkStart w:id="1435" w:name="_Toc7445406"/>
      <w:bookmarkStart w:id="1436" w:name="_Toc7445794"/>
      <w:bookmarkStart w:id="1437" w:name="_Toc7446129"/>
      <w:bookmarkStart w:id="1438" w:name="_Toc7448008"/>
      <w:bookmarkStart w:id="1439" w:name="_Toc7445407"/>
      <w:bookmarkStart w:id="1440" w:name="_Toc7445795"/>
      <w:bookmarkStart w:id="1441" w:name="_Toc7446130"/>
      <w:bookmarkStart w:id="1442" w:name="_Toc7448009"/>
      <w:bookmarkStart w:id="1443" w:name="_Toc7445408"/>
      <w:bookmarkStart w:id="1444" w:name="_Toc7445796"/>
      <w:bookmarkStart w:id="1445" w:name="_Toc7446131"/>
      <w:bookmarkStart w:id="1446" w:name="_Toc7448010"/>
      <w:bookmarkStart w:id="1447" w:name="_Toc7445409"/>
      <w:bookmarkStart w:id="1448" w:name="_Toc7445797"/>
      <w:bookmarkStart w:id="1449" w:name="_Toc7446132"/>
      <w:bookmarkStart w:id="1450" w:name="_Toc7448011"/>
      <w:bookmarkStart w:id="1451" w:name="_Toc7445410"/>
      <w:bookmarkStart w:id="1452" w:name="_Toc7445798"/>
      <w:bookmarkStart w:id="1453" w:name="_Toc7446133"/>
      <w:bookmarkStart w:id="1454" w:name="_Toc7448012"/>
      <w:bookmarkStart w:id="1455" w:name="_Toc7445411"/>
      <w:bookmarkStart w:id="1456" w:name="_Toc7445799"/>
      <w:bookmarkStart w:id="1457" w:name="_Toc7446134"/>
      <w:bookmarkStart w:id="1458" w:name="_Toc7448013"/>
      <w:bookmarkStart w:id="1459" w:name="_Toc7445412"/>
      <w:bookmarkStart w:id="1460" w:name="_Toc7445800"/>
      <w:bookmarkStart w:id="1461" w:name="_Toc7446135"/>
      <w:bookmarkStart w:id="1462" w:name="_Toc7448014"/>
      <w:bookmarkStart w:id="1463" w:name="_Toc7445413"/>
      <w:bookmarkStart w:id="1464" w:name="_Toc7445801"/>
      <w:bookmarkStart w:id="1465" w:name="_Toc7446136"/>
      <w:bookmarkStart w:id="1466" w:name="_Toc7448015"/>
      <w:bookmarkStart w:id="1467" w:name="_Toc24639481"/>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r w:rsidRPr="551A77D0">
        <w:t>Limitations</w:t>
      </w:r>
      <w:bookmarkEnd w:id="1467"/>
    </w:p>
    <w:p w14:paraId="7226E26E" w14:textId="4AA26ECB" w:rsidR="000A3CCA" w:rsidRPr="00B114D1" w:rsidRDefault="008465CF" w:rsidP="000A3CCA">
      <w:r w:rsidRPr="00B114D1">
        <w:t xml:space="preserve">The </w:t>
      </w:r>
      <w:r w:rsidRPr="00302F6C">
        <w:t>main limitations on</w:t>
      </w:r>
      <w:r>
        <w:t xml:space="preserve"> widespread</w:t>
      </w:r>
      <w:r w:rsidRPr="00302F6C">
        <w:t xml:space="preserve"> Cool Roof</w:t>
      </w:r>
      <w:r w:rsidRPr="00B114D1">
        <w:t xml:space="preserve"> </w:t>
      </w:r>
      <w:r>
        <w:t xml:space="preserve">adoption are a </w:t>
      </w:r>
      <w:r w:rsidR="00B5730E">
        <w:t>slightly</w:t>
      </w:r>
      <w:r>
        <w:t xml:space="preserve"> increased </w:t>
      </w:r>
      <w:r w:rsidR="00B5730E">
        <w:t xml:space="preserve">first </w:t>
      </w:r>
      <w:r>
        <w:t xml:space="preserve">cost </w:t>
      </w:r>
      <w:r w:rsidR="00B5730E">
        <w:t xml:space="preserve">– a major barrier especially in developing countries – </w:t>
      </w:r>
      <w:r>
        <w:t>and lack of locally-</w:t>
      </w:r>
      <w:r w:rsidR="00B5730E">
        <w:t>appropriate products with proven</w:t>
      </w:r>
      <w:r>
        <w:t xml:space="preserve"> technical functional performance and corresponding test methods and rating systems.</w:t>
      </w:r>
      <w:del w:id="1468" w:author="Catherine Foster" w:date="2020-05-07T16:41:00Z">
        <w:r w:rsidDel="004728D7">
          <w:delText xml:space="preserve"> </w:delText>
        </w:r>
      </w:del>
      <w:r>
        <w:t xml:space="preserve"> </w:t>
      </w:r>
      <w:r w:rsidR="00B5730E">
        <w:t xml:space="preserve">Success in the USA over the last 20+ years was possible only via a long process of demonstrating technical impact and value, developing products suited to US roofing needs and tastes, and establishing Cool Roof building codes and standards. </w:t>
      </w:r>
      <w:del w:id="1469" w:author="Catherine Foster" w:date="2020-05-07T16:41:00Z">
        <w:r w:rsidR="00B5730E" w:rsidDel="004728D7">
          <w:delText xml:space="preserve"> </w:delText>
        </w:r>
      </w:del>
      <w:r w:rsidR="00B5730E">
        <w:t xml:space="preserve">Products for developing countries will likely look quite different and take years to commercialize.  </w:t>
      </w:r>
    </w:p>
    <w:p w14:paraId="2A4BD012" w14:textId="198C9F6C" w:rsidR="00C531DE" w:rsidRPr="000A3CCA" w:rsidRDefault="00B5730E" w:rsidP="000A3CCA">
      <w:r>
        <w:t>Green Roofs, in addition to the limits that Cool Roofs face, have</w:t>
      </w:r>
      <w:ins w:id="1470" w:author="Catherine Foster" w:date="2020-05-07T16:41:00Z">
        <w:r w:rsidR="004728D7">
          <w:t xml:space="preserve"> a</w:t>
        </w:r>
      </w:ins>
      <w:r>
        <w:t xml:space="preserve"> far higher first cost and are less economical in terms of energy / GHG impact. </w:t>
      </w:r>
      <w:del w:id="1471" w:author="Catherine Foster" w:date="2020-05-07T16:41:00Z">
        <w:r w:rsidDel="004728D7">
          <w:delText xml:space="preserve"> </w:delText>
        </w:r>
      </w:del>
      <w:r>
        <w:t>As a result</w:t>
      </w:r>
      <w:ins w:id="1472" w:author="Catherine Foster" w:date="2020-05-07T16:41:00Z">
        <w:r w:rsidR="004728D7">
          <w:t>,</w:t>
        </w:r>
      </w:ins>
      <w:r>
        <w:t xml:space="preserve"> implementation has been driven primarily by non-energy-related benefits, especially </w:t>
      </w:r>
      <w:r w:rsidR="0073125A">
        <w:t>storm water</w:t>
      </w:r>
      <w:r>
        <w:t xml:space="preserve"> mitigation incentives and aesthetics. </w:t>
      </w:r>
      <w:del w:id="1473" w:author="Catherine Foster" w:date="2020-05-07T16:41:00Z">
        <w:r w:rsidDel="004728D7">
          <w:delText xml:space="preserve"> </w:delText>
        </w:r>
      </w:del>
      <w:r>
        <w:t xml:space="preserve">These factors and lack of uniform design and construction standards will continue to hamper Green Roof adoption.  </w:t>
      </w:r>
    </w:p>
    <w:p w14:paraId="615A6F06" w14:textId="77777777" w:rsidR="000778AD" w:rsidRDefault="551A77D0" w:rsidP="00C07355">
      <w:pPr>
        <w:pStyle w:val="Heading1"/>
        <w:numPr>
          <w:ilvl w:val="0"/>
          <w:numId w:val="28"/>
        </w:numPr>
      </w:pPr>
      <w:bookmarkStart w:id="1474" w:name="_Toc7445804"/>
      <w:bookmarkStart w:id="1475" w:name="_Toc7446139"/>
      <w:bookmarkStart w:id="1476" w:name="_Toc7448018"/>
      <w:bookmarkStart w:id="1477" w:name="_Toc7445805"/>
      <w:bookmarkStart w:id="1478" w:name="_Toc7446140"/>
      <w:bookmarkStart w:id="1479" w:name="_Toc7448019"/>
      <w:bookmarkStart w:id="1480" w:name="_Toc24639482"/>
      <w:bookmarkEnd w:id="1474"/>
      <w:bookmarkEnd w:id="1475"/>
      <w:bookmarkEnd w:id="1476"/>
      <w:bookmarkEnd w:id="1477"/>
      <w:bookmarkEnd w:id="1478"/>
      <w:bookmarkEnd w:id="1479"/>
      <w:r>
        <w:lastRenderedPageBreak/>
        <w:t>References</w:t>
      </w:r>
      <w:bookmarkEnd w:id="1480"/>
    </w:p>
    <w:p w14:paraId="524E9583" w14:textId="0A247E44"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val="pt-PT" w:eastAsia="en-US"/>
        </w:rPr>
        <w:t>Akbari</w:t>
      </w:r>
      <w:proofErr w:type="spellEnd"/>
      <w:r w:rsidRPr="00B114D1">
        <w:rPr>
          <w:rFonts w:eastAsia="Times New Roman" w:cs="Times New Roman"/>
          <w:szCs w:val="24"/>
          <w:lang w:val="pt-PT" w:eastAsia="en-US"/>
        </w:rPr>
        <w:t xml:space="preserve">, H, </w:t>
      </w:r>
      <w:proofErr w:type="spellStart"/>
      <w:r w:rsidRPr="00B114D1">
        <w:rPr>
          <w:rFonts w:eastAsia="Times New Roman" w:cs="Times New Roman"/>
          <w:szCs w:val="24"/>
          <w:lang w:val="pt-PT" w:eastAsia="en-US"/>
        </w:rPr>
        <w:t>Levinson</w:t>
      </w:r>
      <w:proofErr w:type="spellEnd"/>
      <w:r w:rsidRPr="00B114D1">
        <w:rPr>
          <w:rFonts w:eastAsia="Times New Roman" w:cs="Times New Roman"/>
          <w:szCs w:val="24"/>
          <w:lang w:val="pt-PT" w:eastAsia="en-US"/>
        </w:rPr>
        <w:t xml:space="preserve">, R., &amp; </w:t>
      </w:r>
      <w:proofErr w:type="spellStart"/>
      <w:r w:rsidRPr="00B114D1">
        <w:rPr>
          <w:rFonts w:eastAsia="Times New Roman" w:cs="Times New Roman"/>
          <w:szCs w:val="24"/>
          <w:lang w:val="pt-PT" w:eastAsia="en-US"/>
        </w:rPr>
        <w:t>Berdahl</w:t>
      </w:r>
      <w:proofErr w:type="spellEnd"/>
      <w:r w:rsidRPr="00B114D1">
        <w:rPr>
          <w:rFonts w:eastAsia="Times New Roman" w:cs="Times New Roman"/>
          <w:szCs w:val="24"/>
          <w:lang w:val="pt-PT" w:eastAsia="en-US"/>
        </w:rPr>
        <w:t xml:space="preserve">, P. (1996). </w:t>
      </w:r>
      <w:r w:rsidRPr="00B114D1">
        <w:rPr>
          <w:rFonts w:eastAsia="Times New Roman" w:cs="Times New Roman"/>
          <w:i/>
          <w:iCs/>
          <w:szCs w:val="24"/>
          <w:lang w:eastAsia="en-US"/>
        </w:rPr>
        <w:t>ASTM Standards for Measuring Solar Reflectance and Infrared Emittance of Construction Materials and Comparing their Steady-State Surface Temperatures</w:t>
      </w:r>
      <w:r w:rsidRPr="00B114D1">
        <w:rPr>
          <w:rFonts w:eastAsia="Times New Roman" w:cs="Times New Roman"/>
          <w:szCs w:val="24"/>
          <w:lang w:eastAsia="en-US"/>
        </w:rPr>
        <w:t xml:space="preserve">. 9. Retrieved from </w:t>
      </w:r>
      <w:hyperlink r:id="rId28" w:history="1">
        <w:r w:rsidRPr="00B114D1">
          <w:rPr>
            <w:rFonts w:eastAsia="Times New Roman" w:cs="Times New Roman"/>
            <w:color w:val="0000FF"/>
            <w:szCs w:val="24"/>
            <w:u w:val="single"/>
            <w:lang w:eastAsia="en-US"/>
          </w:rPr>
          <w:t>https://www.osti.gov/scitech/biblio/432933</w:t>
        </w:r>
      </w:hyperlink>
    </w:p>
    <w:p w14:paraId="2BCA98FC" w14:textId="350CBF16"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Akbari, Hashem. (2006). </w:t>
      </w:r>
      <w:r w:rsidRPr="00B114D1">
        <w:rPr>
          <w:rFonts w:eastAsia="Times New Roman" w:cs="Times New Roman"/>
          <w:i/>
          <w:iCs/>
          <w:szCs w:val="24"/>
          <w:lang w:eastAsia="en-US"/>
        </w:rPr>
        <w:t>COOL-COLOR ROOFING MATERIAL CEC-500-2006-067</w:t>
      </w:r>
      <w:r w:rsidRPr="00B114D1">
        <w:rPr>
          <w:rFonts w:eastAsia="Times New Roman" w:cs="Times New Roman"/>
          <w:szCs w:val="24"/>
          <w:lang w:eastAsia="en-US"/>
        </w:rPr>
        <w:t xml:space="preserve">. Retrieved from </w:t>
      </w:r>
      <w:hyperlink r:id="rId29" w:history="1">
        <w:r w:rsidRPr="00B114D1">
          <w:rPr>
            <w:rFonts w:eastAsia="Times New Roman" w:cs="Times New Roman"/>
            <w:color w:val="0000FF"/>
            <w:szCs w:val="24"/>
            <w:u w:val="single"/>
            <w:lang w:eastAsia="en-US"/>
          </w:rPr>
          <w:t>https://www.energy.ca.gov/2006publications/CEC-500-2006-067/CEC-500-2006-067.PDF</w:t>
        </w:r>
      </w:hyperlink>
    </w:p>
    <w:p w14:paraId="165BBF96"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Akbari, Hashem. (2007). </w:t>
      </w:r>
      <w:r w:rsidRPr="00B114D1">
        <w:rPr>
          <w:rFonts w:eastAsia="Times New Roman" w:cs="Times New Roman"/>
          <w:i/>
          <w:iCs/>
          <w:szCs w:val="24"/>
          <w:lang w:eastAsia="en-US"/>
        </w:rPr>
        <w:t>Cool Roofing Technologies</w:t>
      </w:r>
      <w:r w:rsidRPr="00B114D1">
        <w:rPr>
          <w:rFonts w:eastAsia="Times New Roman" w:cs="Times New Roman"/>
          <w:szCs w:val="24"/>
          <w:lang w:eastAsia="en-US"/>
        </w:rPr>
        <w:t>.</w:t>
      </w:r>
    </w:p>
    <w:p w14:paraId="58D18E45" w14:textId="450B744D"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Akbari, Hashem, &amp; </w:t>
      </w:r>
      <w:proofErr w:type="spellStart"/>
      <w:r w:rsidRPr="00B114D1">
        <w:rPr>
          <w:rFonts w:eastAsia="Times New Roman" w:cs="Times New Roman"/>
          <w:szCs w:val="24"/>
          <w:lang w:eastAsia="en-US"/>
        </w:rPr>
        <w:t>Konopacki</w:t>
      </w:r>
      <w:proofErr w:type="spellEnd"/>
      <w:r w:rsidRPr="00B114D1">
        <w:rPr>
          <w:rFonts w:eastAsia="Times New Roman" w:cs="Times New Roman"/>
          <w:szCs w:val="24"/>
          <w:lang w:eastAsia="en-US"/>
        </w:rPr>
        <w:t xml:space="preserve">, S. (1998). </w:t>
      </w:r>
      <w:r w:rsidRPr="00B114D1">
        <w:rPr>
          <w:rFonts w:eastAsia="Times New Roman" w:cs="Times New Roman"/>
          <w:i/>
          <w:iCs/>
          <w:szCs w:val="24"/>
          <w:lang w:eastAsia="en-US"/>
        </w:rPr>
        <w:t>The Impact of Reflectivity and Emissivity of Roofs on Building Cooling and Heating Energy Use</w:t>
      </w:r>
      <w:r w:rsidRPr="00B114D1">
        <w:rPr>
          <w:rFonts w:eastAsia="Times New Roman" w:cs="Times New Roman"/>
          <w:szCs w:val="24"/>
          <w:lang w:eastAsia="en-US"/>
        </w:rPr>
        <w:t xml:space="preserve">. 22. Retrieved from </w:t>
      </w:r>
      <w:hyperlink r:id="rId30" w:history="1">
        <w:r w:rsidRPr="00B114D1">
          <w:rPr>
            <w:rFonts w:eastAsia="Times New Roman" w:cs="Times New Roman"/>
            <w:color w:val="0000FF"/>
            <w:szCs w:val="24"/>
            <w:u w:val="single"/>
            <w:lang w:eastAsia="en-US"/>
          </w:rPr>
          <w:t>http://www.ornl.gov/sci/buildings/2012/1998%20B7%20papers/003.pdf</w:t>
        </w:r>
      </w:hyperlink>
    </w:p>
    <w:p w14:paraId="7A4BD06B"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Akbari, Hashem, Levinson, R., &amp; Rainer, L. (2005). Monitoring the energy-use effects of cool roofs on California commercial buildings. </w:t>
      </w:r>
      <w:r w:rsidRPr="00B114D1">
        <w:rPr>
          <w:rFonts w:eastAsia="Times New Roman" w:cs="Times New Roman"/>
          <w:i/>
          <w:iCs/>
          <w:szCs w:val="24"/>
          <w:lang w:eastAsia="en-US"/>
        </w:rPr>
        <w:t>Energy and Buildings</w:t>
      </w:r>
      <w:r w:rsidRPr="00B114D1">
        <w:rPr>
          <w:rFonts w:eastAsia="Times New Roman" w:cs="Times New Roman"/>
          <w:szCs w:val="24"/>
          <w:lang w:eastAsia="en-US"/>
        </w:rPr>
        <w:t xml:space="preserve">, </w:t>
      </w:r>
      <w:r w:rsidRPr="00B114D1">
        <w:rPr>
          <w:rFonts w:eastAsia="Times New Roman" w:cs="Times New Roman"/>
          <w:i/>
          <w:iCs/>
          <w:szCs w:val="24"/>
          <w:lang w:eastAsia="en-US"/>
        </w:rPr>
        <w:t>37</w:t>
      </w:r>
      <w:r w:rsidRPr="00B114D1">
        <w:rPr>
          <w:rFonts w:eastAsia="Times New Roman" w:cs="Times New Roman"/>
          <w:szCs w:val="24"/>
          <w:lang w:eastAsia="en-US"/>
        </w:rPr>
        <w:t>, 1007–1016.</w:t>
      </w:r>
    </w:p>
    <w:p w14:paraId="49879387" w14:textId="6379887C"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Akbari, Hashem, Menon, S., &amp; Rosenfeld, A. (2009). Global cooling: increasing world-wide urban albedos to offset CO2. </w:t>
      </w:r>
      <w:r w:rsidRPr="00B114D1">
        <w:rPr>
          <w:rFonts w:eastAsia="Times New Roman" w:cs="Times New Roman"/>
          <w:i/>
          <w:iCs/>
          <w:szCs w:val="24"/>
          <w:lang w:eastAsia="en-US"/>
        </w:rPr>
        <w:t>Climatic Change</w:t>
      </w:r>
      <w:r w:rsidRPr="00B114D1">
        <w:rPr>
          <w:rFonts w:eastAsia="Times New Roman" w:cs="Times New Roman"/>
          <w:szCs w:val="24"/>
          <w:lang w:eastAsia="en-US"/>
        </w:rPr>
        <w:t xml:space="preserve">, </w:t>
      </w:r>
      <w:r w:rsidRPr="00B114D1">
        <w:rPr>
          <w:rFonts w:eastAsia="Times New Roman" w:cs="Times New Roman"/>
          <w:i/>
          <w:iCs/>
          <w:szCs w:val="24"/>
          <w:lang w:eastAsia="en-US"/>
        </w:rPr>
        <w:t>94</w:t>
      </w:r>
      <w:r w:rsidRPr="00B114D1">
        <w:rPr>
          <w:rFonts w:eastAsia="Times New Roman" w:cs="Times New Roman"/>
          <w:szCs w:val="24"/>
          <w:lang w:eastAsia="en-US"/>
        </w:rPr>
        <w:t xml:space="preserve">(3–4), 275–286. </w:t>
      </w:r>
      <w:hyperlink r:id="rId31" w:history="1">
        <w:r w:rsidRPr="00B114D1">
          <w:rPr>
            <w:rFonts w:eastAsia="Times New Roman" w:cs="Times New Roman"/>
            <w:color w:val="0000FF"/>
            <w:szCs w:val="24"/>
            <w:u w:val="single"/>
            <w:lang w:eastAsia="en-US"/>
          </w:rPr>
          <w:t>https://doi.org/10.1007/s10584-008-9515-9</w:t>
        </w:r>
      </w:hyperlink>
    </w:p>
    <w:p w14:paraId="71338937" w14:textId="4875E712"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AMPERE. (n.d.). AMPERE Public Database (Version 1.0.0) for Models: GEM-E3, IMAGE and MESSAGE. Retrieved March 4, 2019, from </w:t>
      </w:r>
      <w:hyperlink r:id="rId32" w:history="1">
        <w:r w:rsidRPr="00B114D1">
          <w:rPr>
            <w:rFonts w:eastAsia="Times New Roman" w:cs="Times New Roman"/>
            <w:color w:val="0000FF"/>
            <w:szCs w:val="24"/>
            <w:u w:val="single"/>
            <w:lang w:eastAsia="en-US"/>
          </w:rPr>
          <w:t>https://secure.iiasa.ac.at/web-apps/ene/AMPEREDB</w:t>
        </w:r>
      </w:hyperlink>
    </w:p>
    <w:p w14:paraId="612407C0" w14:textId="6E2E7833"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val="pt-PT" w:eastAsia="en-US"/>
        </w:rPr>
        <w:t>Ascione</w:t>
      </w:r>
      <w:proofErr w:type="spellEnd"/>
      <w:r w:rsidRPr="00B114D1">
        <w:rPr>
          <w:rFonts w:eastAsia="Times New Roman" w:cs="Times New Roman"/>
          <w:szCs w:val="24"/>
          <w:lang w:val="pt-PT" w:eastAsia="en-US"/>
        </w:rPr>
        <w:t xml:space="preserve">, F., </w:t>
      </w:r>
      <w:proofErr w:type="spellStart"/>
      <w:r w:rsidRPr="00B114D1">
        <w:rPr>
          <w:rFonts w:eastAsia="Times New Roman" w:cs="Times New Roman"/>
          <w:szCs w:val="24"/>
          <w:lang w:val="pt-PT" w:eastAsia="en-US"/>
        </w:rPr>
        <w:t>Bianco</w:t>
      </w:r>
      <w:proofErr w:type="spellEnd"/>
      <w:r w:rsidRPr="00B114D1">
        <w:rPr>
          <w:rFonts w:eastAsia="Times New Roman" w:cs="Times New Roman"/>
          <w:szCs w:val="24"/>
          <w:lang w:val="pt-PT" w:eastAsia="en-US"/>
        </w:rPr>
        <w:t xml:space="preserve">, N., de’ Rossi, F., </w:t>
      </w:r>
      <w:proofErr w:type="spellStart"/>
      <w:r w:rsidRPr="00B114D1">
        <w:rPr>
          <w:rFonts w:eastAsia="Times New Roman" w:cs="Times New Roman"/>
          <w:szCs w:val="24"/>
          <w:lang w:val="pt-PT" w:eastAsia="en-US"/>
        </w:rPr>
        <w:t>Turni</w:t>
      </w:r>
      <w:proofErr w:type="spellEnd"/>
      <w:r w:rsidRPr="00B114D1">
        <w:rPr>
          <w:rFonts w:eastAsia="Times New Roman" w:cs="Times New Roman"/>
          <w:szCs w:val="24"/>
          <w:lang w:val="pt-PT" w:eastAsia="en-US"/>
        </w:rPr>
        <w:t xml:space="preserve">, G., &amp; </w:t>
      </w:r>
      <w:proofErr w:type="spellStart"/>
      <w:r w:rsidRPr="00B114D1">
        <w:rPr>
          <w:rFonts w:eastAsia="Times New Roman" w:cs="Times New Roman"/>
          <w:szCs w:val="24"/>
          <w:lang w:val="pt-PT" w:eastAsia="en-US"/>
        </w:rPr>
        <w:t>Vanoli</w:t>
      </w:r>
      <w:proofErr w:type="spellEnd"/>
      <w:r w:rsidRPr="00B114D1">
        <w:rPr>
          <w:rFonts w:eastAsia="Times New Roman" w:cs="Times New Roman"/>
          <w:szCs w:val="24"/>
          <w:lang w:val="pt-PT" w:eastAsia="en-US"/>
        </w:rPr>
        <w:t xml:space="preserve">, G. P. (2013). </w:t>
      </w:r>
      <w:r w:rsidRPr="00B114D1">
        <w:rPr>
          <w:rFonts w:eastAsia="Times New Roman" w:cs="Times New Roman"/>
          <w:szCs w:val="24"/>
          <w:lang w:eastAsia="en-US"/>
        </w:rPr>
        <w:t xml:space="preserve">Green roofs in European climates. Are effective solutions for the energy savings in air-conditioning? </w:t>
      </w:r>
      <w:r w:rsidRPr="00B114D1">
        <w:rPr>
          <w:rFonts w:eastAsia="Times New Roman" w:cs="Times New Roman"/>
          <w:i/>
          <w:iCs/>
          <w:szCs w:val="24"/>
          <w:lang w:eastAsia="en-US"/>
        </w:rPr>
        <w:t>Applied Energy</w:t>
      </w:r>
      <w:r w:rsidRPr="00B114D1">
        <w:rPr>
          <w:rFonts w:eastAsia="Times New Roman" w:cs="Times New Roman"/>
          <w:szCs w:val="24"/>
          <w:lang w:eastAsia="en-US"/>
        </w:rPr>
        <w:t xml:space="preserve">, </w:t>
      </w:r>
      <w:r w:rsidRPr="00B114D1">
        <w:rPr>
          <w:rFonts w:eastAsia="Times New Roman" w:cs="Times New Roman"/>
          <w:i/>
          <w:iCs/>
          <w:szCs w:val="24"/>
          <w:lang w:eastAsia="en-US"/>
        </w:rPr>
        <w:t>104</w:t>
      </w:r>
      <w:r w:rsidRPr="00B114D1">
        <w:rPr>
          <w:rFonts w:eastAsia="Times New Roman" w:cs="Times New Roman"/>
          <w:szCs w:val="24"/>
          <w:lang w:eastAsia="en-US"/>
        </w:rPr>
        <w:t xml:space="preserve">, 845–859. </w:t>
      </w:r>
      <w:hyperlink r:id="rId33" w:history="1">
        <w:r w:rsidRPr="00B114D1">
          <w:rPr>
            <w:rFonts w:eastAsia="Times New Roman" w:cs="Times New Roman"/>
            <w:color w:val="0000FF"/>
            <w:szCs w:val="24"/>
            <w:u w:val="single"/>
            <w:lang w:eastAsia="en-US"/>
          </w:rPr>
          <w:t>https://doi.org/10.1016/j.apenergy.2012.11.068</w:t>
        </w:r>
      </w:hyperlink>
    </w:p>
    <w:p w14:paraId="3E4A4BDC" w14:textId="07C6347E"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ASHRAE. (2017). 169-2013ErrataSheet-1-12-2017-. Retrieved April 9, 2019, from </w:t>
      </w:r>
      <w:hyperlink r:id="rId34" w:history="1">
        <w:r w:rsidRPr="00B114D1">
          <w:rPr>
            <w:rFonts w:eastAsia="Times New Roman" w:cs="Times New Roman"/>
            <w:color w:val="0000FF"/>
            <w:szCs w:val="24"/>
            <w:u w:val="single"/>
            <w:lang w:eastAsia="en-US"/>
          </w:rPr>
          <w:t>https://www.ashrae.org//File%20Library/Technical%20Resources/Standards%20and%20Guidelines/Standards%20Errata/Standards/169-2013ErrataSheet-1-12-2017-.pdf</w:t>
        </w:r>
      </w:hyperlink>
    </w:p>
    <w:p w14:paraId="434CFB1B" w14:textId="59D871E8"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Auld, D., &amp; Wright, J. (2018). Carbon Sequestering and Green Roof Technology: A Benefit Cost Analysis. </w:t>
      </w:r>
      <w:r w:rsidRPr="00B114D1">
        <w:rPr>
          <w:rFonts w:eastAsia="Times New Roman" w:cs="Times New Roman"/>
          <w:i/>
          <w:iCs/>
          <w:szCs w:val="24"/>
          <w:lang w:eastAsia="en-US"/>
        </w:rPr>
        <w:t>Environmental Management and Sustainable Development</w:t>
      </w:r>
      <w:r w:rsidRPr="00B114D1">
        <w:rPr>
          <w:rFonts w:eastAsia="Times New Roman" w:cs="Times New Roman"/>
          <w:szCs w:val="24"/>
          <w:lang w:eastAsia="en-US"/>
        </w:rPr>
        <w:t xml:space="preserve">, </w:t>
      </w:r>
      <w:r w:rsidRPr="00B114D1">
        <w:rPr>
          <w:rFonts w:eastAsia="Times New Roman" w:cs="Times New Roman"/>
          <w:i/>
          <w:iCs/>
          <w:szCs w:val="24"/>
          <w:lang w:eastAsia="en-US"/>
        </w:rPr>
        <w:t>7</w:t>
      </w:r>
      <w:r w:rsidRPr="00B114D1">
        <w:rPr>
          <w:rFonts w:eastAsia="Times New Roman" w:cs="Times New Roman"/>
          <w:szCs w:val="24"/>
          <w:lang w:eastAsia="en-US"/>
        </w:rPr>
        <w:t xml:space="preserve">(1), 85. </w:t>
      </w:r>
      <w:hyperlink r:id="rId35" w:history="1">
        <w:r w:rsidRPr="00B114D1">
          <w:rPr>
            <w:rFonts w:eastAsia="Times New Roman" w:cs="Times New Roman"/>
            <w:color w:val="0000FF"/>
            <w:szCs w:val="24"/>
            <w:u w:val="single"/>
            <w:lang w:eastAsia="en-US"/>
          </w:rPr>
          <w:t>https://doi.org/10.5296/emsd.v7i1.12396</w:t>
        </w:r>
      </w:hyperlink>
    </w:p>
    <w:p w14:paraId="7B4A1FE2"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Becker, D., &amp; Wang, D. (2011). </w:t>
      </w:r>
      <w:r w:rsidRPr="00B114D1">
        <w:rPr>
          <w:rFonts w:eastAsia="Times New Roman" w:cs="Times New Roman"/>
          <w:i/>
          <w:iCs/>
          <w:szCs w:val="24"/>
          <w:lang w:eastAsia="en-US"/>
        </w:rPr>
        <w:t>Green Roof Heat Transfer and Thermal Performance Analysis</w:t>
      </w:r>
      <w:r w:rsidRPr="00B114D1">
        <w:rPr>
          <w:rFonts w:eastAsia="Times New Roman" w:cs="Times New Roman"/>
          <w:szCs w:val="24"/>
          <w:lang w:eastAsia="en-US"/>
        </w:rPr>
        <w:t>.</w:t>
      </w:r>
    </w:p>
    <w:p w14:paraId="65B62293" w14:textId="5F96AA98"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Berardi, U., </w:t>
      </w:r>
      <w:proofErr w:type="spellStart"/>
      <w:r w:rsidRPr="00B114D1">
        <w:rPr>
          <w:rFonts w:eastAsia="Times New Roman" w:cs="Times New Roman"/>
          <w:szCs w:val="24"/>
          <w:lang w:eastAsia="en-US"/>
        </w:rPr>
        <w:t>GhaffarianHoseini</w:t>
      </w:r>
      <w:proofErr w:type="spellEnd"/>
      <w:r w:rsidRPr="00B114D1">
        <w:rPr>
          <w:rFonts w:eastAsia="Times New Roman" w:cs="Times New Roman"/>
          <w:szCs w:val="24"/>
          <w:lang w:eastAsia="en-US"/>
        </w:rPr>
        <w:t xml:space="preserve">, A., &amp; </w:t>
      </w:r>
      <w:proofErr w:type="spellStart"/>
      <w:r w:rsidRPr="00B114D1">
        <w:rPr>
          <w:rFonts w:eastAsia="Times New Roman" w:cs="Times New Roman"/>
          <w:szCs w:val="24"/>
          <w:lang w:eastAsia="en-US"/>
        </w:rPr>
        <w:t>GhaffarianHoseini</w:t>
      </w:r>
      <w:proofErr w:type="spellEnd"/>
      <w:r w:rsidRPr="00B114D1">
        <w:rPr>
          <w:rFonts w:eastAsia="Times New Roman" w:cs="Times New Roman"/>
          <w:szCs w:val="24"/>
          <w:lang w:eastAsia="en-US"/>
        </w:rPr>
        <w:t xml:space="preserve">, A. (2014). State-of-the-art analysis of the environmental benefits of green roofs. </w:t>
      </w:r>
      <w:r w:rsidRPr="00B114D1">
        <w:rPr>
          <w:rFonts w:eastAsia="Times New Roman" w:cs="Times New Roman"/>
          <w:i/>
          <w:iCs/>
          <w:szCs w:val="24"/>
          <w:lang w:eastAsia="en-US"/>
        </w:rPr>
        <w:t>Applied Energy</w:t>
      </w:r>
      <w:r w:rsidRPr="00B114D1">
        <w:rPr>
          <w:rFonts w:eastAsia="Times New Roman" w:cs="Times New Roman"/>
          <w:szCs w:val="24"/>
          <w:lang w:eastAsia="en-US"/>
        </w:rPr>
        <w:t xml:space="preserve">, </w:t>
      </w:r>
      <w:r w:rsidRPr="00B114D1">
        <w:rPr>
          <w:rFonts w:eastAsia="Times New Roman" w:cs="Times New Roman"/>
          <w:i/>
          <w:iCs/>
          <w:szCs w:val="24"/>
          <w:lang w:eastAsia="en-US"/>
        </w:rPr>
        <w:t>115</w:t>
      </w:r>
      <w:r w:rsidRPr="00B114D1">
        <w:rPr>
          <w:rFonts w:eastAsia="Times New Roman" w:cs="Times New Roman"/>
          <w:szCs w:val="24"/>
          <w:lang w:eastAsia="en-US"/>
        </w:rPr>
        <w:t xml:space="preserve">, 411–428. </w:t>
      </w:r>
      <w:hyperlink r:id="rId36" w:history="1">
        <w:r w:rsidRPr="00B114D1">
          <w:rPr>
            <w:rFonts w:eastAsia="Times New Roman" w:cs="Times New Roman"/>
            <w:color w:val="0000FF"/>
            <w:szCs w:val="24"/>
            <w:u w:val="single"/>
            <w:lang w:eastAsia="en-US"/>
          </w:rPr>
          <w:t>https://doi.org/10.1016/j.apenergy.2013.10.047</w:t>
        </w:r>
      </w:hyperlink>
    </w:p>
    <w:p w14:paraId="17595CD0" w14:textId="321B76D7"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Bianchini</w:t>
      </w:r>
      <w:proofErr w:type="spellEnd"/>
      <w:r w:rsidRPr="00B114D1">
        <w:rPr>
          <w:rFonts w:eastAsia="Times New Roman" w:cs="Times New Roman"/>
          <w:szCs w:val="24"/>
          <w:lang w:eastAsia="en-US"/>
        </w:rPr>
        <w:t xml:space="preserve">, F., &amp; </w:t>
      </w:r>
      <w:proofErr w:type="spellStart"/>
      <w:r w:rsidRPr="00B114D1">
        <w:rPr>
          <w:rFonts w:eastAsia="Times New Roman" w:cs="Times New Roman"/>
          <w:szCs w:val="24"/>
          <w:lang w:eastAsia="en-US"/>
        </w:rPr>
        <w:t>Hewage</w:t>
      </w:r>
      <w:proofErr w:type="spellEnd"/>
      <w:r w:rsidRPr="00B114D1">
        <w:rPr>
          <w:rFonts w:eastAsia="Times New Roman" w:cs="Times New Roman"/>
          <w:szCs w:val="24"/>
          <w:lang w:eastAsia="en-US"/>
        </w:rPr>
        <w:t xml:space="preserve">, K. (2012). Probabilistic social cost-benefit analysis for green roofs: A lifecycle approach. </w:t>
      </w:r>
      <w:r w:rsidRPr="00B114D1">
        <w:rPr>
          <w:rFonts w:eastAsia="Times New Roman" w:cs="Times New Roman"/>
          <w:i/>
          <w:iCs/>
          <w:szCs w:val="24"/>
          <w:lang w:eastAsia="en-US"/>
        </w:rPr>
        <w:t>Building and Environment</w:t>
      </w:r>
      <w:r w:rsidRPr="00B114D1">
        <w:rPr>
          <w:rFonts w:eastAsia="Times New Roman" w:cs="Times New Roman"/>
          <w:szCs w:val="24"/>
          <w:lang w:eastAsia="en-US"/>
        </w:rPr>
        <w:t xml:space="preserve">, </w:t>
      </w:r>
      <w:r w:rsidRPr="00B114D1">
        <w:rPr>
          <w:rFonts w:eastAsia="Times New Roman" w:cs="Times New Roman"/>
          <w:i/>
          <w:iCs/>
          <w:szCs w:val="24"/>
          <w:lang w:eastAsia="en-US"/>
        </w:rPr>
        <w:t>58</w:t>
      </w:r>
      <w:r w:rsidRPr="00B114D1">
        <w:rPr>
          <w:rFonts w:eastAsia="Times New Roman" w:cs="Times New Roman"/>
          <w:szCs w:val="24"/>
          <w:lang w:eastAsia="en-US"/>
        </w:rPr>
        <w:t xml:space="preserve">, 152–162. </w:t>
      </w:r>
      <w:hyperlink r:id="rId37" w:history="1">
        <w:r w:rsidRPr="00B114D1">
          <w:rPr>
            <w:rFonts w:eastAsia="Times New Roman" w:cs="Times New Roman"/>
            <w:color w:val="0000FF"/>
            <w:szCs w:val="24"/>
            <w:u w:val="single"/>
            <w:lang w:eastAsia="en-US"/>
          </w:rPr>
          <w:t>https://doi.org/10.1016/j.buildenv.2012.07.005</w:t>
        </w:r>
      </w:hyperlink>
    </w:p>
    <w:p w14:paraId="5A4A5142" w14:textId="62AAE5FA"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lastRenderedPageBreak/>
        <w:t>Breuning</w:t>
      </w:r>
      <w:proofErr w:type="spellEnd"/>
      <w:r w:rsidRPr="00B114D1">
        <w:rPr>
          <w:rFonts w:eastAsia="Times New Roman" w:cs="Times New Roman"/>
          <w:szCs w:val="24"/>
          <w:lang w:eastAsia="en-US"/>
        </w:rPr>
        <w:t xml:space="preserve">, J., &amp; Green Roof Technology. (2019). FLL Green Roof Guideline | German FLL Guideline | Green Roof Standard. Retrieved April 4, 2019, from </w:t>
      </w:r>
      <w:hyperlink r:id="rId38" w:history="1">
        <w:r w:rsidRPr="00B114D1">
          <w:rPr>
            <w:rFonts w:eastAsia="Times New Roman" w:cs="Times New Roman"/>
            <w:color w:val="0000FF"/>
            <w:szCs w:val="24"/>
            <w:u w:val="single"/>
            <w:lang w:eastAsia="en-US"/>
          </w:rPr>
          <w:t>http://www.greenrooftechnology.com/fll-green-roof-guideline</w:t>
        </w:r>
      </w:hyperlink>
    </w:p>
    <w:p w14:paraId="701C2591" w14:textId="77777777"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Breuning</w:t>
      </w:r>
      <w:proofErr w:type="spellEnd"/>
      <w:r w:rsidRPr="00B114D1">
        <w:rPr>
          <w:rFonts w:eastAsia="Times New Roman" w:cs="Times New Roman"/>
          <w:szCs w:val="24"/>
          <w:lang w:eastAsia="en-US"/>
        </w:rPr>
        <w:t xml:space="preserve">, J., &amp; </w:t>
      </w:r>
      <w:proofErr w:type="spellStart"/>
      <w:r w:rsidRPr="00B114D1">
        <w:rPr>
          <w:rFonts w:eastAsia="Times New Roman" w:cs="Times New Roman"/>
          <w:szCs w:val="24"/>
          <w:lang w:eastAsia="en-US"/>
        </w:rPr>
        <w:t>Yanders</w:t>
      </w:r>
      <w:proofErr w:type="spellEnd"/>
      <w:r w:rsidRPr="00B114D1">
        <w:rPr>
          <w:rFonts w:eastAsia="Times New Roman" w:cs="Times New Roman"/>
          <w:szCs w:val="24"/>
          <w:lang w:eastAsia="en-US"/>
        </w:rPr>
        <w:t xml:space="preserve">, A. C. (2008). </w:t>
      </w:r>
      <w:r w:rsidRPr="00B114D1">
        <w:rPr>
          <w:rFonts w:eastAsia="Times New Roman" w:cs="Times New Roman"/>
          <w:i/>
          <w:iCs/>
          <w:szCs w:val="24"/>
          <w:lang w:eastAsia="en-US"/>
        </w:rPr>
        <w:t>Introduction to the FLL Guidelines for the Planning, Construction and Maintenance of Green Roofing</w:t>
      </w:r>
      <w:r w:rsidRPr="00B114D1">
        <w:rPr>
          <w:rFonts w:eastAsia="Times New Roman" w:cs="Times New Roman"/>
          <w:szCs w:val="24"/>
          <w:lang w:eastAsia="en-US"/>
        </w:rPr>
        <w:t xml:space="preserve"> (p. 9).</w:t>
      </w:r>
    </w:p>
    <w:p w14:paraId="02DA2EA8" w14:textId="77777777"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Breuning</w:t>
      </w:r>
      <w:proofErr w:type="spellEnd"/>
      <w:r w:rsidRPr="00B114D1">
        <w:rPr>
          <w:rFonts w:eastAsia="Times New Roman" w:cs="Times New Roman"/>
          <w:szCs w:val="24"/>
          <w:lang w:eastAsia="en-US"/>
        </w:rPr>
        <w:t xml:space="preserve">, J., &amp; </w:t>
      </w:r>
      <w:proofErr w:type="spellStart"/>
      <w:r w:rsidRPr="00B114D1">
        <w:rPr>
          <w:rFonts w:eastAsia="Times New Roman" w:cs="Times New Roman"/>
          <w:szCs w:val="24"/>
          <w:lang w:eastAsia="en-US"/>
        </w:rPr>
        <w:t>Yanders</w:t>
      </w:r>
      <w:proofErr w:type="spellEnd"/>
      <w:r w:rsidRPr="00B114D1">
        <w:rPr>
          <w:rFonts w:eastAsia="Times New Roman" w:cs="Times New Roman"/>
          <w:szCs w:val="24"/>
          <w:lang w:eastAsia="en-US"/>
        </w:rPr>
        <w:t xml:space="preserve">, A. C. (n.d.). </w:t>
      </w:r>
      <w:r w:rsidRPr="00B114D1">
        <w:rPr>
          <w:rFonts w:eastAsia="Times New Roman" w:cs="Times New Roman"/>
          <w:i/>
          <w:iCs/>
          <w:szCs w:val="24"/>
          <w:lang w:eastAsia="en-US"/>
        </w:rPr>
        <w:t>Introduction to the FLL Guidelines for the Planning, Construction and Maintenance of Green Roofing</w:t>
      </w:r>
      <w:r w:rsidRPr="00B114D1">
        <w:rPr>
          <w:rFonts w:eastAsia="Times New Roman" w:cs="Times New Roman"/>
          <w:szCs w:val="24"/>
          <w:lang w:eastAsia="en-US"/>
        </w:rPr>
        <w:t>. 9.</w:t>
      </w:r>
    </w:p>
    <w:p w14:paraId="073C83A1" w14:textId="514599C9"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Built-Envirnoments.com. (n.d.). International_Climate_Zones.pdf. Retrieved April 11, 2019, from </w:t>
      </w:r>
      <w:hyperlink r:id="rId39" w:history="1">
        <w:r w:rsidRPr="00B114D1">
          <w:rPr>
            <w:rFonts w:eastAsia="Times New Roman" w:cs="Times New Roman"/>
            <w:color w:val="0000FF"/>
            <w:szCs w:val="24"/>
            <w:u w:val="single"/>
            <w:lang w:eastAsia="en-US"/>
          </w:rPr>
          <w:t>http://www.built-environments.com/International_Climate_Zones.pdf</w:t>
        </w:r>
      </w:hyperlink>
    </w:p>
    <w:p w14:paraId="37926B7E" w14:textId="7629986C"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California Energy Commission. (2012). Cool Roofs CEC-400-2012-003-BR.pdf. Retrieved March 6, 2019, from </w:t>
      </w:r>
      <w:hyperlink r:id="rId40" w:history="1">
        <w:r w:rsidRPr="00B114D1">
          <w:rPr>
            <w:rFonts w:eastAsia="Times New Roman" w:cs="Times New Roman"/>
            <w:color w:val="0000FF"/>
            <w:szCs w:val="24"/>
            <w:u w:val="single"/>
            <w:lang w:eastAsia="en-US"/>
          </w:rPr>
          <w:t>https://www.energy.ca.gov/2012publications/CEC-400-2012-003/CEC-400-2012-003-BR.pdf</w:t>
        </w:r>
      </w:hyperlink>
    </w:p>
    <w:p w14:paraId="07328D7F"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California Energy Commission. (2016). </w:t>
      </w:r>
      <w:r w:rsidRPr="00B114D1">
        <w:rPr>
          <w:rFonts w:eastAsia="Times New Roman" w:cs="Times New Roman"/>
          <w:i/>
          <w:iCs/>
          <w:szCs w:val="24"/>
          <w:lang w:eastAsia="en-US"/>
        </w:rPr>
        <w:t xml:space="preserve">2016 Building Energy Efficiency Standards for Residential and </w:t>
      </w:r>
      <w:proofErr w:type="spellStart"/>
      <w:r w:rsidRPr="00B114D1">
        <w:rPr>
          <w:rFonts w:eastAsia="Times New Roman" w:cs="Times New Roman"/>
          <w:i/>
          <w:iCs/>
          <w:szCs w:val="24"/>
          <w:lang w:eastAsia="en-US"/>
        </w:rPr>
        <w:t>NonResidential</w:t>
      </w:r>
      <w:proofErr w:type="spellEnd"/>
      <w:r w:rsidRPr="00B114D1">
        <w:rPr>
          <w:rFonts w:eastAsia="Times New Roman" w:cs="Times New Roman"/>
          <w:i/>
          <w:iCs/>
          <w:szCs w:val="24"/>
          <w:lang w:eastAsia="en-US"/>
        </w:rPr>
        <w:t xml:space="preserve"> Buildings</w:t>
      </w:r>
      <w:r w:rsidRPr="00B114D1">
        <w:rPr>
          <w:rFonts w:eastAsia="Times New Roman" w:cs="Times New Roman"/>
          <w:szCs w:val="24"/>
          <w:lang w:eastAsia="en-US"/>
        </w:rPr>
        <w:t>. 289.</w:t>
      </w:r>
    </w:p>
    <w:p w14:paraId="396AE554" w14:textId="34C9505C"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California Energy Commission. (n.d.). Solar Reflectance Index Calculator (SRI). Retrieved March 6, 2019, from </w:t>
      </w:r>
      <w:hyperlink r:id="rId41" w:history="1">
        <w:r w:rsidRPr="00B114D1">
          <w:rPr>
            <w:rFonts w:eastAsia="Times New Roman" w:cs="Times New Roman"/>
            <w:color w:val="0000FF"/>
            <w:szCs w:val="24"/>
            <w:u w:val="single"/>
            <w:lang w:eastAsia="en-US"/>
          </w:rPr>
          <w:t>https://www.energy.ca.gov/title24/2013standards/documents/solar_reflectance/</w:t>
        </w:r>
      </w:hyperlink>
    </w:p>
    <w:p w14:paraId="54EC9717"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California Energy Commission, &amp; Fabian, G. (2015). </w:t>
      </w:r>
      <w:proofErr w:type="spellStart"/>
      <w:r w:rsidRPr="00B114D1">
        <w:rPr>
          <w:rFonts w:eastAsia="Times New Roman" w:cs="Times New Roman"/>
          <w:i/>
          <w:iCs/>
          <w:szCs w:val="24"/>
          <w:lang w:eastAsia="en-US"/>
        </w:rPr>
        <w:t>Cool_Roofs</w:t>
      </w:r>
      <w:proofErr w:type="spellEnd"/>
      <w:r w:rsidRPr="00B114D1">
        <w:rPr>
          <w:rFonts w:eastAsia="Times New Roman" w:cs="Times New Roman"/>
          <w:szCs w:val="24"/>
          <w:lang w:eastAsia="en-US"/>
        </w:rPr>
        <w:t>.</w:t>
      </w:r>
    </w:p>
    <w:p w14:paraId="136D2373" w14:textId="2A1CAD45"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Castleton, H. F., Stovin, V., Beck, S. B. M., &amp; Davison, J. B. (2010). Green roofs; building energy savings and the potential for retrofit. </w:t>
      </w:r>
      <w:r w:rsidRPr="00B114D1">
        <w:rPr>
          <w:rFonts w:eastAsia="Times New Roman" w:cs="Times New Roman"/>
          <w:i/>
          <w:iCs/>
          <w:szCs w:val="24"/>
          <w:lang w:eastAsia="en-US"/>
        </w:rPr>
        <w:t>Energy and Buildings</w:t>
      </w:r>
      <w:r w:rsidRPr="00B114D1">
        <w:rPr>
          <w:rFonts w:eastAsia="Times New Roman" w:cs="Times New Roman"/>
          <w:szCs w:val="24"/>
          <w:lang w:eastAsia="en-US"/>
        </w:rPr>
        <w:t xml:space="preserve">, </w:t>
      </w:r>
      <w:r w:rsidRPr="00B114D1">
        <w:rPr>
          <w:rFonts w:eastAsia="Times New Roman" w:cs="Times New Roman"/>
          <w:i/>
          <w:iCs/>
          <w:szCs w:val="24"/>
          <w:lang w:eastAsia="en-US"/>
        </w:rPr>
        <w:t>42</w:t>
      </w:r>
      <w:r w:rsidRPr="00B114D1">
        <w:rPr>
          <w:rFonts w:eastAsia="Times New Roman" w:cs="Times New Roman"/>
          <w:szCs w:val="24"/>
          <w:lang w:eastAsia="en-US"/>
        </w:rPr>
        <w:t xml:space="preserve">(10), 1582–1591. </w:t>
      </w:r>
      <w:hyperlink r:id="rId42" w:history="1">
        <w:r w:rsidRPr="00B114D1">
          <w:rPr>
            <w:rFonts w:eastAsia="Times New Roman" w:cs="Times New Roman"/>
            <w:color w:val="0000FF"/>
            <w:szCs w:val="24"/>
            <w:u w:val="single"/>
            <w:lang w:eastAsia="en-US"/>
          </w:rPr>
          <w:t>https://doi.org/10.1016/j.enbuild.2010.05.004</w:t>
        </w:r>
      </w:hyperlink>
    </w:p>
    <w:p w14:paraId="5CF5C14D" w14:textId="292FED5C"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Cold Climate Housing Research Center. (n.d.). Green_Roof.pdf. Retrieved April 9, 2019, from </w:t>
      </w:r>
      <w:hyperlink r:id="rId43" w:history="1">
        <w:r w:rsidRPr="00B114D1">
          <w:rPr>
            <w:rFonts w:eastAsia="Times New Roman" w:cs="Times New Roman"/>
            <w:color w:val="0000FF"/>
            <w:szCs w:val="24"/>
            <w:u w:val="single"/>
            <w:lang w:eastAsia="en-US"/>
          </w:rPr>
          <w:t>http://www.cchrc.org/sites/default/files/docs/Green_Roof.pdf</w:t>
        </w:r>
      </w:hyperlink>
    </w:p>
    <w:p w14:paraId="5B058E99" w14:textId="2EB1AC3A"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Cool Roof Rating Council. (2016). POLICY MAKERS AND CODE OFFICIALS Learn About Cool Roofs. Retrieved March 25, 2019, from </w:t>
      </w:r>
      <w:hyperlink r:id="rId44" w:history="1">
        <w:r w:rsidRPr="00B114D1">
          <w:rPr>
            <w:rFonts w:eastAsia="Times New Roman" w:cs="Times New Roman"/>
            <w:color w:val="0000FF"/>
            <w:szCs w:val="24"/>
            <w:u w:val="single"/>
            <w:lang w:eastAsia="en-US"/>
          </w:rPr>
          <w:t>https://coolroofs.org/documents/Policy.pdf</w:t>
        </w:r>
      </w:hyperlink>
    </w:p>
    <w:p w14:paraId="7F3C656F" w14:textId="712903AF"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Cool Roof Rating Council. (2018). </w:t>
      </w:r>
      <w:proofErr w:type="spellStart"/>
      <w:r w:rsidRPr="00B114D1">
        <w:rPr>
          <w:rFonts w:eastAsia="Times New Roman" w:cs="Times New Roman"/>
          <w:i/>
          <w:iCs/>
          <w:szCs w:val="24"/>
          <w:lang w:eastAsia="en-US"/>
        </w:rPr>
        <w:t>Cool_Walls_Expansion_Concept</w:t>
      </w:r>
      <w:proofErr w:type="spellEnd"/>
      <w:r w:rsidRPr="00B114D1">
        <w:rPr>
          <w:rFonts w:eastAsia="Times New Roman" w:cs="Times New Roman"/>
          <w:i/>
          <w:iCs/>
          <w:szCs w:val="24"/>
          <w:lang w:eastAsia="en-US"/>
        </w:rPr>
        <w:t xml:space="preserve"> Exhibit 8 Membership Meeting - May 18,2018</w:t>
      </w:r>
      <w:r w:rsidRPr="00B114D1">
        <w:rPr>
          <w:rFonts w:eastAsia="Times New Roman" w:cs="Times New Roman"/>
          <w:szCs w:val="24"/>
          <w:lang w:eastAsia="en-US"/>
        </w:rPr>
        <w:t xml:space="preserve">. Retrieved from </w:t>
      </w:r>
      <w:hyperlink r:id="rId45" w:history="1">
        <w:r w:rsidRPr="00B114D1">
          <w:rPr>
            <w:rFonts w:eastAsia="Times New Roman" w:cs="Times New Roman"/>
            <w:color w:val="0000FF"/>
            <w:szCs w:val="24"/>
            <w:u w:val="single"/>
            <w:lang w:eastAsia="en-US"/>
          </w:rPr>
          <w:t>https://coolroofs.org/documents/Exhibit_8_-_Cool_Walls_Expansion_Concept.pdf</w:t>
        </w:r>
      </w:hyperlink>
    </w:p>
    <w:p w14:paraId="4B0C5C11" w14:textId="4D7F4FE0"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Cool Roof Rating Council. (n.d.-a). Cool Roof Rating Council. Retrieved March 6, 2019, from </w:t>
      </w:r>
      <w:hyperlink r:id="rId46" w:history="1">
        <w:r w:rsidRPr="00B114D1">
          <w:rPr>
            <w:rFonts w:eastAsia="Times New Roman" w:cs="Times New Roman"/>
            <w:color w:val="0000FF"/>
            <w:szCs w:val="24"/>
            <w:u w:val="single"/>
            <w:lang w:eastAsia="en-US"/>
          </w:rPr>
          <w:t>https://coolroofs.org/</w:t>
        </w:r>
      </w:hyperlink>
    </w:p>
    <w:p w14:paraId="3434E50C" w14:textId="28283598"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Cool Roof Rating Council. (n.d.-b). Filters:  Find rated products - Cool Roof Rating Council. Retrieved March 15, 2019, from </w:t>
      </w:r>
      <w:hyperlink r:id="rId47" w:history="1">
        <w:r w:rsidRPr="00B114D1">
          <w:rPr>
            <w:rFonts w:eastAsia="Times New Roman" w:cs="Times New Roman"/>
            <w:color w:val="0000FF"/>
            <w:szCs w:val="24"/>
            <w:u w:val="single"/>
            <w:lang w:eastAsia="en-US"/>
          </w:rPr>
          <w:t>https://coolroofs.org/directory</w:t>
        </w:r>
      </w:hyperlink>
    </w:p>
    <w:p w14:paraId="6C43D446" w14:textId="299CCD4E"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Cool Roof Rating Council. (n.d.-c). Resources - Rebates &amp; </w:t>
      </w:r>
      <w:proofErr w:type="spellStart"/>
      <w:r w:rsidRPr="00B114D1">
        <w:rPr>
          <w:rFonts w:eastAsia="Times New Roman" w:cs="Times New Roman"/>
          <w:szCs w:val="24"/>
          <w:lang w:eastAsia="en-US"/>
        </w:rPr>
        <w:t>CodesCool</w:t>
      </w:r>
      <w:proofErr w:type="spellEnd"/>
      <w:r w:rsidRPr="00B114D1">
        <w:rPr>
          <w:rFonts w:eastAsia="Times New Roman" w:cs="Times New Roman"/>
          <w:szCs w:val="24"/>
          <w:lang w:eastAsia="en-US"/>
        </w:rPr>
        <w:t xml:space="preserve"> Roof Rating Council. Retrieved March 25, 2019, from </w:t>
      </w:r>
      <w:hyperlink r:id="rId48" w:history="1">
        <w:r w:rsidRPr="00B114D1">
          <w:rPr>
            <w:rFonts w:eastAsia="Times New Roman" w:cs="Times New Roman"/>
            <w:color w:val="0000FF"/>
            <w:szCs w:val="24"/>
            <w:u w:val="single"/>
            <w:lang w:eastAsia="en-US"/>
          </w:rPr>
          <w:t>https://coolroofs.org/resources/rebates-and-codes</w:t>
        </w:r>
      </w:hyperlink>
    </w:p>
    <w:p w14:paraId="0133763F"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i/>
          <w:iCs/>
          <w:szCs w:val="24"/>
          <w:lang w:eastAsia="en-US"/>
        </w:rPr>
        <w:t>**Cool roofs India.  Embryonic.  Growing.  See ANNOTATION Version**</w:t>
      </w:r>
      <w:r w:rsidRPr="00B114D1">
        <w:rPr>
          <w:rFonts w:eastAsia="Times New Roman" w:cs="Times New Roman"/>
          <w:szCs w:val="24"/>
          <w:lang w:eastAsia="en-US"/>
        </w:rPr>
        <w:t>. (n.d.).</w:t>
      </w:r>
    </w:p>
    <w:p w14:paraId="2E4C0942" w14:textId="7F7CEEF1"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lastRenderedPageBreak/>
        <w:t xml:space="preserve">Copenhagen. (2016). </w:t>
      </w:r>
      <w:r w:rsidRPr="00B114D1">
        <w:rPr>
          <w:rFonts w:eastAsia="Times New Roman" w:cs="Times New Roman"/>
          <w:i/>
          <w:iCs/>
          <w:szCs w:val="24"/>
          <w:lang w:eastAsia="en-US"/>
        </w:rPr>
        <w:t>green_roofs_copenhagen.pdf</w:t>
      </w:r>
      <w:r w:rsidRPr="00B114D1">
        <w:rPr>
          <w:rFonts w:eastAsia="Times New Roman" w:cs="Times New Roman"/>
          <w:szCs w:val="24"/>
          <w:lang w:eastAsia="en-US"/>
        </w:rPr>
        <w:t xml:space="preserve">. Retrieved from </w:t>
      </w:r>
      <w:hyperlink r:id="rId49" w:history="1">
        <w:r w:rsidRPr="00B114D1">
          <w:rPr>
            <w:rFonts w:eastAsia="Times New Roman" w:cs="Times New Roman"/>
            <w:color w:val="0000FF"/>
            <w:szCs w:val="24"/>
            <w:u w:val="single"/>
            <w:lang w:eastAsia="en-US"/>
          </w:rPr>
          <w:t>https://www.klimatilpasning.dk/media/631048/green_roofs_copenhagen.pdf</w:t>
        </w:r>
      </w:hyperlink>
    </w:p>
    <w:p w14:paraId="360BEF90" w14:textId="76E789EF"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val="pt-PT" w:eastAsia="en-US"/>
        </w:rPr>
        <w:t>Costanzo</w:t>
      </w:r>
      <w:proofErr w:type="spellEnd"/>
      <w:r w:rsidRPr="00B114D1">
        <w:rPr>
          <w:rFonts w:eastAsia="Times New Roman" w:cs="Times New Roman"/>
          <w:szCs w:val="24"/>
          <w:lang w:val="pt-PT" w:eastAsia="en-US"/>
        </w:rPr>
        <w:t xml:space="preserve">, V., Evola, G., &amp; </w:t>
      </w:r>
      <w:proofErr w:type="spellStart"/>
      <w:r w:rsidRPr="00B114D1">
        <w:rPr>
          <w:rFonts w:eastAsia="Times New Roman" w:cs="Times New Roman"/>
          <w:szCs w:val="24"/>
          <w:lang w:val="pt-PT" w:eastAsia="en-US"/>
        </w:rPr>
        <w:t>Marletta</w:t>
      </w:r>
      <w:proofErr w:type="spellEnd"/>
      <w:r w:rsidRPr="00B114D1">
        <w:rPr>
          <w:rFonts w:eastAsia="Times New Roman" w:cs="Times New Roman"/>
          <w:szCs w:val="24"/>
          <w:lang w:val="pt-PT" w:eastAsia="en-US"/>
        </w:rPr>
        <w:t xml:space="preserve">, L. (2016). </w:t>
      </w:r>
      <w:r w:rsidRPr="00B114D1">
        <w:rPr>
          <w:rFonts w:eastAsia="Times New Roman" w:cs="Times New Roman"/>
          <w:szCs w:val="24"/>
          <w:lang w:eastAsia="en-US"/>
        </w:rPr>
        <w:t xml:space="preserve">Energy savings in buildings or UHI mitigation? Comparison between green roofs and cool roofs. </w:t>
      </w:r>
      <w:r w:rsidRPr="00B114D1">
        <w:rPr>
          <w:rFonts w:eastAsia="Times New Roman" w:cs="Times New Roman"/>
          <w:i/>
          <w:iCs/>
          <w:szCs w:val="24"/>
          <w:lang w:eastAsia="en-US"/>
        </w:rPr>
        <w:t>Energy and Buildings</w:t>
      </w:r>
      <w:r w:rsidRPr="00B114D1">
        <w:rPr>
          <w:rFonts w:eastAsia="Times New Roman" w:cs="Times New Roman"/>
          <w:szCs w:val="24"/>
          <w:lang w:eastAsia="en-US"/>
        </w:rPr>
        <w:t xml:space="preserve">, </w:t>
      </w:r>
      <w:r w:rsidRPr="00B114D1">
        <w:rPr>
          <w:rFonts w:eastAsia="Times New Roman" w:cs="Times New Roman"/>
          <w:i/>
          <w:iCs/>
          <w:szCs w:val="24"/>
          <w:lang w:eastAsia="en-US"/>
        </w:rPr>
        <w:t>114</w:t>
      </w:r>
      <w:r w:rsidRPr="00B114D1">
        <w:rPr>
          <w:rFonts w:eastAsia="Times New Roman" w:cs="Times New Roman"/>
          <w:szCs w:val="24"/>
          <w:lang w:eastAsia="en-US"/>
        </w:rPr>
        <w:t xml:space="preserve">, 247–255. </w:t>
      </w:r>
      <w:hyperlink r:id="rId50" w:history="1">
        <w:r w:rsidRPr="00B114D1">
          <w:rPr>
            <w:rFonts w:eastAsia="Times New Roman" w:cs="Times New Roman"/>
            <w:color w:val="0000FF"/>
            <w:szCs w:val="24"/>
            <w:u w:val="single"/>
            <w:lang w:eastAsia="en-US"/>
          </w:rPr>
          <w:t>https://doi.org/10.1016/j.enbuild.2015.04.053</w:t>
        </w:r>
      </w:hyperlink>
    </w:p>
    <w:p w14:paraId="02F22A57" w14:textId="2BA395BA"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Cummings, J. (2007). </w:t>
      </w:r>
      <w:r w:rsidRPr="00B114D1">
        <w:rPr>
          <w:rFonts w:eastAsia="Times New Roman" w:cs="Times New Roman"/>
          <w:i/>
          <w:iCs/>
          <w:szCs w:val="24"/>
          <w:lang w:eastAsia="en-US"/>
        </w:rPr>
        <w:t>UCF Recommissioning, Green Roofing Technology, and Building Science Training; Final Report FSEC-CR-1718-07.pdf</w:t>
      </w:r>
      <w:r w:rsidRPr="00B114D1">
        <w:rPr>
          <w:rFonts w:eastAsia="Times New Roman" w:cs="Times New Roman"/>
          <w:szCs w:val="24"/>
          <w:lang w:eastAsia="en-US"/>
        </w:rPr>
        <w:t xml:space="preserve">. Retrieved from </w:t>
      </w:r>
      <w:hyperlink r:id="rId51" w:history="1">
        <w:r w:rsidRPr="00B114D1">
          <w:rPr>
            <w:rFonts w:eastAsia="Times New Roman" w:cs="Times New Roman"/>
            <w:color w:val="0000FF"/>
            <w:szCs w:val="24"/>
            <w:u w:val="single"/>
            <w:lang w:eastAsia="en-US"/>
          </w:rPr>
          <w:t>http://www.fsec.ucf.edu/en/publications/pdf/FSEC-CR-1718-07.pdf</w:t>
        </w:r>
      </w:hyperlink>
    </w:p>
    <w:p w14:paraId="1F4EFE42" w14:textId="77777777"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Desjarlais</w:t>
      </w:r>
      <w:proofErr w:type="spellEnd"/>
      <w:r w:rsidRPr="00B114D1">
        <w:rPr>
          <w:rFonts w:eastAsia="Times New Roman" w:cs="Times New Roman"/>
          <w:szCs w:val="24"/>
          <w:lang w:eastAsia="en-US"/>
        </w:rPr>
        <w:t xml:space="preserve">, A. O., Petrie, T. W., Atchley, J. A., </w:t>
      </w:r>
      <w:proofErr w:type="spellStart"/>
      <w:r w:rsidRPr="00B114D1">
        <w:rPr>
          <w:rFonts w:eastAsia="Times New Roman" w:cs="Times New Roman"/>
          <w:szCs w:val="24"/>
          <w:lang w:eastAsia="en-US"/>
        </w:rPr>
        <w:t>Gillenwater</w:t>
      </w:r>
      <w:proofErr w:type="spellEnd"/>
      <w:r w:rsidRPr="00B114D1">
        <w:rPr>
          <w:rFonts w:eastAsia="Times New Roman" w:cs="Times New Roman"/>
          <w:szCs w:val="24"/>
          <w:lang w:eastAsia="en-US"/>
        </w:rPr>
        <w:t xml:space="preserve">, R., </w:t>
      </w:r>
      <w:proofErr w:type="spellStart"/>
      <w:r w:rsidRPr="00B114D1">
        <w:rPr>
          <w:rFonts w:eastAsia="Times New Roman" w:cs="Times New Roman"/>
          <w:szCs w:val="24"/>
          <w:lang w:eastAsia="en-US"/>
        </w:rPr>
        <w:t>SynTec</w:t>
      </w:r>
      <w:proofErr w:type="spellEnd"/>
      <w:r w:rsidRPr="00B114D1">
        <w:rPr>
          <w:rFonts w:eastAsia="Times New Roman" w:cs="Times New Roman"/>
          <w:szCs w:val="24"/>
          <w:lang w:eastAsia="en-US"/>
        </w:rPr>
        <w:t xml:space="preserve">, C., &amp; </w:t>
      </w:r>
      <w:proofErr w:type="spellStart"/>
      <w:r w:rsidRPr="00B114D1">
        <w:rPr>
          <w:rFonts w:eastAsia="Times New Roman" w:cs="Times New Roman"/>
          <w:szCs w:val="24"/>
          <w:lang w:eastAsia="en-US"/>
        </w:rPr>
        <w:t>Roodvoets</w:t>
      </w:r>
      <w:proofErr w:type="spellEnd"/>
      <w:r w:rsidRPr="00B114D1">
        <w:rPr>
          <w:rFonts w:eastAsia="Times New Roman" w:cs="Times New Roman"/>
          <w:szCs w:val="24"/>
          <w:lang w:eastAsia="en-US"/>
        </w:rPr>
        <w:t xml:space="preserve">, D. (2008). </w:t>
      </w:r>
      <w:r w:rsidRPr="00B114D1">
        <w:rPr>
          <w:rFonts w:eastAsia="Times New Roman" w:cs="Times New Roman"/>
          <w:i/>
          <w:iCs/>
          <w:szCs w:val="24"/>
          <w:lang w:eastAsia="en-US"/>
        </w:rPr>
        <w:t>Evaluating the Energy Performance of Ballasted Roof Systems</w:t>
      </w:r>
      <w:r w:rsidRPr="00B114D1">
        <w:rPr>
          <w:rFonts w:eastAsia="Times New Roman" w:cs="Times New Roman"/>
          <w:szCs w:val="24"/>
          <w:lang w:eastAsia="en-US"/>
        </w:rPr>
        <w:t xml:space="preserve"> (p. 30).</w:t>
      </w:r>
    </w:p>
    <w:p w14:paraId="347CFBBA" w14:textId="3DB3DCCF"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ECRC. (n.d.). EUROPEAN COOL ROOFS COUNCIL. Retrieved March 18, 2019, from </w:t>
      </w:r>
      <w:hyperlink r:id="rId52" w:history="1">
        <w:r w:rsidRPr="00B114D1">
          <w:rPr>
            <w:rFonts w:eastAsia="Times New Roman" w:cs="Times New Roman"/>
            <w:color w:val="0000FF"/>
            <w:szCs w:val="24"/>
            <w:u w:val="single"/>
            <w:lang w:eastAsia="en-US"/>
          </w:rPr>
          <w:t>http://coolroofcouncil.eu/index.php</w:t>
        </w:r>
      </w:hyperlink>
    </w:p>
    <w:p w14:paraId="39D1DF92" w14:textId="382ABBAE"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ENERGY STAR. (2018). ENERGY STAR Roof Products Specification Sunset Proposal.pdf. Retrieved March 26, 2019, from </w:t>
      </w:r>
      <w:hyperlink r:id="rId53" w:history="1">
        <w:r w:rsidRPr="00B114D1">
          <w:rPr>
            <w:rFonts w:eastAsia="Times New Roman" w:cs="Times New Roman"/>
            <w:color w:val="0000FF"/>
            <w:szCs w:val="24"/>
            <w:u w:val="single"/>
            <w:lang w:eastAsia="en-US"/>
          </w:rPr>
          <w:t>https://www.energystar.gov/sites/default/files/asset/document/ENERGY%20STAR%20Roof%20Products%20Specification%20Sunset%20Proposal.pdf</w:t>
        </w:r>
      </w:hyperlink>
    </w:p>
    <w:p w14:paraId="437AA514" w14:textId="5A6ECAD1"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ENERGY STAR. (n.d.-a). Cool Roofs and Emissivity. Retrieved March 14, 2019, from </w:t>
      </w:r>
      <w:hyperlink r:id="rId54" w:history="1">
        <w:r w:rsidRPr="00B114D1">
          <w:rPr>
            <w:rFonts w:eastAsia="Times New Roman" w:cs="Times New Roman"/>
            <w:color w:val="0000FF"/>
            <w:szCs w:val="24"/>
            <w:u w:val="single"/>
            <w:lang w:eastAsia="en-US"/>
          </w:rPr>
          <w:t>https://www.energystar.gov/products/building_products/roof_products/cool_roofs_emissivity</w:t>
        </w:r>
      </w:hyperlink>
    </w:p>
    <w:p w14:paraId="531BBD37" w14:textId="67678E23"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ENERGY STAR. (n.d.-b). Other Types of Roofing That Can Save Energy. Retrieved March 14, 2019, from </w:t>
      </w:r>
      <w:hyperlink r:id="rId55" w:history="1">
        <w:r w:rsidRPr="00B114D1">
          <w:rPr>
            <w:rFonts w:eastAsia="Times New Roman" w:cs="Times New Roman"/>
            <w:color w:val="0000FF"/>
            <w:szCs w:val="24"/>
            <w:u w:val="single"/>
            <w:lang w:eastAsia="en-US"/>
          </w:rPr>
          <w:t>https://www.energystar.gov/products/building_products/roof_products/other_types_roofing_that_can_save_energy</w:t>
        </w:r>
      </w:hyperlink>
    </w:p>
    <w:p w14:paraId="6A36D5B9" w14:textId="0AC4C93B"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ENERGY STAR. (n.d.-c). Product Finder — Roof Products. Retrieved March 14, 2019, from </w:t>
      </w:r>
      <w:hyperlink r:id="rId56" w:history="1">
        <w:r w:rsidRPr="00B114D1">
          <w:rPr>
            <w:rFonts w:eastAsia="Times New Roman" w:cs="Times New Roman"/>
            <w:color w:val="0000FF"/>
            <w:szCs w:val="24"/>
            <w:u w:val="single"/>
            <w:lang w:eastAsia="en-US"/>
          </w:rPr>
          <w:t>https://www.energystar.gov/productfinder/product/certified-roof-products/</w:t>
        </w:r>
      </w:hyperlink>
    </w:p>
    <w:p w14:paraId="54B205E1" w14:textId="3A68A138"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ENERGY STAR. (n.d.-d). Roof Products Key Product Criteria. Retrieved March 13, 2019, from </w:t>
      </w:r>
      <w:hyperlink r:id="rId57" w:history="1">
        <w:r w:rsidRPr="00B114D1">
          <w:rPr>
            <w:rFonts w:eastAsia="Times New Roman" w:cs="Times New Roman"/>
            <w:color w:val="0000FF"/>
            <w:szCs w:val="24"/>
            <w:u w:val="single"/>
            <w:lang w:eastAsia="en-US"/>
          </w:rPr>
          <w:t>https://www.energystar.gov/products/building_products/roof_products/key_product_criteria</w:t>
        </w:r>
      </w:hyperlink>
    </w:p>
    <w:p w14:paraId="4C986340" w14:textId="5AFDB171"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EPDM Roofing Association. (2014). ERA-Response-to-Sproul-et-al.pdf. Retrieved March 6, 2019, from </w:t>
      </w:r>
      <w:hyperlink r:id="rId58" w:history="1">
        <w:r w:rsidRPr="00B114D1">
          <w:rPr>
            <w:rFonts w:eastAsia="Times New Roman" w:cs="Times New Roman"/>
            <w:color w:val="0000FF"/>
            <w:szCs w:val="24"/>
            <w:u w:val="single"/>
            <w:lang w:eastAsia="en-US"/>
          </w:rPr>
          <w:t>https://www.coolrooftoolkit.org/wp-content/uploads/2014/02/ERA-Response-to-Sproul-et-al.pdf</w:t>
        </w:r>
      </w:hyperlink>
    </w:p>
    <w:p w14:paraId="0D247847" w14:textId="518D1C8F"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European Commission Intelligent Energy Europe. (2015). Promotion of cool roofs in the EU (COOL ROOFS). Retrieved August 3, 2015, from Promotion of cool roofs in the EU (COOL ROOFS) website: </w:t>
      </w:r>
      <w:hyperlink r:id="rId59" w:history="1">
        <w:r w:rsidRPr="00B114D1">
          <w:rPr>
            <w:rFonts w:eastAsia="Times New Roman" w:cs="Times New Roman"/>
            <w:color w:val="0000FF"/>
            <w:szCs w:val="24"/>
            <w:u w:val="single"/>
            <w:lang w:eastAsia="en-US"/>
          </w:rPr>
          <w:t>https://ec.europa.eu/energy/intelligent/projects/en/projects/cool-roofs</w:t>
        </w:r>
      </w:hyperlink>
    </w:p>
    <w:p w14:paraId="4B26F018" w14:textId="2D8D71FE"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European Federation Green Roofs &amp; Walls (EFB). (2015). </w:t>
      </w:r>
      <w:r w:rsidRPr="00B114D1">
        <w:rPr>
          <w:rFonts w:eastAsia="Times New Roman" w:cs="Times New Roman"/>
          <w:i/>
          <w:iCs/>
          <w:szCs w:val="24"/>
          <w:lang w:eastAsia="en-US"/>
        </w:rPr>
        <w:t>efb_whitepaper_2015.pdf</w:t>
      </w:r>
      <w:r w:rsidRPr="00B114D1">
        <w:rPr>
          <w:rFonts w:eastAsia="Times New Roman" w:cs="Times New Roman"/>
          <w:szCs w:val="24"/>
          <w:lang w:eastAsia="en-US"/>
        </w:rPr>
        <w:t xml:space="preserve">. Retrieved from </w:t>
      </w:r>
      <w:hyperlink r:id="rId60" w:history="1">
        <w:r w:rsidRPr="00B114D1">
          <w:rPr>
            <w:rFonts w:eastAsia="Times New Roman" w:cs="Times New Roman"/>
            <w:color w:val="0000FF"/>
            <w:szCs w:val="24"/>
            <w:u w:val="single"/>
            <w:lang w:eastAsia="en-US"/>
          </w:rPr>
          <w:t>https://efb-greenroof.eu/wp-content/uploads/2016/12/efb_whitepaper_2015.pdf</w:t>
        </w:r>
      </w:hyperlink>
    </w:p>
    <w:p w14:paraId="2FD59A51" w14:textId="265AE129"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European Federation Green Roofs &amp; Walls (EFB). (n.d.). Green Roof Basics – EFB. Retrieved April 3, 2019, from </w:t>
      </w:r>
      <w:hyperlink r:id="rId61" w:history="1">
        <w:r w:rsidRPr="00B114D1">
          <w:rPr>
            <w:rFonts w:eastAsia="Times New Roman" w:cs="Times New Roman"/>
            <w:color w:val="0000FF"/>
            <w:szCs w:val="24"/>
            <w:u w:val="single"/>
            <w:lang w:eastAsia="en-US"/>
          </w:rPr>
          <w:t>https://efb-greenroof.eu/green-roof-basics/</w:t>
        </w:r>
      </w:hyperlink>
    </w:p>
    <w:p w14:paraId="308DE7D9" w14:textId="077CAB1A"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lastRenderedPageBreak/>
        <w:t xml:space="preserve">Facebook. (2019). The Green Roof at MPK 20 | Facebook Newsroom. Retrieved April 1, 2019, from </w:t>
      </w:r>
      <w:hyperlink r:id="rId62" w:history="1">
        <w:r w:rsidRPr="00B114D1">
          <w:rPr>
            <w:rFonts w:eastAsia="Times New Roman" w:cs="Times New Roman"/>
            <w:color w:val="0000FF"/>
            <w:szCs w:val="24"/>
            <w:u w:val="single"/>
            <w:lang w:eastAsia="en-US"/>
          </w:rPr>
          <w:t>https://newsroom.fb.com/media-gallery/menlo-park-headquarters/the-green-roof-2/</w:t>
        </w:r>
      </w:hyperlink>
    </w:p>
    <w:p w14:paraId="4F04422D"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Fredonia Group. (2018). </w:t>
      </w:r>
      <w:r w:rsidRPr="00B114D1">
        <w:rPr>
          <w:rFonts w:eastAsia="Times New Roman" w:cs="Times New Roman"/>
          <w:i/>
          <w:iCs/>
          <w:szCs w:val="24"/>
          <w:lang w:eastAsia="en-US"/>
        </w:rPr>
        <w:t>3679smwe US Green Roof Market Brochure Fredonia 2018.pdf</w:t>
      </w:r>
      <w:r w:rsidRPr="00B114D1">
        <w:rPr>
          <w:rFonts w:eastAsia="Times New Roman" w:cs="Times New Roman"/>
          <w:szCs w:val="24"/>
          <w:lang w:eastAsia="en-US"/>
        </w:rPr>
        <w:t>.</w:t>
      </w:r>
    </w:p>
    <w:p w14:paraId="716BAA16" w14:textId="54BCC9AE"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val="pt-PT" w:eastAsia="en-US"/>
        </w:rPr>
        <w:t>Gagliano</w:t>
      </w:r>
      <w:proofErr w:type="spellEnd"/>
      <w:r w:rsidRPr="00B114D1">
        <w:rPr>
          <w:rFonts w:eastAsia="Times New Roman" w:cs="Times New Roman"/>
          <w:szCs w:val="24"/>
          <w:lang w:val="pt-PT" w:eastAsia="en-US"/>
        </w:rPr>
        <w:t xml:space="preserve">, A., </w:t>
      </w:r>
      <w:proofErr w:type="spellStart"/>
      <w:r w:rsidRPr="00B114D1">
        <w:rPr>
          <w:rFonts w:eastAsia="Times New Roman" w:cs="Times New Roman"/>
          <w:szCs w:val="24"/>
          <w:lang w:val="pt-PT" w:eastAsia="en-US"/>
        </w:rPr>
        <w:t>Detommaso</w:t>
      </w:r>
      <w:proofErr w:type="spellEnd"/>
      <w:r w:rsidRPr="00B114D1">
        <w:rPr>
          <w:rFonts w:eastAsia="Times New Roman" w:cs="Times New Roman"/>
          <w:szCs w:val="24"/>
          <w:lang w:val="pt-PT" w:eastAsia="en-US"/>
        </w:rPr>
        <w:t xml:space="preserve">, M., </w:t>
      </w:r>
      <w:proofErr w:type="spellStart"/>
      <w:r w:rsidRPr="00B114D1">
        <w:rPr>
          <w:rFonts w:eastAsia="Times New Roman" w:cs="Times New Roman"/>
          <w:szCs w:val="24"/>
          <w:lang w:val="pt-PT" w:eastAsia="en-US"/>
        </w:rPr>
        <w:t>Nocera</w:t>
      </w:r>
      <w:proofErr w:type="spellEnd"/>
      <w:r w:rsidRPr="00B114D1">
        <w:rPr>
          <w:rFonts w:eastAsia="Times New Roman" w:cs="Times New Roman"/>
          <w:szCs w:val="24"/>
          <w:lang w:val="pt-PT" w:eastAsia="en-US"/>
        </w:rPr>
        <w:t xml:space="preserve">, F., &amp; Evola, G. (2015). </w:t>
      </w:r>
      <w:r w:rsidRPr="00B114D1">
        <w:rPr>
          <w:rFonts w:eastAsia="Times New Roman" w:cs="Times New Roman"/>
          <w:szCs w:val="24"/>
          <w:lang w:eastAsia="en-US"/>
        </w:rPr>
        <w:t xml:space="preserve">A multi-criteria methodology for comparing the energy and environmental behavior of cool, green and traditional roofs. </w:t>
      </w:r>
      <w:r w:rsidRPr="00B114D1">
        <w:rPr>
          <w:rFonts w:eastAsia="Times New Roman" w:cs="Times New Roman"/>
          <w:i/>
          <w:iCs/>
          <w:szCs w:val="24"/>
          <w:lang w:eastAsia="en-US"/>
        </w:rPr>
        <w:t>Building and Environment</w:t>
      </w:r>
      <w:r w:rsidRPr="00B114D1">
        <w:rPr>
          <w:rFonts w:eastAsia="Times New Roman" w:cs="Times New Roman"/>
          <w:szCs w:val="24"/>
          <w:lang w:eastAsia="en-US"/>
        </w:rPr>
        <w:t xml:space="preserve">, </w:t>
      </w:r>
      <w:r w:rsidRPr="00B114D1">
        <w:rPr>
          <w:rFonts w:eastAsia="Times New Roman" w:cs="Times New Roman"/>
          <w:i/>
          <w:iCs/>
          <w:szCs w:val="24"/>
          <w:lang w:eastAsia="en-US"/>
        </w:rPr>
        <w:t>90</w:t>
      </w:r>
      <w:r w:rsidRPr="00B114D1">
        <w:rPr>
          <w:rFonts w:eastAsia="Times New Roman" w:cs="Times New Roman"/>
          <w:szCs w:val="24"/>
          <w:lang w:eastAsia="en-US"/>
        </w:rPr>
        <w:t xml:space="preserve">, 71–81. </w:t>
      </w:r>
      <w:hyperlink r:id="rId63" w:history="1">
        <w:r w:rsidRPr="00B114D1">
          <w:rPr>
            <w:rFonts w:eastAsia="Times New Roman" w:cs="Times New Roman"/>
            <w:color w:val="0000FF"/>
            <w:szCs w:val="24"/>
            <w:u w:val="single"/>
            <w:lang w:eastAsia="en-US"/>
          </w:rPr>
          <w:t>https://doi.org/10.1016/j.buildenv.2015.02.043</w:t>
        </w:r>
      </w:hyperlink>
    </w:p>
    <w:p w14:paraId="4A6903DB"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Gao, Y., Xu, J., Yang, S., Tang, X., Zhou, Q., Ge, J., … Levinson, R. (2014). Cool roofs in China: Policy review, building simulations, and proof-of-concept experiments. </w:t>
      </w:r>
      <w:r w:rsidRPr="00B114D1">
        <w:rPr>
          <w:rFonts w:eastAsia="Times New Roman" w:cs="Times New Roman"/>
          <w:i/>
          <w:iCs/>
          <w:szCs w:val="24"/>
          <w:lang w:eastAsia="en-US"/>
        </w:rPr>
        <w:t>Energy Policy</w:t>
      </w:r>
      <w:r w:rsidRPr="00B114D1">
        <w:rPr>
          <w:rFonts w:eastAsia="Times New Roman" w:cs="Times New Roman"/>
          <w:szCs w:val="24"/>
          <w:lang w:eastAsia="en-US"/>
        </w:rPr>
        <w:t xml:space="preserve">, </w:t>
      </w:r>
      <w:r w:rsidRPr="00B114D1">
        <w:rPr>
          <w:rFonts w:eastAsia="Times New Roman" w:cs="Times New Roman"/>
          <w:i/>
          <w:iCs/>
          <w:szCs w:val="24"/>
          <w:lang w:eastAsia="en-US"/>
        </w:rPr>
        <w:t>74</w:t>
      </w:r>
      <w:r w:rsidRPr="00B114D1">
        <w:rPr>
          <w:rFonts w:eastAsia="Times New Roman" w:cs="Times New Roman"/>
          <w:szCs w:val="24"/>
          <w:lang w:eastAsia="en-US"/>
        </w:rPr>
        <w:t>, 190–214.</w:t>
      </w:r>
    </w:p>
    <w:p w14:paraId="39C5B7C2" w14:textId="6991EBC1"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i/>
          <w:iCs/>
          <w:szCs w:val="24"/>
          <w:lang w:eastAsia="en-US"/>
        </w:rPr>
        <w:t>Garrison et al. - Looking Up How Green Roofs and Cool Roofs Can Red.pdf</w:t>
      </w:r>
      <w:r w:rsidRPr="00B114D1">
        <w:rPr>
          <w:rFonts w:eastAsia="Times New Roman" w:cs="Times New Roman"/>
          <w:szCs w:val="24"/>
          <w:lang w:eastAsia="en-US"/>
        </w:rPr>
        <w:t xml:space="preserve">. (n.d.). Retrieved from </w:t>
      </w:r>
      <w:hyperlink r:id="rId64" w:history="1">
        <w:r w:rsidRPr="00B114D1">
          <w:rPr>
            <w:rFonts w:eastAsia="Times New Roman" w:cs="Times New Roman"/>
            <w:color w:val="0000FF"/>
            <w:szCs w:val="24"/>
            <w:u w:val="single"/>
            <w:lang w:eastAsia="en-US"/>
          </w:rPr>
          <w:t>https://www.nrdc.org/sites/default/files/GreenRoofsReport.pdf</w:t>
        </w:r>
      </w:hyperlink>
    </w:p>
    <w:p w14:paraId="71276717"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Garrison, N., Horowitz, C., </w:t>
      </w:r>
      <w:proofErr w:type="spellStart"/>
      <w:r w:rsidRPr="00B114D1">
        <w:rPr>
          <w:rFonts w:eastAsia="Times New Roman" w:cs="Times New Roman"/>
          <w:szCs w:val="24"/>
          <w:lang w:eastAsia="en-US"/>
        </w:rPr>
        <w:t>Lunghino</w:t>
      </w:r>
      <w:proofErr w:type="spellEnd"/>
      <w:r w:rsidRPr="00B114D1">
        <w:rPr>
          <w:rFonts w:eastAsia="Times New Roman" w:cs="Times New Roman"/>
          <w:szCs w:val="24"/>
          <w:lang w:eastAsia="en-US"/>
        </w:rPr>
        <w:t xml:space="preserve">, C. A., Devine, J., &amp; Beckman, D. S. (2012). </w:t>
      </w:r>
      <w:r w:rsidRPr="00B114D1">
        <w:rPr>
          <w:rFonts w:eastAsia="Times New Roman" w:cs="Times New Roman"/>
          <w:i/>
          <w:iCs/>
          <w:szCs w:val="24"/>
          <w:lang w:eastAsia="en-US"/>
        </w:rPr>
        <w:t>Looking Up: How Green Roofs and Cool Roofs Can Reduce Energy Use, Address Climate Change, and Protect Water Resources in Southern California</w:t>
      </w:r>
      <w:r w:rsidRPr="00B114D1">
        <w:rPr>
          <w:rFonts w:eastAsia="Times New Roman" w:cs="Times New Roman"/>
          <w:szCs w:val="24"/>
          <w:lang w:eastAsia="en-US"/>
        </w:rPr>
        <w:t xml:space="preserve"> (p. 33). NRDC.</w:t>
      </w:r>
    </w:p>
    <w:p w14:paraId="0FAAC07D" w14:textId="1E0E3943"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Ge, J., &amp; Levinson, R. M. (2016). </w:t>
      </w:r>
      <w:r w:rsidRPr="00B114D1">
        <w:rPr>
          <w:rFonts w:eastAsia="Times New Roman" w:cs="Times New Roman"/>
          <w:i/>
          <w:iCs/>
          <w:szCs w:val="24"/>
          <w:lang w:eastAsia="en-US"/>
        </w:rPr>
        <w:t>The Advancement of Cool Roof Standards in China from 2010 to 2015</w:t>
      </w:r>
      <w:r w:rsidRPr="00B114D1">
        <w:rPr>
          <w:rFonts w:eastAsia="Times New Roman" w:cs="Times New Roman"/>
          <w:szCs w:val="24"/>
          <w:lang w:eastAsia="en-US"/>
        </w:rPr>
        <w:t xml:space="preserve"> (No. LBNL--1007007, 1361499). </w:t>
      </w:r>
      <w:hyperlink r:id="rId65" w:history="1">
        <w:r w:rsidRPr="00B114D1">
          <w:rPr>
            <w:rFonts w:eastAsia="Times New Roman" w:cs="Times New Roman"/>
            <w:color w:val="0000FF"/>
            <w:szCs w:val="24"/>
            <w:u w:val="single"/>
            <w:lang w:eastAsia="en-US"/>
          </w:rPr>
          <w:t>https://doi.org/10.2172/1361499</w:t>
        </w:r>
      </w:hyperlink>
    </w:p>
    <w:p w14:paraId="24A73AE0" w14:textId="22B77344"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Getter, K. L., &amp; Rowe, D. B. (2006). The Role of Extensive Green Roofs in Sustainable Development. </w:t>
      </w:r>
      <w:proofErr w:type="spellStart"/>
      <w:r w:rsidRPr="00B114D1">
        <w:rPr>
          <w:rFonts w:eastAsia="Times New Roman" w:cs="Times New Roman"/>
          <w:i/>
          <w:iCs/>
          <w:szCs w:val="24"/>
          <w:lang w:eastAsia="en-US"/>
        </w:rPr>
        <w:t>HortScience</w:t>
      </w:r>
      <w:proofErr w:type="spellEnd"/>
      <w:r w:rsidRPr="00B114D1">
        <w:rPr>
          <w:rFonts w:eastAsia="Times New Roman" w:cs="Times New Roman"/>
          <w:szCs w:val="24"/>
          <w:lang w:eastAsia="en-US"/>
        </w:rPr>
        <w:t xml:space="preserve">, </w:t>
      </w:r>
      <w:r w:rsidRPr="00B114D1">
        <w:rPr>
          <w:rFonts w:eastAsia="Times New Roman" w:cs="Times New Roman"/>
          <w:i/>
          <w:iCs/>
          <w:szCs w:val="24"/>
          <w:lang w:eastAsia="en-US"/>
        </w:rPr>
        <w:t>41</w:t>
      </w:r>
      <w:r w:rsidRPr="00B114D1">
        <w:rPr>
          <w:rFonts w:eastAsia="Times New Roman" w:cs="Times New Roman"/>
          <w:szCs w:val="24"/>
          <w:lang w:eastAsia="en-US"/>
        </w:rPr>
        <w:t xml:space="preserve">(5), 1276–1285. </w:t>
      </w:r>
      <w:hyperlink r:id="rId66" w:history="1">
        <w:r w:rsidRPr="00B114D1">
          <w:rPr>
            <w:rFonts w:eastAsia="Times New Roman" w:cs="Times New Roman"/>
            <w:color w:val="0000FF"/>
            <w:szCs w:val="24"/>
            <w:u w:val="single"/>
            <w:lang w:eastAsia="en-US"/>
          </w:rPr>
          <w:t>https://doi.org/10.21273/HORTSCI.41.5.1276</w:t>
        </w:r>
      </w:hyperlink>
    </w:p>
    <w:p w14:paraId="3E8A7772" w14:textId="72CDCCD2"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Getter, K. L., Rowe, D. B., Robertson, G. P., </w:t>
      </w:r>
      <w:proofErr w:type="spellStart"/>
      <w:r w:rsidRPr="00B114D1">
        <w:rPr>
          <w:rFonts w:eastAsia="Times New Roman" w:cs="Times New Roman"/>
          <w:szCs w:val="24"/>
          <w:lang w:eastAsia="en-US"/>
        </w:rPr>
        <w:t>Cregg</w:t>
      </w:r>
      <w:proofErr w:type="spellEnd"/>
      <w:r w:rsidRPr="00B114D1">
        <w:rPr>
          <w:rFonts w:eastAsia="Times New Roman" w:cs="Times New Roman"/>
          <w:szCs w:val="24"/>
          <w:lang w:eastAsia="en-US"/>
        </w:rPr>
        <w:t xml:space="preserve">, B. M., &amp; Andresen, J. A. (2009). Carbon Sequestration Potential of Extensive Green Roofs. </w:t>
      </w:r>
      <w:r w:rsidRPr="00B114D1">
        <w:rPr>
          <w:rFonts w:eastAsia="Times New Roman" w:cs="Times New Roman"/>
          <w:i/>
          <w:iCs/>
          <w:szCs w:val="24"/>
          <w:lang w:eastAsia="en-US"/>
        </w:rPr>
        <w:t>Environmental Science &amp; Technology</w:t>
      </w:r>
      <w:r w:rsidRPr="00B114D1">
        <w:rPr>
          <w:rFonts w:eastAsia="Times New Roman" w:cs="Times New Roman"/>
          <w:szCs w:val="24"/>
          <w:lang w:eastAsia="en-US"/>
        </w:rPr>
        <w:t xml:space="preserve">, </w:t>
      </w:r>
      <w:r w:rsidRPr="00B114D1">
        <w:rPr>
          <w:rFonts w:eastAsia="Times New Roman" w:cs="Times New Roman"/>
          <w:i/>
          <w:iCs/>
          <w:szCs w:val="24"/>
          <w:lang w:eastAsia="en-US"/>
        </w:rPr>
        <w:t>43</w:t>
      </w:r>
      <w:r w:rsidRPr="00B114D1">
        <w:rPr>
          <w:rFonts w:eastAsia="Times New Roman" w:cs="Times New Roman"/>
          <w:szCs w:val="24"/>
          <w:lang w:eastAsia="en-US"/>
        </w:rPr>
        <w:t xml:space="preserve">(19), 7564–7570. </w:t>
      </w:r>
      <w:hyperlink r:id="rId67" w:history="1">
        <w:r w:rsidRPr="00B114D1">
          <w:rPr>
            <w:rFonts w:eastAsia="Times New Roman" w:cs="Times New Roman"/>
            <w:color w:val="0000FF"/>
            <w:szCs w:val="24"/>
            <w:u w:val="single"/>
            <w:lang w:eastAsia="en-US"/>
          </w:rPr>
          <w:t>https://doi.org/10.1021/es901539x</w:t>
        </w:r>
      </w:hyperlink>
    </w:p>
    <w:p w14:paraId="6115229C"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Global buildings performance network, &amp; Central </w:t>
      </w:r>
      <w:proofErr w:type="spellStart"/>
      <w:r w:rsidRPr="00B114D1">
        <w:rPr>
          <w:rFonts w:eastAsia="Times New Roman" w:cs="Times New Roman"/>
          <w:szCs w:val="24"/>
          <w:lang w:eastAsia="en-US"/>
        </w:rPr>
        <w:t>european</w:t>
      </w:r>
      <w:proofErr w:type="spellEnd"/>
      <w:r w:rsidRPr="00B114D1">
        <w:rPr>
          <w:rFonts w:eastAsia="Times New Roman" w:cs="Times New Roman"/>
          <w:szCs w:val="24"/>
          <w:lang w:eastAsia="en-US"/>
        </w:rPr>
        <w:t xml:space="preserve"> university. (2012). </w:t>
      </w:r>
      <w:r w:rsidRPr="00B114D1">
        <w:rPr>
          <w:rFonts w:eastAsia="Times New Roman" w:cs="Times New Roman"/>
          <w:i/>
          <w:iCs/>
          <w:szCs w:val="24"/>
          <w:lang w:eastAsia="en-US"/>
        </w:rPr>
        <w:t>Best practice policies for low carbon &amp; energy buildings: based on scenario analysis</w:t>
      </w:r>
      <w:r w:rsidRPr="00B114D1">
        <w:rPr>
          <w:rFonts w:eastAsia="Times New Roman" w:cs="Times New Roman"/>
          <w:szCs w:val="24"/>
          <w:lang w:eastAsia="en-US"/>
        </w:rPr>
        <w:t xml:space="preserve">. Paris] (9 rue du Quatre </w:t>
      </w:r>
      <w:proofErr w:type="spellStart"/>
      <w:r w:rsidRPr="00B114D1">
        <w:rPr>
          <w:rFonts w:eastAsia="Times New Roman" w:cs="Times New Roman"/>
          <w:szCs w:val="24"/>
          <w:lang w:eastAsia="en-US"/>
        </w:rPr>
        <w:t>Septembre</w:t>
      </w:r>
      <w:proofErr w:type="spellEnd"/>
      <w:r w:rsidRPr="00B114D1">
        <w:rPr>
          <w:rFonts w:eastAsia="Times New Roman" w:cs="Times New Roman"/>
          <w:szCs w:val="24"/>
          <w:lang w:eastAsia="en-US"/>
        </w:rPr>
        <w:t>, 75002): Global buildings performance network.</w:t>
      </w:r>
    </w:p>
    <w:p w14:paraId="02DD9E7B" w14:textId="5C377B50"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Global Cool Cities Alliance. (n.d.). Global Cool Cities Alliance. Retrieved March 8, 2019, from Global Cool Cities Alliance website: </w:t>
      </w:r>
      <w:hyperlink r:id="rId68" w:history="1">
        <w:r w:rsidRPr="00B114D1">
          <w:rPr>
            <w:rFonts w:eastAsia="Times New Roman" w:cs="Times New Roman"/>
            <w:color w:val="0000FF"/>
            <w:szCs w:val="24"/>
            <w:u w:val="single"/>
            <w:lang w:eastAsia="en-US"/>
          </w:rPr>
          <w:t>https://globalcoolcities.org/</w:t>
        </w:r>
      </w:hyperlink>
    </w:p>
    <w:p w14:paraId="0B158611" w14:textId="5782A2F9"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Global Cool Cities Alliance, &amp; R20 Regions of Climate Action. (2012). </w:t>
      </w:r>
      <w:proofErr w:type="spellStart"/>
      <w:r w:rsidRPr="00B114D1">
        <w:rPr>
          <w:rFonts w:eastAsia="Times New Roman" w:cs="Times New Roman"/>
          <w:szCs w:val="24"/>
          <w:lang w:eastAsia="en-US"/>
        </w:rPr>
        <w:t>CoolRoofToolkit</w:t>
      </w:r>
      <w:proofErr w:type="spellEnd"/>
      <w:r w:rsidRPr="00B114D1">
        <w:rPr>
          <w:rFonts w:eastAsia="Times New Roman" w:cs="Times New Roman"/>
          <w:szCs w:val="24"/>
          <w:lang w:eastAsia="en-US"/>
        </w:rPr>
        <w:t xml:space="preserve">  A Practical Guide to Cool Roofs and Cool Pavement. Retrieved March 8, 2019, from </w:t>
      </w:r>
      <w:hyperlink r:id="rId69" w:history="1">
        <w:r w:rsidRPr="00B114D1">
          <w:rPr>
            <w:rFonts w:eastAsia="Times New Roman" w:cs="Times New Roman"/>
            <w:color w:val="0000FF"/>
            <w:szCs w:val="24"/>
            <w:u w:val="single"/>
            <w:lang w:eastAsia="en-US"/>
          </w:rPr>
          <w:t>https://www.coolrooftoolkit.org/wp-content/pdfs/CoolRoofToolkit_Full.pdf</w:t>
        </w:r>
      </w:hyperlink>
    </w:p>
    <w:p w14:paraId="53C4E230" w14:textId="09E25E74" w:rsidR="000778AD"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val="de-DE" w:eastAsia="en-US"/>
        </w:rPr>
        <w:t xml:space="preserve">Gobakis, K., Meier, H., Kolokotsa, D., Synnefa, A., Evans, R., &amp; Santamouris, M. (2016). </w:t>
      </w:r>
      <w:r w:rsidRPr="00B114D1">
        <w:rPr>
          <w:rFonts w:eastAsia="Times New Roman" w:cs="Times New Roman"/>
          <w:i/>
          <w:iCs/>
          <w:szCs w:val="24"/>
          <w:lang w:eastAsia="en-US"/>
        </w:rPr>
        <w:t>Cool Roofs in the European context</w:t>
      </w:r>
      <w:r w:rsidRPr="00B114D1">
        <w:rPr>
          <w:rFonts w:eastAsia="Times New Roman" w:cs="Times New Roman"/>
          <w:szCs w:val="24"/>
          <w:lang w:eastAsia="en-US"/>
        </w:rPr>
        <w:t>. 6.</w:t>
      </w:r>
    </w:p>
    <w:p w14:paraId="6F26FB85" w14:textId="0C58B0B6" w:rsidR="00ED4DCE" w:rsidRPr="00B114D1" w:rsidRDefault="00ED4DCE" w:rsidP="00ED4DCE">
      <w:pPr>
        <w:spacing w:after="0"/>
        <w:ind w:hanging="480"/>
        <w:jc w:val="left"/>
        <w:rPr>
          <w:rFonts w:eastAsia="Times New Roman" w:cs="Times New Roman"/>
          <w:szCs w:val="24"/>
          <w:lang w:eastAsia="en-US"/>
        </w:rPr>
      </w:pPr>
      <w:r w:rsidRPr="00B114D1">
        <w:rPr>
          <w:rFonts w:eastAsia="Times New Roman" w:cs="Times New Roman"/>
          <w:szCs w:val="24"/>
          <w:lang w:eastAsia="en-US"/>
        </w:rPr>
        <w:t>Grand View Research. (</w:t>
      </w:r>
      <w:r>
        <w:rPr>
          <w:rFonts w:eastAsia="Times New Roman" w:cs="Times New Roman"/>
          <w:szCs w:val="24"/>
          <w:lang w:eastAsia="en-US"/>
        </w:rPr>
        <w:t>2019</w:t>
      </w:r>
      <w:r w:rsidRPr="00B114D1">
        <w:rPr>
          <w:rFonts w:eastAsia="Times New Roman" w:cs="Times New Roman"/>
          <w:szCs w:val="24"/>
          <w:lang w:eastAsia="en-US"/>
        </w:rPr>
        <w:t xml:space="preserve">). </w:t>
      </w:r>
      <w:r w:rsidRPr="00ED4DCE">
        <w:rPr>
          <w:rFonts w:eastAsia="Times New Roman" w:cs="Times New Roman"/>
          <w:szCs w:val="24"/>
          <w:lang w:eastAsia="en-US"/>
        </w:rPr>
        <w:t xml:space="preserve">Cool Roof Market Size, Share &amp; Trends Analysis Report By Roof Type (Steep Slope, Low Slope), By Product (Single-ply Membranes, Asphalt Shingles, Metal Roofs, Coated Roofs), By Application, And Segment Forecasts, 2019 </w:t>
      </w:r>
      <w:r>
        <w:rPr>
          <w:rFonts w:eastAsia="Times New Roman" w:cs="Times New Roman"/>
          <w:szCs w:val="24"/>
          <w:lang w:eastAsia="en-US"/>
        </w:rPr>
        <w:t>–</w:t>
      </w:r>
      <w:r w:rsidRPr="00ED4DCE">
        <w:rPr>
          <w:rFonts w:eastAsia="Times New Roman" w:cs="Times New Roman"/>
          <w:szCs w:val="24"/>
          <w:lang w:eastAsia="en-US"/>
        </w:rPr>
        <w:t xml:space="preserve"> 2025</w:t>
      </w:r>
      <w:r>
        <w:rPr>
          <w:rFonts w:eastAsia="Times New Roman" w:cs="Times New Roman"/>
          <w:szCs w:val="24"/>
          <w:lang w:eastAsia="en-US"/>
        </w:rPr>
        <w:t xml:space="preserve">, </w:t>
      </w:r>
      <w:r w:rsidRPr="00B114D1">
        <w:rPr>
          <w:rFonts w:eastAsia="Times New Roman" w:cs="Times New Roman"/>
          <w:szCs w:val="24"/>
          <w:lang w:eastAsia="en-US"/>
        </w:rPr>
        <w:t xml:space="preserve">Retrieved </w:t>
      </w:r>
      <w:r>
        <w:rPr>
          <w:rFonts w:eastAsia="Times New Roman" w:cs="Times New Roman"/>
          <w:szCs w:val="24"/>
          <w:lang w:eastAsia="en-US"/>
        </w:rPr>
        <w:t>November 14</w:t>
      </w:r>
      <w:r w:rsidRPr="00B114D1">
        <w:rPr>
          <w:rFonts w:eastAsia="Times New Roman" w:cs="Times New Roman"/>
          <w:szCs w:val="24"/>
          <w:lang w:eastAsia="en-US"/>
        </w:rPr>
        <w:t xml:space="preserve">, 2019, from </w:t>
      </w:r>
      <w:hyperlink r:id="rId70" w:history="1">
        <w:r w:rsidRPr="00BD7977">
          <w:rPr>
            <w:rStyle w:val="Hyperlink"/>
            <w:rFonts w:eastAsia="Times New Roman" w:cs="Times New Roman"/>
            <w:szCs w:val="24"/>
            <w:lang w:eastAsia="en-US"/>
          </w:rPr>
          <w:t>https://www.grandviewresearch.com/industry-analysis/cool-roof-market</w:t>
        </w:r>
      </w:hyperlink>
      <w:r>
        <w:rPr>
          <w:rFonts w:eastAsia="Times New Roman" w:cs="Times New Roman"/>
          <w:color w:val="0000FF"/>
          <w:szCs w:val="24"/>
          <w:u w:val="single"/>
          <w:lang w:eastAsia="en-US"/>
        </w:rPr>
        <w:t xml:space="preserve"> </w:t>
      </w:r>
    </w:p>
    <w:p w14:paraId="4C4E33D3" w14:textId="77777777" w:rsidR="00ED4DCE" w:rsidRPr="00B114D1" w:rsidRDefault="00ED4DCE" w:rsidP="000778AD">
      <w:pPr>
        <w:spacing w:after="0"/>
        <w:ind w:hanging="480"/>
        <w:jc w:val="left"/>
        <w:rPr>
          <w:rFonts w:eastAsia="Times New Roman" w:cs="Times New Roman"/>
          <w:szCs w:val="24"/>
          <w:lang w:eastAsia="en-US"/>
        </w:rPr>
      </w:pPr>
    </w:p>
    <w:p w14:paraId="43263C1F" w14:textId="49B30E69"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Grand View Research. (n.d.-a). Cool Roof Coating Market Size &amp; Share | Industry Report, 2018-2025. Retrieved March 13, 2019, from </w:t>
      </w:r>
      <w:hyperlink r:id="rId71" w:history="1">
        <w:r w:rsidRPr="00B114D1">
          <w:rPr>
            <w:rFonts w:eastAsia="Times New Roman" w:cs="Times New Roman"/>
            <w:color w:val="0000FF"/>
            <w:szCs w:val="24"/>
            <w:u w:val="single"/>
            <w:lang w:eastAsia="en-US"/>
          </w:rPr>
          <w:t>https://www.grandviewresearch.com/industry-analysis/cool-roof-coating-market</w:t>
        </w:r>
      </w:hyperlink>
    </w:p>
    <w:p w14:paraId="2CDD4303" w14:textId="753CB7D2"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Grand View Research. (n.d.-b). Cool Roof Coating Market Worth $5.41 Billion By 2025 | CAGR 7.0%. Retrieved March 13, 2019, from </w:t>
      </w:r>
      <w:hyperlink r:id="rId72" w:history="1">
        <w:r w:rsidRPr="00B114D1">
          <w:rPr>
            <w:rFonts w:eastAsia="Times New Roman" w:cs="Times New Roman"/>
            <w:color w:val="0000FF"/>
            <w:szCs w:val="24"/>
            <w:u w:val="single"/>
            <w:lang w:eastAsia="en-US"/>
          </w:rPr>
          <w:t>https://www.grandviewresearch.com/press-release/global-cool-roof-coating-market</w:t>
        </w:r>
      </w:hyperlink>
    </w:p>
    <w:p w14:paraId="3F608416" w14:textId="77777777"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Graveline</w:t>
      </w:r>
      <w:proofErr w:type="spellEnd"/>
      <w:r w:rsidRPr="00B114D1">
        <w:rPr>
          <w:rFonts w:eastAsia="Times New Roman" w:cs="Times New Roman"/>
          <w:szCs w:val="24"/>
          <w:lang w:eastAsia="en-US"/>
        </w:rPr>
        <w:t>, S. P. (2014). Still Cool After All These Years: White Reflective Roofing Stands Up to Scientific Scrutiny.</w:t>
      </w:r>
    </w:p>
    <w:p w14:paraId="74B80A18" w14:textId="3564DFC9"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Green Roof Technology. (2019). Frequently Asked Questions (FAQs) about Green Roof Consulting/Design. Retrieved March 27, 2019, from </w:t>
      </w:r>
      <w:hyperlink r:id="rId73" w:history="1">
        <w:r w:rsidRPr="00B114D1">
          <w:rPr>
            <w:rFonts w:eastAsia="Times New Roman" w:cs="Times New Roman"/>
            <w:color w:val="0000FF"/>
            <w:szCs w:val="24"/>
            <w:u w:val="single"/>
            <w:lang w:eastAsia="en-US"/>
          </w:rPr>
          <w:t>http://www.greenrooftechnology.com/green-roofs-explained</w:t>
        </w:r>
      </w:hyperlink>
    </w:p>
    <w:p w14:paraId="53682D35" w14:textId="79E9FC74"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Green Roofs for Healthy Cities - North America. (2017). GreenRoofIndustrySurvey2016ExecutiveSummary.pdf. Retrieved March 29, 2019, from </w:t>
      </w:r>
      <w:hyperlink r:id="rId74" w:history="1">
        <w:r w:rsidRPr="00B114D1">
          <w:rPr>
            <w:rFonts w:eastAsia="Times New Roman" w:cs="Times New Roman"/>
            <w:color w:val="0000FF"/>
            <w:szCs w:val="24"/>
            <w:u w:val="single"/>
            <w:lang w:eastAsia="en-US"/>
          </w:rPr>
          <w:t>https://static1.squarespace.com/static/58e3eecf2994ca997dd56381/t/5967869229687ff1cfbb6ada/1499956889472/GreenRoofIndustrySurvey2016ExecutiveSummary.pdf</w:t>
        </w:r>
      </w:hyperlink>
    </w:p>
    <w:p w14:paraId="5E9B3912"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i/>
          <w:iCs/>
          <w:szCs w:val="24"/>
          <w:lang w:eastAsia="en-US"/>
        </w:rPr>
        <w:t>**Green Roofs**Carbon sequestration**Germany**</w:t>
      </w:r>
      <w:r w:rsidRPr="00B114D1">
        <w:rPr>
          <w:rFonts w:eastAsia="Times New Roman" w:cs="Times New Roman"/>
          <w:szCs w:val="24"/>
          <w:lang w:eastAsia="en-US"/>
        </w:rPr>
        <w:t>. (n.d.).</w:t>
      </w:r>
    </w:p>
    <w:p w14:paraId="03E95A2F"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i/>
          <w:iCs/>
          <w:szCs w:val="24"/>
          <w:lang w:eastAsia="en-US"/>
        </w:rPr>
        <w:t>**Green Roofs**Review**Benefits costs recommendations references**</w:t>
      </w:r>
      <w:r w:rsidRPr="00B114D1">
        <w:rPr>
          <w:rFonts w:eastAsia="Times New Roman" w:cs="Times New Roman"/>
          <w:szCs w:val="24"/>
          <w:lang w:eastAsia="en-US"/>
        </w:rPr>
        <w:t>. (n.d.).</w:t>
      </w:r>
    </w:p>
    <w:p w14:paraId="2A356D1B" w14:textId="2086F790"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Greenroofs.com. (2019). Greenroofs.com Projects Database. Retrieved April 5, 2019, from Greenroofs.com website: </w:t>
      </w:r>
      <w:hyperlink r:id="rId75" w:history="1">
        <w:r w:rsidRPr="00B114D1">
          <w:rPr>
            <w:rFonts w:eastAsia="Times New Roman" w:cs="Times New Roman"/>
            <w:color w:val="0000FF"/>
            <w:szCs w:val="24"/>
            <w:u w:val="single"/>
            <w:lang w:eastAsia="en-US"/>
          </w:rPr>
          <w:t>https://www.greenroofs.com/projects/</w:t>
        </w:r>
      </w:hyperlink>
    </w:p>
    <w:p w14:paraId="5EA768D8" w14:textId="74D407E1"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val="pt-PT" w:eastAsia="en-US"/>
        </w:rPr>
        <w:t>Grinde</w:t>
      </w:r>
      <w:proofErr w:type="spellEnd"/>
      <w:r w:rsidRPr="00B114D1">
        <w:rPr>
          <w:rFonts w:eastAsia="Times New Roman" w:cs="Times New Roman"/>
          <w:szCs w:val="24"/>
          <w:lang w:val="pt-PT" w:eastAsia="en-US"/>
        </w:rPr>
        <w:t xml:space="preserve">, B., &amp; Patil, G. G. (2009). </w:t>
      </w:r>
      <w:r w:rsidRPr="00B114D1">
        <w:rPr>
          <w:rFonts w:eastAsia="Times New Roman" w:cs="Times New Roman"/>
          <w:szCs w:val="24"/>
          <w:lang w:eastAsia="en-US"/>
        </w:rPr>
        <w:t xml:space="preserve">Biophilia: Does Visual Contact with Nature Impact on Health and Well-Being? </w:t>
      </w:r>
      <w:r w:rsidRPr="00B114D1">
        <w:rPr>
          <w:rFonts w:eastAsia="Times New Roman" w:cs="Times New Roman"/>
          <w:i/>
          <w:iCs/>
          <w:szCs w:val="24"/>
          <w:lang w:eastAsia="en-US"/>
        </w:rPr>
        <w:t>International Journal of Environmental Research and Public Health</w:t>
      </w:r>
      <w:r w:rsidRPr="00B114D1">
        <w:rPr>
          <w:rFonts w:eastAsia="Times New Roman" w:cs="Times New Roman"/>
          <w:szCs w:val="24"/>
          <w:lang w:eastAsia="en-US"/>
        </w:rPr>
        <w:t xml:space="preserve">, </w:t>
      </w:r>
      <w:r w:rsidRPr="00B114D1">
        <w:rPr>
          <w:rFonts w:eastAsia="Times New Roman" w:cs="Times New Roman"/>
          <w:i/>
          <w:iCs/>
          <w:szCs w:val="24"/>
          <w:lang w:eastAsia="en-US"/>
        </w:rPr>
        <w:t>6</w:t>
      </w:r>
      <w:r w:rsidRPr="00B114D1">
        <w:rPr>
          <w:rFonts w:eastAsia="Times New Roman" w:cs="Times New Roman"/>
          <w:szCs w:val="24"/>
          <w:lang w:eastAsia="en-US"/>
        </w:rPr>
        <w:t xml:space="preserve">(9), 2332–2343. </w:t>
      </w:r>
      <w:hyperlink r:id="rId76" w:history="1">
        <w:r w:rsidRPr="00B114D1">
          <w:rPr>
            <w:rFonts w:eastAsia="Times New Roman" w:cs="Times New Roman"/>
            <w:color w:val="0000FF"/>
            <w:szCs w:val="24"/>
            <w:u w:val="single"/>
            <w:lang w:eastAsia="en-US"/>
          </w:rPr>
          <w:t>https://doi.org/10.3390/ijerph6092332</w:t>
        </w:r>
      </w:hyperlink>
    </w:p>
    <w:p w14:paraId="576DFD9C" w14:textId="77777777" w:rsidR="000778AD" w:rsidRPr="00B114D1" w:rsidRDefault="000778AD" w:rsidP="000778AD">
      <w:pPr>
        <w:spacing w:after="0"/>
        <w:ind w:hanging="480"/>
        <w:jc w:val="left"/>
        <w:rPr>
          <w:rFonts w:eastAsia="Times New Roman" w:cs="Times New Roman"/>
          <w:szCs w:val="24"/>
          <w:lang w:val="de-DE" w:eastAsia="en-US"/>
        </w:rPr>
      </w:pPr>
      <w:r w:rsidRPr="00B114D1">
        <w:rPr>
          <w:rFonts w:eastAsia="Times New Roman" w:cs="Times New Roman"/>
          <w:szCs w:val="24"/>
          <w:lang w:val="de-DE" w:eastAsia="en-US"/>
        </w:rPr>
        <w:t xml:space="preserve">Hermans, R. D., Kohler, J. A., Knebel, D. E., Lutz, J. D., Brandt, D. L., McBride, M. F., … Doerr, R. G. (2006). </w:t>
      </w:r>
      <w:r w:rsidRPr="00B114D1">
        <w:rPr>
          <w:rFonts w:eastAsia="Times New Roman" w:cs="Times New Roman"/>
          <w:i/>
          <w:iCs/>
          <w:szCs w:val="24"/>
          <w:lang w:val="de-DE" w:eastAsia="en-US"/>
        </w:rPr>
        <w:t>ASHRAE STANDARDS COMMITTEE 2005-2006</w:t>
      </w:r>
      <w:r w:rsidRPr="00B114D1">
        <w:rPr>
          <w:rFonts w:eastAsia="Times New Roman" w:cs="Times New Roman"/>
          <w:szCs w:val="24"/>
          <w:lang w:val="de-DE" w:eastAsia="en-US"/>
        </w:rPr>
        <w:t>. 72.</w:t>
      </w:r>
    </w:p>
    <w:p w14:paraId="31A72D07"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val="de-DE" w:eastAsia="en-US"/>
        </w:rPr>
        <w:t xml:space="preserve">Hernández-Pérez, I., Álvarez, G., Xamán, J., Zavala-Guillén, I., Arce, J., &amp; Simá, E. (2014). </w:t>
      </w:r>
      <w:r w:rsidRPr="00B114D1">
        <w:rPr>
          <w:rFonts w:eastAsia="Times New Roman" w:cs="Times New Roman"/>
          <w:szCs w:val="24"/>
          <w:lang w:eastAsia="en-US"/>
        </w:rPr>
        <w:t xml:space="preserve">Thermal performance of reflective materials applied to exterior building components - A review. </w:t>
      </w:r>
      <w:r w:rsidRPr="00B114D1">
        <w:rPr>
          <w:rFonts w:eastAsia="Times New Roman" w:cs="Times New Roman"/>
          <w:i/>
          <w:iCs/>
          <w:szCs w:val="24"/>
          <w:lang w:eastAsia="en-US"/>
        </w:rPr>
        <w:t>Energy and Buildings</w:t>
      </w:r>
      <w:r w:rsidRPr="00B114D1">
        <w:rPr>
          <w:rFonts w:eastAsia="Times New Roman" w:cs="Times New Roman"/>
          <w:szCs w:val="24"/>
          <w:lang w:eastAsia="en-US"/>
        </w:rPr>
        <w:t xml:space="preserve">, </w:t>
      </w:r>
      <w:r w:rsidRPr="00B114D1">
        <w:rPr>
          <w:rFonts w:eastAsia="Times New Roman" w:cs="Times New Roman"/>
          <w:i/>
          <w:iCs/>
          <w:szCs w:val="24"/>
          <w:lang w:eastAsia="en-US"/>
        </w:rPr>
        <w:t>80</w:t>
      </w:r>
      <w:r w:rsidRPr="00B114D1">
        <w:rPr>
          <w:rFonts w:eastAsia="Times New Roman" w:cs="Times New Roman"/>
          <w:szCs w:val="24"/>
          <w:lang w:eastAsia="en-US"/>
        </w:rPr>
        <w:t>, 81–105.</w:t>
      </w:r>
    </w:p>
    <w:p w14:paraId="757739D6" w14:textId="053F4844"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Heusinger, J., &amp; Weber, S. (2017). Extensive green roof CO2 exchange and its seasonal variation quantified by eddy covariance measurements. </w:t>
      </w:r>
      <w:r w:rsidRPr="00B114D1">
        <w:rPr>
          <w:rFonts w:eastAsia="Times New Roman" w:cs="Times New Roman"/>
          <w:i/>
          <w:iCs/>
          <w:szCs w:val="24"/>
          <w:lang w:eastAsia="en-US"/>
        </w:rPr>
        <w:t>Science of The Total Environment</w:t>
      </w:r>
      <w:r w:rsidRPr="00B114D1">
        <w:rPr>
          <w:rFonts w:eastAsia="Times New Roman" w:cs="Times New Roman"/>
          <w:szCs w:val="24"/>
          <w:lang w:eastAsia="en-US"/>
        </w:rPr>
        <w:t xml:space="preserve">, </w:t>
      </w:r>
      <w:r w:rsidRPr="00B114D1">
        <w:rPr>
          <w:rFonts w:eastAsia="Times New Roman" w:cs="Times New Roman"/>
          <w:i/>
          <w:iCs/>
          <w:szCs w:val="24"/>
          <w:lang w:eastAsia="en-US"/>
        </w:rPr>
        <w:t>607–608</w:t>
      </w:r>
      <w:r w:rsidRPr="00B114D1">
        <w:rPr>
          <w:rFonts w:eastAsia="Times New Roman" w:cs="Times New Roman"/>
          <w:szCs w:val="24"/>
          <w:lang w:eastAsia="en-US"/>
        </w:rPr>
        <w:t xml:space="preserve">, 623–632. </w:t>
      </w:r>
      <w:hyperlink r:id="rId77" w:history="1">
        <w:r w:rsidRPr="00B114D1">
          <w:rPr>
            <w:rFonts w:eastAsia="Times New Roman" w:cs="Times New Roman"/>
            <w:color w:val="0000FF"/>
            <w:szCs w:val="24"/>
            <w:u w:val="single"/>
            <w:lang w:eastAsia="en-US"/>
          </w:rPr>
          <w:t>https://doi.org/10.1016/j.scitotenv.2017.07.052</w:t>
        </w:r>
      </w:hyperlink>
    </w:p>
    <w:p w14:paraId="79F2ADD7" w14:textId="67C40030" w:rsidR="000778AD" w:rsidRPr="00B114D1" w:rsidRDefault="000778AD" w:rsidP="000778AD">
      <w:pPr>
        <w:spacing w:after="0"/>
        <w:ind w:hanging="480"/>
        <w:jc w:val="left"/>
        <w:rPr>
          <w:rFonts w:eastAsia="Times New Roman" w:cs="Times New Roman"/>
          <w:szCs w:val="24"/>
          <w:lang w:eastAsia="en-US"/>
        </w:rPr>
      </w:pPr>
      <w:r w:rsidRPr="004728D7">
        <w:rPr>
          <w:rFonts w:eastAsia="Times New Roman" w:cs="Times New Roman"/>
          <w:i/>
          <w:iCs/>
          <w:szCs w:val="24"/>
          <w:highlight w:val="yellow"/>
          <w:lang w:eastAsia="en-US"/>
          <w:rPrChange w:id="1481" w:author="Catherine Foster" w:date="2020-05-07T16:41:00Z">
            <w:rPr>
              <w:rFonts w:eastAsia="Times New Roman" w:cs="Times New Roman"/>
              <w:i/>
              <w:iCs/>
              <w:szCs w:val="24"/>
              <w:lang w:eastAsia="en-US"/>
            </w:rPr>
          </w:rPrChange>
        </w:rPr>
        <w:t>ib_-_cool_roofs_-_hyd_workshop.pdf</w:t>
      </w:r>
      <w:r w:rsidRPr="004728D7">
        <w:rPr>
          <w:rFonts w:eastAsia="Times New Roman" w:cs="Times New Roman"/>
          <w:szCs w:val="24"/>
          <w:highlight w:val="yellow"/>
          <w:lang w:eastAsia="en-US"/>
          <w:rPrChange w:id="1482" w:author="Catherine Foster" w:date="2020-05-07T16:41:00Z">
            <w:rPr>
              <w:rFonts w:eastAsia="Times New Roman" w:cs="Times New Roman"/>
              <w:szCs w:val="24"/>
              <w:lang w:eastAsia="en-US"/>
            </w:rPr>
          </w:rPrChange>
        </w:rPr>
        <w:t xml:space="preserve">. (n.d.). Retrieved from </w:t>
      </w:r>
      <w:r w:rsidR="00C52A9C" w:rsidRPr="004728D7">
        <w:rPr>
          <w:highlight w:val="yellow"/>
          <w:rPrChange w:id="1483" w:author="Catherine Foster" w:date="2020-05-07T16:41:00Z">
            <w:rPr/>
          </w:rPrChange>
        </w:rPr>
        <w:fldChar w:fldCharType="begin"/>
      </w:r>
      <w:r w:rsidR="00C52A9C" w:rsidRPr="004728D7">
        <w:rPr>
          <w:highlight w:val="yellow"/>
          <w:rPrChange w:id="1484" w:author="Catherine Foster" w:date="2020-05-07T16:41:00Z">
            <w:rPr/>
          </w:rPrChange>
        </w:rPr>
        <w:instrText xml:space="preserve"> HYPERLINK "https://assets.nrdc.org/sites/default/files/ib_-_cool_roofs_-_hyd_workshop.pdf?_ga=2.95997468.1489606253.1525717407-521766524.1516923806" </w:instrText>
      </w:r>
      <w:r w:rsidR="00C52A9C" w:rsidRPr="004728D7">
        <w:rPr>
          <w:highlight w:val="yellow"/>
          <w:rPrChange w:id="1485" w:author="Catherine Foster" w:date="2020-05-07T16:41:00Z">
            <w:rPr/>
          </w:rPrChange>
        </w:rPr>
        <w:fldChar w:fldCharType="separate"/>
      </w:r>
      <w:r w:rsidRPr="004728D7">
        <w:rPr>
          <w:rFonts w:eastAsia="Times New Roman" w:cs="Times New Roman"/>
          <w:color w:val="0000FF"/>
          <w:szCs w:val="24"/>
          <w:highlight w:val="yellow"/>
          <w:u w:val="single"/>
          <w:lang w:eastAsia="en-US"/>
          <w:rPrChange w:id="1486" w:author="Catherine Foster" w:date="2020-05-07T16:41:00Z">
            <w:rPr>
              <w:rFonts w:eastAsia="Times New Roman" w:cs="Times New Roman"/>
              <w:color w:val="0000FF"/>
              <w:szCs w:val="24"/>
              <w:u w:val="single"/>
              <w:lang w:eastAsia="en-US"/>
            </w:rPr>
          </w:rPrChange>
        </w:rPr>
        <w:t>https://assets.nrdc.org/sites/default/files/ib_-_cool_roofs_-_hyd_workshop.pdf?_ga=2.95997468.1489606253.1525717407-521766524.1516923806</w:t>
      </w:r>
      <w:r w:rsidR="00C52A9C" w:rsidRPr="004728D7">
        <w:rPr>
          <w:rFonts w:eastAsia="Times New Roman" w:cs="Times New Roman"/>
          <w:color w:val="0000FF"/>
          <w:szCs w:val="24"/>
          <w:highlight w:val="yellow"/>
          <w:u w:val="single"/>
          <w:lang w:eastAsia="en-US"/>
          <w:rPrChange w:id="1487" w:author="Catherine Foster" w:date="2020-05-07T16:41:00Z">
            <w:rPr>
              <w:rFonts w:eastAsia="Times New Roman" w:cs="Times New Roman"/>
              <w:color w:val="0000FF"/>
              <w:szCs w:val="24"/>
              <w:u w:val="single"/>
              <w:lang w:eastAsia="en-US"/>
            </w:rPr>
          </w:rPrChange>
        </w:rPr>
        <w:fldChar w:fldCharType="end"/>
      </w:r>
    </w:p>
    <w:p w14:paraId="6E040EE8"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International Energy Agency. (2013a). </w:t>
      </w:r>
      <w:r w:rsidRPr="00B114D1">
        <w:rPr>
          <w:rFonts w:eastAsia="Times New Roman" w:cs="Times New Roman"/>
          <w:i/>
          <w:iCs/>
          <w:szCs w:val="24"/>
          <w:lang w:eastAsia="en-US"/>
        </w:rPr>
        <w:t>Technology Roadmap Energy Efficient Building Envelopes</w:t>
      </w:r>
      <w:r w:rsidRPr="00B114D1">
        <w:rPr>
          <w:rFonts w:eastAsia="Times New Roman" w:cs="Times New Roman"/>
          <w:szCs w:val="24"/>
          <w:lang w:eastAsia="en-US"/>
        </w:rPr>
        <w:t>. 68.</w:t>
      </w:r>
    </w:p>
    <w:p w14:paraId="2CBCD996"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lastRenderedPageBreak/>
        <w:t xml:space="preserve">International Energy Agency (Ed.). (2013b). </w:t>
      </w:r>
      <w:r w:rsidRPr="00B114D1">
        <w:rPr>
          <w:rFonts w:eastAsia="Times New Roman" w:cs="Times New Roman"/>
          <w:i/>
          <w:iCs/>
          <w:szCs w:val="24"/>
          <w:lang w:eastAsia="en-US"/>
        </w:rPr>
        <w:t>Transition to sustainable buildings: strategies and opportunities to 2050</w:t>
      </w:r>
      <w:r w:rsidRPr="00B114D1">
        <w:rPr>
          <w:rFonts w:eastAsia="Times New Roman" w:cs="Times New Roman"/>
          <w:szCs w:val="24"/>
          <w:lang w:eastAsia="en-US"/>
        </w:rPr>
        <w:t>. Paris: IEA Publ.</w:t>
      </w:r>
    </w:p>
    <w:p w14:paraId="63F41A58"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International Energy Agency. (2016). </w:t>
      </w:r>
      <w:r w:rsidRPr="00B114D1">
        <w:rPr>
          <w:rFonts w:eastAsia="Times New Roman" w:cs="Times New Roman"/>
          <w:i/>
          <w:iCs/>
          <w:szCs w:val="24"/>
          <w:lang w:eastAsia="en-US"/>
        </w:rPr>
        <w:t>Energy Technology Perspectives 2016</w:t>
      </w:r>
      <w:r w:rsidRPr="00B114D1">
        <w:rPr>
          <w:rFonts w:eastAsia="Times New Roman" w:cs="Times New Roman"/>
          <w:szCs w:val="24"/>
          <w:lang w:eastAsia="en-US"/>
        </w:rPr>
        <w:t>.</w:t>
      </w:r>
    </w:p>
    <w:p w14:paraId="26A38D6B" w14:textId="65482713"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Jacobson, M. Z., &amp; Ten </w:t>
      </w:r>
      <w:proofErr w:type="spellStart"/>
      <w:r w:rsidRPr="00B114D1">
        <w:rPr>
          <w:rFonts w:eastAsia="Times New Roman" w:cs="Times New Roman"/>
          <w:szCs w:val="24"/>
          <w:lang w:eastAsia="en-US"/>
        </w:rPr>
        <w:t>Hoeve</w:t>
      </w:r>
      <w:proofErr w:type="spellEnd"/>
      <w:r w:rsidRPr="00B114D1">
        <w:rPr>
          <w:rFonts w:eastAsia="Times New Roman" w:cs="Times New Roman"/>
          <w:szCs w:val="24"/>
          <w:lang w:eastAsia="en-US"/>
        </w:rPr>
        <w:t xml:space="preserve">, J. E. (2012). Effects of Urban Surfaces and White Roofs on Global and Regional Climate. </w:t>
      </w:r>
      <w:r w:rsidRPr="00B114D1">
        <w:rPr>
          <w:rFonts w:eastAsia="Times New Roman" w:cs="Times New Roman"/>
          <w:i/>
          <w:iCs/>
          <w:szCs w:val="24"/>
          <w:lang w:eastAsia="en-US"/>
        </w:rPr>
        <w:t>Journal of Climate</w:t>
      </w:r>
      <w:r w:rsidRPr="00B114D1">
        <w:rPr>
          <w:rFonts w:eastAsia="Times New Roman" w:cs="Times New Roman"/>
          <w:szCs w:val="24"/>
          <w:lang w:eastAsia="en-US"/>
        </w:rPr>
        <w:t xml:space="preserve">, </w:t>
      </w:r>
      <w:r w:rsidRPr="00B114D1">
        <w:rPr>
          <w:rFonts w:eastAsia="Times New Roman" w:cs="Times New Roman"/>
          <w:i/>
          <w:iCs/>
          <w:szCs w:val="24"/>
          <w:lang w:eastAsia="en-US"/>
        </w:rPr>
        <w:t>25</w:t>
      </w:r>
      <w:r w:rsidRPr="00B114D1">
        <w:rPr>
          <w:rFonts w:eastAsia="Times New Roman" w:cs="Times New Roman"/>
          <w:szCs w:val="24"/>
          <w:lang w:eastAsia="en-US"/>
        </w:rPr>
        <w:t xml:space="preserve">(3), 1028–1044. </w:t>
      </w:r>
      <w:hyperlink r:id="rId78" w:history="1">
        <w:r w:rsidRPr="00B114D1">
          <w:rPr>
            <w:rFonts w:eastAsia="Times New Roman" w:cs="Times New Roman"/>
            <w:color w:val="0000FF"/>
            <w:szCs w:val="24"/>
            <w:u w:val="single"/>
            <w:lang w:eastAsia="en-US"/>
          </w:rPr>
          <w:t>https://doi.org/10.1175/JCLI-D-11-00032.1</w:t>
        </w:r>
      </w:hyperlink>
    </w:p>
    <w:p w14:paraId="6B75077A" w14:textId="1C0FE47D"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Jaffal</w:t>
      </w:r>
      <w:proofErr w:type="spellEnd"/>
      <w:r w:rsidRPr="00B114D1">
        <w:rPr>
          <w:rFonts w:eastAsia="Times New Roman" w:cs="Times New Roman"/>
          <w:szCs w:val="24"/>
          <w:lang w:eastAsia="en-US"/>
        </w:rPr>
        <w:t xml:space="preserve">, I., </w:t>
      </w:r>
      <w:proofErr w:type="spellStart"/>
      <w:r w:rsidRPr="00B114D1">
        <w:rPr>
          <w:rFonts w:eastAsia="Times New Roman" w:cs="Times New Roman"/>
          <w:szCs w:val="24"/>
          <w:lang w:eastAsia="en-US"/>
        </w:rPr>
        <w:t>Ouldboukhitine</w:t>
      </w:r>
      <w:proofErr w:type="spellEnd"/>
      <w:r w:rsidRPr="00B114D1">
        <w:rPr>
          <w:rFonts w:eastAsia="Times New Roman" w:cs="Times New Roman"/>
          <w:szCs w:val="24"/>
          <w:lang w:eastAsia="en-US"/>
        </w:rPr>
        <w:t xml:space="preserve">, S.-E., &amp; </w:t>
      </w:r>
      <w:proofErr w:type="spellStart"/>
      <w:r w:rsidRPr="00B114D1">
        <w:rPr>
          <w:rFonts w:eastAsia="Times New Roman" w:cs="Times New Roman"/>
          <w:szCs w:val="24"/>
          <w:lang w:eastAsia="en-US"/>
        </w:rPr>
        <w:t>Belarbi</w:t>
      </w:r>
      <w:proofErr w:type="spellEnd"/>
      <w:r w:rsidRPr="00B114D1">
        <w:rPr>
          <w:rFonts w:eastAsia="Times New Roman" w:cs="Times New Roman"/>
          <w:szCs w:val="24"/>
          <w:lang w:eastAsia="en-US"/>
        </w:rPr>
        <w:t xml:space="preserve">, R. (2012). A comprehensive study of the impact of green roofs on building energy performance. </w:t>
      </w:r>
      <w:r w:rsidRPr="00B114D1">
        <w:rPr>
          <w:rFonts w:eastAsia="Times New Roman" w:cs="Times New Roman"/>
          <w:i/>
          <w:iCs/>
          <w:szCs w:val="24"/>
          <w:lang w:eastAsia="en-US"/>
        </w:rPr>
        <w:t>Renewable Energy</w:t>
      </w:r>
      <w:r w:rsidRPr="00B114D1">
        <w:rPr>
          <w:rFonts w:eastAsia="Times New Roman" w:cs="Times New Roman"/>
          <w:szCs w:val="24"/>
          <w:lang w:eastAsia="en-US"/>
        </w:rPr>
        <w:t xml:space="preserve">, </w:t>
      </w:r>
      <w:r w:rsidRPr="00B114D1">
        <w:rPr>
          <w:rFonts w:eastAsia="Times New Roman" w:cs="Times New Roman"/>
          <w:i/>
          <w:iCs/>
          <w:szCs w:val="24"/>
          <w:lang w:eastAsia="en-US"/>
        </w:rPr>
        <w:t>43</w:t>
      </w:r>
      <w:r w:rsidRPr="00B114D1">
        <w:rPr>
          <w:rFonts w:eastAsia="Times New Roman" w:cs="Times New Roman"/>
          <w:szCs w:val="24"/>
          <w:lang w:eastAsia="en-US"/>
        </w:rPr>
        <w:t xml:space="preserve">, 157–164. </w:t>
      </w:r>
      <w:hyperlink r:id="rId79" w:history="1">
        <w:r w:rsidRPr="00B114D1">
          <w:rPr>
            <w:rFonts w:eastAsia="Times New Roman" w:cs="Times New Roman"/>
            <w:color w:val="0000FF"/>
            <w:szCs w:val="24"/>
            <w:u w:val="single"/>
            <w:lang w:eastAsia="en-US"/>
          </w:rPr>
          <w:t>https://doi.org/10.1016/j.renene.2011.12.004</w:t>
        </w:r>
      </w:hyperlink>
    </w:p>
    <w:p w14:paraId="03ACC9B6" w14:textId="28BD480F"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Jaiswal, A. (2018). Keeping It Cool: Models for City Cool Roof Programs. Retrieved March 8, 2019, from NRDC website: </w:t>
      </w:r>
      <w:hyperlink r:id="rId80" w:history="1">
        <w:r w:rsidRPr="00B114D1">
          <w:rPr>
            <w:rFonts w:eastAsia="Times New Roman" w:cs="Times New Roman"/>
            <w:color w:val="0000FF"/>
            <w:szCs w:val="24"/>
            <w:u w:val="single"/>
            <w:lang w:eastAsia="en-US"/>
          </w:rPr>
          <w:t>https://www.nrdc.org/experts/anjali-jaiswal/keeping-it-cool-models-city-cool-roof-programs</w:t>
        </w:r>
      </w:hyperlink>
    </w:p>
    <w:p w14:paraId="16C2FE4C"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Jaiswal, K., &amp; Wald, D. J. (2008). </w:t>
      </w:r>
      <w:r w:rsidRPr="00B114D1">
        <w:rPr>
          <w:rFonts w:eastAsia="Times New Roman" w:cs="Times New Roman"/>
          <w:i/>
          <w:iCs/>
          <w:szCs w:val="24"/>
          <w:lang w:eastAsia="en-US"/>
        </w:rPr>
        <w:t>Creating a Global Building Inventory for Earthquake Loss Assessment and Risk Management</w:t>
      </w:r>
      <w:r w:rsidRPr="00B114D1">
        <w:rPr>
          <w:rFonts w:eastAsia="Times New Roman" w:cs="Times New Roman"/>
          <w:szCs w:val="24"/>
          <w:lang w:eastAsia="en-US"/>
        </w:rPr>
        <w:t xml:space="preserve"> (No. 2008–1160; p. 103). Denver, CO.</w:t>
      </w:r>
    </w:p>
    <w:p w14:paraId="51A25F68" w14:textId="00822738"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Kats, G., &amp; </w:t>
      </w:r>
      <w:proofErr w:type="spellStart"/>
      <w:r w:rsidRPr="00B114D1">
        <w:rPr>
          <w:rFonts w:eastAsia="Times New Roman" w:cs="Times New Roman"/>
          <w:szCs w:val="24"/>
          <w:lang w:eastAsia="en-US"/>
        </w:rPr>
        <w:t>Glassbrook</w:t>
      </w:r>
      <w:proofErr w:type="spellEnd"/>
      <w:r w:rsidRPr="00B114D1">
        <w:rPr>
          <w:rFonts w:eastAsia="Times New Roman" w:cs="Times New Roman"/>
          <w:szCs w:val="24"/>
          <w:lang w:eastAsia="en-US"/>
        </w:rPr>
        <w:t xml:space="preserve">, K. (2015). </w:t>
      </w:r>
      <w:r w:rsidRPr="00B114D1">
        <w:rPr>
          <w:rFonts w:eastAsia="Times New Roman" w:cs="Times New Roman"/>
          <w:i/>
          <w:iCs/>
          <w:szCs w:val="24"/>
          <w:lang w:eastAsia="en-US"/>
        </w:rPr>
        <w:t>Achieving Urban Resilience: Washington DC</w:t>
      </w:r>
      <w:r w:rsidRPr="00B114D1">
        <w:rPr>
          <w:rFonts w:eastAsia="Times New Roman" w:cs="Times New Roman"/>
          <w:szCs w:val="24"/>
          <w:lang w:eastAsia="en-US"/>
        </w:rPr>
        <w:t xml:space="preserve">. Retrieved from </w:t>
      </w:r>
      <w:hyperlink r:id="rId81" w:history="1">
        <w:r w:rsidRPr="00B114D1">
          <w:rPr>
            <w:rFonts w:eastAsia="Times New Roman" w:cs="Times New Roman"/>
            <w:color w:val="0000FF"/>
            <w:szCs w:val="24"/>
            <w:u w:val="single"/>
            <w:lang w:eastAsia="en-US"/>
          </w:rPr>
          <w:t>https://www.coolrooftoolkit.org/wp-content/uploads/2016/12/Kats-SmartsurfacesDC-FullReport.pdf</w:t>
        </w:r>
      </w:hyperlink>
    </w:p>
    <w:p w14:paraId="5D3302A7" w14:textId="1C273290"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val="de-DE" w:eastAsia="en-US"/>
        </w:rPr>
        <w:t xml:space="preserve">Kellert, S. R., &amp; Wilson, E. O. (Eds.). </w:t>
      </w:r>
      <w:r w:rsidRPr="00B114D1">
        <w:rPr>
          <w:rFonts w:eastAsia="Times New Roman" w:cs="Times New Roman"/>
          <w:szCs w:val="24"/>
          <w:lang w:eastAsia="en-US"/>
        </w:rPr>
        <w:t xml:space="preserve">(1993). </w:t>
      </w:r>
      <w:r w:rsidRPr="00B114D1">
        <w:rPr>
          <w:rFonts w:eastAsia="Times New Roman" w:cs="Times New Roman"/>
          <w:i/>
          <w:iCs/>
          <w:szCs w:val="24"/>
          <w:lang w:eastAsia="en-US"/>
        </w:rPr>
        <w:t>The Biophilia Hypothesis</w:t>
      </w:r>
      <w:r w:rsidRPr="00B114D1">
        <w:rPr>
          <w:rFonts w:eastAsia="Times New Roman" w:cs="Times New Roman"/>
          <w:szCs w:val="24"/>
          <w:lang w:eastAsia="en-US"/>
        </w:rPr>
        <w:t xml:space="preserve">. Retrieved from </w:t>
      </w:r>
      <w:hyperlink r:id="rId82" w:history="1">
        <w:r w:rsidRPr="00B114D1">
          <w:rPr>
            <w:rFonts w:eastAsia="Times New Roman" w:cs="Times New Roman"/>
            <w:color w:val="0000FF"/>
            <w:szCs w:val="24"/>
            <w:u w:val="single"/>
            <w:lang w:eastAsia="en-US"/>
          </w:rPr>
          <w:t>http://islandpress.org/biophilia-hypothesis</w:t>
        </w:r>
      </w:hyperlink>
    </w:p>
    <w:p w14:paraId="08F9B3C3" w14:textId="26CB8007"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Konopacki</w:t>
      </w:r>
      <w:proofErr w:type="spellEnd"/>
      <w:r w:rsidRPr="00B114D1">
        <w:rPr>
          <w:rFonts w:eastAsia="Times New Roman" w:cs="Times New Roman"/>
          <w:szCs w:val="24"/>
          <w:lang w:eastAsia="en-US"/>
        </w:rPr>
        <w:t xml:space="preserve">, S., Levinson, R., &amp; Akbari, H. (1997). Cooling Energy Savings Potential of Light-Colored Roofs for Residential and Commercial Buildings in 11 U.S. Metropolitan Areas lbnl-39433.pdf. Retrieved March 7, 2019, from </w:t>
      </w:r>
      <w:hyperlink r:id="rId83" w:history="1">
        <w:r w:rsidRPr="00B114D1">
          <w:rPr>
            <w:rFonts w:eastAsia="Times New Roman" w:cs="Times New Roman"/>
            <w:color w:val="0000FF"/>
            <w:szCs w:val="24"/>
            <w:u w:val="single"/>
            <w:lang w:eastAsia="en-US"/>
          </w:rPr>
          <w:t>http://eta-publications.lbl.gov/sites/default/files/lbnl-39433.pdf</w:t>
        </w:r>
      </w:hyperlink>
    </w:p>
    <w:p w14:paraId="6E71F350" w14:textId="77777777" w:rsidR="000778AD" w:rsidRPr="00B114D1" w:rsidRDefault="000778AD" w:rsidP="000778AD">
      <w:pPr>
        <w:spacing w:after="0"/>
        <w:ind w:hanging="480"/>
        <w:jc w:val="left"/>
        <w:rPr>
          <w:rFonts w:eastAsia="Times New Roman" w:cs="Times New Roman"/>
          <w:szCs w:val="24"/>
          <w:lang w:val="pt-PT" w:eastAsia="en-US"/>
        </w:rPr>
      </w:pPr>
      <w:r w:rsidRPr="00B114D1">
        <w:rPr>
          <w:rFonts w:eastAsia="Times New Roman" w:cs="Times New Roman"/>
          <w:szCs w:val="24"/>
          <w:lang w:val="pt-PT" w:eastAsia="en-US"/>
        </w:rPr>
        <w:t xml:space="preserve">LBNL. (n.d.). </w:t>
      </w:r>
      <w:r w:rsidRPr="00B114D1">
        <w:rPr>
          <w:rFonts w:eastAsia="Times New Roman" w:cs="Times New Roman"/>
          <w:i/>
          <w:iCs/>
          <w:szCs w:val="24"/>
          <w:lang w:val="pt-PT" w:eastAsia="en-US"/>
        </w:rPr>
        <w:t xml:space="preserve">Solar </w:t>
      </w:r>
      <w:proofErr w:type="spellStart"/>
      <w:r w:rsidRPr="00B114D1">
        <w:rPr>
          <w:rFonts w:eastAsia="Times New Roman" w:cs="Times New Roman"/>
          <w:i/>
          <w:iCs/>
          <w:szCs w:val="24"/>
          <w:lang w:val="pt-PT" w:eastAsia="en-US"/>
        </w:rPr>
        <w:t>Reflectance</w:t>
      </w:r>
      <w:proofErr w:type="spellEnd"/>
      <w:r w:rsidRPr="00B114D1">
        <w:rPr>
          <w:rFonts w:eastAsia="Times New Roman" w:cs="Times New Roman"/>
          <w:i/>
          <w:iCs/>
          <w:szCs w:val="24"/>
          <w:lang w:val="pt-PT" w:eastAsia="en-US"/>
        </w:rPr>
        <w:t xml:space="preserve"> </w:t>
      </w:r>
      <w:proofErr w:type="spellStart"/>
      <w:r w:rsidRPr="00B114D1">
        <w:rPr>
          <w:rFonts w:eastAsia="Times New Roman" w:cs="Times New Roman"/>
          <w:i/>
          <w:iCs/>
          <w:szCs w:val="24"/>
          <w:lang w:val="pt-PT" w:eastAsia="en-US"/>
        </w:rPr>
        <w:t>Index</w:t>
      </w:r>
      <w:proofErr w:type="spellEnd"/>
      <w:r w:rsidRPr="00B114D1">
        <w:rPr>
          <w:rFonts w:eastAsia="Times New Roman" w:cs="Times New Roman"/>
          <w:i/>
          <w:iCs/>
          <w:szCs w:val="24"/>
          <w:lang w:val="pt-PT" w:eastAsia="en-US"/>
        </w:rPr>
        <w:t xml:space="preserve"> </w:t>
      </w:r>
      <w:proofErr w:type="spellStart"/>
      <w:r w:rsidRPr="00B114D1">
        <w:rPr>
          <w:rFonts w:eastAsia="Times New Roman" w:cs="Times New Roman"/>
          <w:i/>
          <w:iCs/>
          <w:szCs w:val="24"/>
          <w:lang w:val="pt-PT" w:eastAsia="en-US"/>
        </w:rPr>
        <w:t>Calculator</w:t>
      </w:r>
      <w:proofErr w:type="spellEnd"/>
      <w:r w:rsidRPr="00B114D1">
        <w:rPr>
          <w:rFonts w:eastAsia="Times New Roman" w:cs="Times New Roman"/>
          <w:szCs w:val="24"/>
          <w:lang w:val="pt-PT" w:eastAsia="en-US"/>
        </w:rPr>
        <w:t>.</w:t>
      </w:r>
    </w:p>
    <w:p w14:paraId="24903C1A" w14:textId="67FB56FB"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Levinson, R. (2012). </w:t>
      </w:r>
      <w:r w:rsidRPr="00B114D1">
        <w:rPr>
          <w:rFonts w:eastAsia="Times New Roman" w:cs="Times New Roman"/>
          <w:i/>
          <w:iCs/>
          <w:szCs w:val="24"/>
          <w:lang w:eastAsia="en-US"/>
        </w:rPr>
        <w:t>The case for cool roofs</w:t>
      </w:r>
      <w:r w:rsidRPr="00B114D1">
        <w:rPr>
          <w:rFonts w:eastAsia="Times New Roman" w:cs="Times New Roman"/>
          <w:szCs w:val="24"/>
          <w:lang w:eastAsia="en-US"/>
        </w:rPr>
        <w:t xml:space="preserve">. Retrieved from </w:t>
      </w:r>
      <w:hyperlink r:id="rId84" w:history="1">
        <w:r w:rsidRPr="00B114D1">
          <w:rPr>
            <w:rFonts w:eastAsia="Times New Roman" w:cs="Times New Roman"/>
            <w:color w:val="0000FF"/>
            <w:szCs w:val="24"/>
            <w:u w:val="single"/>
            <w:lang w:eastAsia="en-US"/>
          </w:rPr>
          <w:t>http://eta-publications.lbl.gov/sites/default/files/Levinson_2012_Case%20for%20cool%20roofs.pdf</w:t>
        </w:r>
      </w:hyperlink>
    </w:p>
    <w:p w14:paraId="4C5E6479" w14:textId="3044D9DA"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Levinson, R., &amp; Akbari, H. (2010). Potential benefits of cool roofs on commercial buildings: conserving energy, saving money, and reducing emission of greenhouse gases and air pollutants. </w:t>
      </w:r>
      <w:r w:rsidRPr="00B114D1">
        <w:rPr>
          <w:rFonts w:eastAsia="Times New Roman" w:cs="Times New Roman"/>
          <w:i/>
          <w:iCs/>
          <w:szCs w:val="24"/>
          <w:lang w:eastAsia="en-US"/>
        </w:rPr>
        <w:t>Energy Efficiency</w:t>
      </w:r>
      <w:r w:rsidRPr="00B114D1">
        <w:rPr>
          <w:rFonts w:eastAsia="Times New Roman" w:cs="Times New Roman"/>
          <w:szCs w:val="24"/>
          <w:lang w:eastAsia="en-US"/>
        </w:rPr>
        <w:t xml:space="preserve">, </w:t>
      </w:r>
      <w:r w:rsidRPr="00B114D1">
        <w:rPr>
          <w:rFonts w:eastAsia="Times New Roman" w:cs="Times New Roman"/>
          <w:i/>
          <w:iCs/>
          <w:szCs w:val="24"/>
          <w:lang w:eastAsia="en-US"/>
        </w:rPr>
        <w:t>3</w:t>
      </w:r>
      <w:r w:rsidRPr="00B114D1">
        <w:rPr>
          <w:rFonts w:eastAsia="Times New Roman" w:cs="Times New Roman"/>
          <w:szCs w:val="24"/>
          <w:lang w:eastAsia="en-US"/>
        </w:rPr>
        <w:t xml:space="preserve">(1), 53–109. </w:t>
      </w:r>
      <w:hyperlink r:id="rId85" w:history="1">
        <w:r w:rsidRPr="00B114D1">
          <w:rPr>
            <w:rFonts w:eastAsia="Times New Roman" w:cs="Times New Roman"/>
            <w:color w:val="0000FF"/>
            <w:szCs w:val="24"/>
            <w:u w:val="single"/>
            <w:lang w:eastAsia="en-US"/>
          </w:rPr>
          <w:t>https://doi.org/10.1007/s12053-008-9038-2</w:t>
        </w:r>
      </w:hyperlink>
    </w:p>
    <w:p w14:paraId="5C41442E"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Levinson, R., Akbari, H., </w:t>
      </w:r>
      <w:proofErr w:type="spellStart"/>
      <w:r w:rsidRPr="00B114D1">
        <w:rPr>
          <w:rFonts w:eastAsia="Times New Roman" w:cs="Times New Roman"/>
          <w:szCs w:val="24"/>
          <w:lang w:eastAsia="en-US"/>
        </w:rPr>
        <w:t>Konopacki</w:t>
      </w:r>
      <w:proofErr w:type="spellEnd"/>
      <w:r w:rsidRPr="00B114D1">
        <w:rPr>
          <w:rFonts w:eastAsia="Times New Roman" w:cs="Times New Roman"/>
          <w:szCs w:val="24"/>
          <w:lang w:eastAsia="en-US"/>
        </w:rPr>
        <w:t xml:space="preserve">, S., &amp; </w:t>
      </w:r>
      <w:proofErr w:type="spellStart"/>
      <w:r w:rsidRPr="00B114D1">
        <w:rPr>
          <w:rFonts w:eastAsia="Times New Roman" w:cs="Times New Roman"/>
          <w:szCs w:val="24"/>
          <w:lang w:eastAsia="en-US"/>
        </w:rPr>
        <w:t>Bretz</w:t>
      </w:r>
      <w:proofErr w:type="spellEnd"/>
      <w:r w:rsidRPr="00B114D1">
        <w:rPr>
          <w:rFonts w:eastAsia="Times New Roman" w:cs="Times New Roman"/>
          <w:szCs w:val="24"/>
          <w:lang w:eastAsia="en-US"/>
        </w:rPr>
        <w:t xml:space="preserve">, S. (2002). </w:t>
      </w:r>
      <w:r w:rsidRPr="00B114D1">
        <w:rPr>
          <w:rFonts w:eastAsia="Times New Roman" w:cs="Times New Roman"/>
          <w:i/>
          <w:iCs/>
          <w:szCs w:val="24"/>
          <w:lang w:eastAsia="en-US"/>
        </w:rPr>
        <w:t>Inclusion of Cool Roofs in Nonresidential Title 24 Prescriptive Requirements</w:t>
      </w:r>
      <w:r w:rsidRPr="00B114D1">
        <w:rPr>
          <w:rFonts w:eastAsia="Times New Roman" w:cs="Times New Roman"/>
          <w:szCs w:val="24"/>
          <w:lang w:eastAsia="en-US"/>
        </w:rPr>
        <w:t xml:space="preserve"> (p. 64).</w:t>
      </w:r>
    </w:p>
    <w:p w14:paraId="4EE18AD3"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Levinson, R., Rosado, P., Chen, S., </w:t>
      </w:r>
      <w:proofErr w:type="spellStart"/>
      <w:r w:rsidRPr="00B114D1">
        <w:rPr>
          <w:rFonts w:eastAsia="Times New Roman" w:cs="Times New Roman"/>
          <w:szCs w:val="24"/>
          <w:lang w:eastAsia="en-US"/>
        </w:rPr>
        <w:t>Destaillats</w:t>
      </w:r>
      <w:proofErr w:type="spellEnd"/>
      <w:r w:rsidRPr="00B114D1">
        <w:rPr>
          <w:rFonts w:eastAsia="Times New Roman" w:cs="Times New Roman"/>
          <w:szCs w:val="24"/>
          <w:lang w:eastAsia="en-US"/>
        </w:rPr>
        <w:t xml:space="preserve">, H., Gilbert, H., Ban-Weiss, G., … </w:t>
      </w:r>
      <w:proofErr w:type="spellStart"/>
      <w:r w:rsidRPr="00B114D1">
        <w:rPr>
          <w:rFonts w:eastAsia="Times New Roman" w:cs="Times New Roman"/>
          <w:szCs w:val="24"/>
          <w:lang w:eastAsia="en-US"/>
        </w:rPr>
        <w:t>Pizzicotti</w:t>
      </w:r>
      <w:proofErr w:type="spellEnd"/>
      <w:r w:rsidRPr="00B114D1">
        <w:rPr>
          <w:rFonts w:eastAsia="Times New Roman" w:cs="Times New Roman"/>
          <w:szCs w:val="24"/>
          <w:lang w:eastAsia="en-US"/>
        </w:rPr>
        <w:t xml:space="preserve">, M. (2018). </w:t>
      </w:r>
      <w:r w:rsidRPr="00B114D1">
        <w:rPr>
          <w:rFonts w:eastAsia="Times New Roman" w:cs="Times New Roman"/>
          <w:i/>
          <w:iCs/>
          <w:szCs w:val="24"/>
          <w:lang w:eastAsia="en-US"/>
        </w:rPr>
        <w:t>Appendix P: Cool wall application guidelines (Task 6.1 report)</w:t>
      </w:r>
      <w:r w:rsidRPr="00B114D1">
        <w:rPr>
          <w:rFonts w:eastAsia="Times New Roman" w:cs="Times New Roman"/>
          <w:szCs w:val="24"/>
          <w:lang w:eastAsia="en-US"/>
        </w:rPr>
        <w:t xml:space="preserve"> (p. 74).</w:t>
      </w:r>
    </w:p>
    <w:p w14:paraId="3D97B2FE" w14:textId="5C664953"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Li, W., &amp; Yeung, K. (2014). </w:t>
      </w:r>
      <w:r w:rsidRPr="00B114D1">
        <w:rPr>
          <w:rFonts w:eastAsia="Times New Roman" w:cs="Times New Roman"/>
          <w:i/>
          <w:iCs/>
          <w:szCs w:val="24"/>
          <w:lang w:eastAsia="en-US"/>
        </w:rPr>
        <w:t>A comprehensive study of green roof performance from environmental perspective</w:t>
      </w:r>
      <w:r w:rsidRPr="00B114D1">
        <w:rPr>
          <w:rFonts w:eastAsia="Times New Roman" w:cs="Times New Roman"/>
          <w:szCs w:val="24"/>
          <w:lang w:eastAsia="en-US"/>
        </w:rPr>
        <w:t xml:space="preserve">. </w:t>
      </w:r>
      <w:hyperlink r:id="rId86" w:history="1">
        <w:r w:rsidRPr="00B114D1">
          <w:rPr>
            <w:rFonts w:eastAsia="Times New Roman" w:cs="Times New Roman"/>
            <w:color w:val="0000FF"/>
            <w:szCs w:val="24"/>
            <w:u w:val="single"/>
            <w:lang w:eastAsia="en-US"/>
          </w:rPr>
          <w:t>https://doi.org/10.1016/j.ijsbe.2014.05.001</w:t>
        </w:r>
      </w:hyperlink>
    </w:p>
    <w:p w14:paraId="7FBA9B27" w14:textId="5B17D9C8"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Lilauwala</w:t>
      </w:r>
      <w:proofErr w:type="spellEnd"/>
      <w:r w:rsidRPr="00B114D1">
        <w:rPr>
          <w:rFonts w:eastAsia="Times New Roman" w:cs="Times New Roman"/>
          <w:szCs w:val="24"/>
          <w:lang w:eastAsia="en-US"/>
        </w:rPr>
        <w:t xml:space="preserve">, R., &amp; Peck, S. (2015). </w:t>
      </w:r>
      <w:r w:rsidRPr="00B114D1">
        <w:rPr>
          <w:rFonts w:eastAsia="Times New Roman" w:cs="Times New Roman"/>
          <w:i/>
          <w:iCs/>
          <w:szCs w:val="24"/>
          <w:lang w:eastAsia="en-US"/>
        </w:rPr>
        <w:t>Living Architecture Performance Tool Energy Conservation and Generation White Paper  DRAFT LAPT_Energy_Conservation_and_Generation_WhitePaper_Draftv1.pdf</w:t>
      </w:r>
      <w:r w:rsidRPr="00B114D1">
        <w:rPr>
          <w:rFonts w:eastAsia="Times New Roman" w:cs="Times New Roman"/>
          <w:szCs w:val="24"/>
          <w:lang w:eastAsia="en-US"/>
        </w:rPr>
        <w:t xml:space="preserve">. Retrieved </w:t>
      </w:r>
      <w:r w:rsidRPr="00B114D1">
        <w:rPr>
          <w:rFonts w:eastAsia="Times New Roman" w:cs="Times New Roman"/>
          <w:szCs w:val="24"/>
          <w:lang w:eastAsia="en-US"/>
        </w:rPr>
        <w:lastRenderedPageBreak/>
        <w:t xml:space="preserve">from </w:t>
      </w:r>
      <w:hyperlink r:id="rId87" w:history="1">
        <w:r w:rsidRPr="00B114D1">
          <w:rPr>
            <w:rFonts w:eastAsia="Times New Roman" w:cs="Times New Roman"/>
            <w:color w:val="0000FF"/>
            <w:szCs w:val="24"/>
            <w:u w:val="single"/>
            <w:lang w:eastAsia="en-US"/>
          </w:rPr>
          <w:t>https://static1.squarespace.com/static/58a5ddae6a49639715bab06d/t/58b0643159cc68c10e48b01e/1487954996236/LAPT_Energy_Conservation_and_Generation_WhitePaper_Draftv1.pdf</w:t>
        </w:r>
      </w:hyperlink>
    </w:p>
    <w:p w14:paraId="34DF220D" w14:textId="3D0AA553"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lilauwala</w:t>
      </w:r>
      <w:proofErr w:type="spellEnd"/>
      <w:r w:rsidRPr="00B114D1">
        <w:rPr>
          <w:rFonts w:eastAsia="Times New Roman" w:cs="Times New Roman"/>
          <w:szCs w:val="24"/>
          <w:lang w:eastAsia="en-US"/>
        </w:rPr>
        <w:t xml:space="preserve">, R., &amp; Peck, S. (2017). </w:t>
      </w:r>
      <w:r w:rsidRPr="00B114D1">
        <w:rPr>
          <w:rFonts w:eastAsia="Times New Roman" w:cs="Times New Roman"/>
          <w:i/>
          <w:iCs/>
          <w:szCs w:val="24"/>
          <w:lang w:eastAsia="en-US"/>
        </w:rPr>
        <w:t>Making Informed Decisions: A Green Roof Cost and Benefit Study for Denver Denver_Cost_Benefit_Report_Final.pdf</w:t>
      </w:r>
      <w:r w:rsidRPr="00B114D1">
        <w:rPr>
          <w:rFonts w:eastAsia="Times New Roman" w:cs="Times New Roman"/>
          <w:szCs w:val="24"/>
          <w:lang w:eastAsia="en-US"/>
        </w:rPr>
        <w:t xml:space="preserve">. Retrieved from </w:t>
      </w:r>
      <w:hyperlink r:id="rId88" w:history="1">
        <w:r w:rsidRPr="00B114D1">
          <w:rPr>
            <w:rFonts w:eastAsia="Times New Roman" w:cs="Times New Roman"/>
            <w:color w:val="0000FF"/>
            <w:szCs w:val="24"/>
            <w:u w:val="single"/>
            <w:lang w:eastAsia="en-US"/>
          </w:rPr>
          <w:t>https://static1.squarespace.com/static/58a5ddae6a49639715bab06d/t/5a7230400852291044ab4783/1517432898351/Denver_Cost_Benefit_Report_Final.pdf</w:t>
        </w:r>
      </w:hyperlink>
    </w:p>
    <w:p w14:paraId="6F2A225D" w14:textId="5C75288F"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Mahmoud, A. (2017). </w:t>
      </w:r>
      <w:r w:rsidRPr="00B114D1">
        <w:rPr>
          <w:rFonts w:eastAsia="Times New Roman" w:cs="Times New Roman"/>
          <w:i/>
          <w:iCs/>
          <w:szCs w:val="24"/>
          <w:lang w:eastAsia="en-US"/>
        </w:rPr>
        <w:t>Energy and Economic Evaluation of Green Roofs for Residential Buildings in Hot-Humid Climates</w:t>
      </w:r>
      <w:r w:rsidRPr="00B114D1">
        <w:rPr>
          <w:rFonts w:eastAsia="Times New Roman" w:cs="Times New Roman"/>
          <w:szCs w:val="24"/>
          <w:lang w:eastAsia="en-US"/>
        </w:rPr>
        <w:t xml:space="preserve">. Retrieved from </w:t>
      </w:r>
      <w:hyperlink r:id="rId89" w:history="1">
        <w:r w:rsidRPr="00B114D1">
          <w:rPr>
            <w:rFonts w:eastAsia="Times New Roman" w:cs="Times New Roman"/>
            <w:color w:val="0000FF"/>
            <w:szCs w:val="24"/>
            <w:u w:val="single"/>
            <w:lang w:eastAsia="en-US"/>
          </w:rPr>
          <w:t>https://pdfs.semanticscholar.org/53fc/4dd8a0b918f721f154cb78990e07e0c3dc20.pdf</w:t>
        </w:r>
      </w:hyperlink>
    </w:p>
    <w:p w14:paraId="3E753B3A" w14:textId="15A1D3C3"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Miller, C. (2015). </w:t>
      </w:r>
      <w:r w:rsidRPr="00B114D1">
        <w:rPr>
          <w:rFonts w:eastAsia="Times New Roman" w:cs="Times New Roman"/>
          <w:i/>
          <w:iCs/>
          <w:szCs w:val="24"/>
          <w:lang w:eastAsia="en-US"/>
        </w:rPr>
        <w:t>Extensive Vegetative Roofs</w:t>
      </w:r>
      <w:r w:rsidRPr="00B114D1">
        <w:rPr>
          <w:rFonts w:eastAsia="Times New Roman" w:cs="Times New Roman"/>
          <w:szCs w:val="24"/>
          <w:lang w:eastAsia="en-US"/>
        </w:rPr>
        <w:t xml:space="preserve">. Retrieved from Whole Building Design Guide website: </w:t>
      </w:r>
      <w:hyperlink r:id="rId90" w:history="1">
        <w:r w:rsidRPr="00B114D1">
          <w:rPr>
            <w:rFonts w:eastAsia="Times New Roman" w:cs="Times New Roman"/>
            <w:color w:val="0000FF"/>
            <w:szCs w:val="24"/>
            <w:u w:val="single"/>
            <w:lang w:eastAsia="en-US"/>
          </w:rPr>
          <w:t>http://www.wbdg.org/resources/greenroofs.php</w:t>
        </w:r>
      </w:hyperlink>
    </w:p>
    <w:p w14:paraId="326DFA0F" w14:textId="7C45A332"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Moseley, D., Miller, C., Bell, C., Weeks, K., Bass, B., &amp; </w:t>
      </w:r>
      <w:proofErr w:type="spellStart"/>
      <w:r w:rsidRPr="00B114D1">
        <w:rPr>
          <w:rFonts w:eastAsia="Times New Roman" w:cs="Times New Roman"/>
          <w:szCs w:val="24"/>
          <w:lang w:eastAsia="en-US"/>
        </w:rPr>
        <w:t>Berghage</w:t>
      </w:r>
      <w:proofErr w:type="spellEnd"/>
      <w:r w:rsidRPr="00B114D1">
        <w:rPr>
          <w:rFonts w:eastAsia="Times New Roman" w:cs="Times New Roman"/>
          <w:szCs w:val="24"/>
          <w:lang w:eastAsia="en-US"/>
        </w:rPr>
        <w:t xml:space="preserve">, R. (2013). walmart-2013-green-roof-report.pdf. Retrieved April 1, 2019, from </w:t>
      </w:r>
      <w:hyperlink r:id="rId91" w:history="1">
        <w:r w:rsidRPr="00B114D1">
          <w:rPr>
            <w:rFonts w:eastAsia="Times New Roman" w:cs="Times New Roman"/>
            <w:color w:val="0000FF"/>
            <w:szCs w:val="24"/>
            <w:u w:val="single"/>
            <w:lang w:eastAsia="en-US"/>
          </w:rPr>
          <w:t>http://cdn.corporate.walmart.com/95/ab/ecb63ba44f51bec6f9aa42c73a9e/walmart-2013-green-roof-report.pdf</w:t>
        </w:r>
      </w:hyperlink>
    </w:p>
    <w:p w14:paraId="401EF10F" w14:textId="1692C0AF"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NRDC. (2018). </w:t>
      </w:r>
      <w:r w:rsidRPr="00B114D1">
        <w:rPr>
          <w:rFonts w:eastAsia="Times New Roman" w:cs="Times New Roman"/>
          <w:i/>
          <w:iCs/>
          <w:szCs w:val="24"/>
          <w:lang w:eastAsia="en-US"/>
        </w:rPr>
        <w:t>Cool Roofs - Protecting Local Communities and Saving Energy - Issue Brief</w:t>
      </w:r>
      <w:r w:rsidRPr="00B114D1">
        <w:rPr>
          <w:rFonts w:eastAsia="Times New Roman" w:cs="Times New Roman"/>
          <w:szCs w:val="24"/>
          <w:lang w:eastAsia="en-US"/>
        </w:rPr>
        <w:t xml:space="preserve">. Retrieved from </w:t>
      </w:r>
      <w:hyperlink r:id="rId92" w:history="1">
        <w:r w:rsidRPr="00B114D1">
          <w:rPr>
            <w:rFonts w:eastAsia="Times New Roman" w:cs="Times New Roman"/>
            <w:color w:val="0000FF"/>
            <w:szCs w:val="24"/>
            <w:u w:val="single"/>
            <w:lang w:eastAsia="en-US"/>
          </w:rPr>
          <w:t>https://assets.nrdc.org/sites/default/files/ib_-_cool_roofs_-_hyd_workshop.pdf?_ga=2.95997468.1489606253.1525717407-521766524.1516923806</w:t>
        </w:r>
      </w:hyperlink>
    </w:p>
    <w:p w14:paraId="7E129D98" w14:textId="16F6B572"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Ouldboukhitine</w:t>
      </w:r>
      <w:proofErr w:type="spellEnd"/>
      <w:r w:rsidRPr="00B114D1">
        <w:rPr>
          <w:rFonts w:eastAsia="Times New Roman" w:cs="Times New Roman"/>
          <w:szCs w:val="24"/>
          <w:lang w:eastAsia="en-US"/>
        </w:rPr>
        <w:t xml:space="preserve">, S.-E., </w:t>
      </w:r>
      <w:proofErr w:type="spellStart"/>
      <w:r w:rsidRPr="00B114D1">
        <w:rPr>
          <w:rFonts w:eastAsia="Times New Roman" w:cs="Times New Roman"/>
          <w:szCs w:val="24"/>
          <w:lang w:eastAsia="en-US"/>
        </w:rPr>
        <w:t>Belarbi</w:t>
      </w:r>
      <w:proofErr w:type="spellEnd"/>
      <w:r w:rsidRPr="00B114D1">
        <w:rPr>
          <w:rFonts w:eastAsia="Times New Roman" w:cs="Times New Roman"/>
          <w:szCs w:val="24"/>
          <w:lang w:eastAsia="en-US"/>
        </w:rPr>
        <w:t xml:space="preserve">, R., </w:t>
      </w:r>
      <w:proofErr w:type="spellStart"/>
      <w:r w:rsidRPr="00B114D1">
        <w:rPr>
          <w:rFonts w:eastAsia="Times New Roman" w:cs="Times New Roman"/>
          <w:szCs w:val="24"/>
          <w:lang w:eastAsia="en-US"/>
        </w:rPr>
        <w:t>Jaffal</w:t>
      </w:r>
      <w:proofErr w:type="spellEnd"/>
      <w:r w:rsidRPr="00B114D1">
        <w:rPr>
          <w:rFonts w:eastAsia="Times New Roman" w:cs="Times New Roman"/>
          <w:szCs w:val="24"/>
          <w:lang w:eastAsia="en-US"/>
        </w:rPr>
        <w:t xml:space="preserve">, I., &amp; </w:t>
      </w:r>
      <w:proofErr w:type="spellStart"/>
      <w:r w:rsidRPr="00B114D1">
        <w:rPr>
          <w:rFonts w:eastAsia="Times New Roman" w:cs="Times New Roman"/>
          <w:szCs w:val="24"/>
          <w:lang w:eastAsia="en-US"/>
        </w:rPr>
        <w:t>Trabelsi</w:t>
      </w:r>
      <w:proofErr w:type="spellEnd"/>
      <w:r w:rsidRPr="00B114D1">
        <w:rPr>
          <w:rFonts w:eastAsia="Times New Roman" w:cs="Times New Roman"/>
          <w:szCs w:val="24"/>
          <w:lang w:eastAsia="en-US"/>
        </w:rPr>
        <w:t xml:space="preserve">, A. (2011). Assessment of green roof thermal behavior: A coupled heat and mass transfer model. </w:t>
      </w:r>
      <w:r w:rsidRPr="00B114D1">
        <w:rPr>
          <w:rFonts w:eastAsia="Times New Roman" w:cs="Times New Roman"/>
          <w:i/>
          <w:iCs/>
          <w:szCs w:val="24"/>
          <w:lang w:eastAsia="en-US"/>
        </w:rPr>
        <w:t>Building and Environment</w:t>
      </w:r>
      <w:r w:rsidRPr="00B114D1">
        <w:rPr>
          <w:rFonts w:eastAsia="Times New Roman" w:cs="Times New Roman"/>
          <w:szCs w:val="24"/>
          <w:lang w:eastAsia="en-US"/>
        </w:rPr>
        <w:t xml:space="preserve">, </w:t>
      </w:r>
      <w:r w:rsidRPr="00B114D1">
        <w:rPr>
          <w:rFonts w:eastAsia="Times New Roman" w:cs="Times New Roman"/>
          <w:i/>
          <w:iCs/>
          <w:szCs w:val="24"/>
          <w:lang w:eastAsia="en-US"/>
        </w:rPr>
        <w:t>46</w:t>
      </w:r>
      <w:r w:rsidRPr="00B114D1">
        <w:rPr>
          <w:rFonts w:eastAsia="Times New Roman" w:cs="Times New Roman"/>
          <w:szCs w:val="24"/>
          <w:lang w:eastAsia="en-US"/>
        </w:rPr>
        <w:t xml:space="preserve">(12), 2624–2631. </w:t>
      </w:r>
      <w:hyperlink r:id="rId93" w:history="1">
        <w:r w:rsidRPr="00B114D1">
          <w:rPr>
            <w:rFonts w:eastAsia="Times New Roman" w:cs="Times New Roman"/>
            <w:color w:val="0000FF"/>
            <w:szCs w:val="24"/>
            <w:u w:val="single"/>
            <w:lang w:eastAsia="en-US"/>
          </w:rPr>
          <w:t>https://doi.org/10.1016/j.buildenv.2011.06.021</w:t>
        </w:r>
      </w:hyperlink>
    </w:p>
    <w:p w14:paraId="2B34C58F"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Pearson, C. (2014). </w:t>
      </w:r>
      <w:r w:rsidRPr="00B114D1">
        <w:rPr>
          <w:rFonts w:eastAsia="Times New Roman" w:cs="Times New Roman"/>
          <w:i/>
          <w:iCs/>
          <w:szCs w:val="24"/>
          <w:lang w:eastAsia="en-US"/>
        </w:rPr>
        <w:t>Are Cool Roofs Green? The Answer’s Not Black and White:  Roofing choices are complicated by heating tradeoffs, climate effects, and condensation, but proponents say reflective roofs still make sense in most climates.</w:t>
      </w:r>
      <w:r w:rsidRPr="00B114D1">
        <w:rPr>
          <w:rFonts w:eastAsia="Times New Roman" w:cs="Times New Roman"/>
          <w:szCs w:val="24"/>
          <w:lang w:eastAsia="en-US"/>
        </w:rPr>
        <w:t xml:space="preserve"> 11.</w:t>
      </w:r>
    </w:p>
    <w:p w14:paraId="228BC3A9"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Peck, S. (2019). </w:t>
      </w:r>
      <w:r w:rsidRPr="00B114D1">
        <w:rPr>
          <w:rFonts w:eastAsia="Times New Roman" w:cs="Times New Roman"/>
          <w:i/>
          <w:iCs/>
          <w:szCs w:val="24"/>
          <w:lang w:eastAsia="en-US"/>
        </w:rPr>
        <w:t>Green Roof Suitability &amp; Irrigation Steven Peck 4-11-19.pdf</w:t>
      </w:r>
      <w:r w:rsidRPr="00B114D1">
        <w:rPr>
          <w:rFonts w:eastAsia="Times New Roman" w:cs="Times New Roman"/>
          <w:szCs w:val="24"/>
          <w:lang w:eastAsia="en-US"/>
        </w:rPr>
        <w:t>.</w:t>
      </w:r>
    </w:p>
    <w:p w14:paraId="66DDF386"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Peck, S., &amp; Kuhn, M. (2010). </w:t>
      </w:r>
      <w:r w:rsidRPr="00B114D1">
        <w:rPr>
          <w:rFonts w:eastAsia="Times New Roman" w:cs="Times New Roman"/>
          <w:i/>
          <w:iCs/>
          <w:szCs w:val="24"/>
          <w:lang w:eastAsia="en-US"/>
        </w:rPr>
        <w:t>Design guidelines for green roofs</w:t>
      </w:r>
      <w:r w:rsidRPr="00B114D1">
        <w:rPr>
          <w:rFonts w:eastAsia="Times New Roman" w:cs="Times New Roman"/>
          <w:szCs w:val="24"/>
          <w:lang w:eastAsia="en-US"/>
        </w:rPr>
        <w:t xml:space="preserve"> (p. 22).</w:t>
      </w:r>
    </w:p>
    <w:p w14:paraId="6BD4404E"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Philippi, P. M. (2016). </w:t>
      </w:r>
      <w:r w:rsidRPr="00B114D1">
        <w:rPr>
          <w:rFonts w:eastAsia="Times New Roman" w:cs="Times New Roman"/>
          <w:i/>
          <w:iCs/>
          <w:szCs w:val="24"/>
          <w:lang w:eastAsia="en-US"/>
        </w:rPr>
        <w:t>INTRODUCTION TO THE GERMAN FLL-GUIDELINE FOR THE PLANNING, EXECUTION AND UPKEEP OF GREEN-ROOF SITES</w:t>
      </w:r>
      <w:r w:rsidRPr="00B114D1">
        <w:rPr>
          <w:rFonts w:eastAsia="Times New Roman" w:cs="Times New Roman"/>
          <w:szCs w:val="24"/>
          <w:lang w:eastAsia="en-US"/>
        </w:rPr>
        <w:t>. 5.</w:t>
      </w:r>
    </w:p>
    <w:p w14:paraId="48B3EE5D" w14:textId="119B8EEA"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Pisello</w:t>
      </w:r>
      <w:proofErr w:type="spellEnd"/>
      <w:r w:rsidRPr="00B114D1">
        <w:rPr>
          <w:rFonts w:eastAsia="Times New Roman" w:cs="Times New Roman"/>
          <w:szCs w:val="24"/>
          <w:lang w:eastAsia="en-US"/>
        </w:rPr>
        <w:t xml:space="preserve">, A., </w:t>
      </w:r>
      <w:proofErr w:type="spellStart"/>
      <w:r w:rsidRPr="00B114D1">
        <w:rPr>
          <w:rFonts w:eastAsia="Times New Roman" w:cs="Times New Roman"/>
          <w:szCs w:val="24"/>
          <w:lang w:eastAsia="en-US"/>
        </w:rPr>
        <w:t>Cotana</w:t>
      </w:r>
      <w:proofErr w:type="spellEnd"/>
      <w:r w:rsidRPr="00B114D1">
        <w:rPr>
          <w:rFonts w:eastAsia="Times New Roman" w:cs="Times New Roman"/>
          <w:szCs w:val="24"/>
          <w:lang w:eastAsia="en-US"/>
        </w:rPr>
        <w:t xml:space="preserve">, F., </w:t>
      </w:r>
      <w:proofErr w:type="spellStart"/>
      <w:r w:rsidRPr="00B114D1">
        <w:rPr>
          <w:rFonts w:eastAsia="Times New Roman" w:cs="Times New Roman"/>
          <w:szCs w:val="24"/>
          <w:lang w:eastAsia="en-US"/>
        </w:rPr>
        <w:t>Nicolini</w:t>
      </w:r>
      <w:proofErr w:type="spellEnd"/>
      <w:r w:rsidRPr="00B114D1">
        <w:rPr>
          <w:rFonts w:eastAsia="Times New Roman" w:cs="Times New Roman"/>
          <w:szCs w:val="24"/>
          <w:lang w:eastAsia="en-US"/>
        </w:rPr>
        <w:t xml:space="preserve">, A., &amp; </w:t>
      </w:r>
      <w:proofErr w:type="spellStart"/>
      <w:r w:rsidRPr="00B114D1">
        <w:rPr>
          <w:rFonts w:eastAsia="Times New Roman" w:cs="Times New Roman"/>
          <w:szCs w:val="24"/>
          <w:lang w:eastAsia="en-US"/>
        </w:rPr>
        <w:t>Brinchi</w:t>
      </w:r>
      <w:proofErr w:type="spellEnd"/>
      <w:r w:rsidRPr="00B114D1">
        <w:rPr>
          <w:rFonts w:eastAsia="Times New Roman" w:cs="Times New Roman"/>
          <w:szCs w:val="24"/>
          <w:lang w:eastAsia="en-US"/>
        </w:rPr>
        <w:t xml:space="preserve">, L. (2013). Development of Clay Tile Coatings for Steep-Sloped Cool Roofs. </w:t>
      </w:r>
      <w:r w:rsidRPr="00B114D1">
        <w:rPr>
          <w:rFonts w:eastAsia="Times New Roman" w:cs="Times New Roman"/>
          <w:i/>
          <w:iCs/>
          <w:szCs w:val="24"/>
          <w:lang w:eastAsia="en-US"/>
        </w:rPr>
        <w:t>Energies</w:t>
      </w:r>
      <w:r w:rsidRPr="00B114D1">
        <w:rPr>
          <w:rFonts w:eastAsia="Times New Roman" w:cs="Times New Roman"/>
          <w:szCs w:val="24"/>
          <w:lang w:eastAsia="en-US"/>
        </w:rPr>
        <w:t xml:space="preserve">, </w:t>
      </w:r>
      <w:r w:rsidRPr="00B114D1">
        <w:rPr>
          <w:rFonts w:eastAsia="Times New Roman" w:cs="Times New Roman"/>
          <w:i/>
          <w:iCs/>
          <w:szCs w:val="24"/>
          <w:lang w:eastAsia="en-US"/>
        </w:rPr>
        <w:t>6</w:t>
      </w:r>
      <w:r w:rsidRPr="00B114D1">
        <w:rPr>
          <w:rFonts w:eastAsia="Times New Roman" w:cs="Times New Roman"/>
          <w:szCs w:val="24"/>
          <w:lang w:eastAsia="en-US"/>
        </w:rPr>
        <w:t xml:space="preserve">(8), 3637–3653. </w:t>
      </w:r>
      <w:hyperlink r:id="rId94" w:history="1">
        <w:r w:rsidRPr="00B114D1">
          <w:rPr>
            <w:rFonts w:eastAsia="Times New Roman" w:cs="Times New Roman"/>
            <w:color w:val="0000FF"/>
            <w:szCs w:val="24"/>
            <w:u w:val="single"/>
            <w:lang w:eastAsia="en-US"/>
          </w:rPr>
          <w:t>https://doi.org/10.3390/en6083637</w:t>
        </w:r>
      </w:hyperlink>
    </w:p>
    <w:p w14:paraId="39CC538E"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Ray, S., &amp; </w:t>
      </w:r>
      <w:proofErr w:type="spellStart"/>
      <w:r w:rsidRPr="00B114D1">
        <w:rPr>
          <w:rFonts w:eastAsia="Times New Roman" w:cs="Times New Roman"/>
          <w:szCs w:val="24"/>
          <w:lang w:eastAsia="en-US"/>
        </w:rPr>
        <w:t>Glicksman</w:t>
      </w:r>
      <w:proofErr w:type="spellEnd"/>
      <w:r w:rsidRPr="00B114D1">
        <w:rPr>
          <w:rFonts w:eastAsia="Times New Roman" w:cs="Times New Roman"/>
          <w:szCs w:val="24"/>
          <w:lang w:eastAsia="en-US"/>
        </w:rPr>
        <w:t xml:space="preserve">, L. (2010). </w:t>
      </w:r>
      <w:r w:rsidRPr="00B114D1">
        <w:rPr>
          <w:rFonts w:eastAsia="Times New Roman" w:cs="Times New Roman"/>
          <w:i/>
          <w:iCs/>
          <w:szCs w:val="24"/>
          <w:lang w:eastAsia="en-US"/>
        </w:rPr>
        <w:t>Potential Energy Savings of Various Roof Technologies</w:t>
      </w:r>
      <w:r w:rsidRPr="00B114D1">
        <w:rPr>
          <w:rFonts w:eastAsia="Times New Roman" w:cs="Times New Roman"/>
          <w:szCs w:val="24"/>
          <w:lang w:eastAsia="en-US"/>
        </w:rPr>
        <w:t>. 12.</w:t>
      </w:r>
    </w:p>
    <w:p w14:paraId="6EAE4C65" w14:textId="17C658D7" w:rsidR="000778AD" w:rsidRPr="0073125A" w:rsidRDefault="000778AD" w:rsidP="000778AD">
      <w:pPr>
        <w:spacing w:after="0"/>
        <w:ind w:hanging="480"/>
        <w:jc w:val="left"/>
        <w:rPr>
          <w:rFonts w:eastAsia="Times New Roman" w:cs="Times New Roman"/>
          <w:szCs w:val="24"/>
          <w:lang w:val="pt-PT" w:eastAsia="en-US"/>
        </w:rPr>
      </w:pPr>
      <w:r w:rsidRPr="00B114D1">
        <w:rPr>
          <w:rFonts w:eastAsia="Times New Roman" w:cs="Times New Roman"/>
          <w:szCs w:val="24"/>
          <w:lang w:eastAsia="en-US"/>
        </w:rPr>
        <w:lastRenderedPageBreak/>
        <w:t xml:space="preserve">Rushing, A. S., </w:t>
      </w:r>
      <w:proofErr w:type="spellStart"/>
      <w:r w:rsidRPr="00B114D1">
        <w:rPr>
          <w:rFonts w:eastAsia="Times New Roman" w:cs="Times New Roman"/>
          <w:szCs w:val="24"/>
          <w:lang w:eastAsia="en-US"/>
        </w:rPr>
        <w:t>Kneifel</w:t>
      </w:r>
      <w:proofErr w:type="spellEnd"/>
      <w:r w:rsidRPr="00B114D1">
        <w:rPr>
          <w:rFonts w:eastAsia="Times New Roman" w:cs="Times New Roman"/>
          <w:szCs w:val="24"/>
          <w:lang w:eastAsia="en-US"/>
        </w:rPr>
        <w:t xml:space="preserve">, J. D., &amp; </w:t>
      </w:r>
      <w:proofErr w:type="spellStart"/>
      <w:r w:rsidRPr="00B114D1">
        <w:rPr>
          <w:rFonts w:eastAsia="Times New Roman" w:cs="Times New Roman"/>
          <w:szCs w:val="24"/>
          <w:lang w:eastAsia="en-US"/>
        </w:rPr>
        <w:t>Lippiatt</w:t>
      </w:r>
      <w:proofErr w:type="spellEnd"/>
      <w:r w:rsidRPr="00B114D1">
        <w:rPr>
          <w:rFonts w:eastAsia="Times New Roman" w:cs="Times New Roman"/>
          <w:szCs w:val="24"/>
          <w:lang w:eastAsia="en-US"/>
        </w:rPr>
        <w:t xml:space="preserve">, B. L. (2013). </w:t>
      </w:r>
      <w:r w:rsidRPr="00B114D1">
        <w:rPr>
          <w:rFonts w:eastAsia="Times New Roman" w:cs="Times New Roman"/>
          <w:i/>
          <w:iCs/>
          <w:szCs w:val="24"/>
          <w:lang w:eastAsia="en-US"/>
        </w:rPr>
        <w:t>Energy price indices and discount factors for life-cycle cost analysis - 2013 : annual supplement to NIST Handbook 135 and NBS Special Publication 709</w:t>
      </w:r>
      <w:r w:rsidRPr="00B114D1">
        <w:rPr>
          <w:rFonts w:eastAsia="Times New Roman" w:cs="Times New Roman"/>
          <w:szCs w:val="24"/>
          <w:lang w:eastAsia="en-US"/>
        </w:rPr>
        <w:t xml:space="preserve"> (No. </w:t>
      </w:r>
      <w:r w:rsidRPr="00B114D1">
        <w:rPr>
          <w:rFonts w:eastAsia="Times New Roman" w:cs="Times New Roman"/>
          <w:szCs w:val="24"/>
          <w:lang w:val="pt-PT" w:eastAsia="en-US"/>
        </w:rPr>
        <w:t xml:space="preserve">NIST IR 85-3273-28; p. NIST IR 85-3273-28). </w:t>
      </w:r>
      <w:hyperlink r:id="rId95" w:history="1">
        <w:r w:rsidRPr="0073125A">
          <w:rPr>
            <w:rFonts w:eastAsia="Times New Roman" w:cs="Times New Roman"/>
            <w:color w:val="0000FF"/>
            <w:szCs w:val="24"/>
            <w:u w:val="single"/>
            <w:lang w:val="pt-PT" w:eastAsia="en-US"/>
          </w:rPr>
          <w:t>https://doi.org/10.6028/NIST.IR.85-3273-28</w:t>
        </w:r>
      </w:hyperlink>
    </w:p>
    <w:p w14:paraId="2FB5A86B"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Sailor, D. (2012). </w:t>
      </w:r>
      <w:r w:rsidRPr="00B114D1">
        <w:rPr>
          <w:rFonts w:eastAsia="Times New Roman" w:cs="Times New Roman"/>
          <w:i/>
          <w:iCs/>
          <w:szCs w:val="24"/>
          <w:lang w:eastAsia="en-US"/>
        </w:rPr>
        <w:t>Exploring the Building Energy Impacts of Green Roof Design Decisions - A Modeling Study of Buildings in 4 Distinct Climates</w:t>
      </w:r>
      <w:r w:rsidRPr="00B114D1">
        <w:rPr>
          <w:rFonts w:eastAsia="Times New Roman" w:cs="Times New Roman"/>
          <w:szCs w:val="24"/>
          <w:lang w:eastAsia="en-US"/>
        </w:rPr>
        <w:t>. 16.</w:t>
      </w:r>
    </w:p>
    <w:p w14:paraId="670ACFBC"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Sailor, D. J. (2006). </w:t>
      </w:r>
      <w:r w:rsidRPr="00B114D1">
        <w:rPr>
          <w:rFonts w:eastAsia="Times New Roman" w:cs="Times New Roman"/>
          <w:i/>
          <w:iCs/>
          <w:szCs w:val="24"/>
          <w:lang w:eastAsia="en-US"/>
        </w:rPr>
        <w:t>Mitigation of urban heat islands - recent progress and future prospects</w:t>
      </w:r>
      <w:r w:rsidRPr="00B114D1">
        <w:rPr>
          <w:rFonts w:eastAsia="Times New Roman" w:cs="Times New Roman"/>
          <w:szCs w:val="24"/>
          <w:lang w:eastAsia="en-US"/>
        </w:rPr>
        <w:t>. 14.</w:t>
      </w:r>
    </w:p>
    <w:p w14:paraId="24D04859" w14:textId="2F4ADB91"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Santamouris</w:t>
      </w:r>
      <w:proofErr w:type="spellEnd"/>
      <w:r w:rsidRPr="00B114D1">
        <w:rPr>
          <w:rFonts w:eastAsia="Times New Roman" w:cs="Times New Roman"/>
          <w:szCs w:val="24"/>
          <w:lang w:eastAsia="en-US"/>
        </w:rPr>
        <w:t xml:space="preserve">, M. (2014). Cooling the cities – A review of reflective and green roof mitigation technologies to fight heat island and improve comfort in urban environments. </w:t>
      </w:r>
      <w:r w:rsidRPr="00B114D1">
        <w:rPr>
          <w:rFonts w:eastAsia="Times New Roman" w:cs="Times New Roman"/>
          <w:i/>
          <w:iCs/>
          <w:szCs w:val="24"/>
          <w:lang w:eastAsia="en-US"/>
        </w:rPr>
        <w:t>Solar Energy</w:t>
      </w:r>
      <w:r w:rsidRPr="00B114D1">
        <w:rPr>
          <w:rFonts w:eastAsia="Times New Roman" w:cs="Times New Roman"/>
          <w:szCs w:val="24"/>
          <w:lang w:eastAsia="en-US"/>
        </w:rPr>
        <w:t xml:space="preserve">, </w:t>
      </w:r>
      <w:r w:rsidRPr="00B114D1">
        <w:rPr>
          <w:rFonts w:eastAsia="Times New Roman" w:cs="Times New Roman"/>
          <w:i/>
          <w:iCs/>
          <w:szCs w:val="24"/>
          <w:lang w:eastAsia="en-US"/>
        </w:rPr>
        <w:t>103</w:t>
      </w:r>
      <w:r w:rsidRPr="00B114D1">
        <w:rPr>
          <w:rFonts w:eastAsia="Times New Roman" w:cs="Times New Roman"/>
          <w:szCs w:val="24"/>
          <w:lang w:eastAsia="en-US"/>
        </w:rPr>
        <w:t xml:space="preserve">, 682–703. </w:t>
      </w:r>
      <w:hyperlink r:id="rId96" w:history="1">
        <w:r w:rsidRPr="00B114D1">
          <w:rPr>
            <w:rFonts w:eastAsia="Times New Roman" w:cs="Times New Roman"/>
            <w:color w:val="0000FF"/>
            <w:szCs w:val="24"/>
            <w:u w:val="single"/>
            <w:lang w:eastAsia="en-US"/>
          </w:rPr>
          <w:t>https://doi.org/10.1016/j.solener.2012.07.003</w:t>
        </w:r>
      </w:hyperlink>
    </w:p>
    <w:p w14:paraId="65744B22" w14:textId="65D60AA3"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Schweitzer, O., &amp; </w:t>
      </w:r>
      <w:proofErr w:type="spellStart"/>
      <w:r w:rsidRPr="00B114D1">
        <w:rPr>
          <w:rFonts w:eastAsia="Times New Roman" w:cs="Times New Roman"/>
          <w:szCs w:val="24"/>
          <w:lang w:eastAsia="en-US"/>
        </w:rPr>
        <w:t>Erell</w:t>
      </w:r>
      <w:proofErr w:type="spellEnd"/>
      <w:r w:rsidRPr="00B114D1">
        <w:rPr>
          <w:rFonts w:eastAsia="Times New Roman" w:cs="Times New Roman"/>
          <w:szCs w:val="24"/>
          <w:lang w:eastAsia="en-US"/>
        </w:rPr>
        <w:t xml:space="preserve">, E. (2014). Evaluation of the energy performance and irrigation requirements of extensive green roofs in a water-scarce Mediterranean climate. </w:t>
      </w:r>
      <w:r w:rsidRPr="00B114D1">
        <w:rPr>
          <w:rFonts w:eastAsia="Times New Roman" w:cs="Times New Roman"/>
          <w:i/>
          <w:iCs/>
          <w:szCs w:val="24"/>
          <w:lang w:eastAsia="en-US"/>
        </w:rPr>
        <w:t>Energy and Buildings</w:t>
      </w:r>
      <w:r w:rsidRPr="00B114D1">
        <w:rPr>
          <w:rFonts w:eastAsia="Times New Roman" w:cs="Times New Roman"/>
          <w:szCs w:val="24"/>
          <w:lang w:eastAsia="en-US"/>
        </w:rPr>
        <w:t xml:space="preserve">, </w:t>
      </w:r>
      <w:r w:rsidRPr="00B114D1">
        <w:rPr>
          <w:rFonts w:eastAsia="Times New Roman" w:cs="Times New Roman"/>
          <w:i/>
          <w:iCs/>
          <w:szCs w:val="24"/>
          <w:lang w:eastAsia="en-US"/>
        </w:rPr>
        <w:t>68</w:t>
      </w:r>
      <w:r w:rsidRPr="00B114D1">
        <w:rPr>
          <w:rFonts w:eastAsia="Times New Roman" w:cs="Times New Roman"/>
          <w:szCs w:val="24"/>
          <w:lang w:eastAsia="en-US"/>
        </w:rPr>
        <w:t xml:space="preserve">, 25–32. </w:t>
      </w:r>
      <w:hyperlink r:id="rId97" w:history="1">
        <w:r w:rsidRPr="00B114D1">
          <w:rPr>
            <w:rFonts w:eastAsia="Times New Roman" w:cs="Times New Roman"/>
            <w:color w:val="0000FF"/>
            <w:szCs w:val="24"/>
            <w:u w:val="single"/>
            <w:lang w:eastAsia="en-US"/>
          </w:rPr>
          <w:t>https://doi.org/10.1016/j.enbuild.2013.09.012</w:t>
        </w:r>
      </w:hyperlink>
    </w:p>
    <w:p w14:paraId="39733829" w14:textId="5F62FB8F"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Shickman</w:t>
      </w:r>
      <w:proofErr w:type="spellEnd"/>
      <w:r w:rsidRPr="00B114D1">
        <w:rPr>
          <w:rFonts w:eastAsia="Times New Roman" w:cs="Times New Roman"/>
          <w:szCs w:val="24"/>
          <w:lang w:eastAsia="en-US"/>
        </w:rPr>
        <w:t xml:space="preserve">, K. (2016, September 19). There Is Evidence Cool Roofs Provide Benefits to Buildings in Climate Zones 4 through 8. Retrieved March 8, 2019, from Roofing website: </w:t>
      </w:r>
      <w:hyperlink r:id="rId98" w:history="1">
        <w:r w:rsidRPr="00B114D1">
          <w:rPr>
            <w:rFonts w:eastAsia="Times New Roman" w:cs="Times New Roman"/>
            <w:color w:val="0000FF"/>
            <w:szCs w:val="24"/>
            <w:u w:val="single"/>
            <w:lang w:eastAsia="en-US"/>
          </w:rPr>
          <w:t>http://www.roofingmagazine.com/evidence-cool-roofs-provide-benefits-buildings-climate-zones-4-8/</w:t>
        </w:r>
      </w:hyperlink>
    </w:p>
    <w:p w14:paraId="143E4A73" w14:textId="73598FD0"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val="de-DE" w:eastAsia="en-US"/>
        </w:rPr>
        <w:t xml:space="preserve">Simmons, M. T., Gardiner, B., Windhager, S., &amp; Tinsley, J. (2008). </w:t>
      </w:r>
      <w:r w:rsidRPr="00B114D1">
        <w:rPr>
          <w:rFonts w:eastAsia="Times New Roman" w:cs="Times New Roman"/>
          <w:szCs w:val="24"/>
          <w:lang w:eastAsia="en-US"/>
        </w:rPr>
        <w:t xml:space="preserve">Green roofs are not created equal: the hydrologic and thermal performance of six different extensive green roofs and reflective and non-reflective roofs in a sub-tropical climate. </w:t>
      </w:r>
      <w:r w:rsidRPr="00B114D1">
        <w:rPr>
          <w:rFonts w:eastAsia="Times New Roman" w:cs="Times New Roman"/>
          <w:i/>
          <w:iCs/>
          <w:szCs w:val="24"/>
          <w:lang w:eastAsia="en-US"/>
        </w:rPr>
        <w:t>Urban Ecosystems</w:t>
      </w:r>
      <w:r w:rsidRPr="00B114D1">
        <w:rPr>
          <w:rFonts w:eastAsia="Times New Roman" w:cs="Times New Roman"/>
          <w:szCs w:val="24"/>
          <w:lang w:eastAsia="en-US"/>
        </w:rPr>
        <w:t xml:space="preserve">, </w:t>
      </w:r>
      <w:r w:rsidRPr="00B114D1">
        <w:rPr>
          <w:rFonts w:eastAsia="Times New Roman" w:cs="Times New Roman"/>
          <w:i/>
          <w:iCs/>
          <w:szCs w:val="24"/>
          <w:lang w:eastAsia="en-US"/>
        </w:rPr>
        <w:t>11</w:t>
      </w:r>
      <w:r w:rsidRPr="00B114D1">
        <w:rPr>
          <w:rFonts w:eastAsia="Times New Roman" w:cs="Times New Roman"/>
          <w:szCs w:val="24"/>
          <w:lang w:eastAsia="en-US"/>
        </w:rPr>
        <w:t xml:space="preserve">(4), 339–348. </w:t>
      </w:r>
      <w:hyperlink r:id="rId99" w:history="1">
        <w:r w:rsidRPr="00B114D1">
          <w:rPr>
            <w:rFonts w:eastAsia="Times New Roman" w:cs="Times New Roman"/>
            <w:color w:val="0000FF"/>
            <w:szCs w:val="24"/>
            <w:u w:val="single"/>
            <w:lang w:eastAsia="en-US"/>
          </w:rPr>
          <w:t>https://doi.org/10.1007/s11252-008-0069-4</w:t>
        </w:r>
      </w:hyperlink>
    </w:p>
    <w:p w14:paraId="34BAD12E" w14:textId="4DEF09DC"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Singapore. (2014). </w:t>
      </w:r>
      <w:r w:rsidRPr="00B114D1">
        <w:rPr>
          <w:rFonts w:eastAsia="Times New Roman" w:cs="Times New Roman"/>
          <w:i/>
          <w:iCs/>
          <w:szCs w:val="24"/>
          <w:lang w:eastAsia="en-US"/>
        </w:rPr>
        <w:t>Singapore – A City in a Garden subws-2014-01-presentation-singapore-en.pdf</w:t>
      </w:r>
      <w:r w:rsidRPr="00B114D1">
        <w:rPr>
          <w:rFonts w:eastAsia="Times New Roman" w:cs="Times New Roman"/>
          <w:szCs w:val="24"/>
          <w:lang w:eastAsia="en-US"/>
        </w:rPr>
        <w:t xml:space="preserve">. Retrieved from </w:t>
      </w:r>
      <w:hyperlink r:id="rId100" w:history="1">
        <w:r w:rsidRPr="00B114D1">
          <w:rPr>
            <w:rFonts w:eastAsia="Times New Roman" w:cs="Times New Roman"/>
            <w:color w:val="0000FF"/>
            <w:szCs w:val="24"/>
            <w:u w:val="single"/>
            <w:lang w:eastAsia="en-US"/>
          </w:rPr>
          <w:t>https://www.cbd.int/doc/meetings/city/subws-2014-01/other/subws-2014-01-presentation-singapore-en.pdf</w:t>
        </w:r>
      </w:hyperlink>
    </w:p>
    <w:p w14:paraId="7DF79C69" w14:textId="665A1AF4"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i/>
          <w:iCs/>
          <w:szCs w:val="24"/>
          <w:lang w:eastAsia="en-US"/>
        </w:rPr>
        <w:t>Snapshot</w:t>
      </w:r>
      <w:r w:rsidRPr="00B114D1">
        <w:rPr>
          <w:rFonts w:eastAsia="Times New Roman" w:cs="Times New Roman"/>
          <w:szCs w:val="24"/>
          <w:lang w:eastAsia="en-US"/>
        </w:rPr>
        <w:t xml:space="preserve">. (n.d.). Retrieved from </w:t>
      </w:r>
      <w:hyperlink r:id="rId101" w:history="1">
        <w:r w:rsidRPr="00B114D1">
          <w:rPr>
            <w:rFonts w:eastAsia="Times New Roman" w:cs="Times New Roman"/>
            <w:color w:val="0000FF"/>
            <w:szCs w:val="24"/>
            <w:u w:val="single"/>
            <w:lang w:eastAsia="en-US"/>
          </w:rPr>
          <w:t>https://www.nrdc.org/experts/anjali-jaiswal/keeping-it-cool-models-city-cool-roof-programs</w:t>
        </w:r>
      </w:hyperlink>
    </w:p>
    <w:p w14:paraId="1F386C05" w14:textId="29C90145"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Sproul, J., Wan, M. P., Mandel, B. H., &amp; Rosenfeld, A. H. (2014a). Economic comparison of white, green, and black flat roofs in the United States. </w:t>
      </w:r>
      <w:r w:rsidRPr="00B114D1">
        <w:rPr>
          <w:rFonts w:eastAsia="Times New Roman" w:cs="Times New Roman"/>
          <w:i/>
          <w:iCs/>
          <w:szCs w:val="24"/>
          <w:lang w:eastAsia="en-US"/>
        </w:rPr>
        <w:t>Energy and Buildings</w:t>
      </w:r>
      <w:r w:rsidRPr="00B114D1">
        <w:rPr>
          <w:rFonts w:eastAsia="Times New Roman" w:cs="Times New Roman"/>
          <w:szCs w:val="24"/>
          <w:lang w:eastAsia="en-US"/>
        </w:rPr>
        <w:t xml:space="preserve">, </w:t>
      </w:r>
      <w:r w:rsidRPr="00B114D1">
        <w:rPr>
          <w:rFonts w:eastAsia="Times New Roman" w:cs="Times New Roman"/>
          <w:i/>
          <w:iCs/>
          <w:szCs w:val="24"/>
          <w:lang w:eastAsia="en-US"/>
        </w:rPr>
        <w:t>71</w:t>
      </w:r>
      <w:r w:rsidRPr="00B114D1">
        <w:rPr>
          <w:rFonts w:eastAsia="Times New Roman" w:cs="Times New Roman"/>
          <w:szCs w:val="24"/>
          <w:lang w:eastAsia="en-US"/>
        </w:rPr>
        <w:t xml:space="preserve">, 20–27. </w:t>
      </w:r>
      <w:hyperlink r:id="rId102" w:history="1">
        <w:r w:rsidRPr="00B114D1">
          <w:rPr>
            <w:rFonts w:eastAsia="Times New Roman" w:cs="Times New Roman"/>
            <w:color w:val="0000FF"/>
            <w:szCs w:val="24"/>
            <w:u w:val="single"/>
            <w:lang w:eastAsia="en-US"/>
          </w:rPr>
          <w:t>https://doi.org/10.1016/j.enbuild.2013.11.058</w:t>
        </w:r>
      </w:hyperlink>
    </w:p>
    <w:p w14:paraId="5294C9AB"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Sproul, J., Wan, M. P., Mandel, B. H., &amp; Rosenfeld, A. H. (2014b). </w:t>
      </w:r>
      <w:r w:rsidRPr="00B114D1">
        <w:rPr>
          <w:rFonts w:eastAsia="Times New Roman" w:cs="Times New Roman"/>
          <w:i/>
          <w:iCs/>
          <w:szCs w:val="24"/>
          <w:lang w:eastAsia="en-US"/>
        </w:rPr>
        <w:t>Online Supplement for “Economic Comparison of White, Green, and Black Flat Roofs in the United States.”</w:t>
      </w:r>
      <w:r w:rsidRPr="00B114D1">
        <w:rPr>
          <w:rFonts w:eastAsia="Times New Roman" w:cs="Times New Roman"/>
          <w:szCs w:val="24"/>
          <w:lang w:eastAsia="en-US"/>
        </w:rPr>
        <w:t xml:space="preserve"> 8.</w:t>
      </w:r>
    </w:p>
    <w:p w14:paraId="31097465"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Steinbach, J., &amp; </w:t>
      </w:r>
      <w:proofErr w:type="spellStart"/>
      <w:r w:rsidRPr="00B114D1">
        <w:rPr>
          <w:rFonts w:eastAsia="Times New Roman" w:cs="Times New Roman"/>
          <w:szCs w:val="24"/>
          <w:lang w:eastAsia="en-US"/>
        </w:rPr>
        <w:t>Staniaszek</w:t>
      </w:r>
      <w:proofErr w:type="spellEnd"/>
      <w:r w:rsidRPr="00B114D1">
        <w:rPr>
          <w:rFonts w:eastAsia="Times New Roman" w:cs="Times New Roman"/>
          <w:szCs w:val="24"/>
          <w:lang w:eastAsia="en-US"/>
        </w:rPr>
        <w:t xml:space="preserve">, D. (2015). </w:t>
      </w:r>
      <w:r w:rsidRPr="00B114D1">
        <w:rPr>
          <w:rFonts w:eastAsia="Times New Roman" w:cs="Times New Roman"/>
          <w:i/>
          <w:iCs/>
          <w:szCs w:val="24"/>
          <w:lang w:eastAsia="en-US"/>
        </w:rPr>
        <w:t>Discount rates in energy system analysis Discussion Paper</w:t>
      </w:r>
      <w:r w:rsidRPr="00B114D1">
        <w:rPr>
          <w:rFonts w:eastAsia="Times New Roman" w:cs="Times New Roman"/>
          <w:szCs w:val="24"/>
          <w:lang w:eastAsia="en-US"/>
        </w:rPr>
        <w:t xml:space="preserve"> (p. 20).</w:t>
      </w:r>
    </w:p>
    <w:p w14:paraId="52C32746" w14:textId="1F428CDC"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Surface Optics Corp. (2018). Solar Reflectance Index Measurements for LEED - Surface Optics Corp. Retrieved March 20, 2019, from </w:t>
      </w:r>
      <w:hyperlink r:id="rId103" w:history="1">
        <w:r w:rsidRPr="00B114D1">
          <w:rPr>
            <w:rFonts w:eastAsia="Times New Roman" w:cs="Times New Roman"/>
            <w:color w:val="0000FF"/>
            <w:szCs w:val="24"/>
            <w:u w:val="single"/>
            <w:lang w:eastAsia="en-US"/>
          </w:rPr>
          <w:t>https://surfaceoptics.com/applications/leed-solar-reflectance-index-measurements-cool-roof/</w:t>
        </w:r>
      </w:hyperlink>
    </w:p>
    <w:p w14:paraId="23C68771" w14:textId="572290C3" w:rsidR="000778AD" w:rsidRPr="00B114D1" w:rsidRDefault="000778AD" w:rsidP="000778AD">
      <w:pPr>
        <w:spacing w:after="0"/>
        <w:ind w:hanging="480"/>
        <w:jc w:val="left"/>
        <w:rPr>
          <w:rFonts w:eastAsia="Times New Roman" w:cs="Times New Roman"/>
          <w:szCs w:val="24"/>
          <w:lang w:val="pt-PT" w:eastAsia="en-US"/>
        </w:rPr>
      </w:pPr>
      <w:proofErr w:type="spellStart"/>
      <w:r w:rsidRPr="00B114D1">
        <w:rPr>
          <w:rFonts w:eastAsia="Times New Roman" w:cs="Times New Roman"/>
          <w:szCs w:val="24"/>
          <w:lang w:val="pt-PT" w:eastAsia="en-US"/>
        </w:rPr>
        <w:lastRenderedPageBreak/>
        <w:t>Synnefa</w:t>
      </w:r>
      <w:proofErr w:type="spellEnd"/>
      <w:r w:rsidRPr="00B114D1">
        <w:rPr>
          <w:rFonts w:eastAsia="Times New Roman" w:cs="Times New Roman"/>
          <w:szCs w:val="24"/>
          <w:lang w:val="pt-PT" w:eastAsia="en-US"/>
        </w:rPr>
        <w:t xml:space="preserve">, A., </w:t>
      </w:r>
      <w:proofErr w:type="spellStart"/>
      <w:r w:rsidRPr="00B114D1">
        <w:rPr>
          <w:rFonts w:eastAsia="Times New Roman" w:cs="Times New Roman"/>
          <w:szCs w:val="24"/>
          <w:lang w:val="pt-PT" w:eastAsia="en-US"/>
        </w:rPr>
        <w:t>Santamouris</w:t>
      </w:r>
      <w:proofErr w:type="spellEnd"/>
      <w:r w:rsidRPr="00B114D1">
        <w:rPr>
          <w:rFonts w:eastAsia="Times New Roman" w:cs="Times New Roman"/>
          <w:szCs w:val="24"/>
          <w:lang w:val="pt-PT" w:eastAsia="en-US"/>
        </w:rPr>
        <w:t xml:space="preserve">, M., &amp; </w:t>
      </w:r>
      <w:proofErr w:type="spellStart"/>
      <w:r w:rsidRPr="00B114D1">
        <w:rPr>
          <w:rFonts w:eastAsia="Times New Roman" w:cs="Times New Roman"/>
          <w:szCs w:val="24"/>
          <w:lang w:val="pt-PT" w:eastAsia="en-US"/>
        </w:rPr>
        <w:t>Apostolakis</w:t>
      </w:r>
      <w:proofErr w:type="spellEnd"/>
      <w:r w:rsidRPr="00B114D1">
        <w:rPr>
          <w:rFonts w:eastAsia="Times New Roman" w:cs="Times New Roman"/>
          <w:szCs w:val="24"/>
          <w:lang w:val="pt-PT" w:eastAsia="en-US"/>
        </w:rPr>
        <w:t xml:space="preserve">, K. (2007). </w:t>
      </w:r>
      <w:r w:rsidRPr="00B114D1">
        <w:rPr>
          <w:rFonts w:eastAsia="Times New Roman" w:cs="Times New Roman"/>
          <w:szCs w:val="24"/>
          <w:lang w:eastAsia="en-US"/>
        </w:rPr>
        <w:t xml:space="preserve">On the development, optical properties and thermal performance of cool colored coatings for the urban environment. </w:t>
      </w:r>
      <w:r w:rsidRPr="00B114D1">
        <w:rPr>
          <w:rFonts w:eastAsia="Times New Roman" w:cs="Times New Roman"/>
          <w:i/>
          <w:iCs/>
          <w:szCs w:val="24"/>
          <w:lang w:val="pt-PT" w:eastAsia="en-US"/>
        </w:rPr>
        <w:t xml:space="preserve">Solar </w:t>
      </w:r>
      <w:proofErr w:type="spellStart"/>
      <w:r w:rsidRPr="00B114D1">
        <w:rPr>
          <w:rFonts w:eastAsia="Times New Roman" w:cs="Times New Roman"/>
          <w:i/>
          <w:iCs/>
          <w:szCs w:val="24"/>
          <w:lang w:val="pt-PT" w:eastAsia="en-US"/>
        </w:rPr>
        <w:t>Energy</w:t>
      </w:r>
      <w:proofErr w:type="spellEnd"/>
      <w:r w:rsidRPr="00B114D1">
        <w:rPr>
          <w:rFonts w:eastAsia="Times New Roman" w:cs="Times New Roman"/>
          <w:szCs w:val="24"/>
          <w:lang w:val="pt-PT" w:eastAsia="en-US"/>
        </w:rPr>
        <w:t xml:space="preserve">, </w:t>
      </w:r>
      <w:r w:rsidRPr="00B114D1">
        <w:rPr>
          <w:rFonts w:eastAsia="Times New Roman" w:cs="Times New Roman"/>
          <w:i/>
          <w:iCs/>
          <w:szCs w:val="24"/>
          <w:lang w:val="pt-PT" w:eastAsia="en-US"/>
        </w:rPr>
        <w:t>81</w:t>
      </w:r>
      <w:r w:rsidRPr="00B114D1">
        <w:rPr>
          <w:rFonts w:eastAsia="Times New Roman" w:cs="Times New Roman"/>
          <w:szCs w:val="24"/>
          <w:lang w:val="pt-PT" w:eastAsia="en-US"/>
        </w:rPr>
        <w:t xml:space="preserve">(4), 488–497. </w:t>
      </w:r>
      <w:hyperlink r:id="rId104" w:history="1">
        <w:r w:rsidRPr="00B114D1">
          <w:rPr>
            <w:rFonts w:eastAsia="Times New Roman" w:cs="Times New Roman"/>
            <w:color w:val="0000FF"/>
            <w:szCs w:val="24"/>
            <w:u w:val="single"/>
            <w:lang w:val="pt-PT" w:eastAsia="en-US"/>
          </w:rPr>
          <w:t>https://doi.org/10.1016/j.solener.2006.08.005</w:t>
        </w:r>
      </w:hyperlink>
    </w:p>
    <w:p w14:paraId="1246B9D1" w14:textId="6418758F"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val="pt-PT" w:eastAsia="en-US"/>
        </w:rPr>
        <w:t xml:space="preserve">Taylor, B. L. (2008). </w:t>
      </w:r>
      <w:r w:rsidRPr="00B114D1">
        <w:rPr>
          <w:rFonts w:eastAsia="Times New Roman" w:cs="Times New Roman"/>
          <w:szCs w:val="24"/>
          <w:lang w:eastAsia="en-US"/>
        </w:rPr>
        <w:t xml:space="preserve">The Stormwater Control Potential of Green Roofs in Seattle. </w:t>
      </w:r>
      <w:r w:rsidRPr="00B114D1">
        <w:rPr>
          <w:rFonts w:eastAsia="Times New Roman" w:cs="Times New Roman"/>
          <w:i/>
          <w:iCs/>
          <w:szCs w:val="24"/>
          <w:lang w:eastAsia="en-US"/>
        </w:rPr>
        <w:t>Low Impact Development for Urban Ecosystem and Habitat Protection</w:t>
      </w:r>
      <w:r w:rsidRPr="00B114D1">
        <w:rPr>
          <w:rFonts w:eastAsia="Times New Roman" w:cs="Times New Roman"/>
          <w:szCs w:val="24"/>
          <w:lang w:eastAsia="en-US"/>
        </w:rPr>
        <w:t xml:space="preserve">, 1–10. </w:t>
      </w:r>
      <w:hyperlink r:id="rId105" w:history="1">
        <w:r w:rsidRPr="00B114D1">
          <w:rPr>
            <w:rFonts w:eastAsia="Times New Roman" w:cs="Times New Roman"/>
            <w:color w:val="0000FF"/>
            <w:szCs w:val="24"/>
            <w:u w:val="single"/>
            <w:lang w:eastAsia="en-US"/>
          </w:rPr>
          <w:t>https://doi.org/10.1061/41009(333)11</w:t>
        </w:r>
      </w:hyperlink>
    </w:p>
    <w:p w14:paraId="3E535081" w14:textId="1962DE4C"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Tex</w:t>
      </w:r>
      <w:proofErr w:type="spellEnd"/>
      <w:r w:rsidRPr="00B114D1">
        <w:rPr>
          <w:rFonts w:eastAsia="Times New Roman" w:cs="Times New Roman"/>
          <w:szCs w:val="24"/>
          <w:lang w:eastAsia="en-US"/>
        </w:rPr>
        <w:t xml:space="preserve">-Cote. (2012). Infrared (IR) Heat Reflective Water-Based Polyvinylidene </w:t>
      </w:r>
      <w:proofErr w:type="spellStart"/>
      <w:r w:rsidRPr="00B114D1">
        <w:rPr>
          <w:rFonts w:eastAsia="Times New Roman" w:cs="Times New Roman"/>
          <w:szCs w:val="24"/>
          <w:lang w:eastAsia="en-US"/>
        </w:rPr>
        <w:t>Flouride</w:t>
      </w:r>
      <w:proofErr w:type="spellEnd"/>
      <w:r w:rsidRPr="00B114D1">
        <w:rPr>
          <w:rFonts w:eastAsia="Times New Roman" w:cs="Times New Roman"/>
          <w:szCs w:val="24"/>
          <w:lang w:eastAsia="en-US"/>
        </w:rPr>
        <w:t xml:space="preserve"> (PVDF) Fluoropolymer Coatings. Retrieved March 14, 2019, from </w:t>
      </w:r>
      <w:hyperlink r:id="rId106" w:history="1">
        <w:r w:rsidRPr="00B114D1">
          <w:rPr>
            <w:rFonts w:eastAsia="Times New Roman" w:cs="Times New Roman"/>
            <w:color w:val="0000FF"/>
            <w:szCs w:val="24"/>
            <w:u w:val="single"/>
            <w:lang w:eastAsia="en-US"/>
          </w:rPr>
          <w:t>https://www.texcote.com/wp-content/uploads/2016/12/aia.pdf</w:t>
        </w:r>
      </w:hyperlink>
    </w:p>
    <w:p w14:paraId="1D444CF1" w14:textId="00F6B9F1"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val="pt-PT" w:eastAsia="en-US"/>
        </w:rPr>
        <w:t>Tex</w:t>
      </w:r>
      <w:proofErr w:type="spellEnd"/>
      <w:r w:rsidRPr="00B114D1">
        <w:rPr>
          <w:rFonts w:eastAsia="Times New Roman" w:cs="Times New Roman"/>
          <w:szCs w:val="24"/>
          <w:lang w:val="pt-PT" w:eastAsia="en-US"/>
        </w:rPr>
        <w:t xml:space="preserve">-Cote. (n.d.-a). </w:t>
      </w:r>
      <w:r w:rsidRPr="00B114D1">
        <w:rPr>
          <w:rFonts w:eastAsia="Times New Roman" w:cs="Times New Roman"/>
          <w:szCs w:val="24"/>
          <w:lang w:eastAsia="en-US"/>
        </w:rPr>
        <w:t xml:space="preserve">REFLECT•TEC® HEAT REFLECTIVE ROOF &amp; METAL WALL COATING. Retrieved March 14, 2019, from </w:t>
      </w:r>
      <w:hyperlink r:id="rId107" w:history="1">
        <w:r w:rsidRPr="00B114D1">
          <w:rPr>
            <w:rFonts w:eastAsia="Times New Roman" w:cs="Times New Roman"/>
            <w:color w:val="0000FF"/>
            <w:szCs w:val="24"/>
            <w:u w:val="single"/>
            <w:lang w:eastAsia="en-US"/>
          </w:rPr>
          <w:t>https://www.texcote.com/wp-content/uploads/2018/01/COMPLETED-Reflect-Tec-OCT-2017.pdf</w:t>
        </w:r>
      </w:hyperlink>
    </w:p>
    <w:p w14:paraId="6048787D" w14:textId="14480C19"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val="pt-PT" w:eastAsia="en-US"/>
        </w:rPr>
        <w:t>Tex</w:t>
      </w:r>
      <w:proofErr w:type="spellEnd"/>
      <w:r w:rsidRPr="00B114D1">
        <w:rPr>
          <w:rFonts w:eastAsia="Times New Roman" w:cs="Times New Roman"/>
          <w:szCs w:val="24"/>
          <w:lang w:val="pt-PT" w:eastAsia="en-US"/>
        </w:rPr>
        <w:t xml:space="preserve">-Cote. (n.d.-b). </w:t>
      </w:r>
      <w:r w:rsidRPr="00B114D1">
        <w:rPr>
          <w:rFonts w:eastAsia="Times New Roman" w:cs="Times New Roman"/>
          <w:szCs w:val="24"/>
          <w:lang w:eastAsia="en-US"/>
        </w:rPr>
        <w:t xml:space="preserve">REFLECT_TEC_Application.pdf. Retrieved March 21, 2019, from </w:t>
      </w:r>
      <w:hyperlink r:id="rId108" w:history="1">
        <w:r w:rsidRPr="00B114D1">
          <w:rPr>
            <w:rFonts w:eastAsia="Times New Roman" w:cs="Times New Roman"/>
            <w:color w:val="0000FF"/>
            <w:szCs w:val="24"/>
            <w:u w:val="single"/>
            <w:lang w:eastAsia="en-US"/>
          </w:rPr>
          <w:t>https://www.texcote.com/wp-content/uploads/2016/12/REFLECT_TEC_Application.pdf</w:t>
        </w:r>
      </w:hyperlink>
    </w:p>
    <w:p w14:paraId="5743436D" w14:textId="2B04E1BE"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Transparency Market Research. (n.d.). Global Cool Roofs Market to Reach Over US$ 20.7 Bn by 2026 | CAGR of 5.7%. Retrieved March 13, 2019, from </w:t>
      </w:r>
      <w:hyperlink r:id="rId109" w:history="1">
        <w:r w:rsidRPr="00B114D1">
          <w:rPr>
            <w:rFonts w:eastAsia="Times New Roman" w:cs="Times New Roman"/>
            <w:color w:val="0000FF"/>
            <w:szCs w:val="24"/>
            <w:u w:val="single"/>
            <w:lang w:eastAsia="en-US"/>
          </w:rPr>
          <w:t>https://www.transparencymarketresearch.com/cool-roofs-market.html</w:t>
        </w:r>
      </w:hyperlink>
    </w:p>
    <w:p w14:paraId="4A7E9BA4"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Ulrich, R. S. (1984). View through a window may influence recovery from surgery. </w:t>
      </w:r>
      <w:r w:rsidRPr="00B114D1">
        <w:rPr>
          <w:rFonts w:eastAsia="Times New Roman" w:cs="Times New Roman"/>
          <w:i/>
          <w:iCs/>
          <w:szCs w:val="24"/>
          <w:lang w:eastAsia="en-US"/>
        </w:rPr>
        <w:t>Science</w:t>
      </w:r>
      <w:r w:rsidRPr="00B114D1">
        <w:rPr>
          <w:rFonts w:eastAsia="Times New Roman" w:cs="Times New Roman"/>
          <w:szCs w:val="24"/>
          <w:lang w:eastAsia="en-US"/>
        </w:rPr>
        <w:t xml:space="preserve">, </w:t>
      </w:r>
      <w:r w:rsidRPr="00B114D1">
        <w:rPr>
          <w:rFonts w:eastAsia="Times New Roman" w:cs="Times New Roman"/>
          <w:i/>
          <w:iCs/>
          <w:szCs w:val="24"/>
          <w:lang w:eastAsia="en-US"/>
        </w:rPr>
        <w:t>224</w:t>
      </w:r>
      <w:r w:rsidRPr="00B114D1">
        <w:rPr>
          <w:rFonts w:eastAsia="Times New Roman" w:cs="Times New Roman"/>
          <w:szCs w:val="24"/>
          <w:lang w:eastAsia="en-US"/>
        </w:rPr>
        <w:t>, 3.</w:t>
      </w:r>
    </w:p>
    <w:p w14:paraId="7625C3C2" w14:textId="75550003"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Urban, B., &amp; Roth, K. (2010). </w:t>
      </w:r>
      <w:r w:rsidRPr="00B114D1">
        <w:rPr>
          <w:rFonts w:eastAsia="Times New Roman" w:cs="Times New Roman"/>
          <w:i/>
          <w:iCs/>
          <w:szCs w:val="24"/>
          <w:lang w:eastAsia="en-US"/>
        </w:rPr>
        <w:t>Guidelines for Selecting Cool Roofs  US Department of Energy</w:t>
      </w:r>
      <w:r w:rsidRPr="00B114D1">
        <w:rPr>
          <w:rFonts w:eastAsia="Times New Roman" w:cs="Times New Roman"/>
          <w:szCs w:val="24"/>
          <w:lang w:eastAsia="en-US"/>
        </w:rPr>
        <w:t xml:space="preserve"> (p. 23). Retrieved from Fraunhofer Center for Sustainable Energy Systems for the U.S. Department of Energy Building Technologies Program and Oak Ridge National Lab website: </w:t>
      </w:r>
      <w:hyperlink r:id="rId110" w:history="1">
        <w:r w:rsidRPr="00B114D1">
          <w:rPr>
            <w:rFonts w:eastAsia="Times New Roman" w:cs="Times New Roman"/>
            <w:color w:val="0000FF"/>
            <w:szCs w:val="24"/>
            <w:u w:val="single"/>
            <w:lang w:eastAsia="en-US"/>
          </w:rPr>
          <w:t>https://energy.gov/sites/prod/files/2013/10/f3/coolroofguide.pdf</w:t>
        </w:r>
      </w:hyperlink>
    </w:p>
    <w:p w14:paraId="21D3D9DF" w14:textId="58EE6E4F"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Department of Energy. (2016). Commercial Buildings Energy Consumption Survey (CBECS) Data-Energy Information Administration (EIA). Retrieved November 27, 2018, from </w:t>
      </w:r>
      <w:hyperlink r:id="rId111" w:anchor="b1-b2" w:history="1">
        <w:r w:rsidRPr="00B114D1">
          <w:rPr>
            <w:rFonts w:eastAsia="Times New Roman" w:cs="Times New Roman"/>
            <w:color w:val="0000FF"/>
            <w:szCs w:val="24"/>
            <w:u w:val="single"/>
            <w:lang w:eastAsia="en-US"/>
          </w:rPr>
          <w:t>https://www.eia.gov/consumption/commercial/data/2012/index.php?view=characteristics#b1-b2</w:t>
        </w:r>
      </w:hyperlink>
    </w:p>
    <w:p w14:paraId="575A052B" w14:textId="4E0AAEA1"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Department of Energy. (2016a). Regulations.gov - Supporting &amp; Related Material Document. Retrieved April 12, 2019, from </w:t>
      </w:r>
      <w:hyperlink r:id="rId112" w:history="1">
        <w:r w:rsidRPr="00B114D1">
          <w:rPr>
            <w:rFonts w:eastAsia="Times New Roman" w:cs="Times New Roman"/>
            <w:color w:val="0000FF"/>
            <w:szCs w:val="24"/>
            <w:u w:val="single"/>
            <w:lang w:eastAsia="en-US"/>
          </w:rPr>
          <w:t>https://www.regulations.gov/document?D=EERE-2014-BT-STD-0048-0029</w:t>
        </w:r>
      </w:hyperlink>
    </w:p>
    <w:p w14:paraId="33853590" w14:textId="0ADA3FD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Department of Energy. (2016b). Roof Savings Calculator (RSC) - DOE ORNL LBNL CEC EPA. Retrieved March 8, 2019, from </w:t>
      </w:r>
      <w:hyperlink r:id="rId113" w:history="1">
        <w:r w:rsidRPr="00B114D1">
          <w:rPr>
            <w:rFonts w:eastAsia="Times New Roman" w:cs="Times New Roman"/>
            <w:color w:val="0000FF"/>
            <w:szCs w:val="24"/>
            <w:u w:val="single"/>
            <w:lang w:eastAsia="en-US"/>
          </w:rPr>
          <w:t>https://rsc.ornl.gov/</w:t>
        </w:r>
      </w:hyperlink>
    </w:p>
    <w:p w14:paraId="1864A138" w14:textId="71CFDD6A"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Department of Energy. (n.d.). Cool Roofs. Retrieved March 13, 2019, from Energy.gov website: </w:t>
      </w:r>
      <w:hyperlink r:id="rId114" w:history="1">
        <w:r w:rsidRPr="00B114D1">
          <w:rPr>
            <w:rFonts w:eastAsia="Times New Roman" w:cs="Times New Roman"/>
            <w:color w:val="0000FF"/>
            <w:szCs w:val="24"/>
            <w:u w:val="single"/>
            <w:lang w:eastAsia="en-US"/>
          </w:rPr>
          <w:t>https://www.energy.gov/energysaver/energy-efficient-home-design/cool-roofs</w:t>
        </w:r>
      </w:hyperlink>
    </w:p>
    <w:p w14:paraId="678994E4" w14:textId="4E6E2232"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Department of Energy, Bartlett, R., Halverson, M. A., &amp; Gowri, K. (2009). </w:t>
      </w:r>
      <w:r w:rsidRPr="00B114D1">
        <w:rPr>
          <w:rFonts w:eastAsia="Times New Roman" w:cs="Times New Roman"/>
          <w:i/>
          <w:iCs/>
          <w:szCs w:val="24"/>
          <w:lang w:eastAsia="en-US"/>
        </w:rPr>
        <w:t>Impacts of Standard 90.1-2007 for Commercial Buildings at State Level</w:t>
      </w:r>
      <w:r w:rsidRPr="00B114D1">
        <w:rPr>
          <w:rFonts w:eastAsia="Times New Roman" w:cs="Times New Roman"/>
          <w:szCs w:val="24"/>
          <w:lang w:eastAsia="en-US"/>
        </w:rPr>
        <w:t xml:space="preserve"> (No. PNNL-18544 FINAL, 1009319). </w:t>
      </w:r>
      <w:hyperlink r:id="rId115" w:history="1">
        <w:r w:rsidRPr="00B114D1">
          <w:rPr>
            <w:rFonts w:eastAsia="Times New Roman" w:cs="Times New Roman"/>
            <w:color w:val="0000FF"/>
            <w:szCs w:val="24"/>
            <w:u w:val="single"/>
            <w:lang w:eastAsia="en-US"/>
          </w:rPr>
          <w:t>https://doi.org/10.2172/1009319</w:t>
        </w:r>
      </w:hyperlink>
    </w:p>
    <w:p w14:paraId="2421EDD5"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Department of Energy, &amp; D&amp;R International, Ltd. (2012). </w:t>
      </w:r>
      <w:r w:rsidRPr="00B114D1">
        <w:rPr>
          <w:rFonts w:eastAsia="Times New Roman" w:cs="Times New Roman"/>
          <w:i/>
          <w:iCs/>
          <w:szCs w:val="24"/>
          <w:lang w:eastAsia="en-US"/>
        </w:rPr>
        <w:t>2011 Buildings Energy Data Book - Energy Information Administration EIA</w:t>
      </w:r>
      <w:r w:rsidRPr="00B114D1">
        <w:rPr>
          <w:rFonts w:eastAsia="Times New Roman" w:cs="Times New Roman"/>
          <w:szCs w:val="24"/>
          <w:lang w:eastAsia="en-US"/>
        </w:rPr>
        <w:t xml:space="preserve"> (p. 286).</w:t>
      </w:r>
    </w:p>
    <w:p w14:paraId="44ADD9A6" w14:textId="7222A736"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lastRenderedPageBreak/>
        <w:t xml:space="preserve">US Department of the Interior. (n.d.). Green Roofs and Historic Buildings—Technical Preservation Services, National Park Service. Retrieved March 27, 2019, from </w:t>
      </w:r>
      <w:hyperlink r:id="rId116" w:history="1">
        <w:r w:rsidRPr="00B114D1">
          <w:rPr>
            <w:rFonts w:eastAsia="Times New Roman" w:cs="Times New Roman"/>
            <w:color w:val="0000FF"/>
            <w:szCs w:val="24"/>
            <w:u w:val="single"/>
            <w:lang w:eastAsia="en-US"/>
          </w:rPr>
          <w:t>https://www.nps.gov/tps/sustainability/new-technology/green-roofs.htm</w:t>
        </w:r>
      </w:hyperlink>
    </w:p>
    <w:p w14:paraId="5C8383E7"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EPA. (2008a). </w:t>
      </w:r>
      <w:r w:rsidRPr="00B114D1">
        <w:rPr>
          <w:rFonts w:eastAsia="Times New Roman" w:cs="Times New Roman"/>
          <w:i/>
          <w:iCs/>
          <w:szCs w:val="24"/>
          <w:lang w:eastAsia="en-US"/>
        </w:rPr>
        <w:t>Reducing Urban Heat Islands: Compendium of Strategies - Cool Roofs</w:t>
      </w:r>
      <w:r w:rsidRPr="00B114D1">
        <w:rPr>
          <w:rFonts w:eastAsia="Times New Roman" w:cs="Times New Roman"/>
          <w:szCs w:val="24"/>
          <w:lang w:eastAsia="en-US"/>
        </w:rPr>
        <w:t>. 31.</w:t>
      </w:r>
    </w:p>
    <w:p w14:paraId="3C682383"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EPA. (2008b). </w:t>
      </w:r>
      <w:r w:rsidRPr="00B114D1">
        <w:rPr>
          <w:rFonts w:eastAsia="Times New Roman" w:cs="Times New Roman"/>
          <w:i/>
          <w:iCs/>
          <w:szCs w:val="24"/>
          <w:lang w:eastAsia="en-US"/>
        </w:rPr>
        <w:t>Reducing Urban Heat Islands: Compendium of Strategies - Green roofs</w:t>
      </w:r>
      <w:r w:rsidRPr="00B114D1">
        <w:rPr>
          <w:rFonts w:eastAsia="Times New Roman" w:cs="Times New Roman"/>
          <w:szCs w:val="24"/>
          <w:lang w:eastAsia="en-US"/>
        </w:rPr>
        <w:t>. 29.</w:t>
      </w:r>
    </w:p>
    <w:p w14:paraId="02273654"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EPA. (2010). </w:t>
      </w:r>
      <w:r w:rsidRPr="00B114D1">
        <w:rPr>
          <w:rFonts w:eastAsia="Times New Roman" w:cs="Times New Roman"/>
          <w:i/>
          <w:iCs/>
          <w:szCs w:val="24"/>
          <w:lang w:eastAsia="en-US"/>
        </w:rPr>
        <w:t>Implementing Green Roof Projects  at the Local Level</w:t>
      </w:r>
      <w:r w:rsidRPr="00B114D1">
        <w:rPr>
          <w:rFonts w:eastAsia="Times New Roman" w:cs="Times New Roman"/>
          <w:szCs w:val="24"/>
          <w:lang w:eastAsia="en-US"/>
        </w:rPr>
        <w:t>.</w:t>
      </w:r>
    </w:p>
    <w:p w14:paraId="355BF0E9" w14:textId="77777777"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EPA. (2018). </w:t>
      </w:r>
      <w:r w:rsidRPr="00B114D1">
        <w:rPr>
          <w:rFonts w:eastAsia="Times New Roman" w:cs="Times New Roman"/>
          <w:i/>
          <w:iCs/>
          <w:szCs w:val="24"/>
          <w:lang w:eastAsia="en-US"/>
        </w:rPr>
        <w:t>Estimating the environmental effects of green roofs: A case study in Kansas City, Missouri</w:t>
      </w:r>
      <w:r w:rsidRPr="00B114D1">
        <w:rPr>
          <w:rFonts w:eastAsia="Times New Roman" w:cs="Times New Roman"/>
          <w:szCs w:val="24"/>
          <w:lang w:eastAsia="en-US"/>
        </w:rPr>
        <w:t>. 26.</w:t>
      </w:r>
    </w:p>
    <w:p w14:paraId="2335DD8F" w14:textId="3675B4A9"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EPA. (n.d.). </w:t>
      </w:r>
      <w:proofErr w:type="spellStart"/>
      <w:r w:rsidRPr="00B114D1">
        <w:rPr>
          <w:rFonts w:eastAsia="Times New Roman" w:cs="Times New Roman"/>
          <w:szCs w:val="24"/>
          <w:lang w:eastAsia="en-US"/>
        </w:rPr>
        <w:t>Vocabularly</w:t>
      </w:r>
      <w:proofErr w:type="spellEnd"/>
      <w:r w:rsidRPr="00B114D1">
        <w:rPr>
          <w:rFonts w:eastAsia="Times New Roman" w:cs="Times New Roman"/>
          <w:szCs w:val="24"/>
          <w:lang w:eastAsia="en-US"/>
        </w:rPr>
        <w:t xml:space="preserve"> Catalog. Retrieved March 19, 2019, from </w:t>
      </w:r>
      <w:hyperlink r:id="rId117" w:history="1">
        <w:r w:rsidRPr="00B114D1">
          <w:rPr>
            <w:rFonts w:eastAsia="Times New Roman" w:cs="Times New Roman"/>
            <w:color w:val="0000FF"/>
            <w:szCs w:val="24"/>
            <w:u w:val="single"/>
            <w:lang w:eastAsia="en-US"/>
          </w:rPr>
          <w:t>https://ofmpub.epa.gov/sor_internet/registry/termreg/searchandretrieve/glossariesandkeywordlists/search.do?details=&amp;vocabName=Heat%20Island%20Effect%20Glossary</w:t>
        </w:r>
      </w:hyperlink>
    </w:p>
    <w:p w14:paraId="6481894B" w14:textId="5CA07C8D"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EPA, O. (2014a, February 28). Heat Island Effect [Collections and Lists]. Retrieved March 19, 2019, from US EPA website: </w:t>
      </w:r>
      <w:hyperlink r:id="rId118" w:history="1">
        <w:r w:rsidRPr="00B114D1">
          <w:rPr>
            <w:rFonts w:eastAsia="Times New Roman" w:cs="Times New Roman"/>
            <w:color w:val="0000FF"/>
            <w:szCs w:val="24"/>
            <w:u w:val="single"/>
            <w:lang w:eastAsia="en-US"/>
          </w:rPr>
          <w:t>https://www.epa.gov/heat-islands</w:t>
        </w:r>
      </w:hyperlink>
    </w:p>
    <w:p w14:paraId="587CF3FC" w14:textId="13D7202A"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EPA, O. (2014b, June 17). Heat Island Related Links [Collections and Lists]. Retrieved March 13, 2019, from US EPA website: </w:t>
      </w:r>
      <w:hyperlink r:id="rId119" w:history="1">
        <w:r w:rsidRPr="00B114D1">
          <w:rPr>
            <w:rFonts w:eastAsia="Times New Roman" w:cs="Times New Roman"/>
            <w:color w:val="0000FF"/>
            <w:szCs w:val="24"/>
            <w:u w:val="single"/>
            <w:lang w:eastAsia="en-US"/>
          </w:rPr>
          <w:t>https://www.epa.gov/heat-islands/heat-island-related-links</w:t>
        </w:r>
      </w:hyperlink>
    </w:p>
    <w:p w14:paraId="4CA90069" w14:textId="3EF9B729"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EPA, O. (2014c, June 17). Using Green Roofs to Reduce Heat Islands [Overviews and Factsheets]. Retrieved March 6, 2019, from US EPA website: </w:t>
      </w:r>
      <w:hyperlink r:id="rId120" w:history="1">
        <w:r w:rsidRPr="00B114D1">
          <w:rPr>
            <w:rFonts w:eastAsia="Times New Roman" w:cs="Times New Roman"/>
            <w:color w:val="0000FF"/>
            <w:szCs w:val="24"/>
            <w:u w:val="single"/>
            <w:lang w:eastAsia="en-US"/>
          </w:rPr>
          <w:t>https://www.epa.gov/heat-islands/using-green-roofs-reduce-heat-islands</w:t>
        </w:r>
      </w:hyperlink>
    </w:p>
    <w:p w14:paraId="0A818B46" w14:textId="0CF479D0"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Green Building Council. (2015). Heat island reduction. Retrieved August 7, 2015, from Heat Island Reduction website: </w:t>
      </w:r>
      <w:hyperlink r:id="rId121" w:history="1">
        <w:r w:rsidRPr="00B114D1">
          <w:rPr>
            <w:rFonts w:eastAsia="Times New Roman" w:cs="Times New Roman"/>
            <w:color w:val="0000FF"/>
            <w:szCs w:val="24"/>
            <w:u w:val="single"/>
            <w:lang w:eastAsia="en-US"/>
          </w:rPr>
          <w:t>http://www.usgbc.org/node/2613950?return=/credits</w:t>
        </w:r>
      </w:hyperlink>
    </w:p>
    <w:p w14:paraId="26C8A8B7" w14:textId="19F1D2D8"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Green Building Council. (n.d.). Heat island reduction | U.S. Green Building Council. Retrieved March 20, 2019, from </w:t>
      </w:r>
      <w:hyperlink r:id="rId122" w:history="1">
        <w:r w:rsidRPr="00B114D1">
          <w:rPr>
            <w:rFonts w:eastAsia="Times New Roman" w:cs="Times New Roman"/>
            <w:color w:val="0000FF"/>
            <w:szCs w:val="24"/>
            <w:u w:val="single"/>
            <w:lang w:eastAsia="en-US"/>
          </w:rPr>
          <w:t>http://www.usgbc.org/credits/neighborhood-development-plan-neighborhood-development/v4-draft/gibc-9</w:t>
        </w:r>
      </w:hyperlink>
    </w:p>
    <w:p w14:paraId="7AFD355D" w14:textId="6D32575F" w:rsidR="000778AD" w:rsidRPr="00B114D1" w:rsidRDefault="000778AD" w:rsidP="000778AD">
      <w:pPr>
        <w:spacing w:after="0"/>
        <w:ind w:hanging="480"/>
        <w:jc w:val="left"/>
        <w:rPr>
          <w:rFonts w:eastAsia="Times New Roman" w:cs="Times New Roman"/>
          <w:szCs w:val="24"/>
          <w:lang w:eastAsia="en-US"/>
        </w:rPr>
      </w:pPr>
      <w:r w:rsidRPr="00B114D1">
        <w:rPr>
          <w:rFonts w:eastAsia="Times New Roman" w:cs="Times New Roman"/>
          <w:szCs w:val="24"/>
          <w:lang w:eastAsia="en-US"/>
        </w:rPr>
        <w:t xml:space="preserve">US GSA. (2011). </w:t>
      </w:r>
      <w:r w:rsidRPr="00B114D1">
        <w:rPr>
          <w:rFonts w:eastAsia="Times New Roman" w:cs="Times New Roman"/>
          <w:i/>
          <w:iCs/>
          <w:szCs w:val="24"/>
          <w:lang w:eastAsia="en-US"/>
        </w:rPr>
        <w:t>The_Benefits_and_Challenges_of_Green_Roofs_on_Public_and_Commercial_Buildings.pdf</w:t>
      </w:r>
      <w:r w:rsidRPr="00B114D1">
        <w:rPr>
          <w:rFonts w:eastAsia="Times New Roman" w:cs="Times New Roman"/>
          <w:szCs w:val="24"/>
          <w:lang w:eastAsia="en-US"/>
        </w:rPr>
        <w:t xml:space="preserve">. Retrieved from </w:t>
      </w:r>
      <w:hyperlink r:id="rId123" w:history="1">
        <w:r w:rsidRPr="00B114D1">
          <w:rPr>
            <w:rFonts w:eastAsia="Times New Roman" w:cs="Times New Roman"/>
            <w:color w:val="0000FF"/>
            <w:szCs w:val="24"/>
            <w:u w:val="single"/>
            <w:lang w:eastAsia="en-US"/>
          </w:rPr>
          <w:t>https://www.gsa.gov/cdnstatic/The_Benefits_and_Challenges_of_Green_Roofs_on_Public_and_Commercial_Buildings.pdf</w:t>
        </w:r>
      </w:hyperlink>
    </w:p>
    <w:p w14:paraId="5EF53C86" w14:textId="3F4ECC7A"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Whittinghill</w:t>
      </w:r>
      <w:proofErr w:type="spellEnd"/>
      <w:r w:rsidRPr="00B114D1">
        <w:rPr>
          <w:rFonts w:eastAsia="Times New Roman" w:cs="Times New Roman"/>
          <w:szCs w:val="24"/>
          <w:lang w:eastAsia="en-US"/>
        </w:rPr>
        <w:t xml:space="preserve">, L. J., Rowe, D. B., </w:t>
      </w:r>
      <w:proofErr w:type="spellStart"/>
      <w:r w:rsidRPr="00B114D1">
        <w:rPr>
          <w:rFonts w:eastAsia="Times New Roman" w:cs="Times New Roman"/>
          <w:szCs w:val="24"/>
          <w:lang w:eastAsia="en-US"/>
        </w:rPr>
        <w:t>Schutzki</w:t>
      </w:r>
      <w:proofErr w:type="spellEnd"/>
      <w:r w:rsidRPr="00B114D1">
        <w:rPr>
          <w:rFonts w:eastAsia="Times New Roman" w:cs="Times New Roman"/>
          <w:szCs w:val="24"/>
          <w:lang w:eastAsia="en-US"/>
        </w:rPr>
        <w:t xml:space="preserve">, R., &amp; </w:t>
      </w:r>
      <w:proofErr w:type="spellStart"/>
      <w:r w:rsidRPr="00B114D1">
        <w:rPr>
          <w:rFonts w:eastAsia="Times New Roman" w:cs="Times New Roman"/>
          <w:szCs w:val="24"/>
          <w:lang w:eastAsia="en-US"/>
        </w:rPr>
        <w:t>Cregg</w:t>
      </w:r>
      <w:proofErr w:type="spellEnd"/>
      <w:r w:rsidRPr="00B114D1">
        <w:rPr>
          <w:rFonts w:eastAsia="Times New Roman" w:cs="Times New Roman"/>
          <w:szCs w:val="24"/>
          <w:lang w:eastAsia="en-US"/>
        </w:rPr>
        <w:t xml:space="preserve">, B. M. (2014). Quantifying carbon sequestration of various green roof and ornamental landscape systems. </w:t>
      </w:r>
      <w:r w:rsidRPr="00B114D1">
        <w:rPr>
          <w:rFonts w:eastAsia="Times New Roman" w:cs="Times New Roman"/>
          <w:i/>
          <w:iCs/>
          <w:szCs w:val="24"/>
          <w:lang w:eastAsia="en-US"/>
        </w:rPr>
        <w:t>Landscape and Urban Planning</w:t>
      </w:r>
      <w:r w:rsidRPr="00B114D1">
        <w:rPr>
          <w:rFonts w:eastAsia="Times New Roman" w:cs="Times New Roman"/>
          <w:szCs w:val="24"/>
          <w:lang w:eastAsia="en-US"/>
        </w:rPr>
        <w:t xml:space="preserve">, </w:t>
      </w:r>
      <w:r w:rsidRPr="00B114D1">
        <w:rPr>
          <w:rFonts w:eastAsia="Times New Roman" w:cs="Times New Roman"/>
          <w:i/>
          <w:iCs/>
          <w:szCs w:val="24"/>
          <w:lang w:eastAsia="en-US"/>
        </w:rPr>
        <w:t>123</w:t>
      </w:r>
      <w:r w:rsidRPr="00B114D1">
        <w:rPr>
          <w:rFonts w:eastAsia="Times New Roman" w:cs="Times New Roman"/>
          <w:szCs w:val="24"/>
          <w:lang w:eastAsia="en-US"/>
        </w:rPr>
        <w:t xml:space="preserve">, 41–48. </w:t>
      </w:r>
      <w:hyperlink r:id="rId124" w:history="1">
        <w:r w:rsidRPr="00B114D1">
          <w:rPr>
            <w:rFonts w:eastAsia="Times New Roman" w:cs="Times New Roman"/>
            <w:color w:val="0000FF"/>
            <w:szCs w:val="24"/>
            <w:u w:val="single"/>
            <w:lang w:eastAsia="en-US"/>
          </w:rPr>
          <w:t>https://doi.org/10.1016/j.landurbplan.2013.11.015</w:t>
        </w:r>
      </w:hyperlink>
    </w:p>
    <w:p w14:paraId="011FD7BF" w14:textId="4D072CA0"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t>Zinzi</w:t>
      </w:r>
      <w:proofErr w:type="spellEnd"/>
      <w:r w:rsidRPr="00B114D1">
        <w:rPr>
          <w:rFonts w:eastAsia="Times New Roman" w:cs="Times New Roman"/>
          <w:szCs w:val="24"/>
          <w:lang w:eastAsia="en-US"/>
        </w:rPr>
        <w:t xml:space="preserve">, M., &amp; </w:t>
      </w:r>
      <w:proofErr w:type="spellStart"/>
      <w:r w:rsidRPr="00B114D1">
        <w:rPr>
          <w:rFonts w:eastAsia="Times New Roman" w:cs="Times New Roman"/>
          <w:szCs w:val="24"/>
          <w:lang w:eastAsia="en-US"/>
        </w:rPr>
        <w:t>Agnoli</w:t>
      </w:r>
      <w:proofErr w:type="spellEnd"/>
      <w:r w:rsidRPr="00B114D1">
        <w:rPr>
          <w:rFonts w:eastAsia="Times New Roman" w:cs="Times New Roman"/>
          <w:szCs w:val="24"/>
          <w:lang w:eastAsia="en-US"/>
        </w:rPr>
        <w:t xml:space="preserve">, S. (2012). Cool and green roofs. An energy and comfort comparison between passive cooling and mitigation urban heat island techniques for residential buildings in the Mediterranean region. </w:t>
      </w:r>
      <w:r w:rsidRPr="00B114D1">
        <w:rPr>
          <w:rFonts w:eastAsia="Times New Roman" w:cs="Times New Roman"/>
          <w:i/>
          <w:iCs/>
          <w:szCs w:val="24"/>
          <w:lang w:eastAsia="en-US"/>
        </w:rPr>
        <w:t>Energy and Buildings</w:t>
      </w:r>
      <w:r w:rsidRPr="00B114D1">
        <w:rPr>
          <w:rFonts w:eastAsia="Times New Roman" w:cs="Times New Roman"/>
          <w:szCs w:val="24"/>
          <w:lang w:eastAsia="en-US"/>
        </w:rPr>
        <w:t xml:space="preserve">, </w:t>
      </w:r>
      <w:r w:rsidRPr="00B114D1">
        <w:rPr>
          <w:rFonts w:eastAsia="Times New Roman" w:cs="Times New Roman"/>
          <w:i/>
          <w:iCs/>
          <w:szCs w:val="24"/>
          <w:lang w:eastAsia="en-US"/>
        </w:rPr>
        <w:t>55</w:t>
      </w:r>
      <w:r w:rsidRPr="00B114D1">
        <w:rPr>
          <w:rFonts w:eastAsia="Times New Roman" w:cs="Times New Roman"/>
          <w:szCs w:val="24"/>
          <w:lang w:eastAsia="en-US"/>
        </w:rPr>
        <w:t xml:space="preserve">, 66–76. </w:t>
      </w:r>
      <w:hyperlink r:id="rId125" w:history="1">
        <w:r w:rsidRPr="00B114D1">
          <w:rPr>
            <w:rFonts w:eastAsia="Times New Roman" w:cs="Times New Roman"/>
            <w:color w:val="0000FF"/>
            <w:szCs w:val="24"/>
            <w:u w:val="single"/>
            <w:lang w:eastAsia="en-US"/>
          </w:rPr>
          <w:t>https://doi.org/10.1016/j.enbuild.2011.09.024</w:t>
        </w:r>
      </w:hyperlink>
    </w:p>
    <w:p w14:paraId="3DA45F8D" w14:textId="77777777" w:rsidR="000778AD" w:rsidRPr="00B114D1" w:rsidRDefault="000778AD" w:rsidP="000778AD">
      <w:pPr>
        <w:spacing w:after="0"/>
        <w:ind w:hanging="480"/>
        <w:jc w:val="left"/>
        <w:rPr>
          <w:rFonts w:eastAsia="Times New Roman" w:cs="Times New Roman"/>
          <w:szCs w:val="24"/>
          <w:lang w:eastAsia="en-US"/>
        </w:rPr>
      </w:pPr>
      <w:proofErr w:type="spellStart"/>
      <w:r w:rsidRPr="00B114D1">
        <w:rPr>
          <w:rFonts w:eastAsia="Times New Roman" w:cs="Times New Roman"/>
          <w:szCs w:val="24"/>
          <w:lang w:eastAsia="en-US"/>
        </w:rPr>
        <w:lastRenderedPageBreak/>
        <w:t>Zinzi</w:t>
      </w:r>
      <w:proofErr w:type="spellEnd"/>
      <w:r w:rsidRPr="00B114D1">
        <w:rPr>
          <w:rFonts w:eastAsia="Times New Roman" w:cs="Times New Roman"/>
          <w:szCs w:val="24"/>
          <w:lang w:eastAsia="en-US"/>
        </w:rPr>
        <w:t xml:space="preserve">, Michele, &amp; Romeo, C. (2010). </w:t>
      </w:r>
      <w:r w:rsidRPr="00B114D1">
        <w:rPr>
          <w:rFonts w:eastAsia="Times New Roman" w:cs="Times New Roman"/>
          <w:i/>
          <w:iCs/>
          <w:szCs w:val="24"/>
          <w:lang w:eastAsia="en-US"/>
        </w:rPr>
        <w:t xml:space="preserve">COOL ROOFS CASE STUDIES IN EU LEVEL - EU Cool Roofs Council Michele </w:t>
      </w:r>
      <w:proofErr w:type="spellStart"/>
      <w:r w:rsidRPr="00B114D1">
        <w:rPr>
          <w:rFonts w:eastAsia="Times New Roman" w:cs="Times New Roman"/>
          <w:i/>
          <w:iCs/>
          <w:szCs w:val="24"/>
          <w:lang w:eastAsia="en-US"/>
        </w:rPr>
        <w:t>Zinzi</w:t>
      </w:r>
      <w:proofErr w:type="spellEnd"/>
      <w:r w:rsidRPr="00B114D1">
        <w:rPr>
          <w:rFonts w:eastAsia="Times New Roman" w:cs="Times New Roman"/>
          <w:i/>
          <w:iCs/>
          <w:szCs w:val="24"/>
          <w:lang w:eastAsia="en-US"/>
        </w:rPr>
        <w:t>, Carlo Romeo</w:t>
      </w:r>
      <w:r w:rsidRPr="00B114D1">
        <w:rPr>
          <w:rFonts w:eastAsia="Times New Roman" w:cs="Times New Roman"/>
          <w:szCs w:val="24"/>
          <w:lang w:eastAsia="en-US"/>
        </w:rPr>
        <w:t>. 74.</w:t>
      </w:r>
    </w:p>
    <w:p w14:paraId="65F281A8" w14:textId="77777777" w:rsidR="000778AD" w:rsidRPr="00B114D1" w:rsidRDefault="000778AD" w:rsidP="000778AD">
      <w:pPr>
        <w:rPr>
          <w:sz w:val="20"/>
        </w:rPr>
      </w:pPr>
    </w:p>
    <w:p w14:paraId="7454D80C" w14:textId="656222AD" w:rsidR="00434F61" w:rsidRPr="00B114D1" w:rsidRDefault="00434F61" w:rsidP="00B114D1">
      <w:pPr>
        <w:rPr>
          <w:sz w:val="20"/>
        </w:rPr>
      </w:pPr>
    </w:p>
    <w:p w14:paraId="02EABFF3" w14:textId="6F23F628" w:rsidR="006745FF" w:rsidRPr="003A0234" w:rsidRDefault="006745FF" w:rsidP="00C07355">
      <w:pPr>
        <w:pStyle w:val="Heading1"/>
        <w:numPr>
          <w:ilvl w:val="0"/>
          <w:numId w:val="28"/>
        </w:numPr>
      </w:pPr>
      <w:bookmarkStart w:id="1488" w:name="_Toc7445417"/>
      <w:bookmarkStart w:id="1489" w:name="_Toc7445831"/>
      <w:bookmarkStart w:id="1490" w:name="_Toc7446166"/>
      <w:bookmarkStart w:id="1491" w:name="_Toc7448045"/>
      <w:bookmarkStart w:id="1492" w:name="_Toc7445418"/>
      <w:bookmarkStart w:id="1493" w:name="_Toc7445832"/>
      <w:bookmarkStart w:id="1494" w:name="_Toc7446167"/>
      <w:bookmarkStart w:id="1495" w:name="_Toc7448046"/>
      <w:bookmarkStart w:id="1496" w:name="_Toc7445419"/>
      <w:bookmarkStart w:id="1497" w:name="_Toc7445833"/>
      <w:bookmarkStart w:id="1498" w:name="_Toc7446168"/>
      <w:bookmarkStart w:id="1499" w:name="_Toc7448047"/>
      <w:bookmarkStart w:id="1500" w:name="_Toc7445420"/>
      <w:bookmarkStart w:id="1501" w:name="_Toc7445834"/>
      <w:bookmarkStart w:id="1502" w:name="_Toc7446169"/>
      <w:bookmarkStart w:id="1503" w:name="_Toc7448048"/>
      <w:bookmarkStart w:id="1504" w:name="_Toc7445421"/>
      <w:bookmarkStart w:id="1505" w:name="_Toc7445835"/>
      <w:bookmarkStart w:id="1506" w:name="_Toc7446170"/>
      <w:bookmarkStart w:id="1507" w:name="_Toc7448049"/>
      <w:bookmarkStart w:id="1508" w:name="_Toc7445422"/>
      <w:bookmarkStart w:id="1509" w:name="_Toc7445836"/>
      <w:bookmarkStart w:id="1510" w:name="_Toc7446171"/>
      <w:bookmarkStart w:id="1511" w:name="_Toc7448050"/>
      <w:bookmarkStart w:id="1512" w:name="_Toc7445423"/>
      <w:bookmarkStart w:id="1513" w:name="_Toc7445837"/>
      <w:bookmarkStart w:id="1514" w:name="_Toc7446172"/>
      <w:bookmarkStart w:id="1515" w:name="_Toc7448051"/>
      <w:bookmarkStart w:id="1516" w:name="_Toc7445424"/>
      <w:bookmarkStart w:id="1517" w:name="_Toc7445838"/>
      <w:bookmarkStart w:id="1518" w:name="_Toc7446173"/>
      <w:bookmarkStart w:id="1519" w:name="_Toc7448052"/>
      <w:bookmarkStart w:id="1520" w:name="_Toc7445425"/>
      <w:bookmarkStart w:id="1521" w:name="_Toc7445839"/>
      <w:bookmarkStart w:id="1522" w:name="_Toc7446174"/>
      <w:bookmarkStart w:id="1523" w:name="_Toc7448053"/>
      <w:bookmarkStart w:id="1524" w:name="_Toc7445426"/>
      <w:bookmarkStart w:id="1525" w:name="_Toc7445840"/>
      <w:bookmarkStart w:id="1526" w:name="_Toc7446175"/>
      <w:bookmarkStart w:id="1527" w:name="_Toc7448054"/>
      <w:bookmarkStart w:id="1528" w:name="_Toc7445427"/>
      <w:bookmarkStart w:id="1529" w:name="_Toc7445841"/>
      <w:bookmarkStart w:id="1530" w:name="_Toc7446176"/>
      <w:bookmarkStart w:id="1531" w:name="_Toc7448055"/>
      <w:bookmarkStart w:id="1532" w:name="_Toc7445428"/>
      <w:bookmarkStart w:id="1533" w:name="_Toc7445842"/>
      <w:bookmarkStart w:id="1534" w:name="_Toc7446177"/>
      <w:bookmarkStart w:id="1535" w:name="_Toc7448056"/>
      <w:bookmarkStart w:id="1536" w:name="_Toc7445429"/>
      <w:bookmarkStart w:id="1537" w:name="_Toc7445843"/>
      <w:bookmarkStart w:id="1538" w:name="_Toc7446178"/>
      <w:bookmarkStart w:id="1539" w:name="_Toc7448057"/>
      <w:bookmarkStart w:id="1540" w:name="_Toc7445430"/>
      <w:bookmarkStart w:id="1541" w:name="_Toc7445844"/>
      <w:bookmarkStart w:id="1542" w:name="_Toc7446179"/>
      <w:bookmarkStart w:id="1543" w:name="_Toc7448058"/>
      <w:bookmarkStart w:id="1544" w:name="_Toc7445431"/>
      <w:bookmarkStart w:id="1545" w:name="_Toc7445845"/>
      <w:bookmarkStart w:id="1546" w:name="_Toc7446180"/>
      <w:bookmarkStart w:id="1547" w:name="_Toc7448059"/>
      <w:bookmarkStart w:id="1548" w:name="_Toc7445432"/>
      <w:bookmarkStart w:id="1549" w:name="_Toc7445846"/>
      <w:bookmarkStart w:id="1550" w:name="_Toc7446181"/>
      <w:bookmarkStart w:id="1551" w:name="_Toc7448060"/>
      <w:bookmarkStart w:id="1552" w:name="_Toc7445433"/>
      <w:bookmarkStart w:id="1553" w:name="_Toc7445847"/>
      <w:bookmarkStart w:id="1554" w:name="_Toc7446182"/>
      <w:bookmarkStart w:id="1555" w:name="_Toc7448061"/>
      <w:bookmarkStart w:id="1556" w:name="_Toc7445434"/>
      <w:bookmarkStart w:id="1557" w:name="_Toc7445848"/>
      <w:bookmarkStart w:id="1558" w:name="_Toc7446183"/>
      <w:bookmarkStart w:id="1559" w:name="_Toc7448062"/>
      <w:bookmarkStart w:id="1560" w:name="_Toc7445435"/>
      <w:bookmarkStart w:id="1561" w:name="_Toc7445849"/>
      <w:bookmarkStart w:id="1562" w:name="_Toc7446184"/>
      <w:bookmarkStart w:id="1563" w:name="_Toc7448063"/>
      <w:bookmarkStart w:id="1564" w:name="_Toc7445436"/>
      <w:bookmarkStart w:id="1565" w:name="_Toc7445850"/>
      <w:bookmarkStart w:id="1566" w:name="_Toc7446185"/>
      <w:bookmarkStart w:id="1567" w:name="_Toc7448064"/>
      <w:bookmarkStart w:id="1568" w:name="_Toc7445437"/>
      <w:bookmarkStart w:id="1569" w:name="_Toc7445851"/>
      <w:bookmarkStart w:id="1570" w:name="_Toc7446186"/>
      <w:bookmarkStart w:id="1571" w:name="_Toc7448065"/>
      <w:bookmarkStart w:id="1572" w:name="_Toc7445438"/>
      <w:bookmarkStart w:id="1573" w:name="_Toc7445852"/>
      <w:bookmarkStart w:id="1574" w:name="_Toc7446187"/>
      <w:bookmarkStart w:id="1575" w:name="_Toc7448066"/>
      <w:bookmarkStart w:id="1576" w:name="_Toc7445439"/>
      <w:bookmarkStart w:id="1577" w:name="_Toc7445853"/>
      <w:bookmarkStart w:id="1578" w:name="_Toc7446188"/>
      <w:bookmarkStart w:id="1579" w:name="_Toc7448067"/>
      <w:bookmarkStart w:id="1580" w:name="_Toc7445440"/>
      <w:bookmarkStart w:id="1581" w:name="_Toc7445854"/>
      <w:bookmarkStart w:id="1582" w:name="_Toc7446189"/>
      <w:bookmarkStart w:id="1583" w:name="_Toc7448068"/>
      <w:bookmarkStart w:id="1584" w:name="_Toc7445441"/>
      <w:bookmarkStart w:id="1585" w:name="_Toc7445855"/>
      <w:bookmarkStart w:id="1586" w:name="_Toc7446190"/>
      <w:bookmarkStart w:id="1587" w:name="_Toc7448069"/>
      <w:bookmarkStart w:id="1588" w:name="_Toc7445442"/>
      <w:bookmarkStart w:id="1589" w:name="_Toc7445856"/>
      <w:bookmarkStart w:id="1590" w:name="_Toc7446191"/>
      <w:bookmarkStart w:id="1591" w:name="_Toc7448070"/>
      <w:bookmarkStart w:id="1592" w:name="_Toc7445443"/>
      <w:bookmarkStart w:id="1593" w:name="_Toc7445857"/>
      <w:bookmarkStart w:id="1594" w:name="_Toc7446192"/>
      <w:bookmarkStart w:id="1595" w:name="_Toc7448071"/>
      <w:bookmarkStart w:id="1596" w:name="_Toc7445444"/>
      <w:bookmarkStart w:id="1597" w:name="_Toc7445858"/>
      <w:bookmarkStart w:id="1598" w:name="_Toc7446193"/>
      <w:bookmarkStart w:id="1599" w:name="_Toc7448072"/>
      <w:bookmarkStart w:id="1600" w:name="_Toc7445445"/>
      <w:bookmarkStart w:id="1601" w:name="_Toc7445859"/>
      <w:bookmarkStart w:id="1602" w:name="_Toc7446194"/>
      <w:bookmarkStart w:id="1603" w:name="_Toc7448073"/>
      <w:bookmarkStart w:id="1604" w:name="_Toc7445446"/>
      <w:bookmarkStart w:id="1605" w:name="_Toc7445860"/>
      <w:bookmarkStart w:id="1606" w:name="_Toc7446195"/>
      <w:bookmarkStart w:id="1607" w:name="_Toc7448074"/>
      <w:bookmarkStart w:id="1608" w:name="_Toc7445447"/>
      <w:bookmarkStart w:id="1609" w:name="_Toc7445861"/>
      <w:bookmarkStart w:id="1610" w:name="_Toc7446196"/>
      <w:bookmarkStart w:id="1611" w:name="_Toc7448075"/>
      <w:bookmarkStart w:id="1612" w:name="_Toc7445448"/>
      <w:bookmarkStart w:id="1613" w:name="_Toc7445862"/>
      <w:bookmarkStart w:id="1614" w:name="_Toc7446197"/>
      <w:bookmarkStart w:id="1615" w:name="_Toc7448076"/>
      <w:bookmarkStart w:id="1616" w:name="_Toc7445449"/>
      <w:bookmarkStart w:id="1617" w:name="_Toc7445863"/>
      <w:bookmarkStart w:id="1618" w:name="_Toc7446198"/>
      <w:bookmarkStart w:id="1619" w:name="_Toc7448077"/>
      <w:bookmarkStart w:id="1620" w:name="_Toc7445450"/>
      <w:bookmarkStart w:id="1621" w:name="_Toc7445864"/>
      <w:bookmarkStart w:id="1622" w:name="_Toc7446199"/>
      <w:bookmarkStart w:id="1623" w:name="_Toc7448078"/>
      <w:bookmarkStart w:id="1624" w:name="_Toc7445451"/>
      <w:bookmarkStart w:id="1625" w:name="_Toc7445865"/>
      <w:bookmarkStart w:id="1626" w:name="_Toc7446200"/>
      <w:bookmarkStart w:id="1627" w:name="_Toc7448079"/>
      <w:bookmarkStart w:id="1628" w:name="_Toc7445452"/>
      <w:bookmarkStart w:id="1629" w:name="_Toc7445866"/>
      <w:bookmarkStart w:id="1630" w:name="_Toc7446201"/>
      <w:bookmarkStart w:id="1631" w:name="_Toc7448080"/>
      <w:bookmarkStart w:id="1632" w:name="_Toc7445453"/>
      <w:bookmarkStart w:id="1633" w:name="_Toc7445867"/>
      <w:bookmarkStart w:id="1634" w:name="_Toc7446202"/>
      <w:bookmarkStart w:id="1635" w:name="_Toc7448081"/>
      <w:bookmarkStart w:id="1636" w:name="_Toc7445454"/>
      <w:bookmarkStart w:id="1637" w:name="_Toc7445868"/>
      <w:bookmarkStart w:id="1638" w:name="_Toc7446203"/>
      <w:bookmarkStart w:id="1639" w:name="_Toc7448082"/>
      <w:bookmarkStart w:id="1640" w:name="_Toc7445455"/>
      <w:bookmarkStart w:id="1641" w:name="_Toc7445869"/>
      <w:bookmarkStart w:id="1642" w:name="_Toc7446204"/>
      <w:bookmarkStart w:id="1643" w:name="_Toc7448083"/>
      <w:bookmarkStart w:id="1644" w:name="_Toc7445456"/>
      <w:bookmarkStart w:id="1645" w:name="_Toc7445870"/>
      <w:bookmarkStart w:id="1646" w:name="_Toc7446205"/>
      <w:bookmarkStart w:id="1647" w:name="_Toc7448084"/>
      <w:bookmarkStart w:id="1648" w:name="_Toc7445457"/>
      <w:bookmarkStart w:id="1649" w:name="_Toc7445871"/>
      <w:bookmarkStart w:id="1650" w:name="_Toc7446206"/>
      <w:bookmarkStart w:id="1651" w:name="_Toc7448085"/>
      <w:bookmarkStart w:id="1652" w:name="_Toc7445458"/>
      <w:bookmarkStart w:id="1653" w:name="_Toc7445872"/>
      <w:bookmarkStart w:id="1654" w:name="_Toc7446207"/>
      <w:bookmarkStart w:id="1655" w:name="_Toc7448086"/>
      <w:bookmarkStart w:id="1656" w:name="_Toc7445459"/>
      <w:bookmarkStart w:id="1657" w:name="_Toc7445873"/>
      <w:bookmarkStart w:id="1658" w:name="_Toc7446208"/>
      <w:bookmarkStart w:id="1659" w:name="_Toc7448087"/>
      <w:bookmarkStart w:id="1660" w:name="_Toc7445460"/>
      <w:bookmarkStart w:id="1661" w:name="_Toc7445874"/>
      <w:bookmarkStart w:id="1662" w:name="_Toc7446209"/>
      <w:bookmarkStart w:id="1663" w:name="_Toc7448088"/>
      <w:bookmarkStart w:id="1664" w:name="_Toc7445461"/>
      <w:bookmarkStart w:id="1665" w:name="_Toc7445875"/>
      <w:bookmarkStart w:id="1666" w:name="_Toc7446210"/>
      <w:bookmarkStart w:id="1667" w:name="_Toc7448089"/>
      <w:bookmarkStart w:id="1668" w:name="_Toc7445462"/>
      <w:bookmarkStart w:id="1669" w:name="_Toc7445876"/>
      <w:bookmarkStart w:id="1670" w:name="_Toc7446211"/>
      <w:bookmarkStart w:id="1671" w:name="_Toc7448090"/>
      <w:bookmarkStart w:id="1672" w:name="_Toc7445463"/>
      <w:bookmarkStart w:id="1673" w:name="_Toc7445877"/>
      <w:bookmarkStart w:id="1674" w:name="_Toc7446212"/>
      <w:bookmarkStart w:id="1675" w:name="_Toc7448091"/>
      <w:bookmarkStart w:id="1676" w:name="_Toc7445464"/>
      <w:bookmarkStart w:id="1677" w:name="_Toc7445878"/>
      <w:bookmarkStart w:id="1678" w:name="_Toc7446213"/>
      <w:bookmarkStart w:id="1679" w:name="_Toc7448092"/>
      <w:bookmarkStart w:id="1680" w:name="_Toc7445465"/>
      <w:bookmarkStart w:id="1681" w:name="_Toc7445879"/>
      <w:bookmarkStart w:id="1682" w:name="_Toc7446214"/>
      <w:bookmarkStart w:id="1683" w:name="_Toc7448093"/>
      <w:bookmarkStart w:id="1684" w:name="_Toc7445466"/>
      <w:bookmarkStart w:id="1685" w:name="_Toc7445880"/>
      <w:bookmarkStart w:id="1686" w:name="_Toc7446215"/>
      <w:bookmarkStart w:id="1687" w:name="_Toc7448094"/>
      <w:bookmarkStart w:id="1688" w:name="_Toc7445467"/>
      <w:bookmarkStart w:id="1689" w:name="_Toc7445881"/>
      <w:bookmarkStart w:id="1690" w:name="_Toc7446216"/>
      <w:bookmarkStart w:id="1691" w:name="_Toc7448095"/>
      <w:bookmarkStart w:id="1692" w:name="_Toc7445468"/>
      <w:bookmarkStart w:id="1693" w:name="_Toc7445882"/>
      <w:bookmarkStart w:id="1694" w:name="_Toc7446217"/>
      <w:bookmarkStart w:id="1695" w:name="_Toc7448096"/>
      <w:bookmarkStart w:id="1696" w:name="_Toc7445469"/>
      <w:bookmarkStart w:id="1697" w:name="_Toc7445883"/>
      <w:bookmarkStart w:id="1698" w:name="_Toc7446218"/>
      <w:bookmarkStart w:id="1699" w:name="_Toc7448097"/>
      <w:bookmarkStart w:id="1700" w:name="_Toc7445470"/>
      <w:bookmarkStart w:id="1701" w:name="_Toc7445884"/>
      <w:bookmarkStart w:id="1702" w:name="_Toc7446219"/>
      <w:bookmarkStart w:id="1703" w:name="_Toc7448098"/>
      <w:bookmarkStart w:id="1704" w:name="_Toc7445471"/>
      <w:bookmarkStart w:id="1705" w:name="_Toc7445885"/>
      <w:bookmarkStart w:id="1706" w:name="_Toc7446220"/>
      <w:bookmarkStart w:id="1707" w:name="_Toc7448099"/>
      <w:bookmarkStart w:id="1708" w:name="_Toc7445472"/>
      <w:bookmarkStart w:id="1709" w:name="_Toc7445886"/>
      <w:bookmarkStart w:id="1710" w:name="_Toc7446221"/>
      <w:bookmarkStart w:id="1711" w:name="_Toc7448100"/>
      <w:bookmarkStart w:id="1712" w:name="_Toc7445473"/>
      <w:bookmarkStart w:id="1713" w:name="_Toc7445887"/>
      <w:bookmarkStart w:id="1714" w:name="_Toc7446222"/>
      <w:bookmarkStart w:id="1715" w:name="_Toc7448101"/>
      <w:bookmarkStart w:id="1716" w:name="_Toc7445474"/>
      <w:bookmarkStart w:id="1717" w:name="_Toc7445888"/>
      <w:bookmarkStart w:id="1718" w:name="_Toc7446223"/>
      <w:bookmarkStart w:id="1719" w:name="_Toc7448102"/>
      <w:bookmarkStart w:id="1720" w:name="_Toc7445475"/>
      <w:bookmarkStart w:id="1721" w:name="_Toc7445889"/>
      <w:bookmarkStart w:id="1722" w:name="_Toc7446224"/>
      <w:bookmarkStart w:id="1723" w:name="_Toc7448103"/>
      <w:bookmarkStart w:id="1724" w:name="_Toc7445476"/>
      <w:bookmarkStart w:id="1725" w:name="_Toc7445890"/>
      <w:bookmarkStart w:id="1726" w:name="_Toc7446225"/>
      <w:bookmarkStart w:id="1727" w:name="_Toc7448104"/>
      <w:bookmarkStart w:id="1728" w:name="_Toc7445477"/>
      <w:bookmarkStart w:id="1729" w:name="_Toc7445891"/>
      <w:bookmarkStart w:id="1730" w:name="_Toc7446226"/>
      <w:bookmarkStart w:id="1731" w:name="_Toc7448105"/>
      <w:bookmarkStart w:id="1732" w:name="_Toc7445478"/>
      <w:bookmarkStart w:id="1733" w:name="_Toc7445892"/>
      <w:bookmarkStart w:id="1734" w:name="_Toc7446227"/>
      <w:bookmarkStart w:id="1735" w:name="_Toc7448106"/>
      <w:bookmarkStart w:id="1736" w:name="_Toc7445479"/>
      <w:bookmarkStart w:id="1737" w:name="_Toc7445893"/>
      <w:bookmarkStart w:id="1738" w:name="_Toc7446228"/>
      <w:bookmarkStart w:id="1739" w:name="_Toc7448107"/>
      <w:bookmarkStart w:id="1740" w:name="_Toc7445480"/>
      <w:bookmarkStart w:id="1741" w:name="_Toc7445894"/>
      <w:bookmarkStart w:id="1742" w:name="_Toc7446229"/>
      <w:bookmarkStart w:id="1743" w:name="_Toc7448108"/>
      <w:bookmarkStart w:id="1744" w:name="_Toc7445481"/>
      <w:bookmarkStart w:id="1745" w:name="_Toc7445895"/>
      <w:bookmarkStart w:id="1746" w:name="_Toc7446230"/>
      <w:bookmarkStart w:id="1747" w:name="_Toc7448109"/>
      <w:bookmarkStart w:id="1748" w:name="_Toc7445482"/>
      <w:bookmarkStart w:id="1749" w:name="_Toc7445896"/>
      <w:bookmarkStart w:id="1750" w:name="_Toc7446231"/>
      <w:bookmarkStart w:id="1751" w:name="_Toc7448110"/>
      <w:bookmarkStart w:id="1752" w:name="_Toc7445483"/>
      <w:bookmarkStart w:id="1753" w:name="_Toc7445897"/>
      <w:bookmarkStart w:id="1754" w:name="_Toc7446232"/>
      <w:bookmarkStart w:id="1755" w:name="_Toc7448111"/>
      <w:bookmarkStart w:id="1756" w:name="_Toc7445484"/>
      <w:bookmarkStart w:id="1757" w:name="_Toc7445898"/>
      <w:bookmarkStart w:id="1758" w:name="_Toc7446233"/>
      <w:bookmarkStart w:id="1759" w:name="_Toc7448112"/>
      <w:bookmarkStart w:id="1760" w:name="_Toc7445485"/>
      <w:bookmarkStart w:id="1761" w:name="_Toc7445899"/>
      <w:bookmarkStart w:id="1762" w:name="_Toc7446234"/>
      <w:bookmarkStart w:id="1763" w:name="_Toc7448113"/>
      <w:bookmarkStart w:id="1764" w:name="_Toc7445486"/>
      <w:bookmarkStart w:id="1765" w:name="_Toc7445900"/>
      <w:bookmarkStart w:id="1766" w:name="_Toc7446235"/>
      <w:bookmarkStart w:id="1767" w:name="_Toc7448114"/>
      <w:bookmarkStart w:id="1768" w:name="_Toc7445487"/>
      <w:bookmarkStart w:id="1769" w:name="_Toc7445901"/>
      <w:bookmarkStart w:id="1770" w:name="_Toc7446236"/>
      <w:bookmarkStart w:id="1771" w:name="_Toc7448115"/>
      <w:bookmarkStart w:id="1772" w:name="_Toc7445488"/>
      <w:bookmarkStart w:id="1773" w:name="_Toc7445902"/>
      <w:bookmarkStart w:id="1774" w:name="_Toc7446237"/>
      <w:bookmarkStart w:id="1775" w:name="_Toc7448116"/>
      <w:bookmarkStart w:id="1776" w:name="_Toc7445489"/>
      <w:bookmarkStart w:id="1777" w:name="_Toc7445903"/>
      <w:bookmarkStart w:id="1778" w:name="_Toc7446238"/>
      <w:bookmarkStart w:id="1779" w:name="_Toc7448117"/>
      <w:bookmarkStart w:id="1780" w:name="_Toc7445490"/>
      <w:bookmarkStart w:id="1781" w:name="_Toc7445904"/>
      <w:bookmarkStart w:id="1782" w:name="_Toc7446239"/>
      <w:bookmarkStart w:id="1783" w:name="_Toc7448118"/>
      <w:bookmarkStart w:id="1784" w:name="_Toc7445491"/>
      <w:bookmarkStart w:id="1785" w:name="_Toc7445905"/>
      <w:bookmarkStart w:id="1786" w:name="_Toc7446240"/>
      <w:bookmarkStart w:id="1787" w:name="_Toc7448119"/>
      <w:bookmarkStart w:id="1788" w:name="_Toc7445492"/>
      <w:bookmarkStart w:id="1789" w:name="_Toc7445906"/>
      <w:bookmarkStart w:id="1790" w:name="_Toc7446241"/>
      <w:bookmarkStart w:id="1791" w:name="_Toc7448120"/>
      <w:bookmarkStart w:id="1792" w:name="_Toc7445493"/>
      <w:bookmarkStart w:id="1793" w:name="_Toc7445907"/>
      <w:bookmarkStart w:id="1794" w:name="_Toc7446242"/>
      <w:bookmarkStart w:id="1795" w:name="_Toc7448121"/>
      <w:bookmarkStart w:id="1796" w:name="_Toc7445494"/>
      <w:bookmarkStart w:id="1797" w:name="_Toc7445908"/>
      <w:bookmarkStart w:id="1798" w:name="_Toc7446243"/>
      <w:bookmarkStart w:id="1799" w:name="_Toc7448122"/>
      <w:bookmarkStart w:id="1800" w:name="_Toc7445495"/>
      <w:bookmarkStart w:id="1801" w:name="_Toc7445909"/>
      <w:bookmarkStart w:id="1802" w:name="_Toc7446244"/>
      <w:bookmarkStart w:id="1803" w:name="_Toc7448123"/>
      <w:bookmarkStart w:id="1804" w:name="_Toc7445496"/>
      <w:bookmarkStart w:id="1805" w:name="_Toc7445910"/>
      <w:bookmarkStart w:id="1806" w:name="_Toc7446245"/>
      <w:bookmarkStart w:id="1807" w:name="_Toc7448124"/>
      <w:bookmarkStart w:id="1808" w:name="_Toc7445497"/>
      <w:bookmarkStart w:id="1809" w:name="_Toc7445911"/>
      <w:bookmarkStart w:id="1810" w:name="_Toc7446246"/>
      <w:bookmarkStart w:id="1811" w:name="_Toc7448125"/>
      <w:bookmarkStart w:id="1812" w:name="_Toc7445498"/>
      <w:bookmarkStart w:id="1813" w:name="_Toc7445912"/>
      <w:bookmarkStart w:id="1814" w:name="_Toc7446247"/>
      <w:bookmarkStart w:id="1815" w:name="_Toc7448126"/>
      <w:bookmarkStart w:id="1816" w:name="_Toc7445499"/>
      <w:bookmarkStart w:id="1817" w:name="_Toc7445913"/>
      <w:bookmarkStart w:id="1818" w:name="_Toc7446248"/>
      <w:bookmarkStart w:id="1819" w:name="_Toc7448127"/>
      <w:bookmarkStart w:id="1820" w:name="_Toc7445500"/>
      <w:bookmarkStart w:id="1821" w:name="_Toc7445914"/>
      <w:bookmarkStart w:id="1822" w:name="_Toc7446249"/>
      <w:bookmarkStart w:id="1823" w:name="_Toc7448128"/>
      <w:bookmarkStart w:id="1824" w:name="_Toc7445501"/>
      <w:bookmarkStart w:id="1825" w:name="_Toc7445915"/>
      <w:bookmarkStart w:id="1826" w:name="_Toc7446250"/>
      <w:bookmarkStart w:id="1827" w:name="_Toc7448129"/>
      <w:bookmarkStart w:id="1828" w:name="_Toc7445502"/>
      <w:bookmarkStart w:id="1829" w:name="_Toc7445916"/>
      <w:bookmarkStart w:id="1830" w:name="_Toc7446251"/>
      <w:bookmarkStart w:id="1831" w:name="_Toc7448130"/>
      <w:bookmarkStart w:id="1832" w:name="_Toc7445503"/>
      <w:bookmarkStart w:id="1833" w:name="_Toc7445917"/>
      <w:bookmarkStart w:id="1834" w:name="_Toc7446252"/>
      <w:bookmarkStart w:id="1835" w:name="_Toc7448131"/>
      <w:bookmarkStart w:id="1836" w:name="_Toc7445504"/>
      <w:bookmarkStart w:id="1837" w:name="_Toc7445918"/>
      <w:bookmarkStart w:id="1838" w:name="_Toc7446253"/>
      <w:bookmarkStart w:id="1839" w:name="_Toc7448132"/>
      <w:bookmarkStart w:id="1840" w:name="_Toc7445505"/>
      <w:bookmarkStart w:id="1841" w:name="_Toc7445919"/>
      <w:bookmarkStart w:id="1842" w:name="_Toc7446254"/>
      <w:bookmarkStart w:id="1843" w:name="_Toc7448133"/>
      <w:bookmarkStart w:id="1844" w:name="_Ref345080"/>
      <w:bookmarkStart w:id="1845" w:name="_Ref1717953"/>
      <w:bookmarkStart w:id="1846" w:name="_Toc24639483"/>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r w:rsidRPr="00BB79D6">
        <w:t>Glossary</w:t>
      </w:r>
      <w:bookmarkEnd w:id="1844"/>
      <w:bookmarkEnd w:id="1845"/>
      <w:bookmarkEnd w:id="1846"/>
    </w:p>
    <w:p w14:paraId="02D27B4A" w14:textId="3FA7CCAB" w:rsidR="006745FF" w:rsidRPr="00BB79D6" w:rsidRDefault="006745FF" w:rsidP="00996E91">
      <w:r w:rsidRPr="00BB79D6">
        <w:rPr>
          <w:b/>
        </w:rPr>
        <w:t>Adoption Scenario</w:t>
      </w:r>
      <w:r w:rsidRPr="00BB79D6">
        <w:t xml:space="preserve"> – the predicted annual adoption over the period 2015 to 2060, which is usually measured in </w:t>
      </w:r>
      <w:r w:rsidRPr="00BB79D6">
        <w:rPr>
          <w:b/>
        </w:rPr>
        <w:t>Functional Units</w:t>
      </w:r>
      <w:r w:rsidRPr="00BB79D6">
        <w:t>. A range of scenarios is programmed in the model, but the user may enter her own. Note that the assumption behind most scenarios is one of growth. If</w:t>
      </w:r>
      <w:ins w:id="1847" w:author="Catherine Foster" w:date="2020-05-07T16:42:00Z">
        <w:r w:rsidR="004728D7">
          <w:t>,</w:t>
        </w:r>
      </w:ins>
      <w:r w:rsidRPr="00BB79D6">
        <w:t xml:space="preserve"> for instance</w:t>
      </w:r>
      <w:ins w:id="1848" w:author="Catherine Foster" w:date="2020-05-07T16:42:00Z">
        <w:r w:rsidR="004728D7">
          <w:t>,</w:t>
        </w:r>
      </w:ins>
      <w:r w:rsidRPr="00BB79D6">
        <w:t xml:space="preserv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996E91">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996E91">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996E91">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996E91">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996E91">
      <w:r w:rsidRPr="00BB79D6">
        <w:rPr>
          <w:b/>
        </w:rPr>
        <w:lastRenderedPageBreak/>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996E91">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w:t>
      </w:r>
      <w:del w:id="1849" w:author="Catherine Foster" w:date="2020-05-07T16:45:00Z">
        <w:r w:rsidRPr="00BB79D6" w:rsidDel="004728D7">
          <w:delText xml:space="preserve"> </w:delText>
        </w:r>
      </w:del>
      <w:r w:rsidRPr="00BB79D6">
        <w:t xml:space="preserve">Most importantly, the greater the discount rate, the more the future savings are devalued (which impacts the financial but not the climate impacts of the solution).  </w:t>
      </w:r>
    </w:p>
    <w:p w14:paraId="59D5AC90" w14:textId="77777777" w:rsidR="006745FF" w:rsidRPr="00BB79D6" w:rsidRDefault="006745FF" w:rsidP="00996E91">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3FB34212" w:rsidR="006745FF" w:rsidRPr="00BB79D6" w:rsidRDefault="006745FF" w:rsidP="00996E91">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w:t>
      </w:r>
      <w:del w:id="1850" w:author="Catherine Foster" w:date="2020-05-07T16:46:00Z">
        <w:r w:rsidRPr="00BB79D6" w:rsidDel="004728D7">
          <w:delText xml:space="preserve"> </w:delText>
        </w:r>
      </w:del>
      <w:r w:rsidRPr="00BB79D6">
        <w:t>Thus, both the first cost and operating cost are factored in the financial model for the first year of implementation</w:t>
      </w:r>
      <w:ins w:id="1851" w:author="Catherine Foster" w:date="2020-05-07T16:46:00Z">
        <w:r w:rsidR="004728D7">
          <w:t>;</w:t>
        </w:r>
      </w:ins>
      <w:del w:id="1852" w:author="Catherine Foster" w:date="2020-05-07T16:46:00Z">
        <w:r w:rsidRPr="00BB79D6" w:rsidDel="004728D7">
          <w:delText>,</w:delText>
        </w:r>
      </w:del>
      <w:r w:rsidRPr="00BB79D6">
        <w:t xml:space="preserve"> all years thereafter simply reflect the operating cost until replacement of the solution at its end of life.</w:t>
      </w:r>
    </w:p>
    <w:p w14:paraId="33BEFCC4" w14:textId="5AFA9536" w:rsidR="006745FF" w:rsidRPr="00BB79D6" w:rsidRDefault="006745FF" w:rsidP="00996E91">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t>
      </w:r>
      <w:proofErr w:type="gramStart"/>
      <w:r w:rsidRPr="00BB79D6">
        <w:t>watt-hours</w:t>
      </w:r>
      <w:proofErr w:type="gramEnd"/>
      <w:r w:rsidRPr="00BB79D6">
        <w:t xml:space="preserve"> of electricity</w:t>
      </w:r>
      <w:ins w:id="1853" w:author="Catherine Foster" w:date="2020-05-07T16:46:00Z">
        <w:r w:rsidR="004728D7">
          <w:t>,</w:t>
        </w:r>
      </w:ins>
      <w:r w:rsidRPr="00BB79D6">
        <w:t xml:space="preserve"> and high speed rail provides billions of passenger-km of mobility.</w:t>
      </w:r>
    </w:p>
    <w:p w14:paraId="40F3C0D9" w14:textId="77777777" w:rsidR="006745FF" w:rsidRPr="00BB79D6" w:rsidRDefault="006745FF" w:rsidP="00996E91">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996E91">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996E91">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996E91">
      <w:r w:rsidRPr="00BB79D6">
        <w:rPr>
          <w:b/>
        </w:rPr>
        <w:lastRenderedPageBreak/>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996E91">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del w:id="1854" w:author="Catherine Foster" w:date="2020-05-07T16:48:00Z">
        <w:r w:rsidRPr="00BB79D6" w:rsidDel="004728D7">
          <w:delText>.</w:delText>
        </w:r>
      </w:del>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996E91">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996E91">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996E91">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996E91">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996E91">
      <w:r w:rsidRPr="00BB79D6">
        <w:rPr>
          <w:b/>
        </w:rPr>
        <w:lastRenderedPageBreak/>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996E91">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996E91">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996E91">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996E91">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996E91">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996E91">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996E91">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996E91">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996E91">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013DD235" w14:textId="26E8B948" w:rsidR="00D25FC7" w:rsidRPr="00D25FC7" w:rsidRDefault="001759D2" w:rsidP="00996E91">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6D9A50A" w14:textId="7CBFC779" w:rsidR="006745FF" w:rsidRPr="00BB79D6" w:rsidRDefault="006745FF" w:rsidP="00996E91">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t>
      </w:r>
      <w:r w:rsidRPr="00BB79D6">
        <w:lastRenderedPageBreak/>
        <w:t xml:space="preserve">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996E91">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EB247F">
      <w:r w:rsidRPr="00BB79D6">
        <w:rPr>
          <w:b/>
        </w:rPr>
        <w:t>TWh/ Terawatt-hour</w:t>
      </w:r>
      <w:r w:rsidRPr="00BB79D6">
        <w:t xml:space="preserve"> – A unit of energy equal to 1 billion kilowatt-hours</w:t>
      </w:r>
    </w:p>
    <w:sectPr w:rsidR="006745FF" w:rsidRPr="00996E91">
      <w:footerReference w:type="default" r:id="rId12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0" w:author="Catherine Foster" w:date="2020-04-29T17:21:00Z" w:initials="CF">
    <w:p w14:paraId="1108D131" w14:textId="41617803" w:rsidR="00E62CD6" w:rsidRDefault="00E62CD6">
      <w:pPr>
        <w:pStyle w:val="CommentText"/>
      </w:pPr>
      <w:r>
        <w:rPr>
          <w:rStyle w:val="CommentReference"/>
        </w:rPr>
        <w:annotationRef/>
      </w:r>
      <w:r>
        <w:t xml:space="preserve">No date? </w:t>
      </w:r>
    </w:p>
  </w:comment>
  <w:comment w:id="728" w:author="Catherine Foster" w:date="2020-05-07T14:17:00Z" w:initials="CF">
    <w:p w14:paraId="30607AE1" w14:textId="775C4524" w:rsidR="00E62CD6" w:rsidRDefault="00E62CD6">
      <w:pPr>
        <w:pStyle w:val="CommentText"/>
      </w:pPr>
      <w:r>
        <w:rPr>
          <w:rStyle w:val="CommentReference"/>
        </w:rPr>
        <w:annotationRef/>
      </w:r>
      <w:r>
        <w:t xml:space="preserve">Sounds choppy. Would re-write. </w:t>
      </w:r>
    </w:p>
  </w:comment>
  <w:comment w:id="1162" w:author="Catherine Foster" w:date="2020-05-07T15:20:00Z" w:initials="CF">
    <w:p w14:paraId="20C3DE45" w14:textId="7866FAD9" w:rsidR="00E62CD6" w:rsidRDefault="00E62CD6">
      <w:pPr>
        <w:pStyle w:val="CommentText"/>
      </w:pPr>
      <w:r>
        <w:rPr>
          <w:rStyle w:val="CommentReference"/>
        </w:rPr>
        <w:annotationRef/>
      </w:r>
      <w:r>
        <w:t>Perhaps explain why this is a different year range than previously included? Why not 2015/2020 to 2050?</w:t>
      </w:r>
    </w:p>
  </w:comment>
  <w:comment w:id="1230" w:author="Catherine Foster" w:date="2020-05-07T15:28:00Z" w:initials="CF">
    <w:p w14:paraId="5718FAE0" w14:textId="77777777" w:rsidR="00E62CD6" w:rsidRDefault="00E62CD6">
      <w:pPr>
        <w:pStyle w:val="CommentText"/>
      </w:pPr>
      <w:r>
        <w:rPr>
          <w:rStyle w:val="CommentReference"/>
        </w:rPr>
        <w:annotationRef/>
      </w:r>
      <w:r>
        <w:t xml:space="preserve">I understand that Cool Roofs are blue and Green Roofs are green, but you might want to separate them anyway. It’s a little confusing to have them both in the same chart. Or at least include a key. </w:t>
      </w:r>
    </w:p>
    <w:p w14:paraId="38D40F36" w14:textId="77777777" w:rsidR="00E62CD6" w:rsidRDefault="00E62CD6">
      <w:pPr>
        <w:pStyle w:val="CommentText"/>
      </w:pPr>
    </w:p>
    <w:p w14:paraId="7BE72CF2" w14:textId="14D45903" w:rsidR="00E62CD6" w:rsidRDefault="00E62CD6">
      <w:pPr>
        <w:pStyle w:val="CommentText"/>
      </w:pPr>
      <w:r>
        <w:t xml:space="preserve">Also, I understand that the TAMs are different for each solution, but that isn’t apparent from the graph. The TAM appears to apply to both solutions, so the numbers don’t look right. Suggest – remove “roof type” column and add Roof type in row (i.e. “Adjusted Cool Roof TAM”). Or perhaps an acronym? (i.e. Adjusted CR TAM). </w:t>
      </w:r>
    </w:p>
  </w:comment>
  <w:comment w:id="1231" w:author="Catherine Foster" w:date="2020-05-07T15:26:00Z" w:initials="CF">
    <w:p w14:paraId="14AFF79B" w14:textId="57219351" w:rsidR="00E62CD6" w:rsidRDefault="00E62CD6">
      <w:pPr>
        <w:pStyle w:val="CommentText"/>
      </w:pPr>
      <w:r>
        <w:rPr>
          <w:rStyle w:val="CommentReference"/>
        </w:rPr>
        <w:annotationRef/>
      </w:r>
      <w:r>
        <w:t>What is this?</w:t>
      </w:r>
    </w:p>
  </w:comment>
  <w:comment w:id="1243" w:author="Catherine Foster" w:date="2020-05-07T15:42:00Z" w:initials="CF">
    <w:p w14:paraId="31679079" w14:textId="0D63C7B9" w:rsidR="00E62CD6" w:rsidRDefault="00E62CD6">
      <w:pPr>
        <w:pStyle w:val="CommentText"/>
      </w:pPr>
      <w:r>
        <w:rPr>
          <w:rStyle w:val="CommentReference"/>
        </w:rPr>
        <w:annotationRef/>
      </w:r>
      <w:r>
        <w:t>Perhaps explain why total adoption can’t be 100%?</w:t>
      </w:r>
    </w:p>
  </w:comment>
  <w:comment w:id="1395" w:author="Catherine Foster" w:date="2020-05-07T16:15:00Z" w:initials="CF">
    <w:p w14:paraId="7FFBE9D8" w14:textId="77C73E72" w:rsidR="00E62CD6" w:rsidRDefault="00E62CD6">
      <w:pPr>
        <w:pStyle w:val="CommentText"/>
      </w:pPr>
      <w:r>
        <w:rPr>
          <w:rStyle w:val="CommentReference"/>
        </w:rPr>
        <w:annotationRef/>
      </w:r>
      <w:r>
        <w:t xml:space="preserve">Add m2 as functional unit? i.e. </w:t>
      </w:r>
      <w:proofErr w:type="spellStart"/>
      <w:r>
        <w:t>Wolrd</w:t>
      </w:r>
      <w:proofErr w:type="spellEnd"/>
      <w:r>
        <w:t xml:space="preserve"> Adoption in Functional Units (m^2)</w:t>
      </w:r>
    </w:p>
  </w:comment>
  <w:comment w:id="1405" w:author="Catherine Foster" w:date="2020-05-07T16:19:00Z" w:initials="CF">
    <w:p w14:paraId="71B36738" w14:textId="019DA264" w:rsidR="000C5DC4" w:rsidRDefault="000C5DC4">
      <w:pPr>
        <w:pStyle w:val="CommentText"/>
      </w:pPr>
      <w:r>
        <w:rPr>
          <w:rStyle w:val="CommentReference"/>
        </w:rPr>
        <w:annotationRef/>
      </w:r>
      <w:r>
        <w:t>Do you need to include Reference? Not graphed.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08D131" w15:done="0"/>
  <w15:commentEx w15:paraId="30607AE1" w15:done="0"/>
  <w15:commentEx w15:paraId="20C3DE45" w15:done="0"/>
  <w15:commentEx w15:paraId="7BE72CF2" w15:done="0"/>
  <w15:commentEx w15:paraId="14AFF79B" w15:done="0"/>
  <w15:commentEx w15:paraId="31679079" w15:done="0"/>
  <w15:commentEx w15:paraId="7FFBE9D8" w15:done="0"/>
  <w15:commentEx w15:paraId="71B367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08D131" w16cid:durableId="22543621"/>
  <w16cid:commentId w16cid:paraId="30607AE1" w16cid:durableId="225E96FF"/>
  <w16cid:commentId w16cid:paraId="20C3DE45" w16cid:durableId="225EA5A5"/>
  <w16cid:commentId w16cid:paraId="7BE72CF2" w16cid:durableId="225EA78C"/>
  <w16cid:commentId w16cid:paraId="14AFF79B" w16cid:durableId="225EA730"/>
  <w16cid:commentId w16cid:paraId="31679079" w16cid:durableId="225EAAF3"/>
  <w16cid:commentId w16cid:paraId="7FFBE9D8" w16cid:durableId="225EB289"/>
  <w16cid:commentId w16cid:paraId="71B36738" w16cid:durableId="225EB3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A2E98" w14:textId="77777777" w:rsidR="00526768" w:rsidRDefault="00526768" w:rsidP="00D26F59">
      <w:pPr>
        <w:spacing w:after="0"/>
      </w:pPr>
      <w:r>
        <w:separator/>
      </w:r>
    </w:p>
  </w:endnote>
  <w:endnote w:type="continuationSeparator" w:id="0">
    <w:p w14:paraId="6FD19A88" w14:textId="77777777" w:rsidR="00526768" w:rsidRDefault="00526768"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Times New Roman">
    <w:altName w:val="Helvetic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3409" w14:textId="77777777" w:rsidR="00E62CD6" w:rsidRDefault="00E62CD6"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E62CD6" w:rsidRDefault="00E62CD6"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AE7D4" w14:textId="087E5F1B" w:rsidR="00E62CD6" w:rsidRPr="00F26176" w:rsidRDefault="00E62CD6"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II</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E62CD6" w:rsidRPr="00F26176" w:rsidRDefault="00E62CD6"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75</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556C6" w14:textId="77777777" w:rsidR="00526768" w:rsidRDefault="00526768" w:rsidP="00D26F59">
      <w:pPr>
        <w:spacing w:after="0"/>
      </w:pPr>
      <w:r>
        <w:separator/>
      </w:r>
    </w:p>
  </w:footnote>
  <w:footnote w:type="continuationSeparator" w:id="0">
    <w:p w14:paraId="36B8DD5F" w14:textId="77777777" w:rsidR="00526768" w:rsidRDefault="00526768" w:rsidP="00D26F59">
      <w:pPr>
        <w:spacing w:after="0"/>
      </w:pPr>
      <w:r>
        <w:continuationSeparator/>
      </w:r>
    </w:p>
  </w:footnote>
  <w:footnote w:id="1">
    <w:p w14:paraId="4935643D" w14:textId="73F9C7E5" w:rsidR="00E62CD6" w:rsidRDefault="00E62CD6" w:rsidP="007972BA">
      <w:pPr>
        <w:pStyle w:val="FootnoteText"/>
      </w:pPr>
      <w:r>
        <w:rPr>
          <w:rStyle w:val="FootnoteReference"/>
        </w:rPr>
        <w:footnoteRef/>
      </w:r>
      <w:r>
        <w:t xml:space="preserve"> Conversion was done using OANDA Forex Trading </w:t>
      </w:r>
      <w:ins w:id="1012" w:author="Catherine Foster" w:date="2020-05-07T14:28:00Z">
        <w:r>
          <w:t>s</w:t>
        </w:r>
      </w:ins>
      <w:del w:id="1013" w:author="Catherine Foster" w:date="2020-05-07T14:28:00Z">
        <w:r w:rsidDel="00B0418D">
          <w:delText>c</w:delText>
        </w:r>
      </w:del>
      <w:r>
        <w:t xml:space="preserve">ite </w:t>
      </w:r>
      <w:hyperlink r:id="rId1" w:history="1">
        <w:r>
          <w:rPr>
            <w:rStyle w:val="Hyperlink"/>
          </w:rPr>
          <w:t>http://www.oanda.com/currency/converter/</w:t>
        </w:r>
      </w:hyperlink>
      <w:r>
        <w:t>, accessed June 13, 2015 using the day’s rates.</w:t>
      </w:r>
    </w:p>
  </w:footnote>
  <w:footnote w:id="2">
    <w:p w14:paraId="53E1734A" w14:textId="77777777" w:rsidR="00E62CD6" w:rsidRDefault="00E62CD6" w:rsidP="00453F5D">
      <w:pPr>
        <w:pStyle w:val="FootnoteText"/>
      </w:pPr>
      <w:r>
        <w:rPr>
          <w:rStyle w:val="FootnoteReference"/>
        </w:rPr>
        <w:footnoteRef/>
      </w:r>
      <w:r>
        <w:t xml:space="preserve"> This can be interpreted as a single building with multiple efficiency technologies.</w:t>
      </w:r>
    </w:p>
  </w:footnote>
  <w:footnote w:id="3">
    <w:p w14:paraId="0B10C058" w14:textId="4D34DC80" w:rsidR="00E62CD6" w:rsidRDefault="00E62CD6" w:rsidP="00453F5D">
      <w:pPr>
        <w:pStyle w:val="FootnoteText"/>
      </w:pPr>
      <w:r>
        <w:rPr>
          <w:rStyle w:val="FootnoteReference"/>
        </w:rPr>
        <w:footnoteRef/>
      </w:r>
      <w:r>
        <w:t xml:space="preserve"> Some solutions</w:t>
      </w:r>
      <w:ins w:id="1371" w:author="Catherine Foster" w:date="2020-05-07T16:13:00Z">
        <w:r>
          <w:t>,</w:t>
        </w:r>
      </w:ins>
      <w:r>
        <w:t xml:space="preserve"> such as Electric Vehicles and High-Speed Rail</w:t>
      </w:r>
      <w:ins w:id="1372" w:author="Catherine Foster" w:date="2020-05-07T16:13:00Z">
        <w:r>
          <w:t>,</w:t>
        </w:r>
      </w:ins>
      <w:r>
        <w:t xml:space="preserve"> increase the demand for electricity and reduce the demand for fuel.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04910"/>
    <w:multiLevelType w:val="hybridMultilevel"/>
    <w:tmpl w:val="8350F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E0B57"/>
    <w:multiLevelType w:val="hybridMultilevel"/>
    <w:tmpl w:val="6BAE5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CC0D0A"/>
    <w:multiLevelType w:val="hybridMultilevel"/>
    <w:tmpl w:val="C52E1C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7" w15:restartNumberingAfterBreak="0">
    <w:nsid w:val="05E72752"/>
    <w:multiLevelType w:val="hybridMultilevel"/>
    <w:tmpl w:val="77C4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4B790F"/>
    <w:multiLevelType w:val="hybridMultilevel"/>
    <w:tmpl w:val="549200CA"/>
    <w:lvl w:ilvl="0" w:tplc="7F428174">
      <w:start w:val="1"/>
      <w:numFmt w:val="bullet"/>
      <w:lvlText w:val="-"/>
      <w:lvlJc w:val="left"/>
      <w:pPr>
        <w:ind w:left="360" w:hanging="360"/>
      </w:pPr>
      <w:rPr>
        <w:rFonts w:ascii="Calibri" w:eastAsia="Times New Roman"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07725469"/>
    <w:multiLevelType w:val="hybridMultilevel"/>
    <w:tmpl w:val="05ECB0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91F11F3"/>
    <w:multiLevelType w:val="hybridMultilevel"/>
    <w:tmpl w:val="8808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BE269A"/>
    <w:multiLevelType w:val="hybridMultilevel"/>
    <w:tmpl w:val="35B0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3C60DF"/>
    <w:multiLevelType w:val="hybridMultilevel"/>
    <w:tmpl w:val="4526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CC3801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4D147DA"/>
    <w:multiLevelType w:val="hybridMultilevel"/>
    <w:tmpl w:val="5058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052762"/>
    <w:multiLevelType w:val="hybridMultilevel"/>
    <w:tmpl w:val="2B4C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20" w15:restartNumberingAfterBreak="0">
    <w:nsid w:val="154D5DD7"/>
    <w:multiLevelType w:val="hybridMultilevel"/>
    <w:tmpl w:val="74183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681E19"/>
    <w:multiLevelType w:val="hybridMultilevel"/>
    <w:tmpl w:val="AFF6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565C33"/>
    <w:multiLevelType w:val="hybridMultilevel"/>
    <w:tmpl w:val="C6EA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8566DE"/>
    <w:multiLevelType w:val="hybridMultilevel"/>
    <w:tmpl w:val="2458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126D1F"/>
    <w:multiLevelType w:val="hybridMultilevel"/>
    <w:tmpl w:val="2668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D32950"/>
    <w:multiLevelType w:val="hybridMultilevel"/>
    <w:tmpl w:val="5206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8D77B8"/>
    <w:multiLevelType w:val="hybridMultilevel"/>
    <w:tmpl w:val="59F0B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1320C0"/>
    <w:multiLevelType w:val="hybridMultilevel"/>
    <w:tmpl w:val="3BA4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252DAE"/>
    <w:multiLevelType w:val="hybridMultilevel"/>
    <w:tmpl w:val="4458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32" w15:restartNumberingAfterBreak="0">
    <w:nsid w:val="21C53241"/>
    <w:multiLevelType w:val="hybridMultilevel"/>
    <w:tmpl w:val="5726C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F60E40"/>
    <w:multiLevelType w:val="hybridMultilevel"/>
    <w:tmpl w:val="C44C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35" w15:restartNumberingAfterBreak="0">
    <w:nsid w:val="22EA2436"/>
    <w:multiLevelType w:val="hybridMultilevel"/>
    <w:tmpl w:val="509C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142DF8"/>
    <w:multiLevelType w:val="hybridMultilevel"/>
    <w:tmpl w:val="9D2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BD58CB"/>
    <w:multiLevelType w:val="hybridMultilevel"/>
    <w:tmpl w:val="427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40"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1DC740D"/>
    <w:multiLevelType w:val="hybridMultilevel"/>
    <w:tmpl w:val="B28A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44" w15:restartNumberingAfterBreak="0">
    <w:nsid w:val="332266B3"/>
    <w:multiLevelType w:val="hybridMultilevel"/>
    <w:tmpl w:val="378A2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41D016F"/>
    <w:multiLevelType w:val="hybridMultilevel"/>
    <w:tmpl w:val="6E761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5A12284"/>
    <w:multiLevelType w:val="hybridMultilevel"/>
    <w:tmpl w:val="BB32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6425332"/>
    <w:multiLevelType w:val="hybridMultilevel"/>
    <w:tmpl w:val="D8F6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7045054"/>
    <w:multiLevelType w:val="hybridMultilevel"/>
    <w:tmpl w:val="F766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061CB8"/>
    <w:multiLevelType w:val="hybridMultilevel"/>
    <w:tmpl w:val="EF146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89028C4"/>
    <w:multiLevelType w:val="hybridMultilevel"/>
    <w:tmpl w:val="4328E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5E4AB3"/>
    <w:multiLevelType w:val="multilevel"/>
    <w:tmpl w:val="A680E7FA"/>
    <w:lvl w:ilvl="0">
      <w:start w:val="1"/>
      <w:numFmt w:val="decimal"/>
      <w:pStyle w:val="TOCHeading"/>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3CF9607D"/>
    <w:multiLevelType w:val="hybridMultilevel"/>
    <w:tmpl w:val="DDD6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E94073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4" w15:restartNumberingAfterBreak="0">
    <w:nsid w:val="3F3B6AED"/>
    <w:multiLevelType w:val="hybridMultilevel"/>
    <w:tmpl w:val="AAF8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062201D"/>
    <w:multiLevelType w:val="hybridMultilevel"/>
    <w:tmpl w:val="4D88C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1D66BC1"/>
    <w:multiLevelType w:val="hybridMultilevel"/>
    <w:tmpl w:val="4B928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8" w15:restartNumberingAfterBreak="0">
    <w:nsid w:val="42C4233D"/>
    <w:multiLevelType w:val="hybridMultilevel"/>
    <w:tmpl w:val="3612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2FC7207"/>
    <w:multiLevelType w:val="hybridMultilevel"/>
    <w:tmpl w:val="69C6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604A17"/>
    <w:multiLevelType w:val="hybridMultilevel"/>
    <w:tmpl w:val="378E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62"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C2438F1"/>
    <w:multiLevelType w:val="hybridMultilevel"/>
    <w:tmpl w:val="8A6A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533B04"/>
    <w:multiLevelType w:val="hybridMultilevel"/>
    <w:tmpl w:val="A78E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DEC1A0D"/>
    <w:multiLevelType w:val="hybridMultilevel"/>
    <w:tmpl w:val="2D3A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67" w15:restartNumberingAfterBreak="0">
    <w:nsid w:val="4F0B2763"/>
    <w:multiLevelType w:val="hybridMultilevel"/>
    <w:tmpl w:val="F0E2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F5F36E2"/>
    <w:multiLevelType w:val="hybridMultilevel"/>
    <w:tmpl w:val="5A2845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9" w15:restartNumberingAfterBreak="0">
    <w:nsid w:val="50157432"/>
    <w:multiLevelType w:val="hybridMultilevel"/>
    <w:tmpl w:val="C30E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08A11CD"/>
    <w:multiLevelType w:val="hybridMultilevel"/>
    <w:tmpl w:val="A5CE4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1334940"/>
    <w:multiLevelType w:val="hybridMultilevel"/>
    <w:tmpl w:val="B196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1DD63CF"/>
    <w:multiLevelType w:val="hybridMultilevel"/>
    <w:tmpl w:val="F310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23213C7"/>
    <w:multiLevelType w:val="hybridMultilevel"/>
    <w:tmpl w:val="E254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75" w15:restartNumberingAfterBreak="0">
    <w:nsid w:val="58114F26"/>
    <w:multiLevelType w:val="hybridMultilevel"/>
    <w:tmpl w:val="0FAC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AEF583E"/>
    <w:multiLevelType w:val="hybridMultilevel"/>
    <w:tmpl w:val="03F42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BD42D30"/>
    <w:multiLevelType w:val="hybridMultilevel"/>
    <w:tmpl w:val="78BE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C975E47"/>
    <w:multiLevelType w:val="hybridMultilevel"/>
    <w:tmpl w:val="1B921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5E5E1112"/>
    <w:multiLevelType w:val="hybridMultilevel"/>
    <w:tmpl w:val="16D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E8C664C"/>
    <w:multiLevelType w:val="hybridMultilevel"/>
    <w:tmpl w:val="367A4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EAF360A"/>
    <w:multiLevelType w:val="hybridMultilevel"/>
    <w:tmpl w:val="4328E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FC54120"/>
    <w:multiLevelType w:val="hybridMultilevel"/>
    <w:tmpl w:val="24CACF18"/>
    <w:lvl w:ilvl="0" w:tplc="0409000F">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85"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3F756F4"/>
    <w:multiLevelType w:val="hybridMultilevel"/>
    <w:tmpl w:val="10F26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88" w15:restartNumberingAfterBreak="0">
    <w:nsid w:val="64ED2DD8"/>
    <w:multiLevelType w:val="hybridMultilevel"/>
    <w:tmpl w:val="89A0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52456F0"/>
    <w:multiLevelType w:val="hybridMultilevel"/>
    <w:tmpl w:val="72629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59677DD"/>
    <w:multiLevelType w:val="hybridMultilevel"/>
    <w:tmpl w:val="85CEC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6D70E2E"/>
    <w:multiLevelType w:val="hybridMultilevel"/>
    <w:tmpl w:val="67022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7C00AC9"/>
    <w:multiLevelType w:val="hybridMultilevel"/>
    <w:tmpl w:val="E4B4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8F9769E"/>
    <w:multiLevelType w:val="hybridMultilevel"/>
    <w:tmpl w:val="D60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D2E48F5"/>
    <w:multiLevelType w:val="hybridMultilevel"/>
    <w:tmpl w:val="408A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18D09F8"/>
    <w:multiLevelType w:val="hybridMultilevel"/>
    <w:tmpl w:val="35F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3696219"/>
    <w:multiLevelType w:val="hybridMultilevel"/>
    <w:tmpl w:val="594E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3AF5B8D"/>
    <w:multiLevelType w:val="hybridMultilevel"/>
    <w:tmpl w:val="D018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101"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72920F8"/>
    <w:multiLevelType w:val="hybridMultilevel"/>
    <w:tmpl w:val="3EA6E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83304DA"/>
    <w:multiLevelType w:val="hybridMultilevel"/>
    <w:tmpl w:val="A478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105" w15:restartNumberingAfterBreak="0">
    <w:nsid w:val="7D5A3C0C"/>
    <w:multiLevelType w:val="hybridMultilevel"/>
    <w:tmpl w:val="6638E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7E0B3FF4"/>
    <w:multiLevelType w:val="hybridMultilevel"/>
    <w:tmpl w:val="7DBC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EF55B47"/>
    <w:multiLevelType w:val="multilevel"/>
    <w:tmpl w:val="7B54CE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19"/>
  </w:num>
  <w:num w:numId="2">
    <w:abstractNumId w:val="108"/>
  </w:num>
  <w:num w:numId="3">
    <w:abstractNumId w:val="66"/>
  </w:num>
  <w:num w:numId="4">
    <w:abstractNumId w:val="15"/>
  </w:num>
  <w:num w:numId="5">
    <w:abstractNumId w:val="104"/>
  </w:num>
  <w:num w:numId="6">
    <w:abstractNumId w:val="61"/>
  </w:num>
  <w:num w:numId="7">
    <w:abstractNumId w:val="87"/>
  </w:num>
  <w:num w:numId="8">
    <w:abstractNumId w:val="6"/>
  </w:num>
  <w:num w:numId="9">
    <w:abstractNumId w:val="16"/>
  </w:num>
  <w:num w:numId="10">
    <w:abstractNumId w:val="57"/>
  </w:num>
  <w:num w:numId="11">
    <w:abstractNumId w:val="42"/>
  </w:num>
  <w:num w:numId="12">
    <w:abstractNumId w:val="85"/>
  </w:num>
  <w:num w:numId="13">
    <w:abstractNumId w:val="24"/>
  </w:num>
  <w:num w:numId="14">
    <w:abstractNumId w:val="37"/>
  </w:num>
  <w:num w:numId="15">
    <w:abstractNumId w:val="2"/>
  </w:num>
  <w:num w:numId="16">
    <w:abstractNumId w:val="14"/>
  </w:num>
  <w:num w:numId="17">
    <w:abstractNumId w:val="92"/>
  </w:num>
  <w:num w:numId="18">
    <w:abstractNumId w:val="101"/>
  </w:num>
  <w:num w:numId="19">
    <w:abstractNumId w:val="96"/>
  </w:num>
  <w:num w:numId="20">
    <w:abstractNumId w:val="40"/>
  </w:num>
  <w:num w:numId="21">
    <w:abstractNumId w:val="16"/>
  </w:num>
  <w:num w:numId="22">
    <w:abstractNumId w:val="16"/>
  </w:num>
  <w:num w:numId="23">
    <w:abstractNumId w:val="31"/>
  </w:num>
  <w:num w:numId="24">
    <w:abstractNumId w:val="51"/>
  </w:num>
  <w:num w:numId="25">
    <w:abstractNumId w:val="62"/>
  </w:num>
  <w:num w:numId="26">
    <w:abstractNumId w:val="53"/>
  </w:num>
  <w:num w:numId="27">
    <w:abstractNumId w:val="53"/>
  </w:num>
  <w:num w:numId="28">
    <w:abstractNumId w:val="53"/>
    <w:lvlOverride w:ilvl="0">
      <w:startOverride w:val="2"/>
    </w:lvlOverride>
    <w:lvlOverride w:ilvl="1">
      <w:startOverride w:val="1"/>
    </w:lvlOverride>
  </w:num>
  <w:num w:numId="29">
    <w:abstractNumId w:val="53"/>
  </w:num>
  <w:num w:numId="30">
    <w:abstractNumId w:val="8"/>
  </w:num>
  <w:num w:numId="31">
    <w:abstractNumId w:val="74"/>
  </w:num>
  <w:num w:numId="32">
    <w:abstractNumId w:val="34"/>
  </w:num>
  <w:num w:numId="33">
    <w:abstractNumId w:val="43"/>
  </w:num>
  <w:num w:numId="34">
    <w:abstractNumId w:val="100"/>
  </w:num>
  <w:num w:numId="35">
    <w:abstractNumId w:val="78"/>
  </w:num>
  <w:num w:numId="36">
    <w:abstractNumId w:val="28"/>
  </w:num>
  <w:num w:numId="37">
    <w:abstractNumId w:val="39"/>
  </w:num>
  <w:num w:numId="38">
    <w:abstractNumId w:val="84"/>
  </w:num>
  <w:num w:numId="39">
    <w:abstractNumId w:val="51"/>
  </w:num>
  <w:num w:numId="40">
    <w:abstractNumId w:val="9"/>
  </w:num>
  <w:num w:numId="4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num>
  <w:num w:numId="43">
    <w:abstractNumId w:val="3"/>
  </w:num>
  <w:num w:numId="44">
    <w:abstractNumId w:val="64"/>
  </w:num>
  <w:num w:numId="45">
    <w:abstractNumId w:val="79"/>
  </w:num>
  <w:num w:numId="46">
    <w:abstractNumId w:val="20"/>
  </w:num>
  <w:num w:numId="47">
    <w:abstractNumId w:val="22"/>
  </w:num>
  <w:num w:numId="48">
    <w:abstractNumId w:val="13"/>
  </w:num>
  <w:num w:numId="49">
    <w:abstractNumId w:val="18"/>
  </w:num>
  <w:num w:numId="50">
    <w:abstractNumId w:val="41"/>
  </w:num>
  <w:num w:numId="51">
    <w:abstractNumId w:val="46"/>
  </w:num>
  <w:num w:numId="52">
    <w:abstractNumId w:val="80"/>
  </w:num>
  <w:num w:numId="53">
    <w:abstractNumId w:val="69"/>
  </w:num>
  <w:num w:numId="54">
    <w:abstractNumId w:val="71"/>
  </w:num>
  <w:num w:numId="55">
    <w:abstractNumId w:val="94"/>
  </w:num>
  <w:num w:numId="56">
    <w:abstractNumId w:val="97"/>
  </w:num>
  <w:num w:numId="57">
    <w:abstractNumId w:val="26"/>
  </w:num>
  <w:num w:numId="58">
    <w:abstractNumId w:val="90"/>
  </w:num>
  <w:num w:numId="59">
    <w:abstractNumId w:val="75"/>
  </w:num>
  <w:num w:numId="60">
    <w:abstractNumId w:val="23"/>
  </w:num>
  <w:num w:numId="61">
    <w:abstractNumId w:val="60"/>
  </w:num>
  <w:num w:numId="62">
    <w:abstractNumId w:val="93"/>
  </w:num>
  <w:num w:numId="63">
    <w:abstractNumId w:val="99"/>
  </w:num>
  <w:num w:numId="64">
    <w:abstractNumId w:val="30"/>
  </w:num>
  <w:num w:numId="65">
    <w:abstractNumId w:val="88"/>
  </w:num>
  <w:num w:numId="66">
    <w:abstractNumId w:val="21"/>
  </w:num>
  <w:num w:numId="67">
    <w:abstractNumId w:val="58"/>
  </w:num>
  <w:num w:numId="68">
    <w:abstractNumId w:val="91"/>
  </w:num>
  <w:num w:numId="69">
    <w:abstractNumId w:val="67"/>
  </w:num>
  <w:num w:numId="70">
    <w:abstractNumId w:val="106"/>
  </w:num>
  <w:num w:numId="71">
    <w:abstractNumId w:val="103"/>
  </w:num>
  <w:num w:numId="72">
    <w:abstractNumId w:val="33"/>
  </w:num>
  <w:num w:numId="73">
    <w:abstractNumId w:val="65"/>
  </w:num>
  <w:num w:numId="74">
    <w:abstractNumId w:val="72"/>
  </w:num>
  <w:num w:numId="75">
    <w:abstractNumId w:val="98"/>
  </w:num>
  <w:num w:numId="76">
    <w:abstractNumId w:val="82"/>
  </w:num>
  <w:num w:numId="77">
    <w:abstractNumId w:val="38"/>
  </w:num>
  <w:num w:numId="78">
    <w:abstractNumId w:val="35"/>
  </w:num>
  <w:num w:numId="79">
    <w:abstractNumId w:val="81"/>
  </w:num>
  <w:num w:numId="80">
    <w:abstractNumId w:val="32"/>
  </w:num>
  <w:num w:numId="81">
    <w:abstractNumId w:val="107"/>
  </w:num>
  <w:num w:numId="82">
    <w:abstractNumId w:val="17"/>
  </w:num>
  <w:num w:numId="83">
    <w:abstractNumId w:val="50"/>
  </w:num>
  <w:num w:numId="84">
    <w:abstractNumId w:val="11"/>
  </w:num>
  <w:num w:numId="85">
    <w:abstractNumId w:val="49"/>
  </w:num>
  <w:num w:numId="86">
    <w:abstractNumId w:val="29"/>
  </w:num>
  <w:num w:numId="87">
    <w:abstractNumId w:val="5"/>
  </w:num>
  <w:num w:numId="88">
    <w:abstractNumId w:val="86"/>
  </w:num>
  <w:num w:numId="89">
    <w:abstractNumId w:val="89"/>
  </w:num>
  <w:num w:numId="90">
    <w:abstractNumId w:val="7"/>
  </w:num>
  <w:num w:numId="91">
    <w:abstractNumId w:val="36"/>
  </w:num>
  <w:num w:numId="92">
    <w:abstractNumId w:val="27"/>
  </w:num>
  <w:num w:numId="93">
    <w:abstractNumId w:val="4"/>
  </w:num>
  <w:num w:numId="94">
    <w:abstractNumId w:val="44"/>
  </w:num>
  <w:num w:numId="95">
    <w:abstractNumId w:val="56"/>
  </w:num>
  <w:num w:numId="96">
    <w:abstractNumId w:val="45"/>
  </w:num>
  <w:num w:numId="97">
    <w:abstractNumId w:val="102"/>
  </w:num>
  <w:num w:numId="98">
    <w:abstractNumId w:val="95"/>
  </w:num>
  <w:num w:numId="99">
    <w:abstractNumId w:val="55"/>
  </w:num>
  <w:num w:numId="100">
    <w:abstractNumId w:val="47"/>
  </w:num>
  <w:num w:numId="101">
    <w:abstractNumId w:val="105"/>
  </w:num>
  <w:num w:numId="10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num>
  <w:num w:numId="104">
    <w:abstractNumId w:val="25"/>
  </w:num>
  <w:num w:numId="105">
    <w:abstractNumId w:val="59"/>
  </w:num>
  <w:num w:numId="106">
    <w:abstractNumId w:val="52"/>
  </w:num>
  <w:num w:numId="107">
    <w:abstractNumId w:val="68"/>
  </w:num>
  <w:num w:numId="108">
    <w:abstractNumId w:val="12"/>
  </w:num>
  <w:num w:numId="109">
    <w:abstractNumId w:val="77"/>
  </w:num>
  <w:num w:numId="110">
    <w:abstractNumId w:val="54"/>
  </w:num>
  <w:num w:numId="111">
    <w:abstractNumId w:val="48"/>
  </w:num>
  <w:num w:numId="112">
    <w:abstractNumId w:val="63"/>
  </w:num>
  <w:num w:numId="113">
    <w:abstractNumId w:val="73"/>
  </w:num>
  <w:numIdMacAtCleanup w:val="10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herine Foster">
    <w15:presenceInfo w15:providerId="AD" w15:userId="S::catherine.foster@drawdown.org::ac1a6bdd-d1ee-4271-aa4e-96d95d39e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7E71"/>
    <w:rsid w:val="00000C0F"/>
    <w:rsid w:val="0000143C"/>
    <w:rsid w:val="00005512"/>
    <w:rsid w:val="000124EC"/>
    <w:rsid w:val="000144AE"/>
    <w:rsid w:val="00014CE5"/>
    <w:rsid w:val="00015595"/>
    <w:rsid w:val="000160A5"/>
    <w:rsid w:val="000178CE"/>
    <w:rsid w:val="00017EE5"/>
    <w:rsid w:val="0002122B"/>
    <w:rsid w:val="00022C90"/>
    <w:rsid w:val="0002367B"/>
    <w:rsid w:val="00024F11"/>
    <w:rsid w:val="000250E4"/>
    <w:rsid w:val="00027B88"/>
    <w:rsid w:val="000330C6"/>
    <w:rsid w:val="000332CB"/>
    <w:rsid w:val="00040B8D"/>
    <w:rsid w:val="00052EFC"/>
    <w:rsid w:val="00053849"/>
    <w:rsid w:val="00054158"/>
    <w:rsid w:val="00054F8B"/>
    <w:rsid w:val="00055D24"/>
    <w:rsid w:val="00056A18"/>
    <w:rsid w:val="00056ED1"/>
    <w:rsid w:val="00057050"/>
    <w:rsid w:val="00062434"/>
    <w:rsid w:val="00063957"/>
    <w:rsid w:val="00064A20"/>
    <w:rsid w:val="00065016"/>
    <w:rsid w:val="00065CD1"/>
    <w:rsid w:val="000663BB"/>
    <w:rsid w:val="00070312"/>
    <w:rsid w:val="0007098B"/>
    <w:rsid w:val="00071F90"/>
    <w:rsid w:val="00074405"/>
    <w:rsid w:val="0007571E"/>
    <w:rsid w:val="00075F31"/>
    <w:rsid w:val="00076CB2"/>
    <w:rsid w:val="000778AD"/>
    <w:rsid w:val="00081F00"/>
    <w:rsid w:val="000828F9"/>
    <w:rsid w:val="000829DC"/>
    <w:rsid w:val="00083C84"/>
    <w:rsid w:val="000856B7"/>
    <w:rsid w:val="000875B5"/>
    <w:rsid w:val="00087D3B"/>
    <w:rsid w:val="0009232E"/>
    <w:rsid w:val="0009271D"/>
    <w:rsid w:val="00092D9D"/>
    <w:rsid w:val="000940A1"/>
    <w:rsid w:val="00094201"/>
    <w:rsid w:val="0009541F"/>
    <w:rsid w:val="000971F9"/>
    <w:rsid w:val="000A0472"/>
    <w:rsid w:val="000A18E8"/>
    <w:rsid w:val="000A263C"/>
    <w:rsid w:val="000A2C25"/>
    <w:rsid w:val="000A3CCA"/>
    <w:rsid w:val="000A6F40"/>
    <w:rsid w:val="000A77FE"/>
    <w:rsid w:val="000A7F10"/>
    <w:rsid w:val="000B1609"/>
    <w:rsid w:val="000B1918"/>
    <w:rsid w:val="000B1EBA"/>
    <w:rsid w:val="000B329E"/>
    <w:rsid w:val="000B3AD8"/>
    <w:rsid w:val="000B3EE3"/>
    <w:rsid w:val="000B442E"/>
    <w:rsid w:val="000B46B0"/>
    <w:rsid w:val="000B49A9"/>
    <w:rsid w:val="000B7F66"/>
    <w:rsid w:val="000C24C5"/>
    <w:rsid w:val="000C2FF4"/>
    <w:rsid w:val="000C3205"/>
    <w:rsid w:val="000C3CAE"/>
    <w:rsid w:val="000C3F49"/>
    <w:rsid w:val="000C5209"/>
    <w:rsid w:val="000C5DC4"/>
    <w:rsid w:val="000C65D1"/>
    <w:rsid w:val="000C7A55"/>
    <w:rsid w:val="000C7A76"/>
    <w:rsid w:val="000D30DE"/>
    <w:rsid w:val="000D3855"/>
    <w:rsid w:val="000D721F"/>
    <w:rsid w:val="000D7BC5"/>
    <w:rsid w:val="000E04CF"/>
    <w:rsid w:val="000E4E4C"/>
    <w:rsid w:val="000E58A1"/>
    <w:rsid w:val="000E594F"/>
    <w:rsid w:val="000E5AC5"/>
    <w:rsid w:val="000F131E"/>
    <w:rsid w:val="000F1D6E"/>
    <w:rsid w:val="000F3F96"/>
    <w:rsid w:val="00101408"/>
    <w:rsid w:val="001059E2"/>
    <w:rsid w:val="001073C8"/>
    <w:rsid w:val="00110A00"/>
    <w:rsid w:val="00112479"/>
    <w:rsid w:val="001202D8"/>
    <w:rsid w:val="00120623"/>
    <w:rsid w:val="0012343A"/>
    <w:rsid w:val="001235EE"/>
    <w:rsid w:val="001239EC"/>
    <w:rsid w:val="00123A28"/>
    <w:rsid w:val="00124262"/>
    <w:rsid w:val="001247A1"/>
    <w:rsid w:val="00124C49"/>
    <w:rsid w:val="00125B80"/>
    <w:rsid w:val="00127CB9"/>
    <w:rsid w:val="00127FCA"/>
    <w:rsid w:val="00133215"/>
    <w:rsid w:val="00133A6E"/>
    <w:rsid w:val="00135196"/>
    <w:rsid w:val="00136093"/>
    <w:rsid w:val="00137B82"/>
    <w:rsid w:val="00137FCC"/>
    <w:rsid w:val="00140F1E"/>
    <w:rsid w:val="0014129E"/>
    <w:rsid w:val="00143236"/>
    <w:rsid w:val="00145031"/>
    <w:rsid w:val="00145F0D"/>
    <w:rsid w:val="00150378"/>
    <w:rsid w:val="00152942"/>
    <w:rsid w:val="00152E5D"/>
    <w:rsid w:val="0015302D"/>
    <w:rsid w:val="00154024"/>
    <w:rsid w:val="001547D6"/>
    <w:rsid w:val="00156552"/>
    <w:rsid w:val="00156755"/>
    <w:rsid w:val="00157EA0"/>
    <w:rsid w:val="00165892"/>
    <w:rsid w:val="00165C9F"/>
    <w:rsid w:val="00167727"/>
    <w:rsid w:val="00173B9F"/>
    <w:rsid w:val="001759D2"/>
    <w:rsid w:val="00175A2A"/>
    <w:rsid w:val="0017641A"/>
    <w:rsid w:val="00176B3E"/>
    <w:rsid w:val="00183EF3"/>
    <w:rsid w:val="00185202"/>
    <w:rsid w:val="001854E5"/>
    <w:rsid w:val="0019448C"/>
    <w:rsid w:val="00197A7C"/>
    <w:rsid w:val="001A1AB8"/>
    <w:rsid w:val="001A3DE3"/>
    <w:rsid w:val="001A65D3"/>
    <w:rsid w:val="001A6EB0"/>
    <w:rsid w:val="001A783B"/>
    <w:rsid w:val="001B1300"/>
    <w:rsid w:val="001B2448"/>
    <w:rsid w:val="001B2FB8"/>
    <w:rsid w:val="001B3003"/>
    <w:rsid w:val="001B58F5"/>
    <w:rsid w:val="001B6745"/>
    <w:rsid w:val="001B7E46"/>
    <w:rsid w:val="001C0396"/>
    <w:rsid w:val="001C17C6"/>
    <w:rsid w:val="001C2B6F"/>
    <w:rsid w:val="001C3D60"/>
    <w:rsid w:val="001C3DC0"/>
    <w:rsid w:val="001C46C0"/>
    <w:rsid w:val="001C49CB"/>
    <w:rsid w:val="001C56F3"/>
    <w:rsid w:val="001C5872"/>
    <w:rsid w:val="001D17E8"/>
    <w:rsid w:val="001D3AD8"/>
    <w:rsid w:val="001D6512"/>
    <w:rsid w:val="001E0FF2"/>
    <w:rsid w:val="001E1404"/>
    <w:rsid w:val="001E516A"/>
    <w:rsid w:val="001E5686"/>
    <w:rsid w:val="001E61AF"/>
    <w:rsid w:val="001E6E64"/>
    <w:rsid w:val="001F2E8C"/>
    <w:rsid w:val="001F2EFC"/>
    <w:rsid w:val="001F2F71"/>
    <w:rsid w:val="001F6524"/>
    <w:rsid w:val="001F6AA7"/>
    <w:rsid w:val="001F6FB0"/>
    <w:rsid w:val="00202788"/>
    <w:rsid w:val="002028B6"/>
    <w:rsid w:val="00203762"/>
    <w:rsid w:val="002054FC"/>
    <w:rsid w:val="0021051B"/>
    <w:rsid w:val="0021082B"/>
    <w:rsid w:val="00211BC5"/>
    <w:rsid w:val="00214491"/>
    <w:rsid w:val="00214605"/>
    <w:rsid w:val="00215298"/>
    <w:rsid w:val="00215674"/>
    <w:rsid w:val="0021574E"/>
    <w:rsid w:val="00215F04"/>
    <w:rsid w:val="0021607B"/>
    <w:rsid w:val="00216B08"/>
    <w:rsid w:val="00221954"/>
    <w:rsid w:val="002253C3"/>
    <w:rsid w:val="00231568"/>
    <w:rsid w:val="0023178B"/>
    <w:rsid w:val="002320D4"/>
    <w:rsid w:val="00232AAA"/>
    <w:rsid w:val="00233204"/>
    <w:rsid w:val="0023332C"/>
    <w:rsid w:val="00233C0E"/>
    <w:rsid w:val="002342F3"/>
    <w:rsid w:val="00235C9C"/>
    <w:rsid w:val="002364DC"/>
    <w:rsid w:val="002369D0"/>
    <w:rsid w:val="00242AF6"/>
    <w:rsid w:val="0024461B"/>
    <w:rsid w:val="0024507C"/>
    <w:rsid w:val="00245E04"/>
    <w:rsid w:val="002476A8"/>
    <w:rsid w:val="00247922"/>
    <w:rsid w:val="00252887"/>
    <w:rsid w:val="002550EE"/>
    <w:rsid w:val="00255D19"/>
    <w:rsid w:val="002571F7"/>
    <w:rsid w:val="00260326"/>
    <w:rsid w:val="002603E9"/>
    <w:rsid w:val="0026321D"/>
    <w:rsid w:val="0026327C"/>
    <w:rsid w:val="0026486C"/>
    <w:rsid w:val="00264BF7"/>
    <w:rsid w:val="00264D1A"/>
    <w:rsid w:val="00266635"/>
    <w:rsid w:val="00270442"/>
    <w:rsid w:val="00271203"/>
    <w:rsid w:val="00272912"/>
    <w:rsid w:val="00274B56"/>
    <w:rsid w:val="0027683A"/>
    <w:rsid w:val="00277041"/>
    <w:rsid w:val="0027740B"/>
    <w:rsid w:val="00284FD7"/>
    <w:rsid w:val="0028685F"/>
    <w:rsid w:val="00290D71"/>
    <w:rsid w:val="00291567"/>
    <w:rsid w:val="00291B01"/>
    <w:rsid w:val="00291D3C"/>
    <w:rsid w:val="00293323"/>
    <w:rsid w:val="002935B3"/>
    <w:rsid w:val="00295A20"/>
    <w:rsid w:val="0029626E"/>
    <w:rsid w:val="00296A91"/>
    <w:rsid w:val="002A2E8C"/>
    <w:rsid w:val="002A4E84"/>
    <w:rsid w:val="002A62C7"/>
    <w:rsid w:val="002A6ADE"/>
    <w:rsid w:val="002A6E9D"/>
    <w:rsid w:val="002B0C52"/>
    <w:rsid w:val="002B3697"/>
    <w:rsid w:val="002B43D3"/>
    <w:rsid w:val="002B4B0B"/>
    <w:rsid w:val="002B4E23"/>
    <w:rsid w:val="002B7C34"/>
    <w:rsid w:val="002C0282"/>
    <w:rsid w:val="002C04B5"/>
    <w:rsid w:val="002C05E4"/>
    <w:rsid w:val="002C09A4"/>
    <w:rsid w:val="002C2D6F"/>
    <w:rsid w:val="002C3C02"/>
    <w:rsid w:val="002C45F4"/>
    <w:rsid w:val="002C5237"/>
    <w:rsid w:val="002C635B"/>
    <w:rsid w:val="002C6B1D"/>
    <w:rsid w:val="002C75C2"/>
    <w:rsid w:val="002C7DD3"/>
    <w:rsid w:val="002D02D6"/>
    <w:rsid w:val="002D0B26"/>
    <w:rsid w:val="002D2D10"/>
    <w:rsid w:val="002D385E"/>
    <w:rsid w:val="002D3998"/>
    <w:rsid w:val="002D402C"/>
    <w:rsid w:val="002D434F"/>
    <w:rsid w:val="002D4B9E"/>
    <w:rsid w:val="002D5C14"/>
    <w:rsid w:val="002D6588"/>
    <w:rsid w:val="002D7928"/>
    <w:rsid w:val="002E4602"/>
    <w:rsid w:val="002E49AA"/>
    <w:rsid w:val="002E69FF"/>
    <w:rsid w:val="002F1FEC"/>
    <w:rsid w:val="002F2812"/>
    <w:rsid w:val="002F2B7F"/>
    <w:rsid w:val="002F3205"/>
    <w:rsid w:val="002F45BE"/>
    <w:rsid w:val="002F694C"/>
    <w:rsid w:val="0030099E"/>
    <w:rsid w:val="00300CEE"/>
    <w:rsid w:val="003010DD"/>
    <w:rsid w:val="003021D4"/>
    <w:rsid w:val="00302F6C"/>
    <w:rsid w:val="00303670"/>
    <w:rsid w:val="003069EE"/>
    <w:rsid w:val="00310B27"/>
    <w:rsid w:val="0031484A"/>
    <w:rsid w:val="00314D00"/>
    <w:rsid w:val="003176AA"/>
    <w:rsid w:val="0032353F"/>
    <w:rsid w:val="00323AB1"/>
    <w:rsid w:val="00324CEC"/>
    <w:rsid w:val="003251B5"/>
    <w:rsid w:val="0032522E"/>
    <w:rsid w:val="003255EE"/>
    <w:rsid w:val="00325AF7"/>
    <w:rsid w:val="003260E9"/>
    <w:rsid w:val="0032641C"/>
    <w:rsid w:val="0032745A"/>
    <w:rsid w:val="00327702"/>
    <w:rsid w:val="00327807"/>
    <w:rsid w:val="00327B08"/>
    <w:rsid w:val="00331687"/>
    <w:rsid w:val="00331A85"/>
    <w:rsid w:val="00333492"/>
    <w:rsid w:val="00333748"/>
    <w:rsid w:val="00336C58"/>
    <w:rsid w:val="00344262"/>
    <w:rsid w:val="003444CE"/>
    <w:rsid w:val="00344967"/>
    <w:rsid w:val="0034678C"/>
    <w:rsid w:val="0034746E"/>
    <w:rsid w:val="00347F92"/>
    <w:rsid w:val="003530CB"/>
    <w:rsid w:val="0035340C"/>
    <w:rsid w:val="00361497"/>
    <w:rsid w:val="003621E6"/>
    <w:rsid w:val="00363D88"/>
    <w:rsid w:val="0036455D"/>
    <w:rsid w:val="00366452"/>
    <w:rsid w:val="00367667"/>
    <w:rsid w:val="00370119"/>
    <w:rsid w:val="0037089C"/>
    <w:rsid w:val="00371EBF"/>
    <w:rsid w:val="003727F8"/>
    <w:rsid w:val="0037349A"/>
    <w:rsid w:val="00373A1C"/>
    <w:rsid w:val="00374564"/>
    <w:rsid w:val="003751E3"/>
    <w:rsid w:val="0037584B"/>
    <w:rsid w:val="00380654"/>
    <w:rsid w:val="00382FAB"/>
    <w:rsid w:val="0038306A"/>
    <w:rsid w:val="0038334F"/>
    <w:rsid w:val="00387A7C"/>
    <w:rsid w:val="003922A1"/>
    <w:rsid w:val="003942AF"/>
    <w:rsid w:val="00395868"/>
    <w:rsid w:val="003958C1"/>
    <w:rsid w:val="00396078"/>
    <w:rsid w:val="0039756E"/>
    <w:rsid w:val="003A0234"/>
    <w:rsid w:val="003A06BC"/>
    <w:rsid w:val="003A2697"/>
    <w:rsid w:val="003A445C"/>
    <w:rsid w:val="003A475B"/>
    <w:rsid w:val="003A4CBC"/>
    <w:rsid w:val="003A7929"/>
    <w:rsid w:val="003A7FE2"/>
    <w:rsid w:val="003B10CF"/>
    <w:rsid w:val="003B2BDF"/>
    <w:rsid w:val="003B35BB"/>
    <w:rsid w:val="003B4C27"/>
    <w:rsid w:val="003B748C"/>
    <w:rsid w:val="003C025A"/>
    <w:rsid w:val="003C04AF"/>
    <w:rsid w:val="003C2B55"/>
    <w:rsid w:val="003C3271"/>
    <w:rsid w:val="003C37EA"/>
    <w:rsid w:val="003C69B0"/>
    <w:rsid w:val="003C7861"/>
    <w:rsid w:val="003D1F0F"/>
    <w:rsid w:val="003D6E50"/>
    <w:rsid w:val="003E0AE3"/>
    <w:rsid w:val="003E11A4"/>
    <w:rsid w:val="003F0BCF"/>
    <w:rsid w:val="003F3D8A"/>
    <w:rsid w:val="003F55A3"/>
    <w:rsid w:val="003F7BC4"/>
    <w:rsid w:val="00402C4A"/>
    <w:rsid w:val="004057C8"/>
    <w:rsid w:val="00407574"/>
    <w:rsid w:val="0040798B"/>
    <w:rsid w:val="00410566"/>
    <w:rsid w:val="004121B4"/>
    <w:rsid w:val="004136A8"/>
    <w:rsid w:val="004155E0"/>
    <w:rsid w:val="00416A4B"/>
    <w:rsid w:val="00417CF6"/>
    <w:rsid w:val="00422716"/>
    <w:rsid w:val="00422925"/>
    <w:rsid w:val="00422FFB"/>
    <w:rsid w:val="00423CB8"/>
    <w:rsid w:val="00425BA9"/>
    <w:rsid w:val="00426E2D"/>
    <w:rsid w:val="00431E9F"/>
    <w:rsid w:val="00432489"/>
    <w:rsid w:val="00433358"/>
    <w:rsid w:val="00434F61"/>
    <w:rsid w:val="0044137C"/>
    <w:rsid w:val="00442C8B"/>
    <w:rsid w:val="00442F4B"/>
    <w:rsid w:val="00443780"/>
    <w:rsid w:val="0044443B"/>
    <w:rsid w:val="00450043"/>
    <w:rsid w:val="004511F5"/>
    <w:rsid w:val="00451273"/>
    <w:rsid w:val="00452296"/>
    <w:rsid w:val="00453A87"/>
    <w:rsid w:val="00453F5D"/>
    <w:rsid w:val="004545D3"/>
    <w:rsid w:val="0045515C"/>
    <w:rsid w:val="0045676A"/>
    <w:rsid w:val="004575C6"/>
    <w:rsid w:val="004576A5"/>
    <w:rsid w:val="00460204"/>
    <w:rsid w:val="00461980"/>
    <w:rsid w:val="0046293C"/>
    <w:rsid w:val="004641AC"/>
    <w:rsid w:val="0047041E"/>
    <w:rsid w:val="004728D7"/>
    <w:rsid w:val="00475F8A"/>
    <w:rsid w:val="00476E25"/>
    <w:rsid w:val="004802EA"/>
    <w:rsid w:val="00480FD7"/>
    <w:rsid w:val="00481F8C"/>
    <w:rsid w:val="00483FFA"/>
    <w:rsid w:val="00484B0A"/>
    <w:rsid w:val="004858E0"/>
    <w:rsid w:val="00486B23"/>
    <w:rsid w:val="00486C75"/>
    <w:rsid w:val="00487017"/>
    <w:rsid w:val="0049082C"/>
    <w:rsid w:val="00490E68"/>
    <w:rsid w:val="00490F36"/>
    <w:rsid w:val="004920FC"/>
    <w:rsid w:val="00492DEC"/>
    <w:rsid w:val="00492E92"/>
    <w:rsid w:val="00492F5E"/>
    <w:rsid w:val="004957DD"/>
    <w:rsid w:val="00496526"/>
    <w:rsid w:val="00496AF7"/>
    <w:rsid w:val="00497D3E"/>
    <w:rsid w:val="004A0931"/>
    <w:rsid w:val="004A277B"/>
    <w:rsid w:val="004A432E"/>
    <w:rsid w:val="004A4DFA"/>
    <w:rsid w:val="004A6074"/>
    <w:rsid w:val="004A6840"/>
    <w:rsid w:val="004A6DA7"/>
    <w:rsid w:val="004B1A0B"/>
    <w:rsid w:val="004B3943"/>
    <w:rsid w:val="004B45D0"/>
    <w:rsid w:val="004B4859"/>
    <w:rsid w:val="004B4939"/>
    <w:rsid w:val="004B75B7"/>
    <w:rsid w:val="004C00B8"/>
    <w:rsid w:val="004C1461"/>
    <w:rsid w:val="004C2EA3"/>
    <w:rsid w:val="004C566A"/>
    <w:rsid w:val="004C66FA"/>
    <w:rsid w:val="004C67CC"/>
    <w:rsid w:val="004D1FE2"/>
    <w:rsid w:val="004D24DB"/>
    <w:rsid w:val="004D345F"/>
    <w:rsid w:val="004D5520"/>
    <w:rsid w:val="004D5580"/>
    <w:rsid w:val="004E02CF"/>
    <w:rsid w:val="004E27F0"/>
    <w:rsid w:val="004E4047"/>
    <w:rsid w:val="004E4194"/>
    <w:rsid w:val="004E45A1"/>
    <w:rsid w:val="004E4BB6"/>
    <w:rsid w:val="004E7617"/>
    <w:rsid w:val="004F1696"/>
    <w:rsid w:val="004F5425"/>
    <w:rsid w:val="004F5DB0"/>
    <w:rsid w:val="00503F11"/>
    <w:rsid w:val="00504FFA"/>
    <w:rsid w:val="00506D01"/>
    <w:rsid w:val="0051687F"/>
    <w:rsid w:val="00516FA5"/>
    <w:rsid w:val="00521C71"/>
    <w:rsid w:val="005240CC"/>
    <w:rsid w:val="0052470A"/>
    <w:rsid w:val="005251A9"/>
    <w:rsid w:val="00526768"/>
    <w:rsid w:val="00527443"/>
    <w:rsid w:val="00530358"/>
    <w:rsid w:val="0053240D"/>
    <w:rsid w:val="00532E26"/>
    <w:rsid w:val="00533376"/>
    <w:rsid w:val="005341AC"/>
    <w:rsid w:val="00535AC0"/>
    <w:rsid w:val="005360F2"/>
    <w:rsid w:val="00537E63"/>
    <w:rsid w:val="00537F67"/>
    <w:rsid w:val="00540434"/>
    <w:rsid w:val="00540530"/>
    <w:rsid w:val="0054060E"/>
    <w:rsid w:val="00540DB4"/>
    <w:rsid w:val="0054116F"/>
    <w:rsid w:val="00541D39"/>
    <w:rsid w:val="00542221"/>
    <w:rsid w:val="005424E3"/>
    <w:rsid w:val="00546135"/>
    <w:rsid w:val="005549AC"/>
    <w:rsid w:val="0055555C"/>
    <w:rsid w:val="005578C9"/>
    <w:rsid w:val="00557A3B"/>
    <w:rsid w:val="00557E06"/>
    <w:rsid w:val="00561650"/>
    <w:rsid w:val="005644B1"/>
    <w:rsid w:val="00564C96"/>
    <w:rsid w:val="005656F0"/>
    <w:rsid w:val="005708C5"/>
    <w:rsid w:val="00570C51"/>
    <w:rsid w:val="00571C64"/>
    <w:rsid w:val="00575925"/>
    <w:rsid w:val="00575A2F"/>
    <w:rsid w:val="00584CBD"/>
    <w:rsid w:val="00584ECC"/>
    <w:rsid w:val="005852A7"/>
    <w:rsid w:val="00586AA5"/>
    <w:rsid w:val="00587659"/>
    <w:rsid w:val="00587A72"/>
    <w:rsid w:val="00587FB6"/>
    <w:rsid w:val="00592C39"/>
    <w:rsid w:val="00592D80"/>
    <w:rsid w:val="005930C9"/>
    <w:rsid w:val="00593E35"/>
    <w:rsid w:val="0059778F"/>
    <w:rsid w:val="005A0984"/>
    <w:rsid w:val="005A0AE6"/>
    <w:rsid w:val="005A0FB7"/>
    <w:rsid w:val="005A162E"/>
    <w:rsid w:val="005A3302"/>
    <w:rsid w:val="005A5D13"/>
    <w:rsid w:val="005A6986"/>
    <w:rsid w:val="005B0C6A"/>
    <w:rsid w:val="005B3FF1"/>
    <w:rsid w:val="005B5986"/>
    <w:rsid w:val="005B70A2"/>
    <w:rsid w:val="005B7A11"/>
    <w:rsid w:val="005C35C8"/>
    <w:rsid w:val="005C3AA9"/>
    <w:rsid w:val="005C542E"/>
    <w:rsid w:val="005C6EC2"/>
    <w:rsid w:val="005C77F5"/>
    <w:rsid w:val="005D026A"/>
    <w:rsid w:val="005D26B7"/>
    <w:rsid w:val="005D2C9C"/>
    <w:rsid w:val="005D49A8"/>
    <w:rsid w:val="005E2020"/>
    <w:rsid w:val="005E2D1F"/>
    <w:rsid w:val="005E40E9"/>
    <w:rsid w:val="005E4B51"/>
    <w:rsid w:val="005F1E2F"/>
    <w:rsid w:val="005F2C37"/>
    <w:rsid w:val="005F38E3"/>
    <w:rsid w:val="005F47CE"/>
    <w:rsid w:val="005F4E6A"/>
    <w:rsid w:val="005F6F5D"/>
    <w:rsid w:val="006011BC"/>
    <w:rsid w:val="00602DF7"/>
    <w:rsid w:val="006035E9"/>
    <w:rsid w:val="0060385F"/>
    <w:rsid w:val="00604B7C"/>
    <w:rsid w:val="00604E63"/>
    <w:rsid w:val="00606411"/>
    <w:rsid w:val="0060672D"/>
    <w:rsid w:val="00610079"/>
    <w:rsid w:val="00611E33"/>
    <w:rsid w:val="0061312D"/>
    <w:rsid w:val="00615220"/>
    <w:rsid w:val="006211CD"/>
    <w:rsid w:val="006238E7"/>
    <w:rsid w:val="00625B78"/>
    <w:rsid w:val="00625EE1"/>
    <w:rsid w:val="006265C8"/>
    <w:rsid w:val="00630CD1"/>
    <w:rsid w:val="006314E2"/>
    <w:rsid w:val="00631D39"/>
    <w:rsid w:val="00631EC4"/>
    <w:rsid w:val="006352BA"/>
    <w:rsid w:val="00635618"/>
    <w:rsid w:val="00635DDC"/>
    <w:rsid w:val="006368D6"/>
    <w:rsid w:val="00640665"/>
    <w:rsid w:val="00651560"/>
    <w:rsid w:val="00652B00"/>
    <w:rsid w:val="00654309"/>
    <w:rsid w:val="00654D87"/>
    <w:rsid w:val="006556E1"/>
    <w:rsid w:val="0065579A"/>
    <w:rsid w:val="006610E3"/>
    <w:rsid w:val="00663D75"/>
    <w:rsid w:val="00666AAB"/>
    <w:rsid w:val="0066753A"/>
    <w:rsid w:val="0066787A"/>
    <w:rsid w:val="00673B78"/>
    <w:rsid w:val="006745FF"/>
    <w:rsid w:val="00675C51"/>
    <w:rsid w:val="006775C7"/>
    <w:rsid w:val="00680D4A"/>
    <w:rsid w:val="00683100"/>
    <w:rsid w:val="00684027"/>
    <w:rsid w:val="00686965"/>
    <w:rsid w:val="0069014F"/>
    <w:rsid w:val="00690B47"/>
    <w:rsid w:val="0069370D"/>
    <w:rsid w:val="00695682"/>
    <w:rsid w:val="00695E13"/>
    <w:rsid w:val="006961C9"/>
    <w:rsid w:val="006963CF"/>
    <w:rsid w:val="00697087"/>
    <w:rsid w:val="006974AC"/>
    <w:rsid w:val="006A073E"/>
    <w:rsid w:val="006A106E"/>
    <w:rsid w:val="006A205A"/>
    <w:rsid w:val="006A31BD"/>
    <w:rsid w:val="006A4A08"/>
    <w:rsid w:val="006A4B29"/>
    <w:rsid w:val="006A7503"/>
    <w:rsid w:val="006A7701"/>
    <w:rsid w:val="006B0AEB"/>
    <w:rsid w:val="006B1084"/>
    <w:rsid w:val="006B267A"/>
    <w:rsid w:val="006B279F"/>
    <w:rsid w:val="006B5634"/>
    <w:rsid w:val="006B59BE"/>
    <w:rsid w:val="006B5FD5"/>
    <w:rsid w:val="006B65B2"/>
    <w:rsid w:val="006B675D"/>
    <w:rsid w:val="006C0D2A"/>
    <w:rsid w:val="006C273F"/>
    <w:rsid w:val="006C2CFF"/>
    <w:rsid w:val="006C38E1"/>
    <w:rsid w:val="006C6672"/>
    <w:rsid w:val="006C750B"/>
    <w:rsid w:val="006D0CE1"/>
    <w:rsid w:val="006D1875"/>
    <w:rsid w:val="006D3318"/>
    <w:rsid w:val="006D3F33"/>
    <w:rsid w:val="006D6012"/>
    <w:rsid w:val="006D6758"/>
    <w:rsid w:val="006D69FF"/>
    <w:rsid w:val="006E20D4"/>
    <w:rsid w:val="006E32FC"/>
    <w:rsid w:val="006E6C65"/>
    <w:rsid w:val="006F18CB"/>
    <w:rsid w:val="006F2600"/>
    <w:rsid w:val="006F505C"/>
    <w:rsid w:val="006F5979"/>
    <w:rsid w:val="006F6334"/>
    <w:rsid w:val="006F6DC0"/>
    <w:rsid w:val="00703475"/>
    <w:rsid w:val="0070504B"/>
    <w:rsid w:val="0070538E"/>
    <w:rsid w:val="007102BE"/>
    <w:rsid w:val="00712614"/>
    <w:rsid w:val="00717861"/>
    <w:rsid w:val="00717C9C"/>
    <w:rsid w:val="007207D6"/>
    <w:rsid w:val="00720BF6"/>
    <w:rsid w:val="00720F3A"/>
    <w:rsid w:val="0072287F"/>
    <w:rsid w:val="0072606A"/>
    <w:rsid w:val="00727138"/>
    <w:rsid w:val="0072727C"/>
    <w:rsid w:val="00727753"/>
    <w:rsid w:val="00730AAA"/>
    <w:rsid w:val="0073125A"/>
    <w:rsid w:val="0073138D"/>
    <w:rsid w:val="00731AA7"/>
    <w:rsid w:val="00734389"/>
    <w:rsid w:val="00735FD5"/>
    <w:rsid w:val="00736D2D"/>
    <w:rsid w:val="00737C1F"/>
    <w:rsid w:val="00737E6F"/>
    <w:rsid w:val="007404C1"/>
    <w:rsid w:val="00740504"/>
    <w:rsid w:val="0074335F"/>
    <w:rsid w:val="007445D2"/>
    <w:rsid w:val="00747D31"/>
    <w:rsid w:val="007500D3"/>
    <w:rsid w:val="007507E9"/>
    <w:rsid w:val="00753F11"/>
    <w:rsid w:val="007546AE"/>
    <w:rsid w:val="007546C9"/>
    <w:rsid w:val="0075595A"/>
    <w:rsid w:val="007576C6"/>
    <w:rsid w:val="00761959"/>
    <w:rsid w:val="00762877"/>
    <w:rsid w:val="00763931"/>
    <w:rsid w:val="00764099"/>
    <w:rsid w:val="00765E15"/>
    <w:rsid w:val="00767F96"/>
    <w:rsid w:val="007722F6"/>
    <w:rsid w:val="007769F6"/>
    <w:rsid w:val="00780BE0"/>
    <w:rsid w:val="007844DE"/>
    <w:rsid w:val="007864AB"/>
    <w:rsid w:val="0078767F"/>
    <w:rsid w:val="0079002E"/>
    <w:rsid w:val="00790ED7"/>
    <w:rsid w:val="00791571"/>
    <w:rsid w:val="0079350D"/>
    <w:rsid w:val="00793C6B"/>
    <w:rsid w:val="00793D35"/>
    <w:rsid w:val="007972BA"/>
    <w:rsid w:val="007A17FA"/>
    <w:rsid w:val="007A26D4"/>
    <w:rsid w:val="007A5307"/>
    <w:rsid w:val="007A58F9"/>
    <w:rsid w:val="007A6E09"/>
    <w:rsid w:val="007B2100"/>
    <w:rsid w:val="007B34F4"/>
    <w:rsid w:val="007B5038"/>
    <w:rsid w:val="007B55A2"/>
    <w:rsid w:val="007B5C73"/>
    <w:rsid w:val="007B6910"/>
    <w:rsid w:val="007C19CA"/>
    <w:rsid w:val="007C1B23"/>
    <w:rsid w:val="007C1DF7"/>
    <w:rsid w:val="007C28E3"/>
    <w:rsid w:val="007C32EE"/>
    <w:rsid w:val="007C3F8E"/>
    <w:rsid w:val="007C645A"/>
    <w:rsid w:val="007C7CAA"/>
    <w:rsid w:val="007D1608"/>
    <w:rsid w:val="007D2788"/>
    <w:rsid w:val="007D2C50"/>
    <w:rsid w:val="007D2C6A"/>
    <w:rsid w:val="007D4C43"/>
    <w:rsid w:val="007D4CD9"/>
    <w:rsid w:val="007D6330"/>
    <w:rsid w:val="007E04E4"/>
    <w:rsid w:val="007E4D8A"/>
    <w:rsid w:val="007E7F29"/>
    <w:rsid w:val="007F1A54"/>
    <w:rsid w:val="007F218C"/>
    <w:rsid w:val="007F3FCF"/>
    <w:rsid w:val="007F46E8"/>
    <w:rsid w:val="007F4A9D"/>
    <w:rsid w:val="007F4DB5"/>
    <w:rsid w:val="007F665E"/>
    <w:rsid w:val="008006D0"/>
    <w:rsid w:val="00801004"/>
    <w:rsid w:val="0080237F"/>
    <w:rsid w:val="0080561A"/>
    <w:rsid w:val="00807A16"/>
    <w:rsid w:val="00807D37"/>
    <w:rsid w:val="00811150"/>
    <w:rsid w:val="008113FA"/>
    <w:rsid w:val="008147A4"/>
    <w:rsid w:val="00814BB0"/>
    <w:rsid w:val="00814EF4"/>
    <w:rsid w:val="008203FB"/>
    <w:rsid w:val="00820A11"/>
    <w:rsid w:val="00821AD7"/>
    <w:rsid w:val="008221CB"/>
    <w:rsid w:val="008222BB"/>
    <w:rsid w:val="008237D8"/>
    <w:rsid w:val="00824A33"/>
    <w:rsid w:val="00825D80"/>
    <w:rsid w:val="00826C41"/>
    <w:rsid w:val="00826D83"/>
    <w:rsid w:val="008274C2"/>
    <w:rsid w:val="00831F0F"/>
    <w:rsid w:val="008324D7"/>
    <w:rsid w:val="00832738"/>
    <w:rsid w:val="008332CA"/>
    <w:rsid w:val="008341DA"/>
    <w:rsid w:val="008351D7"/>
    <w:rsid w:val="008359BF"/>
    <w:rsid w:val="0083647A"/>
    <w:rsid w:val="008368CA"/>
    <w:rsid w:val="00837784"/>
    <w:rsid w:val="00841C3C"/>
    <w:rsid w:val="00843F48"/>
    <w:rsid w:val="008440CF"/>
    <w:rsid w:val="0084419E"/>
    <w:rsid w:val="0084641A"/>
    <w:rsid w:val="008465CF"/>
    <w:rsid w:val="00847D79"/>
    <w:rsid w:val="00851D81"/>
    <w:rsid w:val="0085286D"/>
    <w:rsid w:val="00852BA0"/>
    <w:rsid w:val="0085531C"/>
    <w:rsid w:val="00855C7D"/>
    <w:rsid w:val="0086125F"/>
    <w:rsid w:val="00861BEE"/>
    <w:rsid w:val="00861FE7"/>
    <w:rsid w:val="0086271A"/>
    <w:rsid w:val="008627CC"/>
    <w:rsid w:val="00863175"/>
    <w:rsid w:val="0086396D"/>
    <w:rsid w:val="008651D4"/>
    <w:rsid w:val="00865450"/>
    <w:rsid w:val="00873C27"/>
    <w:rsid w:val="00875FE6"/>
    <w:rsid w:val="008764D8"/>
    <w:rsid w:val="008806DE"/>
    <w:rsid w:val="00881D3E"/>
    <w:rsid w:val="0088249D"/>
    <w:rsid w:val="008841AD"/>
    <w:rsid w:val="00884AA7"/>
    <w:rsid w:val="00885164"/>
    <w:rsid w:val="00885843"/>
    <w:rsid w:val="00887324"/>
    <w:rsid w:val="00891544"/>
    <w:rsid w:val="0089316B"/>
    <w:rsid w:val="00897393"/>
    <w:rsid w:val="008A2181"/>
    <w:rsid w:val="008A2C5D"/>
    <w:rsid w:val="008A4386"/>
    <w:rsid w:val="008A48F5"/>
    <w:rsid w:val="008A6136"/>
    <w:rsid w:val="008A6D2B"/>
    <w:rsid w:val="008A7600"/>
    <w:rsid w:val="008B06BF"/>
    <w:rsid w:val="008B22EC"/>
    <w:rsid w:val="008B43AF"/>
    <w:rsid w:val="008B479D"/>
    <w:rsid w:val="008B4C2B"/>
    <w:rsid w:val="008B7377"/>
    <w:rsid w:val="008C4371"/>
    <w:rsid w:val="008C7D7E"/>
    <w:rsid w:val="008D1491"/>
    <w:rsid w:val="008D17C2"/>
    <w:rsid w:val="008D2810"/>
    <w:rsid w:val="008D2BD5"/>
    <w:rsid w:val="008D6D1A"/>
    <w:rsid w:val="008D6E78"/>
    <w:rsid w:val="008E3B25"/>
    <w:rsid w:val="008E5272"/>
    <w:rsid w:val="008E6B1D"/>
    <w:rsid w:val="008E6C64"/>
    <w:rsid w:val="008E7EA7"/>
    <w:rsid w:val="008F09A3"/>
    <w:rsid w:val="008F0BD1"/>
    <w:rsid w:val="008F2ACC"/>
    <w:rsid w:val="008F2C5A"/>
    <w:rsid w:val="008F5F89"/>
    <w:rsid w:val="009002EB"/>
    <w:rsid w:val="00900DE6"/>
    <w:rsid w:val="009015C8"/>
    <w:rsid w:val="00902482"/>
    <w:rsid w:val="00902932"/>
    <w:rsid w:val="0090349F"/>
    <w:rsid w:val="00904711"/>
    <w:rsid w:val="00905FBB"/>
    <w:rsid w:val="009074D5"/>
    <w:rsid w:val="00907B1B"/>
    <w:rsid w:val="00910DE0"/>
    <w:rsid w:val="0091496E"/>
    <w:rsid w:val="00915F00"/>
    <w:rsid w:val="009232C0"/>
    <w:rsid w:val="00923F5D"/>
    <w:rsid w:val="00924CF5"/>
    <w:rsid w:val="00924F5C"/>
    <w:rsid w:val="00926C81"/>
    <w:rsid w:val="009274DD"/>
    <w:rsid w:val="00930267"/>
    <w:rsid w:val="0093067B"/>
    <w:rsid w:val="00930DE7"/>
    <w:rsid w:val="00931863"/>
    <w:rsid w:val="009323F1"/>
    <w:rsid w:val="009325A6"/>
    <w:rsid w:val="009326BF"/>
    <w:rsid w:val="00933FD7"/>
    <w:rsid w:val="00936742"/>
    <w:rsid w:val="00936B09"/>
    <w:rsid w:val="00936DAE"/>
    <w:rsid w:val="00937CEB"/>
    <w:rsid w:val="009413CB"/>
    <w:rsid w:val="00941C47"/>
    <w:rsid w:val="00941CE1"/>
    <w:rsid w:val="00941FA7"/>
    <w:rsid w:val="009425F1"/>
    <w:rsid w:val="0094349E"/>
    <w:rsid w:val="009442FE"/>
    <w:rsid w:val="009470AC"/>
    <w:rsid w:val="0095033B"/>
    <w:rsid w:val="00951B63"/>
    <w:rsid w:val="009533C2"/>
    <w:rsid w:val="00953E3E"/>
    <w:rsid w:val="00954872"/>
    <w:rsid w:val="00954CF1"/>
    <w:rsid w:val="00956C0E"/>
    <w:rsid w:val="0096211B"/>
    <w:rsid w:val="00962201"/>
    <w:rsid w:val="0096369C"/>
    <w:rsid w:val="009645B9"/>
    <w:rsid w:val="00964976"/>
    <w:rsid w:val="00966563"/>
    <w:rsid w:val="009670F6"/>
    <w:rsid w:val="00967E71"/>
    <w:rsid w:val="009740DB"/>
    <w:rsid w:val="00974740"/>
    <w:rsid w:val="00975091"/>
    <w:rsid w:val="009777E1"/>
    <w:rsid w:val="00977F6D"/>
    <w:rsid w:val="00981A95"/>
    <w:rsid w:val="00982379"/>
    <w:rsid w:val="00982A7A"/>
    <w:rsid w:val="00983E39"/>
    <w:rsid w:val="00992B8D"/>
    <w:rsid w:val="00992E25"/>
    <w:rsid w:val="00992EF7"/>
    <w:rsid w:val="0099537E"/>
    <w:rsid w:val="009958ED"/>
    <w:rsid w:val="00996E91"/>
    <w:rsid w:val="009A2FD6"/>
    <w:rsid w:val="009A4537"/>
    <w:rsid w:val="009A49CB"/>
    <w:rsid w:val="009A7A8E"/>
    <w:rsid w:val="009A7CDA"/>
    <w:rsid w:val="009B0C30"/>
    <w:rsid w:val="009B472D"/>
    <w:rsid w:val="009B4CB6"/>
    <w:rsid w:val="009B5788"/>
    <w:rsid w:val="009B6906"/>
    <w:rsid w:val="009B7C4C"/>
    <w:rsid w:val="009B7ECB"/>
    <w:rsid w:val="009C04B5"/>
    <w:rsid w:val="009C0F77"/>
    <w:rsid w:val="009C25ED"/>
    <w:rsid w:val="009C30D4"/>
    <w:rsid w:val="009C57FB"/>
    <w:rsid w:val="009D118F"/>
    <w:rsid w:val="009D3B78"/>
    <w:rsid w:val="009D5CAC"/>
    <w:rsid w:val="009D6067"/>
    <w:rsid w:val="009E1BAB"/>
    <w:rsid w:val="009E2B4D"/>
    <w:rsid w:val="009E302C"/>
    <w:rsid w:val="009E3132"/>
    <w:rsid w:val="009E6074"/>
    <w:rsid w:val="009E6E89"/>
    <w:rsid w:val="009F038A"/>
    <w:rsid w:val="009F306A"/>
    <w:rsid w:val="009F3CFE"/>
    <w:rsid w:val="009F4361"/>
    <w:rsid w:val="009F5599"/>
    <w:rsid w:val="009F72A9"/>
    <w:rsid w:val="00A01754"/>
    <w:rsid w:val="00A0321D"/>
    <w:rsid w:val="00A03773"/>
    <w:rsid w:val="00A0399A"/>
    <w:rsid w:val="00A04514"/>
    <w:rsid w:val="00A07B5E"/>
    <w:rsid w:val="00A10B29"/>
    <w:rsid w:val="00A11A07"/>
    <w:rsid w:val="00A15761"/>
    <w:rsid w:val="00A15AC5"/>
    <w:rsid w:val="00A20A55"/>
    <w:rsid w:val="00A2204D"/>
    <w:rsid w:val="00A230C2"/>
    <w:rsid w:val="00A23678"/>
    <w:rsid w:val="00A23AC0"/>
    <w:rsid w:val="00A23D06"/>
    <w:rsid w:val="00A30010"/>
    <w:rsid w:val="00A3085C"/>
    <w:rsid w:val="00A34320"/>
    <w:rsid w:val="00A34C76"/>
    <w:rsid w:val="00A35BB5"/>
    <w:rsid w:val="00A37F04"/>
    <w:rsid w:val="00A43154"/>
    <w:rsid w:val="00A43443"/>
    <w:rsid w:val="00A44819"/>
    <w:rsid w:val="00A45EE6"/>
    <w:rsid w:val="00A46F81"/>
    <w:rsid w:val="00A47EB5"/>
    <w:rsid w:val="00A52E22"/>
    <w:rsid w:val="00A53CDF"/>
    <w:rsid w:val="00A5758D"/>
    <w:rsid w:val="00A63512"/>
    <w:rsid w:val="00A63C99"/>
    <w:rsid w:val="00A6490A"/>
    <w:rsid w:val="00A65656"/>
    <w:rsid w:val="00A67518"/>
    <w:rsid w:val="00A6766F"/>
    <w:rsid w:val="00A7030F"/>
    <w:rsid w:val="00A709E3"/>
    <w:rsid w:val="00A70D18"/>
    <w:rsid w:val="00A717CD"/>
    <w:rsid w:val="00A71F79"/>
    <w:rsid w:val="00A73344"/>
    <w:rsid w:val="00A744F9"/>
    <w:rsid w:val="00A754DF"/>
    <w:rsid w:val="00A80724"/>
    <w:rsid w:val="00A81D7A"/>
    <w:rsid w:val="00A81E51"/>
    <w:rsid w:val="00A81F72"/>
    <w:rsid w:val="00A82649"/>
    <w:rsid w:val="00A82BFA"/>
    <w:rsid w:val="00A8560C"/>
    <w:rsid w:val="00A87030"/>
    <w:rsid w:val="00A87D0F"/>
    <w:rsid w:val="00A937DB"/>
    <w:rsid w:val="00A94443"/>
    <w:rsid w:val="00A94C5B"/>
    <w:rsid w:val="00A95567"/>
    <w:rsid w:val="00A957B7"/>
    <w:rsid w:val="00AA155B"/>
    <w:rsid w:val="00AA228F"/>
    <w:rsid w:val="00AB01A1"/>
    <w:rsid w:val="00AB0D42"/>
    <w:rsid w:val="00AB1B58"/>
    <w:rsid w:val="00AB1B87"/>
    <w:rsid w:val="00AB35A0"/>
    <w:rsid w:val="00AB56A0"/>
    <w:rsid w:val="00AB6B12"/>
    <w:rsid w:val="00AB71E0"/>
    <w:rsid w:val="00AB783D"/>
    <w:rsid w:val="00AC07CF"/>
    <w:rsid w:val="00AC23B5"/>
    <w:rsid w:val="00AC4380"/>
    <w:rsid w:val="00AC493E"/>
    <w:rsid w:val="00AD2B3C"/>
    <w:rsid w:val="00AD3ABE"/>
    <w:rsid w:val="00AD4CF8"/>
    <w:rsid w:val="00AD51DA"/>
    <w:rsid w:val="00AD616E"/>
    <w:rsid w:val="00AE02FE"/>
    <w:rsid w:val="00AE1BCC"/>
    <w:rsid w:val="00AE1C1F"/>
    <w:rsid w:val="00AE3F8B"/>
    <w:rsid w:val="00AE4F85"/>
    <w:rsid w:val="00AE534F"/>
    <w:rsid w:val="00AE67B9"/>
    <w:rsid w:val="00AE749D"/>
    <w:rsid w:val="00AE75B6"/>
    <w:rsid w:val="00AE7A86"/>
    <w:rsid w:val="00AF0AA6"/>
    <w:rsid w:val="00AF1049"/>
    <w:rsid w:val="00AF1E4E"/>
    <w:rsid w:val="00AF2FA2"/>
    <w:rsid w:val="00AF654F"/>
    <w:rsid w:val="00AF78D3"/>
    <w:rsid w:val="00AF7B33"/>
    <w:rsid w:val="00AF7DA5"/>
    <w:rsid w:val="00B0093B"/>
    <w:rsid w:val="00B01BFB"/>
    <w:rsid w:val="00B01D36"/>
    <w:rsid w:val="00B0269D"/>
    <w:rsid w:val="00B0418D"/>
    <w:rsid w:val="00B04CB6"/>
    <w:rsid w:val="00B05594"/>
    <w:rsid w:val="00B06B70"/>
    <w:rsid w:val="00B114D1"/>
    <w:rsid w:val="00B12C23"/>
    <w:rsid w:val="00B144E5"/>
    <w:rsid w:val="00B14543"/>
    <w:rsid w:val="00B165BD"/>
    <w:rsid w:val="00B17144"/>
    <w:rsid w:val="00B215FF"/>
    <w:rsid w:val="00B222A7"/>
    <w:rsid w:val="00B24F59"/>
    <w:rsid w:val="00B251A2"/>
    <w:rsid w:val="00B261B2"/>
    <w:rsid w:val="00B261E0"/>
    <w:rsid w:val="00B26D2D"/>
    <w:rsid w:val="00B30C52"/>
    <w:rsid w:val="00B33B02"/>
    <w:rsid w:val="00B33B21"/>
    <w:rsid w:val="00B34AB3"/>
    <w:rsid w:val="00B35DB5"/>
    <w:rsid w:val="00B36063"/>
    <w:rsid w:val="00B364FF"/>
    <w:rsid w:val="00B404A4"/>
    <w:rsid w:val="00B432CC"/>
    <w:rsid w:val="00B43EF7"/>
    <w:rsid w:val="00B44135"/>
    <w:rsid w:val="00B45323"/>
    <w:rsid w:val="00B462E2"/>
    <w:rsid w:val="00B502A3"/>
    <w:rsid w:val="00B50A37"/>
    <w:rsid w:val="00B51ACB"/>
    <w:rsid w:val="00B52245"/>
    <w:rsid w:val="00B5320C"/>
    <w:rsid w:val="00B543AA"/>
    <w:rsid w:val="00B57272"/>
    <w:rsid w:val="00B5730E"/>
    <w:rsid w:val="00B5733E"/>
    <w:rsid w:val="00B5780F"/>
    <w:rsid w:val="00B6183A"/>
    <w:rsid w:val="00B61925"/>
    <w:rsid w:val="00B61EE5"/>
    <w:rsid w:val="00B6274D"/>
    <w:rsid w:val="00B62BCA"/>
    <w:rsid w:val="00B63E53"/>
    <w:rsid w:val="00B64DA1"/>
    <w:rsid w:val="00B65A3B"/>
    <w:rsid w:val="00B6610A"/>
    <w:rsid w:val="00B716E7"/>
    <w:rsid w:val="00B719F5"/>
    <w:rsid w:val="00B7202B"/>
    <w:rsid w:val="00B7221C"/>
    <w:rsid w:val="00B73A14"/>
    <w:rsid w:val="00B7467A"/>
    <w:rsid w:val="00B755F3"/>
    <w:rsid w:val="00B767BD"/>
    <w:rsid w:val="00B76D3C"/>
    <w:rsid w:val="00B77E67"/>
    <w:rsid w:val="00B80BA6"/>
    <w:rsid w:val="00B80D13"/>
    <w:rsid w:val="00B81AA8"/>
    <w:rsid w:val="00B82000"/>
    <w:rsid w:val="00B826D7"/>
    <w:rsid w:val="00B867E4"/>
    <w:rsid w:val="00B92CB4"/>
    <w:rsid w:val="00B93DDC"/>
    <w:rsid w:val="00B945AD"/>
    <w:rsid w:val="00B94F2A"/>
    <w:rsid w:val="00B952BF"/>
    <w:rsid w:val="00B96AE0"/>
    <w:rsid w:val="00B97046"/>
    <w:rsid w:val="00BA4C16"/>
    <w:rsid w:val="00BB35CD"/>
    <w:rsid w:val="00BB4016"/>
    <w:rsid w:val="00BB79D6"/>
    <w:rsid w:val="00BC052E"/>
    <w:rsid w:val="00BC1FAA"/>
    <w:rsid w:val="00BC4EBE"/>
    <w:rsid w:val="00BC571D"/>
    <w:rsid w:val="00BC6460"/>
    <w:rsid w:val="00BD136D"/>
    <w:rsid w:val="00BD1874"/>
    <w:rsid w:val="00BD1F8A"/>
    <w:rsid w:val="00BD36E9"/>
    <w:rsid w:val="00BD3708"/>
    <w:rsid w:val="00BD4917"/>
    <w:rsid w:val="00BD5090"/>
    <w:rsid w:val="00BD662B"/>
    <w:rsid w:val="00BD77F0"/>
    <w:rsid w:val="00BE0AA8"/>
    <w:rsid w:val="00BE2EE4"/>
    <w:rsid w:val="00BF0AF8"/>
    <w:rsid w:val="00BF1445"/>
    <w:rsid w:val="00BF1CEE"/>
    <w:rsid w:val="00BF28E8"/>
    <w:rsid w:val="00BF467A"/>
    <w:rsid w:val="00BF48BC"/>
    <w:rsid w:val="00BF621B"/>
    <w:rsid w:val="00C0029A"/>
    <w:rsid w:val="00C002D1"/>
    <w:rsid w:val="00C01710"/>
    <w:rsid w:val="00C0251B"/>
    <w:rsid w:val="00C04501"/>
    <w:rsid w:val="00C04845"/>
    <w:rsid w:val="00C04E6F"/>
    <w:rsid w:val="00C057BF"/>
    <w:rsid w:val="00C05DD8"/>
    <w:rsid w:val="00C06B5D"/>
    <w:rsid w:val="00C07355"/>
    <w:rsid w:val="00C10CC6"/>
    <w:rsid w:val="00C110B5"/>
    <w:rsid w:val="00C112BF"/>
    <w:rsid w:val="00C13EB4"/>
    <w:rsid w:val="00C15067"/>
    <w:rsid w:val="00C15A34"/>
    <w:rsid w:val="00C23CAC"/>
    <w:rsid w:val="00C25DFE"/>
    <w:rsid w:val="00C271CD"/>
    <w:rsid w:val="00C30553"/>
    <w:rsid w:val="00C3065F"/>
    <w:rsid w:val="00C32F79"/>
    <w:rsid w:val="00C35B32"/>
    <w:rsid w:val="00C41EA3"/>
    <w:rsid w:val="00C427C3"/>
    <w:rsid w:val="00C4373E"/>
    <w:rsid w:val="00C43A6C"/>
    <w:rsid w:val="00C44058"/>
    <w:rsid w:val="00C46A7E"/>
    <w:rsid w:val="00C46F82"/>
    <w:rsid w:val="00C500B8"/>
    <w:rsid w:val="00C50D32"/>
    <w:rsid w:val="00C5153D"/>
    <w:rsid w:val="00C52A9C"/>
    <w:rsid w:val="00C531DE"/>
    <w:rsid w:val="00C53A13"/>
    <w:rsid w:val="00C5438F"/>
    <w:rsid w:val="00C57FAA"/>
    <w:rsid w:val="00C61369"/>
    <w:rsid w:val="00C61ED5"/>
    <w:rsid w:val="00C64074"/>
    <w:rsid w:val="00C64749"/>
    <w:rsid w:val="00C70809"/>
    <w:rsid w:val="00C75FC3"/>
    <w:rsid w:val="00C77341"/>
    <w:rsid w:val="00C7761B"/>
    <w:rsid w:val="00C81D94"/>
    <w:rsid w:val="00C83585"/>
    <w:rsid w:val="00C84F74"/>
    <w:rsid w:val="00C855DB"/>
    <w:rsid w:val="00C85C6A"/>
    <w:rsid w:val="00C904CD"/>
    <w:rsid w:val="00C91831"/>
    <w:rsid w:val="00C93FFA"/>
    <w:rsid w:val="00C9489B"/>
    <w:rsid w:val="00C94EF4"/>
    <w:rsid w:val="00C957B4"/>
    <w:rsid w:val="00C96D56"/>
    <w:rsid w:val="00C97C02"/>
    <w:rsid w:val="00CA2EB1"/>
    <w:rsid w:val="00CA36B7"/>
    <w:rsid w:val="00CA523A"/>
    <w:rsid w:val="00CA54A6"/>
    <w:rsid w:val="00CA5830"/>
    <w:rsid w:val="00CB2AE5"/>
    <w:rsid w:val="00CB3E46"/>
    <w:rsid w:val="00CB603A"/>
    <w:rsid w:val="00CB75DB"/>
    <w:rsid w:val="00CB7913"/>
    <w:rsid w:val="00CC00A4"/>
    <w:rsid w:val="00CC1DBC"/>
    <w:rsid w:val="00CC3B2F"/>
    <w:rsid w:val="00CC7B50"/>
    <w:rsid w:val="00CD1855"/>
    <w:rsid w:val="00CD1975"/>
    <w:rsid w:val="00CD3662"/>
    <w:rsid w:val="00CE2FEA"/>
    <w:rsid w:val="00CE38A3"/>
    <w:rsid w:val="00CE3E8A"/>
    <w:rsid w:val="00CE595A"/>
    <w:rsid w:val="00CE7B39"/>
    <w:rsid w:val="00CF18C4"/>
    <w:rsid w:val="00CF440C"/>
    <w:rsid w:val="00CF6B3C"/>
    <w:rsid w:val="00D02ED5"/>
    <w:rsid w:val="00D03362"/>
    <w:rsid w:val="00D03737"/>
    <w:rsid w:val="00D03EEA"/>
    <w:rsid w:val="00D06669"/>
    <w:rsid w:val="00D1007B"/>
    <w:rsid w:val="00D10852"/>
    <w:rsid w:val="00D14B14"/>
    <w:rsid w:val="00D1508C"/>
    <w:rsid w:val="00D158BC"/>
    <w:rsid w:val="00D16144"/>
    <w:rsid w:val="00D16BE8"/>
    <w:rsid w:val="00D201BF"/>
    <w:rsid w:val="00D2050B"/>
    <w:rsid w:val="00D25FC7"/>
    <w:rsid w:val="00D26F59"/>
    <w:rsid w:val="00D27B63"/>
    <w:rsid w:val="00D27C35"/>
    <w:rsid w:val="00D30E16"/>
    <w:rsid w:val="00D311F7"/>
    <w:rsid w:val="00D313BF"/>
    <w:rsid w:val="00D32654"/>
    <w:rsid w:val="00D341BB"/>
    <w:rsid w:val="00D34DF6"/>
    <w:rsid w:val="00D35237"/>
    <w:rsid w:val="00D35569"/>
    <w:rsid w:val="00D361C4"/>
    <w:rsid w:val="00D37030"/>
    <w:rsid w:val="00D415E1"/>
    <w:rsid w:val="00D41950"/>
    <w:rsid w:val="00D4371D"/>
    <w:rsid w:val="00D43E17"/>
    <w:rsid w:val="00D4582D"/>
    <w:rsid w:val="00D52549"/>
    <w:rsid w:val="00D53108"/>
    <w:rsid w:val="00D541B8"/>
    <w:rsid w:val="00D55B4E"/>
    <w:rsid w:val="00D57629"/>
    <w:rsid w:val="00D5771A"/>
    <w:rsid w:val="00D6471D"/>
    <w:rsid w:val="00D70020"/>
    <w:rsid w:val="00D72CD4"/>
    <w:rsid w:val="00D72D0B"/>
    <w:rsid w:val="00D8442F"/>
    <w:rsid w:val="00D84507"/>
    <w:rsid w:val="00D85366"/>
    <w:rsid w:val="00D90088"/>
    <w:rsid w:val="00D9073E"/>
    <w:rsid w:val="00D917BC"/>
    <w:rsid w:val="00D929E7"/>
    <w:rsid w:val="00D93BC3"/>
    <w:rsid w:val="00D93EEE"/>
    <w:rsid w:val="00D96791"/>
    <w:rsid w:val="00DA0103"/>
    <w:rsid w:val="00DA06FE"/>
    <w:rsid w:val="00DA1392"/>
    <w:rsid w:val="00DA3F8A"/>
    <w:rsid w:val="00DA44EB"/>
    <w:rsid w:val="00DA57F1"/>
    <w:rsid w:val="00DB29BE"/>
    <w:rsid w:val="00DB31B3"/>
    <w:rsid w:val="00DB3814"/>
    <w:rsid w:val="00DC1479"/>
    <w:rsid w:val="00DC1888"/>
    <w:rsid w:val="00DD170F"/>
    <w:rsid w:val="00DD2BFC"/>
    <w:rsid w:val="00DD34C2"/>
    <w:rsid w:val="00DD43B9"/>
    <w:rsid w:val="00DD7E56"/>
    <w:rsid w:val="00DE483C"/>
    <w:rsid w:val="00DE6902"/>
    <w:rsid w:val="00DE6AB0"/>
    <w:rsid w:val="00DE6C49"/>
    <w:rsid w:val="00DF0D64"/>
    <w:rsid w:val="00DF1F9C"/>
    <w:rsid w:val="00DF4904"/>
    <w:rsid w:val="00DF5D64"/>
    <w:rsid w:val="00DF695B"/>
    <w:rsid w:val="00E0047F"/>
    <w:rsid w:val="00E00DAF"/>
    <w:rsid w:val="00E011EE"/>
    <w:rsid w:val="00E03056"/>
    <w:rsid w:val="00E03DDC"/>
    <w:rsid w:val="00E05473"/>
    <w:rsid w:val="00E05A94"/>
    <w:rsid w:val="00E05AC6"/>
    <w:rsid w:val="00E063C6"/>
    <w:rsid w:val="00E06A41"/>
    <w:rsid w:val="00E116B4"/>
    <w:rsid w:val="00E11CD2"/>
    <w:rsid w:val="00E131B4"/>
    <w:rsid w:val="00E14F94"/>
    <w:rsid w:val="00E1523C"/>
    <w:rsid w:val="00E1613B"/>
    <w:rsid w:val="00E16A8E"/>
    <w:rsid w:val="00E16F07"/>
    <w:rsid w:val="00E20E60"/>
    <w:rsid w:val="00E22C0B"/>
    <w:rsid w:val="00E23241"/>
    <w:rsid w:val="00E262B5"/>
    <w:rsid w:val="00E2663F"/>
    <w:rsid w:val="00E2775F"/>
    <w:rsid w:val="00E30692"/>
    <w:rsid w:val="00E33621"/>
    <w:rsid w:val="00E33EAB"/>
    <w:rsid w:val="00E36AAB"/>
    <w:rsid w:val="00E36B64"/>
    <w:rsid w:val="00E439FB"/>
    <w:rsid w:val="00E43DEA"/>
    <w:rsid w:val="00E479A1"/>
    <w:rsid w:val="00E509FB"/>
    <w:rsid w:val="00E50C32"/>
    <w:rsid w:val="00E514CA"/>
    <w:rsid w:val="00E53597"/>
    <w:rsid w:val="00E542A5"/>
    <w:rsid w:val="00E557FB"/>
    <w:rsid w:val="00E55F46"/>
    <w:rsid w:val="00E5717E"/>
    <w:rsid w:val="00E60A84"/>
    <w:rsid w:val="00E61164"/>
    <w:rsid w:val="00E629A2"/>
    <w:rsid w:val="00E62CD6"/>
    <w:rsid w:val="00E62D9D"/>
    <w:rsid w:val="00E62F62"/>
    <w:rsid w:val="00E636F5"/>
    <w:rsid w:val="00E63973"/>
    <w:rsid w:val="00E6520D"/>
    <w:rsid w:val="00E6531F"/>
    <w:rsid w:val="00E66051"/>
    <w:rsid w:val="00E7217F"/>
    <w:rsid w:val="00E733FB"/>
    <w:rsid w:val="00E74BD5"/>
    <w:rsid w:val="00E805A1"/>
    <w:rsid w:val="00E80A27"/>
    <w:rsid w:val="00E812AE"/>
    <w:rsid w:val="00E815C8"/>
    <w:rsid w:val="00E82D62"/>
    <w:rsid w:val="00E8320F"/>
    <w:rsid w:val="00E844EA"/>
    <w:rsid w:val="00E846B7"/>
    <w:rsid w:val="00E860D2"/>
    <w:rsid w:val="00E86AF5"/>
    <w:rsid w:val="00E86D9F"/>
    <w:rsid w:val="00E90E49"/>
    <w:rsid w:val="00E91004"/>
    <w:rsid w:val="00E929F2"/>
    <w:rsid w:val="00E92C34"/>
    <w:rsid w:val="00E92C3D"/>
    <w:rsid w:val="00E93D52"/>
    <w:rsid w:val="00E95F64"/>
    <w:rsid w:val="00E972ED"/>
    <w:rsid w:val="00E9782A"/>
    <w:rsid w:val="00E978D4"/>
    <w:rsid w:val="00E97B6E"/>
    <w:rsid w:val="00EA34EF"/>
    <w:rsid w:val="00EA4301"/>
    <w:rsid w:val="00EA45C4"/>
    <w:rsid w:val="00EA7771"/>
    <w:rsid w:val="00EA7B2E"/>
    <w:rsid w:val="00EA7DE7"/>
    <w:rsid w:val="00EB247F"/>
    <w:rsid w:val="00EB33E6"/>
    <w:rsid w:val="00EB4FE5"/>
    <w:rsid w:val="00EB631C"/>
    <w:rsid w:val="00EC3A63"/>
    <w:rsid w:val="00EC57B8"/>
    <w:rsid w:val="00EC77A8"/>
    <w:rsid w:val="00ED3FA1"/>
    <w:rsid w:val="00ED4DCE"/>
    <w:rsid w:val="00ED737A"/>
    <w:rsid w:val="00ED7489"/>
    <w:rsid w:val="00EE0272"/>
    <w:rsid w:val="00EE22B2"/>
    <w:rsid w:val="00EE274A"/>
    <w:rsid w:val="00EE2FA4"/>
    <w:rsid w:val="00EE3925"/>
    <w:rsid w:val="00EF1E5D"/>
    <w:rsid w:val="00EF21F4"/>
    <w:rsid w:val="00EF2247"/>
    <w:rsid w:val="00EF388B"/>
    <w:rsid w:val="00EF4688"/>
    <w:rsid w:val="00EF589A"/>
    <w:rsid w:val="00EF6D60"/>
    <w:rsid w:val="00F0055C"/>
    <w:rsid w:val="00F007E2"/>
    <w:rsid w:val="00F012E1"/>
    <w:rsid w:val="00F0511D"/>
    <w:rsid w:val="00F05491"/>
    <w:rsid w:val="00F0595F"/>
    <w:rsid w:val="00F0598F"/>
    <w:rsid w:val="00F06F88"/>
    <w:rsid w:val="00F07CF5"/>
    <w:rsid w:val="00F139B2"/>
    <w:rsid w:val="00F15AEE"/>
    <w:rsid w:val="00F219DA"/>
    <w:rsid w:val="00F25D37"/>
    <w:rsid w:val="00F26176"/>
    <w:rsid w:val="00F301DC"/>
    <w:rsid w:val="00F3101C"/>
    <w:rsid w:val="00F346F2"/>
    <w:rsid w:val="00F3706A"/>
    <w:rsid w:val="00F37865"/>
    <w:rsid w:val="00F42421"/>
    <w:rsid w:val="00F42841"/>
    <w:rsid w:val="00F4393C"/>
    <w:rsid w:val="00F44787"/>
    <w:rsid w:val="00F44D81"/>
    <w:rsid w:val="00F45992"/>
    <w:rsid w:val="00F45B8A"/>
    <w:rsid w:val="00F45DBB"/>
    <w:rsid w:val="00F46737"/>
    <w:rsid w:val="00F46C9E"/>
    <w:rsid w:val="00F50292"/>
    <w:rsid w:val="00F517CB"/>
    <w:rsid w:val="00F51817"/>
    <w:rsid w:val="00F51D99"/>
    <w:rsid w:val="00F51E23"/>
    <w:rsid w:val="00F52595"/>
    <w:rsid w:val="00F529AD"/>
    <w:rsid w:val="00F53092"/>
    <w:rsid w:val="00F530FC"/>
    <w:rsid w:val="00F53527"/>
    <w:rsid w:val="00F53D8B"/>
    <w:rsid w:val="00F54237"/>
    <w:rsid w:val="00F575AC"/>
    <w:rsid w:val="00F61DCA"/>
    <w:rsid w:val="00F626F0"/>
    <w:rsid w:val="00F63C32"/>
    <w:rsid w:val="00F63FD7"/>
    <w:rsid w:val="00F64BE9"/>
    <w:rsid w:val="00F66D25"/>
    <w:rsid w:val="00F73235"/>
    <w:rsid w:val="00F7332F"/>
    <w:rsid w:val="00F73A02"/>
    <w:rsid w:val="00F74517"/>
    <w:rsid w:val="00F76357"/>
    <w:rsid w:val="00F76FFD"/>
    <w:rsid w:val="00F84DB6"/>
    <w:rsid w:val="00F85FFB"/>
    <w:rsid w:val="00F90D56"/>
    <w:rsid w:val="00F929DE"/>
    <w:rsid w:val="00F92A60"/>
    <w:rsid w:val="00FA0587"/>
    <w:rsid w:val="00FA11CE"/>
    <w:rsid w:val="00FA2194"/>
    <w:rsid w:val="00FA2B31"/>
    <w:rsid w:val="00FA2F31"/>
    <w:rsid w:val="00FA5114"/>
    <w:rsid w:val="00FA6897"/>
    <w:rsid w:val="00FA728A"/>
    <w:rsid w:val="00FA7C26"/>
    <w:rsid w:val="00FB2165"/>
    <w:rsid w:val="00FB2C41"/>
    <w:rsid w:val="00FB2C53"/>
    <w:rsid w:val="00FB2DC0"/>
    <w:rsid w:val="00FB3AB3"/>
    <w:rsid w:val="00FB649C"/>
    <w:rsid w:val="00FB69D6"/>
    <w:rsid w:val="00FB73C1"/>
    <w:rsid w:val="00FC033A"/>
    <w:rsid w:val="00FC1E74"/>
    <w:rsid w:val="00FC1F25"/>
    <w:rsid w:val="00FC2C8B"/>
    <w:rsid w:val="00FC33EF"/>
    <w:rsid w:val="00FC612E"/>
    <w:rsid w:val="00FD01E2"/>
    <w:rsid w:val="00FD0586"/>
    <w:rsid w:val="00FD07CE"/>
    <w:rsid w:val="00FD2788"/>
    <w:rsid w:val="00FD77AF"/>
    <w:rsid w:val="00FE03A7"/>
    <w:rsid w:val="00FE126E"/>
    <w:rsid w:val="00FE17F4"/>
    <w:rsid w:val="00FE421B"/>
    <w:rsid w:val="00FE53D4"/>
    <w:rsid w:val="00FE5549"/>
    <w:rsid w:val="00FF038A"/>
    <w:rsid w:val="00FF0F1D"/>
    <w:rsid w:val="00FF2227"/>
    <w:rsid w:val="00FF47F5"/>
    <w:rsid w:val="00FF4D3A"/>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5B4A3BC6-05ED-42B7-8996-B8434355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2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6"/>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C07355"/>
    <w:pPr>
      <w:keepNext/>
      <w:keepLines/>
      <w:spacing w:before="20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2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pPr>
      <w:keepNext/>
      <w:keepLines/>
      <w:numPr>
        <w:ilvl w:val="5"/>
        <w:numId w:val="2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numPr>
        <w:numId w:val="24"/>
      </w:num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customStyle="1" w:styleId="UnresolvedMention1">
    <w:name w:val="Unresolved Mention1"/>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semiHidden/>
    <w:unhideWhenUsed/>
    <w:rsid w:val="0037349A"/>
    <w:pPr>
      <w:spacing w:after="160" w:line="256" w:lineRule="auto"/>
      <w:jc w:val="left"/>
    </w:pPr>
    <w:rPr>
      <w:rFonts w:asciiTheme="minorHAnsi" w:hAnsiTheme="minorHAnsi"/>
    </w:rPr>
  </w:style>
  <w:style w:type="table" w:styleId="MediumGrid3-Accent5">
    <w:name w:val="Medium Grid 3 Accent 5"/>
    <w:basedOn w:val="TableNormal"/>
    <w:uiPriority w:val="69"/>
    <w:rsid w:val="00C112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1">
    <w:name w:val="Light List Accent 1"/>
    <w:basedOn w:val="TableNormal"/>
    <w:uiPriority w:val="61"/>
    <w:rsid w:val="00D341B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ED4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58496971">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318645">
      <w:bodyDiv w:val="1"/>
      <w:marLeft w:val="0"/>
      <w:marRight w:val="0"/>
      <w:marTop w:val="0"/>
      <w:marBottom w:val="0"/>
      <w:divBdr>
        <w:top w:val="none" w:sz="0" w:space="0" w:color="auto"/>
        <w:left w:val="none" w:sz="0" w:space="0" w:color="auto"/>
        <w:bottom w:val="none" w:sz="0" w:space="0" w:color="auto"/>
        <w:right w:val="none" w:sz="0" w:space="0" w:color="auto"/>
      </w:divBdr>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56332766">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2987775">
      <w:bodyDiv w:val="1"/>
      <w:marLeft w:val="0"/>
      <w:marRight w:val="0"/>
      <w:marTop w:val="0"/>
      <w:marBottom w:val="0"/>
      <w:divBdr>
        <w:top w:val="none" w:sz="0" w:space="0" w:color="auto"/>
        <w:left w:val="none" w:sz="0" w:space="0" w:color="auto"/>
        <w:bottom w:val="none" w:sz="0" w:space="0" w:color="auto"/>
        <w:right w:val="none" w:sz="0" w:space="0" w:color="auto"/>
      </w:divBdr>
      <w:divsChild>
        <w:div w:id="45184502">
          <w:marLeft w:val="480"/>
          <w:marRight w:val="0"/>
          <w:marTop w:val="0"/>
          <w:marBottom w:val="0"/>
          <w:divBdr>
            <w:top w:val="none" w:sz="0" w:space="0" w:color="auto"/>
            <w:left w:val="none" w:sz="0" w:space="0" w:color="auto"/>
            <w:bottom w:val="none" w:sz="0" w:space="0" w:color="auto"/>
            <w:right w:val="none" w:sz="0" w:space="0" w:color="auto"/>
          </w:divBdr>
          <w:divsChild>
            <w:div w:id="1399553142">
              <w:marLeft w:val="0"/>
              <w:marRight w:val="0"/>
              <w:marTop w:val="0"/>
              <w:marBottom w:val="0"/>
              <w:divBdr>
                <w:top w:val="none" w:sz="0" w:space="0" w:color="auto"/>
                <w:left w:val="none" w:sz="0" w:space="0" w:color="auto"/>
                <w:bottom w:val="none" w:sz="0" w:space="0" w:color="auto"/>
                <w:right w:val="none" w:sz="0" w:space="0" w:color="auto"/>
              </w:divBdr>
            </w:div>
            <w:div w:id="1689872014">
              <w:marLeft w:val="0"/>
              <w:marRight w:val="0"/>
              <w:marTop w:val="0"/>
              <w:marBottom w:val="0"/>
              <w:divBdr>
                <w:top w:val="none" w:sz="0" w:space="0" w:color="auto"/>
                <w:left w:val="none" w:sz="0" w:space="0" w:color="auto"/>
                <w:bottom w:val="none" w:sz="0" w:space="0" w:color="auto"/>
                <w:right w:val="none" w:sz="0" w:space="0" w:color="auto"/>
              </w:divBdr>
            </w:div>
            <w:div w:id="168762119">
              <w:marLeft w:val="0"/>
              <w:marRight w:val="0"/>
              <w:marTop w:val="0"/>
              <w:marBottom w:val="0"/>
              <w:divBdr>
                <w:top w:val="none" w:sz="0" w:space="0" w:color="auto"/>
                <w:left w:val="none" w:sz="0" w:space="0" w:color="auto"/>
                <w:bottom w:val="none" w:sz="0" w:space="0" w:color="auto"/>
                <w:right w:val="none" w:sz="0" w:space="0" w:color="auto"/>
              </w:divBdr>
            </w:div>
            <w:div w:id="1723821010">
              <w:marLeft w:val="0"/>
              <w:marRight w:val="0"/>
              <w:marTop w:val="0"/>
              <w:marBottom w:val="0"/>
              <w:divBdr>
                <w:top w:val="none" w:sz="0" w:space="0" w:color="auto"/>
                <w:left w:val="none" w:sz="0" w:space="0" w:color="auto"/>
                <w:bottom w:val="none" w:sz="0" w:space="0" w:color="auto"/>
                <w:right w:val="none" w:sz="0" w:space="0" w:color="auto"/>
              </w:divBdr>
            </w:div>
            <w:div w:id="2084907093">
              <w:marLeft w:val="0"/>
              <w:marRight w:val="0"/>
              <w:marTop w:val="0"/>
              <w:marBottom w:val="0"/>
              <w:divBdr>
                <w:top w:val="none" w:sz="0" w:space="0" w:color="auto"/>
                <w:left w:val="none" w:sz="0" w:space="0" w:color="auto"/>
                <w:bottom w:val="none" w:sz="0" w:space="0" w:color="auto"/>
                <w:right w:val="none" w:sz="0" w:space="0" w:color="auto"/>
              </w:divBdr>
            </w:div>
            <w:div w:id="1518344530">
              <w:marLeft w:val="0"/>
              <w:marRight w:val="0"/>
              <w:marTop w:val="0"/>
              <w:marBottom w:val="0"/>
              <w:divBdr>
                <w:top w:val="none" w:sz="0" w:space="0" w:color="auto"/>
                <w:left w:val="none" w:sz="0" w:space="0" w:color="auto"/>
                <w:bottom w:val="none" w:sz="0" w:space="0" w:color="auto"/>
                <w:right w:val="none" w:sz="0" w:space="0" w:color="auto"/>
              </w:divBdr>
            </w:div>
            <w:div w:id="1823349495">
              <w:marLeft w:val="0"/>
              <w:marRight w:val="0"/>
              <w:marTop w:val="0"/>
              <w:marBottom w:val="0"/>
              <w:divBdr>
                <w:top w:val="none" w:sz="0" w:space="0" w:color="auto"/>
                <w:left w:val="none" w:sz="0" w:space="0" w:color="auto"/>
                <w:bottom w:val="none" w:sz="0" w:space="0" w:color="auto"/>
                <w:right w:val="none" w:sz="0" w:space="0" w:color="auto"/>
              </w:divBdr>
            </w:div>
            <w:div w:id="1978416230">
              <w:marLeft w:val="0"/>
              <w:marRight w:val="0"/>
              <w:marTop w:val="0"/>
              <w:marBottom w:val="0"/>
              <w:divBdr>
                <w:top w:val="none" w:sz="0" w:space="0" w:color="auto"/>
                <w:left w:val="none" w:sz="0" w:space="0" w:color="auto"/>
                <w:bottom w:val="none" w:sz="0" w:space="0" w:color="auto"/>
                <w:right w:val="none" w:sz="0" w:space="0" w:color="auto"/>
              </w:divBdr>
            </w:div>
            <w:div w:id="1006325688">
              <w:marLeft w:val="0"/>
              <w:marRight w:val="0"/>
              <w:marTop w:val="0"/>
              <w:marBottom w:val="0"/>
              <w:divBdr>
                <w:top w:val="none" w:sz="0" w:space="0" w:color="auto"/>
                <w:left w:val="none" w:sz="0" w:space="0" w:color="auto"/>
                <w:bottom w:val="none" w:sz="0" w:space="0" w:color="auto"/>
                <w:right w:val="none" w:sz="0" w:space="0" w:color="auto"/>
              </w:divBdr>
            </w:div>
            <w:div w:id="1796556927">
              <w:marLeft w:val="0"/>
              <w:marRight w:val="0"/>
              <w:marTop w:val="0"/>
              <w:marBottom w:val="0"/>
              <w:divBdr>
                <w:top w:val="none" w:sz="0" w:space="0" w:color="auto"/>
                <w:left w:val="none" w:sz="0" w:space="0" w:color="auto"/>
                <w:bottom w:val="none" w:sz="0" w:space="0" w:color="auto"/>
                <w:right w:val="none" w:sz="0" w:space="0" w:color="auto"/>
              </w:divBdr>
            </w:div>
            <w:div w:id="1023750632">
              <w:marLeft w:val="0"/>
              <w:marRight w:val="0"/>
              <w:marTop w:val="0"/>
              <w:marBottom w:val="0"/>
              <w:divBdr>
                <w:top w:val="none" w:sz="0" w:space="0" w:color="auto"/>
                <w:left w:val="none" w:sz="0" w:space="0" w:color="auto"/>
                <w:bottom w:val="none" w:sz="0" w:space="0" w:color="auto"/>
                <w:right w:val="none" w:sz="0" w:space="0" w:color="auto"/>
              </w:divBdr>
            </w:div>
            <w:div w:id="567769975">
              <w:marLeft w:val="0"/>
              <w:marRight w:val="0"/>
              <w:marTop w:val="0"/>
              <w:marBottom w:val="0"/>
              <w:divBdr>
                <w:top w:val="none" w:sz="0" w:space="0" w:color="auto"/>
                <w:left w:val="none" w:sz="0" w:space="0" w:color="auto"/>
                <w:bottom w:val="none" w:sz="0" w:space="0" w:color="auto"/>
                <w:right w:val="none" w:sz="0" w:space="0" w:color="auto"/>
              </w:divBdr>
            </w:div>
            <w:div w:id="806512805">
              <w:marLeft w:val="0"/>
              <w:marRight w:val="0"/>
              <w:marTop w:val="0"/>
              <w:marBottom w:val="0"/>
              <w:divBdr>
                <w:top w:val="none" w:sz="0" w:space="0" w:color="auto"/>
                <w:left w:val="none" w:sz="0" w:space="0" w:color="auto"/>
                <w:bottom w:val="none" w:sz="0" w:space="0" w:color="auto"/>
                <w:right w:val="none" w:sz="0" w:space="0" w:color="auto"/>
              </w:divBdr>
            </w:div>
            <w:div w:id="388697161">
              <w:marLeft w:val="0"/>
              <w:marRight w:val="0"/>
              <w:marTop w:val="0"/>
              <w:marBottom w:val="0"/>
              <w:divBdr>
                <w:top w:val="none" w:sz="0" w:space="0" w:color="auto"/>
                <w:left w:val="none" w:sz="0" w:space="0" w:color="auto"/>
                <w:bottom w:val="none" w:sz="0" w:space="0" w:color="auto"/>
                <w:right w:val="none" w:sz="0" w:space="0" w:color="auto"/>
              </w:divBdr>
            </w:div>
            <w:div w:id="1769502227">
              <w:marLeft w:val="0"/>
              <w:marRight w:val="0"/>
              <w:marTop w:val="0"/>
              <w:marBottom w:val="0"/>
              <w:divBdr>
                <w:top w:val="none" w:sz="0" w:space="0" w:color="auto"/>
                <w:left w:val="none" w:sz="0" w:space="0" w:color="auto"/>
                <w:bottom w:val="none" w:sz="0" w:space="0" w:color="auto"/>
                <w:right w:val="none" w:sz="0" w:space="0" w:color="auto"/>
              </w:divBdr>
            </w:div>
            <w:div w:id="1712925689">
              <w:marLeft w:val="0"/>
              <w:marRight w:val="0"/>
              <w:marTop w:val="0"/>
              <w:marBottom w:val="0"/>
              <w:divBdr>
                <w:top w:val="none" w:sz="0" w:space="0" w:color="auto"/>
                <w:left w:val="none" w:sz="0" w:space="0" w:color="auto"/>
                <w:bottom w:val="none" w:sz="0" w:space="0" w:color="auto"/>
                <w:right w:val="none" w:sz="0" w:space="0" w:color="auto"/>
              </w:divBdr>
            </w:div>
            <w:div w:id="1133698">
              <w:marLeft w:val="0"/>
              <w:marRight w:val="0"/>
              <w:marTop w:val="0"/>
              <w:marBottom w:val="0"/>
              <w:divBdr>
                <w:top w:val="none" w:sz="0" w:space="0" w:color="auto"/>
                <w:left w:val="none" w:sz="0" w:space="0" w:color="auto"/>
                <w:bottom w:val="none" w:sz="0" w:space="0" w:color="auto"/>
                <w:right w:val="none" w:sz="0" w:space="0" w:color="auto"/>
              </w:divBdr>
            </w:div>
            <w:div w:id="1098331341">
              <w:marLeft w:val="0"/>
              <w:marRight w:val="0"/>
              <w:marTop w:val="0"/>
              <w:marBottom w:val="0"/>
              <w:divBdr>
                <w:top w:val="none" w:sz="0" w:space="0" w:color="auto"/>
                <w:left w:val="none" w:sz="0" w:space="0" w:color="auto"/>
                <w:bottom w:val="none" w:sz="0" w:space="0" w:color="auto"/>
                <w:right w:val="none" w:sz="0" w:space="0" w:color="auto"/>
              </w:divBdr>
            </w:div>
            <w:div w:id="830680977">
              <w:marLeft w:val="0"/>
              <w:marRight w:val="0"/>
              <w:marTop w:val="0"/>
              <w:marBottom w:val="0"/>
              <w:divBdr>
                <w:top w:val="none" w:sz="0" w:space="0" w:color="auto"/>
                <w:left w:val="none" w:sz="0" w:space="0" w:color="auto"/>
                <w:bottom w:val="none" w:sz="0" w:space="0" w:color="auto"/>
                <w:right w:val="none" w:sz="0" w:space="0" w:color="auto"/>
              </w:divBdr>
            </w:div>
            <w:div w:id="1652977229">
              <w:marLeft w:val="0"/>
              <w:marRight w:val="0"/>
              <w:marTop w:val="0"/>
              <w:marBottom w:val="0"/>
              <w:divBdr>
                <w:top w:val="none" w:sz="0" w:space="0" w:color="auto"/>
                <w:left w:val="none" w:sz="0" w:space="0" w:color="auto"/>
                <w:bottom w:val="none" w:sz="0" w:space="0" w:color="auto"/>
                <w:right w:val="none" w:sz="0" w:space="0" w:color="auto"/>
              </w:divBdr>
            </w:div>
            <w:div w:id="596911266">
              <w:marLeft w:val="0"/>
              <w:marRight w:val="0"/>
              <w:marTop w:val="0"/>
              <w:marBottom w:val="0"/>
              <w:divBdr>
                <w:top w:val="none" w:sz="0" w:space="0" w:color="auto"/>
                <w:left w:val="none" w:sz="0" w:space="0" w:color="auto"/>
                <w:bottom w:val="none" w:sz="0" w:space="0" w:color="auto"/>
                <w:right w:val="none" w:sz="0" w:space="0" w:color="auto"/>
              </w:divBdr>
            </w:div>
            <w:div w:id="2075657961">
              <w:marLeft w:val="0"/>
              <w:marRight w:val="0"/>
              <w:marTop w:val="0"/>
              <w:marBottom w:val="0"/>
              <w:divBdr>
                <w:top w:val="none" w:sz="0" w:space="0" w:color="auto"/>
                <w:left w:val="none" w:sz="0" w:space="0" w:color="auto"/>
                <w:bottom w:val="none" w:sz="0" w:space="0" w:color="auto"/>
                <w:right w:val="none" w:sz="0" w:space="0" w:color="auto"/>
              </w:divBdr>
            </w:div>
            <w:div w:id="603803567">
              <w:marLeft w:val="0"/>
              <w:marRight w:val="0"/>
              <w:marTop w:val="0"/>
              <w:marBottom w:val="0"/>
              <w:divBdr>
                <w:top w:val="none" w:sz="0" w:space="0" w:color="auto"/>
                <w:left w:val="none" w:sz="0" w:space="0" w:color="auto"/>
                <w:bottom w:val="none" w:sz="0" w:space="0" w:color="auto"/>
                <w:right w:val="none" w:sz="0" w:space="0" w:color="auto"/>
              </w:divBdr>
            </w:div>
            <w:div w:id="419253388">
              <w:marLeft w:val="0"/>
              <w:marRight w:val="0"/>
              <w:marTop w:val="0"/>
              <w:marBottom w:val="0"/>
              <w:divBdr>
                <w:top w:val="none" w:sz="0" w:space="0" w:color="auto"/>
                <w:left w:val="none" w:sz="0" w:space="0" w:color="auto"/>
                <w:bottom w:val="none" w:sz="0" w:space="0" w:color="auto"/>
                <w:right w:val="none" w:sz="0" w:space="0" w:color="auto"/>
              </w:divBdr>
            </w:div>
            <w:div w:id="909728184">
              <w:marLeft w:val="0"/>
              <w:marRight w:val="0"/>
              <w:marTop w:val="0"/>
              <w:marBottom w:val="0"/>
              <w:divBdr>
                <w:top w:val="none" w:sz="0" w:space="0" w:color="auto"/>
                <w:left w:val="none" w:sz="0" w:space="0" w:color="auto"/>
                <w:bottom w:val="none" w:sz="0" w:space="0" w:color="auto"/>
                <w:right w:val="none" w:sz="0" w:space="0" w:color="auto"/>
              </w:divBdr>
            </w:div>
            <w:div w:id="129636310">
              <w:marLeft w:val="0"/>
              <w:marRight w:val="0"/>
              <w:marTop w:val="0"/>
              <w:marBottom w:val="0"/>
              <w:divBdr>
                <w:top w:val="none" w:sz="0" w:space="0" w:color="auto"/>
                <w:left w:val="none" w:sz="0" w:space="0" w:color="auto"/>
                <w:bottom w:val="none" w:sz="0" w:space="0" w:color="auto"/>
                <w:right w:val="none" w:sz="0" w:space="0" w:color="auto"/>
              </w:divBdr>
            </w:div>
            <w:div w:id="1948154283">
              <w:marLeft w:val="0"/>
              <w:marRight w:val="0"/>
              <w:marTop w:val="0"/>
              <w:marBottom w:val="0"/>
              <w:divBdr>
                <w:top w:val="none" w:sz="0" w:space="0" w:color="auto"/>
                <w:left w:val="none" w:sz="0" w:space="0" w:color="auto"/>
                <w:bottom w:val="none" w:sz="0" w:space="0" w:color="auto"/>
                <w:right w:val="none" w:sz="0" w:space="0" w:color="auto"/>
              </w:divBdr>
            </w:div>
            <w:div w:id="978344613">
              <w:marLeft w:val="0"/>
              <w:marRight w:val="0"/>
              <w:marTop w:val="0"/>
              <w:marBottom w:val="0"/>
              <w:divBdr>
                <w:top w:val="none" w:sz="0" w:space="0" w:color="auto"/>
                <w:left w:val="none" w:sz="0" w:space="0" w:color="auto"/>
                <w:bottom w:val="none" w:sz="0" w:space="0" w:color="auto"/>
                <w:right w:val="none" w:sz="0" w:space="0" w:color="auto"/>
              </w:divBdr>
            </w:div>
            <w:div w:id="114641820">
              <w:marLeft w:val="0"/>
              <w:marRight w:val="0"/>
              <w:marTop w:val="0"/>
              <w:marBottom w:val="0"/>
              <w:divBdr>
                <w:top w:val="none" w:sz="0" w:space="0" w:color="auto"/>
                <w:left w:val="none" w:sz="0" w:space="0" w:color="auto"/>
                <w:bottom w:val="none" w:sz="0" w:space="0" w:color="auto"/>
                <w:right w:val="none" w:sz="0" w:space="0" w:color="auto"/>
              </w:divBdr>
            </w:div>
            <w:div w:id="799106011">
              <w:marLeft w:val="0"/>
              <w:marRight w:val="0"/>
              <w:marTop w:val="0"/>
              <w:marBottom w:val="0"/>
              <w:divBdr>
                <w:top w:val="none" w:sz="0" w:space="0" w:color="auto"/>
                <w:left w:val="none" w:sz="0" w:space="0" w:color="auto"/>
                <w:bottom w:val="none" w:sz="0" w:space="0" w:color="auto"/>
                <w:right w:val="none" w:sz="0" w:space="0" w:color="auto"/>
              </w:divBdr>
            </w:div>
            <w:div w:id="2060779815">
              <w:marLeft w:val="0"/>
              <w:marRight w:val="0"/>
              <w:marTop w:val="0"/>
              <w:marBottom w:val="0"/>
              <w:divBdr>
                <w:top w:val="none" w:sz="0" w:space="0" w:color="auto"/>
                <w:left w:val="none" w:sz="0" w:space="0" w:color="auto"/>
                <w:bottom w:val="none" w:sz="0" w:space="0" w:color="auto"/>
                <w:right w:val="none" w:sz="0" w:space="0" w:color="auto"/>
              </w:divBdr>
            </w:div>
            <w:div w:id="1097169054">
              <w:marLeft w:val="0"/>
              <w:marRight w:val="0"/>
              <w:marTop w:val="0"/>
              <w:marBottom w:val="0"/>
              <w:divBdr>
                <w:top w:val="none" w:sz="0" w:space="0" w:color="auto"/>
                <w:left w:val="none" w:sz="0" w:space="0" w:color="auto"/>
                <w:bottom w:val="none" w:sz="0" w:space="0" w:color="auto"/>
                <w:right w:val="none" w:sz="0" w:space="0" w:color="auto"/>
              </w:divBdr>
            </w:div>
            <w:div w:id="63339506">
              <w:marLeft w:val="0"/>
              <w:marRight w:val="0"/>
              <w:marTop w:val="0"/>
              <w:marBottom w:val="0"/>
              <w:divBdr>
                <w:top w:val="none" w:sz="0" w:space="0" w:color="auto"/>
                <w:left w:val="none" w:sz="0" w:space="0" w:color="auto"/>
                <w:bottom w:val="none" w:sz="0" w:space="0" w:color="auto"/>
                <w:right w:val="none" w:sz="0" w:space="0" w:color="auto"/>
              </w:divBdr>
            </w:div>
            <w:div w:id="372074010">
              <w:marLeft w:val="0"/>
              <w:marRight w:val="0"/>
              <w:marTop w:val="0"/>
              <w:marBottom w:val="0"/>
              <w:divBdr>
                <w:top w:val="none" w:sz="0" w:space="0" w:color="auto"/>
                <w:left w:val="none" w:sz="0" w:space="0" w:color="auto"/>
                <w:bottom w:val="none" w:sz="0" w:space="0" w:color="auto"/>
                <w:right w:val="none" w:sz="0" w:space="0" w:color="auto"/>
              </w:divBdr>
            </w:div>
            <w:div w:id="747845114">
              <w:marLeft w:val="0"/>
              <w:marRight w:val="0"/>
              <w:marTop w:val="0"/>
              <w:marBottom w:val="0"/>
              <w:divBdr>
                <w:top w:val="none" w:sz="0" w:space="0" w:color="auto"/>
                <w:left w:val="none" w:sz="0" w:space="0" w:color="auto"/>
                <w:bottom w:val="none" w:sz="0" w:space="0" w:color="auto"/>
                <w:right w:val="none" w:sz="0" w:space="0" w:color="auto"/>
              </w:divBdr>
            </w:div>
            <w:div w:id="1400327344">
              <w:marLeft w:val="0"/>
              <w:marRight w:val="0"/>
              <w:marTop w:val="0"/>
              <w:marBottom w:val="0"/>
              <w:divBdr>
                <w:top w:val="none" w:sz="0" w:space="0" w:color="auto"/>
                <w:left w:val="none" w:sz="0" w:space="0" w:color="auto"/>
                <w:bottom w:val="none" w:sz="0" w:space="0" w:color="auto"/>
                <w:right w:val="none" w:sz="0" w:space="0" w:color="auto"/>
              </w:divBdr>
            </w:div>
            <w:div w:id="536088902">
              <w:marLeft w:val="0"/>
              <w:marRight w:val="0"/>
              <w:marTop w:val="0"/>
              <w:marBottom w:val="0"/>
              <w:divBdr>
                <w:top w:val="none" w:sz="0" w:space="0" w:color="auto"/>
                <w:left w:val="none" w:sz="0" w:space="0" w:color="auto"/>
                <w:bottom w:val="none" w:sz="0" w:space="0" w:color="auto"/>
                <w:right w:val="none" w:sz="0" w:space="0" w:color="auto"/>
              </w:divBdr>
            </w:div>
            <w:div w:id="1180310597">
              <w:marLeft w:val="0"/>
              <w:marRight w:val="0"/>
              <w:marTop w:val="0"/>
              <w:marBottom w:val="0"/>
              <w:divBdr>
                <w:top w:val="none" w:sz="0" w:space="0" w:color="auto"/>
                <w:left w:val="none" w:sz="0" w:space="0" w:color="auto"/>
                <w:bottom w:val="none" w:sz="0" w:space="0" w:color="auto"/>
                <w:right w:val="none" w:sz="0" w:space="0" w:color="auto"/>
              </w:divBdr>
            </w:div>
            <w:div w:id="233467586">
              <w:marLeft w:val="0"/>
              <w:marRight w:val="0"/>
              <w:marTop w:val="0"/>
              <w:marBottom w:val="0"/>
              <w:divBdr>
                <w:top w:val="none" w:sz="0" w:space="0" w:color="auto"/>
                <w:left w:val="none" w:sz="0" w:space="0" w:color="auto"/>
                <w:bottom w:val="none" w:sz="0" w:space="0" w:color="auto"/>
                <w:right w:val="none" w:sz="0" w:space="0" w:color="auto"/>
              </w:divBdr>
            </w:div>
            <w:div w:id="744038401">
              <w:marLeft w:val="0"/>
              <w:marRight w:val="0"/>
              <w:marTop w:val="0"/>
              <w:marBottom w:val="0"/>
              <w:divBdr>
                <w:top w:val="none" w:sz="0" w:space="0" w:color="auto"/>
                <w:left w:val="none" w:sz="0" w:space="0" w:color="auto"/>
                <w:bottom w:val="none" w:sz="0" w:space="0" w:color="auto"/>
                <w:right w:val="none" w:sz="0" w:space="0" w:color="auto"/>
              </w:divBdr>
            </w:div>
            <w:div w:id="1256551113">
              <w:marLeft w:val="0"/>
              <w:marRight w:val="0"/>
              <w:marTop w:val="0"/>
              <w:marBottom w:val="0"/>
              <w:divBdr>
                <w:top w:val="none" w:sz="0" w:space="0" w:color="auto"/>
                <w:left w:val="none" w:sz="0" w:space="0" w:color="auto"/>
                <w:bottom w:val="none" w:sz="0" w:space="0" w:color="auto"/>
                <w:right w:val="none" w:sz="0" w:space="0" w:color="auto"/>
              </w:divBdr>
            </w:div>
            <w:div w:id="899025871">
              <w:marLeft w:val="0"/>
              <w:marRight w:val="0"/>
              <w:marTop w:val="0"/>
              <w:marBottom w:val="0"/>
              <w:divBdr>
                <w:top w:val="none" w:sz="0" w:space="0" w:color="auto"/>
                <w:left w:val="none" w:sz="0" w:space="0" w:color="auto"/>
                <w:bottom w:val="none" w:sz="0" w:space="0" w:color="auto"/>
                <w:right w:val="none" w:sz="0" w:space="0" w:color="auto"/>
              </w:divBdr>
            </w:div>
            <w:div w:id="349526563">
              <w:marLeft w:val="0"/>
              <w:marRight w:val="0"/>
              <w:marTop w:val="0"/>
              <w:marBottom w:val="0"/>
              <w:divBdr>
                <w:top w:val="none" w:sz="0" w:space="0" w:color="auto"/>
                <w:left w:val="none" w:sz="0" w:space="0" w:color="auto"/>
                <w:bottom w:val="none" w:sz="0" w:space="0" w:color="auto"/>
                <w:right w:val="none" w:sz="0" w:space="0" w:color="auto"/>
              </w:divBdr>
            </w:div>
            <w:div w:id="43410583">
              <w:marLeft w:val="0"/>
              <w:marRight w:val="0"/>
              <w:marTop w:val="0"/>
              <w:marBottom w:val="0"/>
              <w:divBdr>
                <w:top w:val="none" w:sz="0" w:space="0" w:color="auto"/>
                <w:left w:val="none" w:sz="0" w:space="0" w:color="auto"/>
                <w:bottom w:val="none" w:sz="0" w:space="0" w:color="auto"/>
                <w:right w:val="none" w:sz="0" w:space="0" w:color="auto"/>
              </w:divBdr>
            </w:div>
            <w:div w:id="350491275">
              <w:marLeft w:val="0"/>
              <w:marRight w:val="0"/>
              <w:marTop w:val="0"/>
              <w:marBottom w:val="0"/>
              <w:divBdr>
                <w:top w:val="none" w:sz="0" w:space="0" w:color="auto"/>
                <w:left w:val="none" w:sz="0" w:space="0" w:color="auto"/>
                <w:bottom w:val="none" w:sz="0" w:space="0" w:color="auto"/>
                <w:right w:val="none" w:sz="0" w:space="0" w:color="auto"/>
              </w:divBdr>
            </w:div>
            <w:div w:id="2082866063">
              <w:marLeft w:val="0"/>
              <w:marRight w:val="0"/>
              <w:marTop w:val="0"/>
              <w:marBottom w:val="0"/>
              <w:divBdr>
                <w:top w:val="none" w:sz="0" w:space="0" w:color="auto"/>
                <w:left w:val="none" w:sz="0" w:space="0" w:color="auto"/>
                <w:bottom w:val="none" w:sz="0" w:space="0" w:color="auto"/>
                <w:right w:val="none" w:sz="0" w:space="0" w:color="auto"/>
              </w:divBdr>
            </w:div>
            <w:div w:id="8408167">
              <w:marLeft w:val="0"/>
              <w:marRight w:val="0"/>
              <w:marTop w:val="0"/>
              <w:marBottom w:val="0"/>
              <w:divBdr>
                <w:top w:val="none" w:sz="0" w:space="0" w:color="auto"/>
                <w:left w:val="none" w:sz="0" w:space="0" w:color="auto"/>
                <w:bottom w:val="none" w:sz="0" w:space="0" w:color="auto"/>
                <w:right w:val="none" w:sz="0" w:space="0" w:color="auto"/>
              </w:divBdr>
            </w:div>
            <w:div w:id="427118449">
              <w:marLeft w:val="0"/>
              <w:marRight w:val="0"/>
              <w:marTop w:val="0"/>
              <w:marBottom w:val="0"/>
              <w:divBdr>
                <w:top w:val="none" w:sz="0" w:space="0" w:color="auto"/>
                <w:left w:val="none" w:sz="0" w:space="0" w:color="auto"/>
                <w:bottom w:val="none" w:sz="0" w:space="0" w:color="auto"/>
                <w:right w:val="none" w:sz="0" w:space="0" w:color="auto"/>
              </w:divBdr>
            </w:div>
            <w:div w:id="1294291139">
              <w:marLeft w:val="0"/>
              <w:marRight w:val="0"/>
              <w:marTop w:val="0"/>
              <w:marBottom w:val="0"/>
              <w:divBdr>
                <w:top w:val="none" w:sz="0" w:space="0" w:color="auto"/>
                <w:left w:val="none" w:sz="0" w:space="0" w:color="auto"/>
                <w:bottom w:val="none" w:sz="0" w:space="0" w:color="auto"/>
                <w:right w:val="none" w:sz="0" w:space="0" w:color="auto"/>
              </w:divBdr>
            </w:div>
            <w:div w:id="1906455201">
              <w:marLeft w:val="0"/>
              <w:marRight w:val="0"/>
              <w:marTop w:val="0"/>
              <w:marBottom w:val="0"/>
              <w:divBdr>
                <w:top w:val="none" w:sz="0" w:space="0" w:color="auto"/>
                <w:left w:val="none" w:sz="0" w:space="0" w:color="auto"/>
                <w:bottom w:val="none" w:sz="0" w:space="0" w:color="auto"/>
                <w:right w:val="none" w:sz="0" w:space="0" w:color="auto"/>
              </w:divBdr>
            </w:div>
            <w:div w:id="1632245043">
              <w:marLeft w:val="0"/>
              <w:marRight w:val="0"/>
              <w:marTop w:val="0"/>
              <w:marBottom w:val="0"/>
              <w:divBdr>
                <w:top w:val="none" w:sz="0" w:space="0" w:color="auto"/>
                <w:left w:val="none" w:sz="0" w:space="0" w:color="auto"/>
                <w:bottom w:val="none" w:sz="0" w:space="0" w:color="auto"/>
                <w:right w:val="none" w:sz="0" w:space="0" w:color="auto"/>
              </w:divBdr>
            </w:div>
            <w:div w:id="1474979042">
              <w:marLeft w:val="0"/>
              <w:marRight w:val="0"/>
              <w:marTop w:val="0"/>
              <w:marBottom w:val="0"/>
              <w:divBdr>
                <w:top w:val="none" w:sz="0" w:space="0" w:color="auto"/>
                <w:left w:val="none" w:sz="0" w:space="0" w:color="auto"/>
                <w:bottom w:val="none" w:sz="0" w:space="0" w:color="auto"/>
                <w:right w:val="none" w:sz="0" w:space="0" w:color="auto"/>
              </w:divBdr>
            </w:div>
            <w:div w:id="1473643160">
              <w:marLeft w:val="0"/>
              <w:marRight w:val="0"/>
              <w:marTop w:val="0"/>
              <w:marBottom w:val="0"/>
              <w:divBdr>
                <w:top w:val="none" w:sz="0" w:space="0" w:color="auto"/>
                <w:left w:val="none" w:sz="0" w:space="0" w:color="auto"/>
                <w:bottom w:val="none" w:sz="0" w:space="0" w:color="auto"/>
                <w:right w:val="none" w:sz="0" w:space="0" w:color="auto"/>
              </w:divBdr>
            </w:div>
            <w:div w:id="390734388">
              <w:marLeft w:val="0"/>
              <w:marRight w:val="0"/>
              <w:marTop w:val="0"/>
              <w:marBottom w:val="0"/>
              <w:divBdr>
                <w:top w:val="none" w:sz="0" w:space="0" w:color="auto"/>
                <w:left w:val="none" w:sz="0" w:space="0" w:color="auto"/>
                <w:bottom w:val="none" w:sz="0" w:space="0" w:color="auto"/>
                <w:right w:val="none" w:sz="0" w:space="0" w:color="auto"/>
              </w:divBdr>
            </w:div>
            <w:div w:id="783118374">
              <w:marLeft w:val="0"/>
              <w:marRight w:val="0"/>
              <w:marTop w:val="0"/>
              <w:marBottom w:val="0"/>
              <w:divBdr>
                <w:top w:val="none" w:sz="0" w:space="0" w:color="auto"/>
                <w:left w:val="none" w:sz="0" w:space="0" w:color="auto"/>
                <w:bottom w:val="none" w:sz="0" w:space="0" w:color="auto"/>
                <w:right w:val="none" w:sz="0" w:space="0" w:color="auto"/>
              </w:divBdr>
            </w:div>
            <w:div w:id="2015107552">
              <w:marLeft w:val="0"/>
              <w:marRight w:val="0"/>
              <w:marTop w:val="0"/>
              <w:marBottom w:val="0"/>
              <w:divBdr>
                <w:top w:val="none" w:sz="0" w:space="0" w:color="auto"/>
                <w:left w:val="none" w:sz="0" w:space="0" w:color="auto"/>
                <w:bottom w:val="none" w:sz="0" w:space="0" w:color="auto"/>
                <w:right w:val="none" w:sz="0" w:space="0" w:color="auto"/>
              </w:divBdr>
            </w:div>
            <w:div w:id="906691300">
              <w:marLeft w:val="0"/>
              <w:marRight w:val="0"/>
              <w:marTop w:val="0"/>
              <w:marBottom w:val="0"/>
              <w:divBdr>
                <w:top w:val="none" w:sz="0" w:space="0" w:color="auto"/>
                <w:left w:val="none" w:sz="0" w:space="0" w:color="auto"/>
                <w:bottom w:val="none" w:sz="0" w:space="0" w:color="auto"/>
                <w:right w:val="none" w:sz="0" w:space="0" w:color="auto"/>
              </w:divBdr>
            </w:div>
            <w:div w:id="1856188259">
              <w:marLeft w:val="0"/>
              <w:marRight w:val="0"/>
              <w:marTop w:val="0"/>
              <w:marBottom w:val="0"/>
              <w:divBdr>
                <w:top w:val="none" w:sz="0" w:space="0" w:color="auto"/>
                <w:left w:val="none" w:sz="0" w:space="0" w:color="auto"/>
                <w:bottom w:val="none" w:sz="0" w:space="0" w:color="auto"/>
                <w:right w:val="none" w:sz="0" w:space="0" w:color="auto"/>
              </w:divBdr>
            </w:div>
            <w:div w:id="2019306218">
              <w:marLeft w:val="0"/>
              <w:marRight w:val="0"/>
              <w:marTop w:val="0"/>
              <w:marBottom w:val="0"/>
              <w:divBdr>
                <w:top w:val="none" w:sz="0" w:space="0" w:color="auto"/>
                <w:left w:val="none" w:sz="0" w:space="0" w:color="auto"/>
                <w:bottom w:val="none" w:sz="0" w:space="0" w:color="auto"/>
                <w:right w:val="none" w:sz="0" w:space="0" w:color="auto"/>
              </w:divBdr>
            </w:div>
            <w:div w:id="1938715093">
              <w:marLeft w:val="0"/>
              <w:marRight w:val="0"/>
              <w:marTop w:val="0"/>
              <w:marBottom w:val="0"/>
              <w:divBdr>
                <w:top w:val="none" w:sz="0" w:space="0" w:color="auto"/>
                <w:left w:val="none" w:sz="0" w:space="0" w:color="auto"/>
                <w:bottom w:val="none" w:sz="0" w:space="0" w:color="auto"/>
                <w:right w:val="none" w:sz="0" w:space="0" w:color="auto"/>
              </w:divBdr>
            </w:div>
            <w:div w:id="898247447">
              <w:marLeft w:val="0"/>
              <w:marRight w:val="0"/>
              <w:marTop w:val="0"/>
              <w:marBottom w:val="0"/>
              <w:divBdr>
                <w:top w:val="none" w:sz="0" w:space="0" w:color="auto"/>
                <w:left w:val="none" w:sz="0" w:space="0" w:color="auto"/>
                <w:bottom w:val="none" w:sz="0" w:space="0" w:color="auto"/>
                <w:right w:val="none" w:sz="0" w:space="0" w:color="auto"/>
              </w:divBdr>
            </w:div>
            <w:div w:id="417797538">
              <w:marLeft w:val="0"/>
              <w:marRight w:val="0"/>
              <w:marTop w:val="0"/>
              <w:marBottom w:val="0"/>
              <w:divBdr>
                <w:top w:val="none" w:sz="0" w:space="0" w:color="auto"/>
                <w:left w:val="none" w:sz="0" w:space="0" w:color="auto"/>
                <w:bottom w:val="none" w:sz="0" w:space="0" w:color="auto"/>
                <w:right w:val="none" w:sz="0" w:space="0" w:color="auto"/>
              </w:divBdr>
            </w:div>
            <w:div w:id="2024210920">
              <w:marLeft w:val="0"/>
              <w:marRight w:val="0"/>
              <w:marTop w:val="0"/>
              <w:marBottom w:val="0"/>
              <w:divBdr>
                <w:top w:val="none" w:sz="0" w:space="0" w:color="auto"/>
                <w:left w:val="none" w:sz="0" w:space="0" w:color="auto"/>
                <w:bottom w:val="none" w:sz="0" w:space="0" w:color="auto"/>
                <w:right w:val="none" w:sz="0" w:space="0" w:color="auto"/>
              </w:divBdr>
            </w:div>
            <w:div w:id="1013339440">
              <w:marLeft w:val="0"/>
              <w:marRight w:val="0"/>
              <w:marTop w:val="0"/>
              <w:marBottom w:val="0"/>
              <w:divBdr>
                <w:top w:val="none" w:sz="0" w:space="0" w:color="auto"/>
                <w:left w:val="none" w:sz="0" w:space="0" w:color="auto"/>
                <w:bottom w:val="none" w:sz="0" w:space="0" w:color="auto"/>
                <w:right w:val="none" w:sz="0" w:space="0" w:color="auto"/>
              </w:divBdr>
            </w:div>
            <w:div w:id="668292660">
              <w:marLeft w:val="0"/>
              <w:marRight w:val="0"/>
              <w:marTop w:val="0"/>
              <w:marBottom w:val="0"/>
              <w:divBdr>
                <w:top w:val="none" w:sz="0" w:space="0" w:color="auto"/>
                <w:left w:val="none" w:sz="0" w:space="0" w:color="auto"/>
                <w:bottom w:val="none" w:sz="0" w:space="0" w:color="auto"/>
                <w:right w:val="none" w:sz="0" w:space="0" w:color="auto"/>
              </w:divBdr>
            </w:div>
            <w:div w:id="490104734">
              <w:marLeft w:val="0"/>
              <w:marRight w:val="0"/>
              <w:marTop w:val="0"/>
              <w:marBottom w:val="0"/>
              <w:divBdr>
                <w:top w:val="none" w:sz="0" w:space="0" w:color="auto"/>
                <w:left w:val="none" w:sz="0" w:space="0" w:color="auto"/>
                <w:bottom w:val="none" w:sz="0" w:space="0" w:color="auto"/>
                <w:right w:val="none" w:sz="0" w:space="0" w:color="auto"/>
              </w:divBdr>
            </w:div>
            <w:div w:id="799111467">
              <w:marLeft w:val="0"/>
              <w:marRight w:val="0"/>
              <w:marTop w:val="0"/>
              <w:marBottom w:val="0"/>
              <w:divBdr>
                <w:top w:val="none" w:sz="0" w:space="0" w:color="auto"/>
                <w:left w:val="none" w:sz="0" w:space="0" w:color="auto"/>
                <w:bottom w:val="none" w:sz="0" w:space="0" w:color="auto"/>
                <w:right w:val="none" w:sz="0" w:space="0" w:color="auto"/>
              </w:divBdr>
            </w:div>
            <w:div w:id="570772652">
              <w:marLeft w:val="0"/>
              <w:marRight w:val="0"/>
              <w:marTop w:val="0"/>
              <w:marBottom w:val="0"/>
              <w:divBdr>
                <w:top w:val="none" w:sz="0" w:space="0" w:color="auto"/>
                <w:left w:val="none" w:sz="0" w:space="0" w:color="auto"/>
                <w:bottom w:val="none" w:sz="0" w:space="0" w:color="auto"/>
                <w:right w:val="none" w:sz="0" w:space="0" w:color="auto"/>
              </w:divBdr>
            </w:div>
            <w:div w:id="248005004">
              <w:marLeft w:val="0"/>
              <w:marRight w:val="0"/>
              <w:marTop w:val="0"/>
              <w:marBottom w:val="0"/>
              <w:divBdr>
                <w:top w:val="none" w:sz="0" w:space="0" w:color="auto"/>
                <w:left w:val="none" w:sz="0" w:space="0" w:color="auto"/>
                <w:bottom w:val="none" w:sz="0" w:space="0" w:color="auto"/>
                <w:right w:val="none" w:sz="0" w:space="0" w:color="auto"/>
              </w:divBdr>
            </w:div>
            <w:div w:id="787162840">
              <w:marLeft w:val="0"/>
              <w:marRight w:val="0"/>
              <w:marTop w:val="0"/>
              <w:marBottom w:val="0"/>
              <w:divBdr>
                <w:top w:val="none" w:sz="0" w:space="0" w:color="auto"/>
                <w:left w:val="none" w:sz="0" w:space="0" w:color="auto"/>
                <w:bottom w:val="none" w:sz="0" w:space="0" w:color="auto"/>
                <w:right w:val="none" w:sz="0" w:space="0" w:color="auto"/>
              </w:divBdr>
            </w:div>
            <w:div w:id="933706356">
              <w:marLeft w:val="0"/>
              <w:marRight w:val="0"/>
              <w:marTop w:val="0"/>
              <w:marBottom w:val="0"/>
              <w:divBdr>
                <w:top w:val="none" w:sz="0" w:space="0" w:color="auto"/>
                <w:left w:val="none" w:sz="0" w:space="0" w:color="auto"/>
                <w:bottom w:val="none" w:sz="0" w:space="0" w:color="auto"/>
                <w:right w:val="none" w:sz="0" w:space="0" w:color="auto"/>
              </w:divBdr>
            </w:div>
            <w:div w:id="507794584">
              <w:marLeft w:val="0"/>
              <w:marRight w:val="0"/>
              <w:marTop w:val="0"/>
              <w:marBottom w:val="0"/>
              <w:divBdr>
                <w:top w:val="none" w:sz="0" w:space="0" w:color="auto"/>
                <w:left w:val="none" w:sz="0" w:space="0" w:color="auto"/>
                <w:bottom w:val="none" w:sz="0" w:space="0" w:color="auto"/>
                <w:right w:val="none" w:sz="0" w:space="0" w:color="auto"/>
              </w:divBdr>
            </w:div>
            <w:div w:id="1911689176">
              <w:marLeft w:val="0"/>
              <w:marRight w:val="0"/>
              <w:marTop w:val="0"/>
              <w:marBottom w:val="0"/>
              <w:divBdr>
                <w:top w:val="none" w:sz="0" w:space="0" w:color="auto"/>
                <w:left w:val="none" w:sz="0" w:space="0" w:color="auto"/>
                <w:bottom w:val="none" w:sz="0" w:space="0" w:color="auto"/>
                <w:right w:val="none" w:sz="0" w:space="0" w:color="auto"/>
              </w:divBdr>
            </w:div>
            <w:div w:id="1578435401">
              <w:marLeft w:val="0"/>
              <w:marRight w:val="0"/>
              <w:marTop w:val="0"/>
              <w:marBottom w:val="0"/>
              <w:divBdr>
                <w:top w:val="none" w:sz="0" w:space="0" w:color="auto"/>
                <w:left w:val="none" w:sz="0" w:space="0" w:color="auto"/>
                <w:bottom w:val="none" w:sz="0" w:space="0" w:color="auto"/>
                <w:right w:val="none" w:sz="0" w:space="0" w:color="auto"/>
              </w:divBdr>
            </w:div>
            <w:div w:id="486433249">
              <w:marLeft w:val="0"/>
              <w:marRight w:val="0"/>
              <w:marTop w:val="0"/>
              <w:marBottom w:val="0"/>
              <w:divBdr>
                <w:top w:val="none" w:sz="0" w:space="0" w:color="auto"/>
                <w:left w:val="none" w:sz="0" w:space="0" w:color="auto"/>
                <w:bottom w:val="none" w:sz="0" w:space="0" w:color="auto"/>
                <w:right w:val="none" w:sz="0" w:space="0" w:color="auto"/>
              </w:divBdr>
            </w:div>
            <w:div w:id="174349593">
              <w:marLeft w:val="0"/>
              <w:marRight w:val="0"/>
              <w:marTop w:val="0"/>
              <w:marBottom w:val="0"/>
              <w:divBdr>
                <w:top w:val="none" w:sz="0" w:space="0" w:color="auto"/>
                <w:left w:val="none" w:sz="0" w:space="0" w:color="auto"/>
                <w:bottom w:val="none" w:sz="0" w:space="0" w:color="auto"/>
                <w:right w:val="none" w:sz="0" w:space="0" w:color="auto"/>
              </w:divBdr>
            </w:div>
            <w:div w:id="1043947823">
              <w:marLeft w:val="0"/>
              <w:marRight w:val="0"/>
              <w:marTop w:val="0"/>
              <w:marBottom w:val="0"/>
              <w:divBdr>
                <w:top w:val="none" w:sz="0" w:space="0" w:color="auto"/>
                <w:left w:val="none" w:sz="0" w:space="0" w:color="auto"/>
                <w:bottom w:val="none" w:sz="0" w:space="0" w:color="auto"/>
                <w:right w:val="none" w:sz="0" w:space="0" w:color="auto"/>
              </w:divBdr>
            </w:div>
            <w:div w:id="2021199151">
              <w:marLeft w:val="0"/>
              <w:marRight w:val="0"/>
              <w:marTop w:val="0"/>
              <w:marBottom w:val="0"/>
              <w:divBdr>
                <w:top w:val="none" w:sz="0" w:space="0" w:color="auto"/>
                <w:left w:val="none" w:sz="0" w:space="0" w:color="auto"/>
                <w:bottom w:val="none" w:sz="0" w:space="0" w:color="auto"/>
                <w:right w:val="none" w:sz="0" w:space="0" w:color="auto"/>
              </w:divBdr>
            </w:div>
            <w:div w:id="1207257061">
              <w:marLeft w:val="0"/>
              <w:marRight w:val="0"/>
              <w:marTop w:val="0"/>
              <w:marBottom w:val="0"/>
              <w:divBdr>
                <w:top w:val="none" w:sz="0" w:space="0" w:color="auto"/>
                <w:left w:val="none" w:sz="0" w:space="0" w:color="auto"/>
                <w:bottom w:val="none" w:sz="0" w:space="0" w:color="auto"/>
                <w:right w:val="none" w:sz="0" w:space="0" w:color="auto"/>
              </w:divBdr>
            </w:div>
            <w:div w:id="967778835">
              <w:marLeft w:val="0"/>
              <w:marRight w:val="0"/>
              <w:marTop w:val="0"/>
              <w:marBottom w:val="0"/>
              <w:divBdr>
                <w:top w:val="none" w:sz="0" w:space="0" w:color="auto"/>
                <w:left w:val="none" w:sz="0" w:space="0" w:color="auto"/>
                <w:bottom w:val="none" w:sz="0" w:space="0" w:color="auto"/>
                <w:right w:val="none" w:sz="0" w:space="0" w:color="auto"/>
              </w:divBdr>
            </w:div>
            <w:div w:id="1317957757">
              <w:marLeft w:val="0"/>
              <w:marRight w:val="0"/>
              <w:marTop w:val="0"/>
              <w:marBottom w:val="0"/>
              <w:divBdr>
                <w:top w:val="none" w:sz="0" w:space="0" w:color="auto"/>
                <w:left w:val="none" w:sz="0" w:space="0" w:color="auto"/>
                <w:bottom w:val="none" w:sz="0" w:space="0" w:color="auto"/>
                <w:right w:val="none" w:sz="0" w:space="0" w:color="auto"/>
              </w:divBdr>
            </w:div>
            <w:div w:id="299382676">
              <w:marLeft w:val="0"/>
              <w:marRight w:val="0"/>
              <w:marTop w:val="0"/>
              <w:marBottom w:val="0"/>
              <w:divBdr>
                <w:top w:val="none" w:sz="0" w:space="0" w:color="auto"/>
                <w:left w:val="none" w:sz="0" w:space="0" w:color="auto"/>
                <w:bottom w:val="none" w:sz="0" w:space="0" w:color="auto"/>
                <w:right w:val="none" w:sz="0" w:space="0" w:color="auto"/>
              </w:divBdr>
            </w:div>
            <w:div w:id="1166868881">
              <w:marLeft w:val="0"/>
              <w:marRight w:val="0"/>
              <w:marTop w:val="0"/>
              <w:marBottom w:val="0"/>
              <w:divBdr>
                <w:top w:val="none" w:sz="0" w:space="0" w:color="auto"/>
                <w:left w:val="none" w:sz="0" w:space="0" w:color="auto"/>
                <w:bottom w:val="none" w:sz="0" w:space="0" w:color="auto"/>
                <w:right w:val="none" w:sz="0" w:space="0" w:color="auto"/>
              </w:divBdr>
            </w:div>
            <w:div w:id="717976027">
              <w:marLeft w:val="0"/>
              <w:marRight w:val="0"/>
              <w:marTop w:val="0"/>
              <w:marBottom w:val="0"/>
              <w:divBdr>
                <w:top w:val="none" w:sz="0" w:space="0" w:color="auto"/>
                <w:left w:val="none" w:sz="0" w:space="0" w:color="auto"/>
                <w:bottom w:val="none" w:sz="0" w:space="0" w:color="auto"/>
                <w:right w:val="none" w:sz="0" w:space="0" w:color="auto"/>
              </w:divBdr>
            </w:div>
            <w:div w:id="463623416">
              <w:marLeft w:val="0"/>
              <w:marRight w:val="0"/>
              <w:marTop w:val="0"/>
              <w:marBottom w:val="0"/>
              <w:divBdr>
                <w:top w:val="none" w:sz="0" w:space="0" w:color="auto"/>
                <w:left w:val="none" w:sz="0" w:space="0" w:color="auto"/>
                <w:bottom w:val="none" w:sz="0" w:space="0" w:color="auto"/>
                <w:right w:val="none" w:sz="0" w:space="0" w:color="auto"/>
              </w:divBdr>
            </w:div>
            <w:div w:id="1393578038">
              <w:marLeft w:val="0"/>
              <w:marRight w:val="0"/>
              <w:marTop w:val="0"/>
              <w:marBottom w:val="0"/>
              <w:divBdr>
                <w:top w:val="none" w:sz="0" w:space="0" w:color="auto"/>
                <w:left w:val="none" w:sz="0" w:space="0" w:color="auto"/>
                <w:bottom w:val="none" w:sz="0" w:space="0" w:color="auto"/>
                <w:right w:val="none" w:sz="0" w:space="0" w:color="auto"/>
              </w:divBdr>
            </w:div>
            <w:div w:id="1195969110">
              <w:marLeft w:val="0"/>
              <w:marRight w:val="0"/>
              <w:marTop w:val="0"/>
              <w:marBottom w:val="0"/>
              <w:divBdr>
                <w:top w:val="none" w:sz="0" w:space="0" w:color="auto"/>
                <w:left w:val="none" w:sz="0" w:space="0" w:color="auto"/>
                <w:bottom w:val="none" w:sz="0" w:space="0" w:color="auto"/>
                <w:right w:val="none" w:sz="0" w:space="0" w:color="auto"/>
              </w:divBdr>
            </w:div>
            <w:div w:id="240876445">
              <w:marLeft w:val="0"/>
              <w:marRight w:val="0"/>
              <w:marTop w:val="0"/>
              <w:marBottom w:val="0"/>
              <w:divBdr>
                <w:top w:val="none" w:sz="0" w:space="0" w:color="auto"/>
                <w:left w:val="none" w:sz="0" w:space="0" w:color="auto"/>
                <w:bottom w:val="none" w:sz="0" w:space="0" w:color="auto"/>
                <w:right w:val="none" w:sz="0" w:space="0" w:color="auto"/>
              </w:divBdr>
            </w:div>
            <w:div w:id="1830754075">
              <w:marLeft w:val="0"/>
              <w:marRight w:val="0"/>
              <w:marTop w:val="0"/>
              <w:marBottom w:val="0"/>
              <w:divBdr>
                <w:top w:val="none" w:sz="0" w:space="0" w:color="auto"/>
                <w:left w:val="none" w:sz="0" w:space="0" w:color="auto"/>
                <w:bottom w:val="none" w:sz="0" w:space="0" w:color="auto"/>
                <w:right w:val="none" w:sz="0" w:space="0" w:color="auto"/>
              </w:divBdr>
            </w:div>
            <w:div w:id="1689139250">
              <w:marLeft w:val="0"/>
              <w:marRight w:val="0"/>
              <w:marTop w:val="0"/>
              <w:marBottom w:val="0"/>
              <w:divBdr>
                <w:top w:val="none" w:sz="0" w:space="0" w:color="auto"/>
                <w:left w:val="none" w:sz="0" w:space="0" w:color="auto"/>
                <w:bottom w:val="none" w:sz="0" w:space="0" w:color="auto"/>
                <w:right w:val="none" w:sz="0" w:space="0" w:color="auto"/>
              </w:divBdr>
            </w:div>
            <w:div w:id="1816602285">
              <w:marLeft w:val="0"/>
              <w:marRight w:val="0"/>
              <w:marTop w:val="0"/>
              <w:marBottom w:val="0"/>
              <w:divBdr>
                <w:top w:val="none" w:sz="0" w:space="0" w:color="auto"/>
                <w:left w:val="none" w:sz="0" w:space="0" w:color="auto"/>
                <w:bottom w:val="none" w:sz="0" w:space="0" w:color="auto"/>
                <w:right w:val="none" w:sz="0" w:space="0" w:color="auto"/>
              </w:divBdr>
            </w:div>
            <w:div w:id="1150826433">
              <w:marLeft w:val="0"/>
              <w:marRight w:val="0"/>
              <w:marTop w:val="0"/>
              <w:marBottom w:val="0"/>
              <w:divBdr>
                <w:top w:val="none" w:sz="0" w:space="0" w:color="auto"/>
                <w:left w:val="none" w:sz="0" w:space="0" w:color="auto"/>
                <w:bottom w:val="none" w:sz="0" w:space="0" w:color="auto"/>
                <w:right w:val="none" w:sz="0" w:space="0" w:color="auto"/>
              </w:divBdr>
            </w:div>
            <w:div w:id="207227073">
              <w:marLeft w:val="0"/>
              <w:marRight w:val="0"/>
              <w:marTop w:val="0"/>
              <w:marBottom w:val="0"/>
              <w:divBdr>
                <w:top w:val="none" w:sz="0" w:space="0" w:color="auto"/>
                <w:left w:val="none" w:sz="0" w:space="0" w:color="auto"/>
                <w:bottom w:val="none" w:sz="0" w:space="0" w:color="auto"/>
                <w:right w:val="none" w:sz="0" w:space="0" w:color="auto"/>
              </w:divBdr>
            </w:div>
            <w:div w:id="1879049833">
              <w:marLeft w:val="0"/>
              <w:marRight w:val="0"/>
              <w:marTop w:val="0"/>
              <w:marBottom w:val="0"/>
              <w:divBdr>
                <w:top w:val="none" w:sz="0" w:space="0" w:color="auto"/>
                <w:left w:val="none" w:sz="0" w:space="0" w:color="auto"/>
                <w:bottom w:val="none" w:sz="0" w:space="0" w:color="auto"/>
                <w:right w:val="none" w:sz="0" w:space="0" w:color="auto"/>
              </w:divBdr>
            </w:div>
            <w:div w:id="1642075060">
              <w:marLeft w:val="0"/>
              <w:marRight w:val="0"/>
              <w:marTop w:val="0"/>
              <w:marBottom w:val="0"/>
              <w:divBdr>
                <w:top w:val="none" w:sz="0" w:space="0" w:color="auto"/>
                <w:left w:val="none" w:sz="0" w:space="0" w:color="auto"/>
                <w:bottom w:val="none" w:sz="0" w:space="0" w:color="auto"/>
                <w:right w:val="none" w:sz="0" w:space="0" w:color="auto"/>
              </w:divBdr>
            </w:div>
            <w:div w:id="1691563594">
              <w:marLeft w:val="0"/>
              <w:marRight w:val="0"/>
              <w:marTop w:val="0"/>
              <w:marBottom w:val="0"/>
              <w:divBdr>
                <w:top w:val="none" w:sz="0" w:space="0" w:color="auto"/>
                <w:left w:val="none" w:sz="0" w:space="0" w:color="auto"/>
                <w:bottom w:val="none" w:sz="0" w:space="0" w:color="auto"/>
                <w:right w:val="none" w:sz="0" w:space="0" w:color="auto"/>
              </w:divBdr>
            </w:div>
            <w:div w:id="1533885991">
              <w:marLeft w:val="0"/>
              <w:marRight w:val="0"/>
              <w:marTop w:val="0"/>
              <w:marBottom w:val="0"/>
              <w:divBdr>
                <w:top w:val="none" w:sz="0" w:space="0" w:color="auto"/>
                <w:left w:val="none" w:sz="0" w:space="0" w:color="auto"/>
                <w:bottom w:val="none" w:sz="0" w:space="0" w:color="auto"/>
                <w:right w:val="none" w:sz="0" w:space="0" w:color="auto"/>
              </w:divBdr>
            </w:div>
            <w:div w:id="1822959279">
              <w:marLeft w:val="0"/>
              <w:marRight w:val="0"/>
              <w:marTop w:val="0"/>
              <w:marBottom w:val="0"/>
              <w:divBdr>
                <w:top w:val="none" w:sz="0" w:space="0" w:color="auto"/>
                <w:left w:val="none" w:sz="0" w:space="0" w:color="auto"/>
                <w:bottom w:val="none" w:sz="0" w:space="0" w:color="auto"/>
                <w:right w:val="none" w:sz="0" w:space="0" w:color="auto"/>
              </w:divBdr>
            </w:div>
            <w:div w:id="167142156">
              <w:marLeft w:val="0"/>
              <w:marRight w:val="0"/>
              <w:marTop w:val="0"/>
              <w:marBottom w:val="0"/>
              <w:divBdr>
                <w:top w:val="none" w:sz="0" w:space="0" w:color="auto"/>
                <w:left w:val="none" w:sz="0" w:space="0" w:color="auto"/>
                <w:bottom w:val="none" w:sz="0" w:space="0" w:color="auto"/>
                <w:right w:val="none" w:sz="0" w:space="0" w:color="auto"/>
              </w:divBdr>
            </w:div>
            <w:div w:id="1651052465">
              <w:marLeft w:val="0"/>
              <w:marRight w:val="0"/>
              <w:marTop w:val="0"/>
              <w:marBottom w:val="0"/>
              <w:divBdr>
                <w:top w:val="none" w:sz="0" w:space="0" w:color="auto"/>
                <w:left w:val="none" w:sz="0" w:space="0" w:color="auto"/>
                <w:bottom w:val="none" w:sz="0" w:space="0" w:color="auto"/>
                <w:right w:val="none" w:sz="0" w:space="0" w:color="auto"/>
              </w:divBdr>
            </w:div>
            <w:div w:id="226650660">
              <w:marLeft w:val="0"/>
              <w:marRight w:val="0"/>
              <w:marTop w:val="0"/>
              <w:marBottom w:val="0"/>
              <w:divBdr>
                <w:top w:val="none" w:sz="0" w:space="0" w:color="auto"/>
                <w:left w:val="none" w:sz="0" w:space="0" w:color="auto"/>
                <w:bottom w:val="none" w:sz="0" w:space="0" w:color="auto"/>
                <w:right w:val="none" w:sz="0" w:space="0" w:color="auto"/>
              </w:divBdr>
            </w:div>
            <w:div w:id="98835607">
              <w:marLeft w:val="0"/>
              <w:marRight w:val="0"/>
              <w:marTop w:val="0"/>
              <w:marBottom w:val="0"/>
              <w:divBdr>
                <w:top w:val="none" w:sz="0" w:space="0" w:color="auto"/>
                <w:left w:val="none" w:sz="0" w:space="0" w:color="auto"/>
                <w:bottom w:val="none" w:sz="0" w:space="0" w:color="auto"/>
                <w:right w:val="none" w:sz="0" w:space="0" w:color="auto"/>
              </w:divBdr>
            </w:div>
            <w:div w:id="1564632874">
              <w:marLeft w:val="0"/>
              <w:marRight w:val="0"/>
              <w:marTop w:val="0"/>
              <w:marBottom w:val="0"/>
              <w:divBdr>
                <w:top w:val="none" w:sz="0" w:space="0" w:color="auto"/>
                <w:left w:val="none" w:sz="0" w:space="0" w:color="auto"/>
                <w:bottom w:val="none" w:sz="0" w:space="0" w:color="auto"/>
                <w:right w:val="none" w:sz="0" w:space="0" w:color="auto"/>
              </w:divBdr>
            </w:div>
            <w:div w:id="1702053888">
              <w:marLeft w:val="0"/>
              <w:marRight w:val="0"/>
              <w:marTop w:val="0"/>
              <w:marBottom w:val="0"/>
              <w:divBdr>
                <w:top w:val="none" w:sz="0" w:space="0" w:color="auto"/>
                <w:left w:val="none" w:sz="0" w:space="0" w:color="auto"/>
                <w:bottom w:val="none" w:sz="0" w:space="0" w:color="auto"/>
                <w:right w:val="none" w:sz="0" w:space="0" w:color="auto"/>
              </w:divBdr>
            </w:div>
            <w:div w:id="1442719873">
              <w:marLeft w:val="0"/>
              <w:marRight w:val="0"/>
              <w:marTop w:val="0"/>
              <w:marBottom w:val="0"/>
              <w:divBdr>
                <w:top w:val="none" w:sz="0" w:space="0" w:color="auto"/>
                <w:left w:val="none" w:sz="0" w:space="0" w:color="auto"/>
                <w:bottom w:val="none" w:sz="0" w:space="0" w:color="auto"/>
                <w:right w:val="none" w:sz="0" w:space="0" w:color="auto"/>
              </w:divBdr>
            </w:div>
            <w:div w:id="1846894815">
              <w:marLeft w:val="0"/>
              <w:marRight w:val="0"/>
              <w:marTop w:val="0"/>
              <w:marBottom w:val="0"/>
              <w:divBdr>
                <w:top w:val="none" w:sz="0" w:space="0" w:color="auto"/>
                <w:left w:val="none" w:sz="0" w:space="0" w:color="auto"/>
                <w:bottom w:val="none" w:sz="0" w:space="0" w:color="auto"/>
                <w:right w:val="none" w:sz="0" w:space="0" w:color="auto"/>
              </w:divBdr>
            </w:div>
            <w:div w:id="2062898887">
              <w:marLeft w:val="0"/>
              <w:marRight w:val="0"/>
              <w:marTop w:val="0"/>
              <w:marBottom w:val="0"/>
              <w:divBdr>
                <w:top w:val="none" w:sz="0" w:space="0" w:color="auto"/>
                <w:left w:val="none" w:sz="0" w:space="0" w:color="auto"/>
                <w:bottom w:val="none" w:sz="0" w:space="0" w:color="auto"/>
                <w:right w:val="none" w:sz="0" w:space="0" w:color="auto"/>
              </w:divBdr>
            </w:div>
            <w:div w:id="876356785">
              <w:marLeft w:val="0"/>
              <w:marRight w:val="0"/>
              <w:marTop w:val="0"/>
              <w:marBottom w:val="0"/>
              <w:divBdr>
                <w:top w:val="none" w:sz="0" w:space="0" w:color="auto"/>
                <w:left w:val="none" w:sz="0" w:space="0" w:color="auto"/>
                <w:bottom w:val="none" w:sz="0" w:space="0" w:color="auto"/>
                <w:right w:val="none" w:sz="0" w:space="0" w:color="auto"/>
              </w:divBdr>
            </w:div>
            <w:div w:id="544297337">
              <w:marLeft w:val="0"/>
              <w:marRight w:val="0"/>
              <w:marTop w:val="0"/>
              <w:marBottom w:val="0"/>
              <w:divBdr>
                <w:top w:val="none" w:sz="0" w:space="0" w:color="auto"/>
                <w:left w:val="none" w:sz="0" w:space="0" w:color="auto"/>
                <w:bottom w:val="none" w:sz="0" w:space="0" w:color="auto"/>
                <w:right w:val="none" w:sz="0" w:space="0" w:color="auto"/>
              </w:divBdr>
            </w:div>
            <w:div w:id="604656412">
              <w:marLeft w:val="0"/>
              <w:marRight w:val="0"/>
              <w:marTop w:val="0"/>
              <w:marBottom w:val="0"/>
              <w:divBdr>
                <w:top w:val="none" w:sz="0" w:space="0" w:color="auto"/>
                <w:left w:val="none" w:sz="0" w:space="0" w:color="auto"/>
                <w:bottom w:val="none" w:sz="0" w:space="0" w:color="auto"/>
                <w:right w:val="none" w:sz="0" w:space="0" w:color="auto"/>
              </w:divBdr>
            </w:div>
            <w:div w:id="1817837882">
              <w:marLeft w:val="0"/>
              <w:marRight w:val="0"/>
              <w:marTop w:val="0"/>
              <w:marBottom w:val="0"/>
              <w:divBdr>
                <w:top w:val="none" w:sz="0" w:space="0" w:color="auto"/>
                <w:left w:val="none" w:sz="0" w:space="0" w:color="auto"/>
                <w:bottom w:val="none" w:sz="0" w:space="0" w:color="auto"/>
                <w:right w:val="none" w:sz="0" w:space="0" w:color="auto"/>
              </w:divBdr>
            </w:div>
            <w:div w:id="495069376">
              <w:marLeft w:val="0"/>
              <w:marRight w:val="0"/>
              <w:marTop w:val="0"/>
              <w:marBottom w:val="0"/>
              <w:divBdr>
                <w:top w:val="none" w:sz="0" w:space="0" w:color="auto"/>
                <w:left w:val="none" w:sz="0" w:space="0" w:color="auto"/>
                <w:bottom w:val="none" w:sz="0" w:space="0" w:color="auto"/>
                <w:right w:val="none" w:sz="0" w:space="0" w:color="auto"/>
              </w:divBdr>
            </w:div>
            <w:div w:id="1481967845">
              <w:marLeft w:val="0"/>
              <w:marRight w:val="0"/>
              <w:marTop w:val="0"/>
              <w:marBottom w:val="0"/>
              <w:divBdr>
                <w:top w:val="none" w:sz="0" w:space="0" w:color="auto"/>
                <w:left w:val="none" w:sz="0" w:space="0" w:color="auto"/>
                <w:bottom w:val="none" w:sz="0" w:space="0" w:color="auto"/>
                <w:right w:val="none" w:sz="0" w:space="0" w:color="auto"/>
              </w:divBdr>
            </w:div>
            <w:div w:id="1354572999">
              <w:marLeft w:val="0"/>
              <w:marRight w:val="0"/>
              <w:marTop w:val="0"/>
              <w:marBottom w:val="0"/>
              <w:divBdr>
                <w:top w:val="none" w:sz="0" w:space="0" w:color="auto"/>
                <w:left w:val="none" w:sz="0" w:space="0" w:color="auto"/>
                <w:bottom w:val="none" w:sz="0" w:space="0" w:color="auto"/>
                <w:right w:val="none" w:sz="0" w:space="0" w:color="auto"/>
              </w:divBdr>
            </w:div>
            <w:div w:id="2056080434">
              <w:marLeft w:val="0"/>
              <w:marRight w:val="0"/>
              <w:marTop w:val="0"/>
              <w:marBottom w:val="0"/>
              <w:divBdr>
                <w:top w:val="none" w:sz="0" w:space="0" w:color="auto"/>
                <w:left w:val="none" w:sz="0" w:space="0" w:color="auto"/>
                <w:bottom w:val="none" w:sz="0" w:space="0" w:color="auto"/>
                <w:right w:val="none" w:sz="0" w:space="0" w:color="auto"/>
              </w:divBdr>
            </w:div>
            <w:div w:id="785194642">
              <w:marLeft w:val="0"/>
              <w:marRight w:val="0"/>
              <w:marTop w:val="0"/>
              <w:marBottom w:val="0"/>
              <w:divBdr>
                <w:top w:val="none" w:sz="0" w:space="0" w:color="auto"/>
                <w:left w:val="none" w:sz="0" w:space="0" w:color="auto"/>
                <w:bottom w:val="none" w:sz="0" w:space="0" w:color="auto"/>
                <w:right w:val="none" w:sz="0" w:space="0" w:color="auto"/>
              </w:divBdr>
            </w:div>
            <w:div w:id="1645810629">
              <w:marLeft w:val="0"/>
              <w:marRight w:val="0"/>
              <w:marTop w:val="0"/>
              <w:marBottom w:val="0"/>
              <w:divBdr>
                <w:top w:val="none" w:sz="0" w:space="0" w:color="auto"/>
                <w:left w:val="none" w:sz="0" w:space="0" w:color="auto"/>
                <w:bottom w:val="none" w:sz="0" w:space="0" w:color="auto"/>
                <w:right w:val="none" w:sz="0" w:space="0" w:color="auto"/>
              </w:divBdr>
            </w:div>
            <w:div w:id="2106269620">
              <w:marLeft w:val="0"/>
              <w:marRight w:val="0"/>
              <w:marTop w:val="0"/>
              <w:marBottom w:val="0"/>
              <w:divBdr>
                <w:top w:val="none" w:sz="0" w:space="0" w:color="auto"/>
                <w:left w:val="none" w:sz="0" w:space="0" w:color="auto"/>
                <w:bottom w:val="none" w:sz="0" w:space="0" w:color="auto"/>
                <w:right w:val="none" w:sz="0" w:space="0" w:color="auto"/>
              </w:divBdr>
            </w:div>
            <w:div w:id="1147434526">
              <w:marLeft w:val="0"/>
              <w:marRight w:val="0"/>
              <w:marTop w:val="0"/>
              <w:marBottom w:val="0"/>
              <w:divBdr>
                <w:top w:val="none" w:sz="0" w:space="0" w:color="auto"/>
                <w:left w:val="none" w:sz="0" w:space="0" w:color="auto"/>
                <w:bottom w:val="none" w:sz="0" w:space="0" w:color="auto"/>
                <w:right w:val="none" w:sz="0" w:space="0" w:color="auto"/>
              </w:divBdr>
            </w:div>
            <w:div w:id="424233896">
              <w:marLeft w:val="0"/>
              <w:marRight w:val="0"/>
              <w:marTop w:val="0"/>
              <w:marBottom w:val="0"/>
              <w:divBdr>
                <w:top w:val="none" w:sz="0" w:space="0" w:color="auto"/>
                <w:left w:val="none" w:sz="0" w:space="0" w:color="auto"/>
                <w:bottom w:val="none" w:sz="0" w:space="0" w:color="auto"/>
                <w:right w:val="none" w:sz="0" w:space="0" w:color="auto"/>
              </w:divBdr>
            </w:div>
            <w:div w:id="299455141">
              <w:marLeft w:val="0"/>
              <w:marRight w:val="0"/>
              <w:marTop w:val="0"/>
              <w:marBottom w:val="0"/>
              <w:divBdr>
                <w:top w:val="none" w:sz="0" w:space="0" w:color="auto"/>
                <w:left w:val="none" w:sz="0" w:space="0" w:color="auto"/>
                <w:bottom w:val="none" w:sz="0" w:space="0" w:color="auto"/>
                <w:right w:val="none" w:sz="0" w:space="0" w:color="auto"/>
              </w:divBdr>
            </w:div>
            <w:div w:id="446313196">
              <w:marLeft w:val="0"/>
              <w:marRight w:val="0"/>
              <w:marTop w:val="0"/>
              <w:marBottom w:val="0"/>
              <w:divBdr>
                <w:top w:val="none" w:sz="0" w:space="0" w:color="auto"/>
                <w:left w:val="none" w:sz="0" w:space="0" w:color="auto"/>
                <w:bottom w:val="none" w:sz="0" w:space="0" w:color="auto"/>
                <w:right w:val="none" w:sz="0" w:space="0" w:color="auto"/>
              </w:divBdr>
            </w:div>
            <w:div w:id="551498685">
              <w:marLeft w:val="0"/>
              <w:marRight w:val="0"/>
              <w:marTop w:val="0"/>
              <w:marBottom w:val="0"/>
              <w:divBdr>
                <w:top w:val="none" w:sz="0" w:space="0" w:color="auto"/>
                <w:left w:val="none" w:sz="0" w:space="0" w:color="auto"/>
                <w:bottom w:val="none" w:sz="0" w:space="0" w:color="auto"/>
                <w:right w:val="none" w:sz="0" w:space="0" w:color="auto"/>
              </w:divBdr>
            </w:div>
            <w:div w:id="1707219707">
              <w:marLeft w:val="0"/>
              <w:marRight w:val="0"/>
              <w:marTop w:val="0"/>
              <w:marBottom w:val="0"/>
              <w:divBdr>
                <w:top w:val="none" w:sz="0" w:space="0" w:color="auto"/>
                <w:left w:val="none" w:sz="0" w:space="0" w:color="auto"/>
                <w:bottom w:val="none" w:sz="0" w:space="0" w:color="auto"/>
                <w:right w:val="none" w:sz="0" w:space="0" w:color="auto"/>
              </w:divBdr>
            </w:div>
            <w:div w:id="469247839">
              <w:marLeft w:val="0"/>
              <w:marRight w:val="0"/>
              <w:marTop w:val="0"/>
              <w:marBottom w:val="0"/>
              <w:divBdr>
                <w:top w:val="none" w:sz="0" w:space="0" w:color="auto"/>
                <w:left w:val="none" w:sz="0" w:space="0" w:color="auto"/>
                <w:bottom w:val="none" w:sz="0" w:space="0" w:color="auto"/>
                <w:right w:val="none" w:sz="0" w:space="0" w:color="auto"/>
              </w:divBdr>
            </w:div>
            <w:div w:id="1841432508">
              <w:marLeft w:val="0"/>
              <w:marRight w:val="0"/>
              <w:marTop w:val="0"/>
              <w:marBottom w:val="0"/>
              <w:divBdr>
                <w:top w:val="none" w:sz="0" w:space="0" w:color="auto"/>
                <w:left w:val="none" w:sz="0" w:space="0" w:color="auto"/>
                <w:bottom w:val="none" w:sz="0" w:space="0" w:color="auto"/>
                <w:right w:val="none" w:sz="0" w:space="0" w:color="auto"/>
              </w:divBdr>
            </w:div>
            <w:div w:id="1030954270">
              <w:marLeft w:val="0"/>
              <w:marRight w:val="0"/>
              <w:marTop w:val="0"/>
              <w:marBottom w:val="0"/>
              <w:divBdr>
                <w:top w:val="none" w:sz="0" w:space="0" w:color="auto"/>
                <w:left w:val="none" w:sz="0" w:space="0" w:color="auto"/>
                <w:bottom w:val="none" w:sz="0" w:space="0" w:color="auto"/>
                <w:right w:val="none" w:sz="0" w:space="0" w:color="auto"/>
              </w:divBdr>
            </w:div>
            <w:div w:id="663558121">
              <w:marLeft w:val="0"/>
              <w:marRight w:val="0"/>
              <w:marTop w:val="0"/>
              <w:marBottom w:val="0"/>
              <w:divBdr>
                <w:top w:val="none" w:sz="0" w:space="0" w:color="auto"/>
                <w:left w:val="none" w:sz="0" w:space="0" w:color="auto"/>
                <w:bottom w:val="none" w:sz="0" w:space="0" w:color="auto"/>
                <w:right w:val="none" w:sz="0" w:space="0" w:color="auto"/>
              </w:divBdr>
            </w:div>
            <w:div w:id="1430615304">
              <w:marLeft w:val="0"/>
              <w:marRight w:val="0"/>
              <w:marTop w:val="0"/>
              <w:marBottom w:val="0"/>
              <w:divBdr>
                <w:top w:val="none" w:sz="0" w:space="0" w:color="auto"/>
                <w:left w:val="none" w:sz="0" w:space="0" w:color="auto"/>
                <w:bottom w:val="none" w:sz="0" w:space="0" w:color="auto"/>
                <w:right w:val="none" w:sz="0" w:space="0" w:color="auto"/>
              </w:divBdr>
            </w:div>
            <w:div w:id="1886670672">
              <w:marLeft w:val="0"/>
              <w:marRight w:val="0"/>
              <w:marTop w:val="0"/>
              <w:marBottom w:val="0"/>
              <w:divBdr>
                <w:top w:val="none" w:sz="0" w:space="0" w:color="auto"/>
                <w:left w:val="none" w:sz="0" w:space="0" w:color="auto"/>
                <w:bottom w:val="none" w:sz="0" w:space="0" w:color="auto"/>
                <w:right w:val="none" w:sz="0" w:space="0" w:color="auto"/>
              </w:divBdr>
            </w:div>
            <w:div w:id="1046641533">
              <w:marLeft w:val="0"/>
              <w:marRight w:val="0"/>
              <w:marTop w:val="0"/>
              <w:marBottom w:val="0"/>
              <w:divBdr>
                <w:top w:val="none" w:sz="0" w:space="0" w:color="auto"/>
                <w:left w:val="none" w:sz="0" w:space="0" w:color="auto"/>
                <w:bottom w:val="none" w:sz="0" w:space="0" w:color="auto"/>
                <w:right w:val="none" w:sz="0" w:space="0" w:color="auto"/>
              </w:divBdr>
            </w:div>
            <w:div w:id="544874608">
              <w:marLeft w:val="0"/>
              <w:marRight w:val="0"/>
              <w:marTop w:val="0"/>
              <w:marBottom w:val="0"/>
              <w:divBdr>
                <w:top w:val="none" w:sz="0" w:space="0" w:color="auto"/>
                <w:left w:val="none" w:sz="0" w:space="0" w:color="auto"/>
                <w:bottom w:val="none" w:sz="0" w:space="0" w:color="auto"/>
                <w:right w:val="none" w:sz="0" w:space="0" w:color="auto"/>
              </w:divBdr>
            </w:div>
            <w:div w:id="108937764">
              <w:marLeft w:val="0"/>
              <w:marRight w:val="0"/>
              <w:marTop w:val="0"/>
              <w:marBottom w:val="0"/>
              <w:divBdr>
                <w:top w:val="none" w:sz="0" w:space="0" w:color="auto"/>
                <w:left w:val="none" w:sz="0" w:space="0" w:color="auto"/>
                <w:bottom w:val="none" w:sz="0" w:space="0" w:color="auto"/>
                <w:right w:val="none" w:sz="0" w:space="0" w:color="auto"/>
              </w:divBdr>
            </w:div>
            <w:div w:id="1799303324">
              <w:marLeft w:val="0"/>
              <w:marRight w:val="0"/>
              <w:marTop w:val="0"/>
              <w:marBottom w:val="0"/>
              <w:divBdr>
                <w:top w:val="none" w:sz="0" w:space="0" w:color="auto"/>
                <w:left w:val="none" w:sz="0" w:space="0" w:color="auto"/>
                <w:bottom w:val="none" w:sz="0" w:space="0" w:color="auto"/>
                <w:right w:val="none" w:sz="0" w:space="0" w:color="auto"/>
              </w:divBdr>
            </w:div>
            <w:div w:id="1900821501">
              <w:marLeft w:val="0"/>
              <w:marRight w:val="0"/>
              <w:marTop w:val="0"/>
              <w:marBottom w:val="0"/>
              <w:divBdr>
                <w:top w:val="none" w:sz="0" w:space="0" w:color="auto"/>
                <w:left w:val="none" w:sz="0" w:space="0" w:color="auto"/>
                <w:bottom w:val="none" w:sz="0" w:space="0" w:color="auto"/>
                <w:right w:val="none" w:sz="0" w:space="0" w:color="auto"/>
              </w:divBdr>
            </w:div>
            <w:div w:id="1748066646">
              <w:marLeft w:val="0"/>
              <w:marRight w:val="0"/>
              <w:marTop w:val="0"/>
              <w:marBottom w:val="0"/>
              <w:divBdr>
                <w:top w:val="none" w:sz="0" w:space="0" w:color="auto"/>
                <w:left w:val="none" w:sz="0" w:space="0" w:color="auto"/>
                <w:bottom w:val="none" w:sz="0" w:space="0" w:color="auto"/>
                <w:right w:val="none" w:sz="0" w:space="0" w:color="auto"/>
              </w:divBdr>
            </w:div>
            <w:div w:id="1191187529">
              <w:marLeft w:val="0"/>
              <w:marRight w:val="0"/>
              <w:marTop w:val="0"/>
              <w:marBottom w:val="0"/>
              <w:divBdr>
                <w:top w:val="none" w:sz="0" w:space="0" w:color="auto"/>
                <w:left w:val="none" w:sz="0" w:space="0" w:color="auto"/>
                <w:bottom w:val="none" w:sz="0" w:space="0" w:color="auto"/>
                <w:right w:val="none" w:sz="0" w:space="0" w:color="auto"/>
              </w:divBdr>
            </w:div>
            <w:div w:id="996958252">
              <w:marLeft w:val="0"/>
              <w:marRight w:val="0"/>
              <w:marTop w:val="0"/>
              <w:marBottom w:val="0"/>
              <w:divBdr>
                <w:top w:val="none" w:sz="0" w:space="0" w:color="auto"/>
                <w:left w:val="none" w:sz="0" w:space="0" w:color="auto"/>
                <w:bottom w:val="none" w:sz="0" w:space="0" w:color="auto"/>
                <w:right w:val="none" w:sz="0" w:space="0" w:color="auto"/>
              </w:divBdr>
            </w:div>
            <w:div w:id="349719509">
              <w:marLeft w:val="0"/>
              <w:marRight w:val="0"/>
              <w:marTop w:val="0"/>
              <w:marBottom w:val="0"/>
              <w:divBdr>
                <w:top w:val="none" w:sz="0" w:space="0" w:color="auto"/>
                <w:left w:val="none" w:sz="0" w:space="0" w:color="auto"/>
                <w:bottom w:val="none" w:sz="0" w:space="0" w:color="auto"/>
                <w:right w:val="none" w:sz="0" w:space="0" w:color="auto"/>
              </w:divBdr>
            </w:div>
            <w:div w:id="12182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54144088">
      <w:bodyDiv w:val="1"/>
      <w:marLeft w:val="0"/>
      <w:marRight w:val="0"/>
      <w:marTop w:val="0"/>
      <w:marBottom w:val="0"/>
      <w:divBdr>
        <w:top w:val="none" w:sz="0" w:space="0" w:color="auto"/>
        <w:left w:val="none" w:sz="0" w:space="0" w:color="auto"/>
        <w:bottom w:val="none" w:sz="0" w:space="0" w:color="auto"/>
        <w:right w:val="none" w:sz="0" w:space="0" w:color="auto"/>
      </w:divBdr>
    </w:div>
    <w:div w:id="1071730908">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11864892">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91806954">
      <w:bodyDiv w:val="1"/>
      <w:marLeft w:val="0"/>
      <w:marRight w:val="0"/>
      <w:marTop w:val="0"/>
      <w:marBottom w:val="0"/>
      <w:divBdr>
        <w:top w:val="none" w:sz="0" w:space="0" w:color="auto"/>
        <w:left w:val="none" w:sz="0" w:space="0" w:color="auto"/>
        <w:bottom w:val="none" w:sz="0" w:space="0" w:color="auto"/>
        <w:right w:val="none" w:sz="0" w:space="0" w:color="auto"/>
      </w:divBdr>
    </w:div>
    <w:div w:id="14596870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536842343">
      <w:bodyDiv w:val="1"/>
      <w:marLeft w:val="0"/>
      <w:marRight w:val="0"/>
      <w:marTop w:val="0"/>
      <w:marBottom w:val="0"/>
      <w:divBdr>
        <w:top w:val="none" w:sz="0" w:space="0" w:color="auto"/>
        <w:left w:val="none" w:sz="0" w:space="0" w:color="auto"/>
        <w:bottom w:val="none" w:sz="0" w:space="0" w:color="auto"/>
        <w:right w:val="none" w:sz="0" w:space="0" w:color="auto"/>
      </w:divBdr>
    </w:div>
    <w:div w:id="1665620352">
      <w:bodyDiv w:val="1"/>
      <w:marLeft w:val="0"/>
      <w:marRight w:val="0"/>
      <w:marTop w:val="0"/>
      <w:marBottom w:val="0"/>
      <w:divBdr>
        <w:top w:val="none" w:sz="0" w:space="0" w:color="auto"/>
        <w:left w:val="none" w:sz="0" w:space="0" w:color="auto"/>
        <w:bottom w:val="none" w:sz="0" w:space="0" w:color="auto"/>
        <w:right w:val="none" w:sz="0" w:space="0" w:color="auto"/>
      </w:divBdr>
    </w:div>
    <w:div w:id="1701782819">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24603519">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11987459">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fmpub.epa.gov/sor_internet/registry/termreg/searchandretrieve/glossariesandkeywordlists/search.do?details=&amp;vocabName=Heat%20Island%20Effect%20Glossary" TargetMode="External"/><Relationship Id="rId21" Type="http://schemas.openxmlformats.org/officeDocument/2006/relationships/hyperlink" Target="http://www.drawdown.org" TargetMode="External"/><Relationship Id="rId42" Type="http://schemas.openxmlformats.org/officeDocument/2006/relationships/hyperlink" Target="https://doi.org/10.1016/j.enbuild.2010.05.004" TargetMode="External"/><Relationship Id="rId47" Type="http://schemas.openxmlformats.org/officeDocument/2006/relationships/hyperlink" Target="https://coolroofs.org/directory" TargetMode="External"/><Relationship Id="rId63" Type="http://schemas.openxmlformats.org/officeDocument/2006/relationships/hyperlink" Target="https://doi.org/10.1016/j.buildenv.2015.02.043" TargetMode="External"/><Relationship Id="rId68" Type="http://schemas.openxmlformats.org/officeDocument/2006/relationships/hyperlink" Target="https://globalcoolcities.org/" TargetMode="External"/><Relationship Id="rId84" Type="http://schemas.openxmlformats.org/officeDocument/2006/relationships/hyperlink" Target="http://eta-publications.lbl.gov/sites/default/files/Levinson_2012_Case%20for%20cool%20roofs.pdf" TargetMode="External"/><Relationship Id="rId89" Type="http://schemas.openxmlformats.org/officeDocument/2006/relationships/hyperlink" Target="https://pdfs.semanticscholar.org/53fc/4dd8a0b918f721f154cb78990e07e0c3dc20.pdf" TargetMode="External"/><Relationship Id="rId112" Type="http://schemas.openxmlformats.org/officeDocument/2006/relationships/hyperlink" Target="https://www.regulations.gov/document?D=EERE-2014-BT-STD-0048-0029" TargetMode="External"/><Relationship Id="rId16" Type="http://schemas.openxmlformats.org/officeDocument/2006/relationships/comments" Target="comments.xml"/><Relationship Id="rId107" Type="http://schemas.openxmlformats.org/officeDocument/2006/relationships/hyperlink" Target="https://www.texcote.com/wp-content/uploads/2018/01/COMPLETED-Reflect-Tec-OCT-2017.pdf" TargetMode="External"/><Relationship Id="rId11" Type="http://schemas.openxmlformats.org/officeDocument/2006/relationships/hyperlink" Target="http://www.drawdown.org" TargetMode="External"/><Relationship Id="rId32" Type="http://schemas.openxmlformats.org/officeDocument/2006/relationships/hyperlink" Target="https://secure.iiasa.ac.at/web-apps/ene/AMPEREDB" TargetMode="External"/><Relationship Id="rId37" Type="http://schemas.openxmlformats.org/officeDocument/2006/relationships/hyperlink" Target="https://doi.org/10.1016/j.buildenv.2012.07.005" TargetMode="External"/><Relationship Id="rId53" Type="http://schemas.openxmlformats.org/officeDocument/2006/relationships/hyperlink" Target="https://www.energystar.gov/sites/default/files/asset/document/ENERGY%20STAR%20Roof%20Products%20Specification%20Sunset%20Proposal.pdf" TargetMode="External"/><Relationship Id="rId58" Type="http://schemas.openxmlformats.org/officeDocument/2006/relationships/hyperlink" Target="https://www.coolrooftoolkit.org/wp-content/uploads/2014/02/ERA-Response-to-Sproul-et-al.pdf" TargetMode="External"/><Relationship Id="rId74" Type="http://schemas.openxmlformats.org/officeDocument/2006/relationships/hyperlink" Target="https://static1.squarespace.com/static/58e3eecf2994ca997dd56381/t/5967869229687ff1cfbb6ada/1499956889472/GreenRoofIndustrySurvey2016ExecutiveSummary.pdf" TargetMode="External"/><Relationship Id="rId79" Type="http://schemas.openxmlformats.org/officeDocument/2006/relationships/hyperlink" Target="https://doi.org/10.1016/j.renene.2011.12.004" TargetMode="External"/><Relationship Id="rId102" Type="http://schemas.openxmlformats.org/officeDocument/2006/relationships/hyperlink" Target="https://doi.org/10.1016/j.enbuild.2013.11.058" TargetMode="External"/><Relationship Id="rId123" Type="http://schemas.openxmlformats.org/officeDocument/2006/relationships/hyperlink" Target="https://www.gsa.gov/cdnstatic/The_Benefits_and_Challenges_of_Green_Roofs_on_Public_and_Commercial_Buildings.pdf" TargetMode="External"/><Relationship Id="rId128" Type="http://schemas.microsoft.com/office/2011/relationships/people" Target="people.xml"/><Relationship Id="rId5" Type="http://schemas.openxmlformats.org/officeDocument/2006/relationships/settings" Target="settings.xml"/><Relationship Id="rId90" Type="http://schemas.openxmlformats.org/officeDocument/2006/relationships/hyperlink" Target="http://www.wbdg.org/resources/greenroofs.php" TargetMode="External"/><Relationship Id="rId95" Type="http://schemas.openxmlformats.org/officeDocument/2006/relationships/hyperlink" Target="https://doi.org/10.6028/NIST.IR.85-3273-28" TargetMode="External"/><Relationship Id="rId22" Type="http://schemas.openxmlformats.org/officeDocument/2006/relationships/image" Target="media/image2.png"/><Relationship Id="rId27" Type="http://schemas.openxmlformats.org/officeDocument/2006/relationships/image" Target="media/image7.png"/><Relationship Id="rId43" Type="http://schemas.openxmlformats.org/officeDocument/2006/relationships/hyperlink" Target="http://www.cchrc.org/sites/default/files/docs/Green_Roof.pdf" TargetMode="External"/><Relationship Id="rId48" Type="http://schemas.openxmlformats.org/officeDocument/2006/relationships/hyperlink" Target="https://coolroofs.org/resources/rebates-and-codes" TargetMode="External"/><Relationship Id="rId64" Type="http://schemas.openxmlformats.org/officeDocument/2006/relationships/hyperlink" Target="https://www.nrdc.org/sites/default/files/GreenRoofsReport.pdf" TargetMode="External"/><Relationship Id="rId69" Type="http://schemas.openxmlformats.org/officeDocument/2006/relationships/hyperlink" Target="https://www.coolrooftoolkit.org/wp-content/pdfs/CoolRoofToolkit_Full.pdf" TargetMode="External"/><Relationship Id="rId113" Type="http://schemas.openxmlformats.org/officeDocument/2006/relationships/hyperlink" Target="https://rsc.ornl.gov/" TargetMode="External"/><Relationship Id="rId118" Type="http://schemas.openxmlformats.org/officeDocument/2006/relationships/hyperlink" Target="https://www.epa.gov/heat-islands" TargetMode="External"/><Relationship Id="rId80" Type="http://schemas.openxmlformats.org/officeDocument/2006/relationships/hyperlink" Target="https://www.nrdc.org/experts/anjali-jaiswal/keeping-it-cool-models-city-cool-roof-programs" TargetMode="External"/><Relationship Id="rId85" Type="http://schemas.openxmlformats.org/officeDocument/2006/relationships/hyperlink" Target="https://doi.org/10.1007/s12053-008-9038-2" TargetMode="External"/><Relationship Id="rId12" Type="http://schemas.openxmlformats.org/officeDocument/2006/relationships/hyperlink" Target="mailto:info@drawdown.org" TargetMode="External"/><Relationship Id="rId17" Type="http://schemas.microsoft.com/office/2011/relationships/commentsExtended" Target="commentsExtended.xml"/><Relationship Id="rId33" Type="http://schemas.openxmlformats.org/officeDocument/2006/relationships/hyperlink" Target="https://doi.org/10.1016/j.apenergy.2012.11.068" TargetMode="External"/><Relationship Id="rId38" Type="http://schemas.openxmlformats.org/officeDocument/2006/relationships/hyperlink" Target="http://www.greenrooftechnology.com/fll-green-roof-guideline" TargetMode="External"/><Relationship Id="rId59" Type="http://schemas.openxmlformats.org/officeDocument/2006/relationships/hyperlink" Target="https://ec.europa.eu/energy/intelligent/projects/en/projects/cool-roofs" TargetMode="External"/><Relationship Id="rId103" Type="http://schemas.openxmlformats.org/officeDocument/2006/relationships/hyperlink" Target="https://surfaceoptics.com/applications/leed-solar-reflectance-index-measurements-cool-roof/" TargetMode="External"/><Relationship Id="rId108" Type="http://schemas.openxmlformats.org/officeDocument/2006/relationships/hyperlink" Target="https://www.texcote.com/wp-content/uploads/2016/12/REFLECT_TEC_Application.pdf" TargetMode="External"/><Relationship Id="rId124" Type="http://schemas.openxmlformats.org/officeDocument/2006/relationships/hyperlink" Target="https://doi.org/10.1016/j.landurbplan.2013.11.015" TargetMode="External"/><Relationship Id="rId129" Type="http://schemas.openxmlformats.org/officeDocument/2006/relationships/theme" Target="theme/theme1.xml"/><Relationship Id="rId54" Type="http://schemas.openxmlformats.org/officeDocument/2006/relationships/hyperlink" Target="https://www.energystar.gov/products/building_products/roof_products/cool_roofs_emissivity" TargetMode="External"/><Relationship Id="rId70" Type="http://schemas.openxmlformats.org/officeDocument/2006/relationships/hyperlink" Target="https://www.grandviewresearch.com/industry-analysis/cool-roof-market" TargetMode="External"/><Relationship Id="rId75" Type="http://schemas.openxmlformats.org/officeDocument/2006/relationships/hyperlink" Target="https://www.greenroofs.com/projects/" TargetMode="External"/><Relationship Id="rId91" Type="http://schemas.openxmlformats.org/officeDocument/2006/relationships/hyperlink" Target="http://cdn.corporate.walmart.com/95/ab/ecb63ba44f51bec6f9aa42c73a9e/walmart-2013-green-roof-report.pdf" TargetMode="External"/><Relationship Id="rId96" Type="http://schemas.openxmlformats.org/officeDocument/2006/relationships/hyperlink" Target="https://doi.org/10.1016/j.solener.2012.07.003"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3.png"/><Relationship Id="rId28" Type="http://schemas.openxmlformats.org/officeDocument/2006/relationships/hyperlink" Target="https://www.osti.gov/scitech/biblio/432933" TargetMode="External"/><Relationship Id="rId49" Type="http://schemas.openxmlformats.org/officeDocument/2006/relationships/hyperlink" Target="https://www.klimatilpasning.dk/media/631048/green_roofs_copenhagen.pdf" TargetMode="External"/><Relationship Id="rId114" Type="http://schemas.openxmlformats.org/officeDocument/2006/relationships/hyperlink" Target="https://www.energy.gov/energysaver/energy-efficient-home-design/cool-roofs" TargetMode="External"/><Relationship Id="rId119" Type="http://schemas.openxmlformats.org/officeDocument/2006/relationships/hyperlink" Target="https://www.epa.gov/heat-islands/heat-island-related-links" TargetMode="External"/><Relationship Id="rId44" Type="http://schemas.openxmlformats.org/officeDocument/2006/relationships/hyperlink" Target="https://coolroofs.org/documents/Policy.pdf" TargetMode="External"/><Relationship Id="rId60" Type="http://schemas.openxmlformats.org/officeDocument/2006/relationships/hyperlink" Target="https://efb-greenroof.eu/wp-content/uploads/2016/12/efb_whitepaper_2015.pdf" TargetMode="External"/><Relationship Id="rId65" Type="http://schemas.openxmlformats.org/officeDocument/2006/relationships/hyperlink" Target="https://doi.org/10.2172/1361499" TargetMode="External"/><Relationship Id="rId81" Type="http://schemas.openxmlformats.org/officeDocument/2006/relationships/hyperlink" Target="https://www.coolrooftoolkit.org/wp-content/uploads/2016/12/Kats-SmartsurfacesDC-FullReport.pdf" TargetMode="External"/><Relationship Id="rId86" Type="http://schemas.openxmlformats.org/officeDocument/2006/relationships/hyperlink" Target="https://doi.org/10.1016/j.ijsbe.2014.05.001" TargetMode="External"/><Relationship Id="rId13" Type="http://schemas.openxmlformats.org/officeDocument/2006/relationships/hyperlink" Target="http://www.drawdown.org" TargetMode="External"/><Relationship Id="rId18" Type="http://schemas.microsoft.com/office/2016/09/relationships/commentsIds" Target="commentsIds.xml"/><Relationship Id="rId39" Type="http://schemas.openxmlformats.org/officeDocument/2006/relationships/hyperlink" Target="http://www.built-environments.com/International_Climate_Zones.pdf" TargetMode="External"/><Relationship Id="rId109" Type="http://schemas.openxmlformats.org/officeDocument/2006/relationships/hyperlink" Target="https://www.transparencymarketresearch.com/cool-roofs-market.html" TargetMode="External"/><Relationship Id="rId34" Type="http://schemas.openxmlformats.org/officeDocument/2006/relationships/hyperlink" Target="https://www.ashrae.org/File%20Library/Technical%20Resources/Standards%20and%20Guidelines/Standards%20Errata/Standards/169-2013ErrataSheet-1-12-2017-.pdf" TargetMode="External"/><Relationship Id="rId50" Type="http://schemas.openxmlformats.org/officeDocument/2006/relationships/hyperlink" Target="https://doi.org/10.1016/j.enbuild.2015.04.053" TargetMode="External"/><Relationship Id="rId55" Type="http://schemas.openxmlformats.org/officeDocument/2006/relationships/hyperlink" Target="https://www.energystar.gov/products/building_products/roof_products/other_types_roofing_that_can_save_energy" TargetMode="External"/><Relationship Id="rId76" Type="http://schemas.openxmlformats.org/officeDocument/2006/relationships/hyperlink" Target="https://doi.org/10.3390/ijerph6092332" TargetMode="External"/><Relationship Id="rId97" Type="http://schemas.openxmlformats.org/officeDocument/2006/relationships/hyperlink" Target="https://doi.org/10.1016/j.enbuild.2013.09.012" TargetMode="External"/><Relationship Id="rId104" Type="http://schemas.openxmlformats.org/officeDocument/2006/relationships/hyperlink" Target="https://doi.org/10.1016/j.solener.2006.08.005" TargetMode="External"/><Relationship Id="rId120" Type="http://schemas.openxmlformats.org/officeDocument/2006/relationships/hyperlink" Target="https://www.epa.gov/heat-islands/using-green-roofs-reduce-heat-islands" TargetMode="External"/><Relationship Id="rId125" Type="http://schemas.openxmlformats.org/officeDocument/2006/relationships/hyperlink" Target="https://doi.org/10.1016/j.enbuild.2011.09.024" TargetMode="External"/><Relationship Id="rId7" Type="http://schemas.openxmlformats.org/officeDocument/2006/relationships/footnotes" Target="footnotes.xml"/><Relationship Id="rId71" Type="http://schemas.openxmlformats.org/officeDocument/2006/relationships/hyperlink" Target="https://www.grandviewresearch.com/industry-analysis/cool-roof-coating-market" TargetMode="External"/><Relationship Id="rId92" Type="http://schemas.openxmlformats.org/officeDocument/2006/relationships/hyperlink" Target="https://assets.nrdc.org/sites/default/files/ib_-_cool_roofs_-_hyd_workshop.pdf?_ga=2.95997468.1489606253.1525717407-521766524.1516923806" TargetMode="External"/><Relationship Id="rId2" Type="http://schemas.openxmlformats.org/officeDocument/2006/relationships/customXml" Target="../customXml/item2.xml"/><Relationship Id="rId29" Type="http://schemas.openxmlformats.org/officeDocument/2006/relationships/hyperlink" Target="https://www.energy.ca.gov/2006publications/CEC-500-2006-067/CEC-500-2006-067.PDF" TargetMode="External"/><Relationship Id="rId24" Type="http://schemas.openxmlformats.org/officeDocument/2006/relationships/image" Target="media/image4.png"/><Relationship Id="rId40" Type="http://schemas.openxmlformats.org/officeDocument/2006/relationships/hyperlink" Target="https://www.energy.ca.gov/2012publications/CEC-400-2012-003/CEC-400-2012-003-BR.pdf" TargetMode="External"/><Relationship Id="rId45" Type="http://schemas.openxmlformats.org/officeDocument/2006/relationships/hyperlink" Target="https://coolroofs.org/documents/Exhibit_8_-_Cool_Walls_Expansion_Concept.pdf" TargetMode="External"/><Relationship Id="rId66" Type="http://schemas.openxmlformats.org/officeDocument/2006/relationships/hyperlink" Target="https://doi.org/10.21273/HORTSCI.41.5.1276" TargetMode="External"/><Relationship Id="rId87" Type="http://schemas.openxmlformats.org/officeDocument/2006/relationships/hyperlink" Target="https://static1.squarespace.com/static/58a5ddae6a49639715bab06d/t/58b0643159cc68c10e48b01e/1487954996236/LAPT_Energy_Conservation_and_Generation_WhitePaper_Draftv1.pdf" TargetMode="External"/><Relationship Id="rId110" Type="http://schemas.openxmlformats.org/officeDocument/2006/relationships/hyperlink" Target="https://energy.gov/sites/prod/files/2013/10/f3/coolroofguide.pdf" TargetMode="External"/><Relationship Id="rId115" Type="http://schemas.openxmlformats.org/officeDocument/2006/relationships/hyperlink" Target="https://doi.org/10.2172/1009319" TargetMode="External"/><Relationship Id="rId61" Type="http://schemas.openxmlformats.org/officeDocument/2006/relationships/hyperlink" Target="https://efb-greenroof.eu/green-roof-basics/" TargetMode="External"/><Relationship Id="rId82" Type="http://schemas.openxmlformats.org/officeDocument/2006/relationships/hyperlink" Target="http://islandpress.org/biophilia-hypothesis" TargetMode="External"/><Relationship Id="rId19" Type="http://schemas.openxmlformats.org/officeDocument/2006/relationships/hyperlink" Target="http://coolroofs.org/products/results" TargetMode="External"/><Relationship Id="rId14" Type="http://schemas.openxmlformats.org/officeDocument/2006/relationships/footer" Target="footer1.xml"/><Relationship Id="rId30" Type="http://schemas.openxmlformats.org/officeDocument/2006/relationships/hyperlink" Target="http://www.ornl.gov/sci/buildings/2012/1998%20B7%20papers/003.pdf" TargetMode="External"/><Relationship Id="rId35" Type="http://schemas.openxmlformats.org/officeDocument/2006/relationships/hyperlink" Target="https://doi.org/10.5296/emsd.v7i1.12396" TargetMode="External"/><Relationship Id="rId56" Type="http://schemas.openxmlformats.org/officeDocument/2006/relationships/hyperlink" Target="https://www.energystar.gov/productfinder/product/certified-roof-products/" TargetMode="External"/><Relationship Id="rId77" Type="http://schemas.openxmlformats.org/officeDocument/2006/relationships/hyperlink" Target="https://doi.org/10.1016/j.scitotenv.2017.07.052" TargetMode="External"/><Relationship Id="rId100" Type="http://schemas.openxmlformats.org/officeDocument/2006/relationships/hyperlink" Target="https://www.cbd.int/doc/meetings/city/subws-2014-01/other/subws-2014-01-presentation-singapore-en.pdf" TargetMode="External"/><Relationship Id="rId105" Type="http://schemas.openxmlformats.org/officeDocument/2006/relationships/hyperlink" Target="https://doi.org/10.1061/41009(333)11" TargetMode="External"/><Relationship Id="rId12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www.fsec.ucf.edu/en/publications/pdf/FSEC-CR-1718-07.pdf" TargetMode="External"/><Relationship Id="rId72" Type="http://schemas.openxmlformats.org/officeDocument/2006/relationships/hyperlink" Target="https://www.grandviewresearch.com/press-release/global-cool-roof-coating-market" TargetMode="External"/><Relationship Id="rId93" Type="http://schemas.openxmlformats.org/officeDocument/2006/relationships/hyperlink" Target="https://doi.org/10.1016/j.buildenv.2011.06.021" TargetMode="External"/><Relationship Id="rId98" Type="http://schemas.openxmlformats.org/officeDocument/2006/relationships/hyperlink" Target="http://www.roofingmagazine.com/evidence-cool-roofs-provide-benefits-buildings-climate-zones-4-8/" TargetMode="External"/><Relationship Id="rId121" Type="http://schemas.openxmlformats.org/officeDocument/2006/relationships/hyperlink" Target="http://www.usgbc.org/node/2613950?return=/credits" TargetMode="External"/><Relationship Id="rId3" Type="http://schemas.openxmlformats.org/officeDocument/2006/relationships/numbering" Target="numbering.xml"/><Relationship Id="rId25" Type="http://schemas.openxmlformats.org/officeDocument/2006/relationships/image" Target="media/image5.png"/><Relationship Id="rId46" Type="http://schemas.openxmlformats.org/officeDocument/2006/relationships/hyperlink" Target="https://coolroofs.org/" TargetMode="External"/><Relationship Id="rId67" Type="http://schemas.openxmlformats.org/officeDocument/2006/relationships/hyperlink" Target="https://doi.org/10.1021/es901539x" TargetMode="External"/><Relationship Id="rId116" Type="http://schemas.openxmlformats.org/officeDocument/2006/relationships/hyperlink" Target="https://www.nps.gov/tps/sustainability/new-technology/green-roofs.htm" TargetMode="External"/><Relationship Id="rId20" Type="http://schemas.openxmlformats.org/officeDocument/2006/relationships/hyperlink" Target="http://www.drawdown.org" TargetMode="External"/><Relationship Id="rId41" Type="http://schemas.openxmlformats.org/officeDocument/2006/relationships/hyperlink" Target="https://www.energy.ca.gov/title24/2013standards/documents/solar_reflectance/" TargetMode="External"/><Relationship Id="rId62" Type="http://schemas.openxmlformats.org/officeDocument/2006/relationships/hyperlink" Target="https://newsroom.fb.com/media-gallery/menlo-park-headquarters/the-green-roof-2/" TargetMode="External"/><Relationship Id="rId83" Type="http://schemas.openxmlformats.org/officeDocument/2006/relationships/hyperlink" Target="http://eta-publications.lbl.gov/sites/default/files/lbnl-39433.pdf" TargetMode="External"/><Relationship Id="rId88" Type="http://schemas.openxmlformats.org/officeDocument/2006/relationships/hyperlink" Target="https://static1.squarespace.com/static/58a5ddae6a49639715bab06d/t/5a7230400852291044ab4783/1517432898351/Denver_Cost_Benefit_Report_Final.pdf" TargetMode="External"/><Relationship Id="rId111" Type="http://schemas.openxmlformats.org/officeDocument/2006/relationships/hyperlink" Target="https://www.eia.gov/consumption/commercial/data/2012/index.php?view=characteristics" TargetMode="External"/><Relationship Id="rId15" Type="http://schemas.openxmlformats.org/officeDocument/2006/relationships/footer" Target="footer2.xml"/><Relationship Id="rId36" Type="http://schemas.openxmlformats.org/officeDocument/2006/relationships/hyperlink" Target="https://doi.org/10.1016/j.apenergy.2013.10.047" TargetMode="External"/><Relationship Id="rId57" Type="http://schemas.openxmlformats.org/officeDocument/2006/relationships/hyperlink" Target="https://www.energystar.gov/products/building_products/roof_products/key_product_criteria" TargetMode="External"/><Relationship Id="rId106" Type="http://schemas.openxmlformats.org/officeDocument/2006/relationships/hyperlink" Target="https://www.texcote.com/wp-content/uploads/2016/12/aia.pdf" TargetMode="External"/><Relationship Id="rId127" Type="http://schemas.openxmlformats.org/officeDocument/2006/relationships/fontTable" Target="fontTable.xml"/><Relationship Id="rId10" Type="http://schemas.openxmlformats.org/officeDocument/2006/relationships/hyperlink" Target="mailto:info@drawdown.org" TargetMode="External"/><Relationship Id="rId31" Type="http://schemas.openxmlformats.org/officeDocument/2006/relationships/hyperlink" Target="https://doi.org/10.1007/s10584-008-9515-9" TargetMode="External"/><Relationship Id="rId52" Type="http://schemas.openxmlformats.org/officeDocument/2006/relationships/hyperlink" Target="http://coolroofcouncil.eu/index.php" TargetMode="External"/><Relationship Id="rId73" Type="http://schemas.openxmlformats.org/officeDocument/2006/relationships/hyperlink" Target="http://www.greenrooftechnology.com/green-roofs-explained" TargetMode="External"/><Relationship Id="rId78" Type="http://schemas.openxmlformats.org/officeDocument/2006/relationships/hyperlink" Target="https://doi.org/10.1175/JCLI-D-11-00032.1" TargetMode="External"/><Relationship Id="rId94" Type="http://schemas.openxmlformats.org/officeDocument/2006/relationships/hyperlink" Target="https://doi.org/10.3390/en6083637" TargetMode="External"/><Relationship Id="rId99" Type="http://schemas.openxmlformats.org/officeDocument/2006/relationships/hyperlink" Target="https://doi.org/10.1007/s11252-008-0069-4" TargetMode="External"/><Relationship Id="rId101" Type="http://schemas.openxmlformats.org/officeDocument/2006/relationships/hyperlink" Target="https://www.nrdc.org/experts/anjali-jaiswal/keeping-it-cool-models-city-cool-roof-programs" TargetMode="External"/><Relationship Id="rId122" Type="http://schemas.openxmlformats.org/officeDocument/2006/relationships/hyperlink" Target="http://www.usgbc.org/credits/neighborhood-development-plan-neighborhood-development/v4-draft/gibc-9" TargetMode="External"/><Relationship Id="rId4" Type="http://schemas.openxmlformats.org/officeDocument/2006/relationships/styles" Target="styles.xml"/><Relationship Id="rId9" Type="http://schemas.openxmlformats.org/officeDocument/2006/relationships/image" Target="media/image1.jpg"/><Relationship Id="rId26"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oanda.com/currency/conver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BA8932A-DAB2-E845-9A51-744B25F8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2315</TotalTime>
  <Pages>81</Pages>
  <Words>28756</Words>
  <Characters>163914</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Renilde</dc:creator>
  <cp:lastModifiedBy>Catherine Foster</cp:lastModifiedBy>
  <cp:revision>62</cp:revision>
  <cp:lastPrinted>2019-04-29T22:56:00Z</cp:lastPrinted>
  <dcterms:created xsi:type="dcterms:W3CDTF">2019-04-29T23:17:00Z</dcterms:created>
  <dcterms:modified xsi:type="dcterms:W3CDTF">2020-05-07T15:54:00Z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